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7309F" w:rsidP="0B4FDAD2" w:rsidRDefault="0077309F" w14:paraId="1B552050" w14:textId="1E4640F4" w14:noSpellErr="1">
      <w:pPr>
        <w:pStyle w:val="Title"/>
        <w:rPr>
          <w:rFonts w:ascii="Calibri Light" w:hAnsi="Calibri Light" w:eastAsia="" w:cs=""/>
          <w:sz w:val="56"/>
          <w:szCs w:val="56"/>
        </w:rPr>
      </w:pPr>
      <w:r w:rsidR="63457DC5">
        <w:rPr/>
        <w:t>Critical and Scientific Thinking: A short introduction</w:t>
      </w:r>
    </w:p>
    <w:p w:rsidRPr="000F5C10" w:rsidR="000F5C10" w:rsidP="000F5C10" w:rsidRDefault="000F5C10" w14:paraId="08369235" w14:textId="77777777"/>
    <w:p w:rsidRPr="000F5C10" w:rsidR="0077309F" w:rsidP="000F5C10" w:rsidRDefault="000F5C10" w14:paraId="2BC56A04" w14:textId="0DC53BCF">
      <w:pPr>
        <w:pStyle w:val="Title"/>
        <w:rPr>
          <w:i/>
          <w:iCs/>
          <w:sz w:val="36"/>
          <w:szCs w:val="36"/>
        </w:rPr>
      </w:pPr>
      <w:r w:rsidRPr="000F5C10">
        <w:rPr>
          <w:i/>
          <w:iCs/>
          <w:sz w:val="36"/>
          <w:szCs w:val="36"/>
        </w:rPr>
        <w:t xml:space="preserve">By </w:t>
      </w:r>
      <w:r w:rsidRPr="000F5C10" w:rsidR="0077309F">
        <w:rPr>
          <w:i/>
          <w:iCs/>
          <w:sz w:val="36"/>
          <w:szCs w:val="36"/>
        </w:rPr>
        <w:t>Michael Vlerick</w:t>
      </w:r>
    </w:p>
    <w:p w:rsidR="0077309F" w:rsidP="0077309F" w:rsidRDefault="0077309F" w14:paraId="4F80E3D5" w14:textId="77777777"/>
    <w:p w:rsidR="0077309F" w:rsidP="0077309F" w:rsidRDefault="0077309F" w14:paraId="1EB14E0E" w14:textId="77777777"/>
    <w:p w:rsidR="000F5C10" w:rsidP="000F5C10" w:rsidRDefault="000F5C10" w14:paraId="2C4431E0" w14:textId="77777777">
      <w:pPr>
        <w:pStyle w:val="Title"/>
      </w:pPr>
    </w:p>
    <w:p w:rsidR="000F5C10" w:rsidP="000F5C10" w:rsidRDefault="000F5C10" w14:paraId="04DC6691" w14:textId="77777777">
      <w:pPr>
        <w:pStyle w:val="Title"/>
      </w:pPr>
    </w:p>
    <w:p w:rsidR="000F5C10" w:rsidP="000F5C10" w:rsidRDefault="000F5C10" w14:paraId="33516C37" w14:textId="77777777">
      <w:pPr>
        <w:pStyle w:val="Title"/>
      </w:pPr>
    </w:p>
    <w:p w:rsidR="000F5C10" w:rsidP="000F5C10" w:rsidRDefault="000F5C10" w14:paraId="0C73ED49" w14:textId="77777777">
      <w:pPr>
        <w:pStyle w:val="Title"/>
      </w:pPr>
    </w:p>
    <w:p w:rsidR="000F5C10" w:rsidP="000F5C10" w:rsidRDefault="000F5C10" w14:paraId="27ED524C" w14:textId="77777777">
      <w:pPr>
        <w:pStyle w:val="Title"/>
      </w:pPr>
    </w:p>
    <w:p w:rsidR="000F5C10" w:rsidP="000F5C10" w:rsidRDefault="000F5C10" w14:paraId="475589E8" w14:textId="77777777">
      <w:pPr>
        <w:pStyle w:val="Title"/>
      </w:pPr>
    </w:p>
    <w:p w:rsidR="000F5C10" w:rsidP="000F5C10" w:rsidRDefault="000F5C10" w14:paraId="6EF0ED78" w14:textId="77777777">
      <w:pPr>
        <w:pStyle w:val="Title"/>
      </w:pPr>
    </w:p>
    <w:p w:rsidR="000F5C10" w:rsidP="000F5C10" w:rsidRDefault="000F5C10" w14:paraId="5BF70619" w14:textId="77777777">
      <w:pPr>
        <w:pStyle w:val="Title"/>
      </w:pPr>
    </w:p>
    <w:p w:rsidR="000F5C10" w:rsidP="000F5C10" w:rsidRDefault="000F5C10" w14:paraId="78901638" w14:textId="77777777">
      <w:pPr>
        <w:pStyle w:val="Title"/>
      </w:pPr>
    </w:p>
    <w:p w:rsidR="000F5C10" w:rsidP="000F5C10" w:rsidRDefault="000F5C10" w14:paraId="0EE56BA7" w14:textId="77777777">
      <w:pPr>
        <w:pStyle w:val="Title"/>
      </w:pPr>
    </w:p>
    <w:p w:rsidR="000F5C10" w:rsidP="000F5C10" w:rsidRDefault="000F5C10" w14:paraId="77779E23" w14:textId="77777777">
      <w:pPr>
        <w:pStyle w:val="Title"/>
      </w:pPr>
    </w:p>
    <w:p w:rsidR="000F5C10" w:rsidP="000F5C10" w:rsidRDefault="000F5C10" w14:paraId="2475FE78" w14:textId="77777777">
      <w:pPr>
        <w:pStyle w:val="Title"/>
      </w:pPr>
    </w:p>
    <w:p w:rsidR="000F5C10" w:rsidP="000F5C10" w:rsidRDefault="000F5C10" w14:paraId="435399F6" w14:textId="77777777">
      <w:pPr>
        <w:pStyle w:val="Title"/>
      </w:pPr>
    </w:p>
    <w:p w:rsidR="00711E6D" w:rsidRDefault="00711E6D" w14:paraId="16D85698" w14:textId="42AF5B1A">
      <w:pPr>
        <w:rPr>
          <w:rFonts w:asciiTheme="majorHAnsi" w:hAnsiTheme="majorHAnsi" w:eastAsiaTheme="majorEastAsia" w:cstheme="majorBidi"/>
          <w:spacing w:val="-10"/>
          <w:kern w:val="28"/>
          <w:sz w:val="56"/>
          <w:szCs w:val="56"/>
        </w:rPr>
      </w:pPr>
      <w:r>
        <w:br w:type="page"/>
      </w:r>
    </w:p>
    <w:p w:rsidR="0077309F" w:rsidP="000F5C10" w:rsidRDefault="0077309F" w14:paraId="130C233D" w14:textId="79463E7E">
      <w:pPr>
        <w:pStyle w:val="Title"/>
      </w:pPr>
      <w:r>
        <w:lastRenderedPageBreak/>
        <w:t>Preface</w:t>
      </w:r>
    </w:p>
    <w:p w:rsidRPr="000F5C10" w:rsidR="000F5C10" w:rsidP="000F5C10" w:rsidRDefault="000F5C10" w14:paraId="029E1F8A" w14:textId="77777777"/>
    <w:p w:rsidR="0077309F" w:rsidP="0077309F" w:rsidRDefault="0077309F" w14:paraId="53B09ED2" w14:textId="77777777"/>
    <w:p w:rsidRPr="000272DC" w:rsidR="0077309F" w:rsidP="0077309F" w:rsidRDefault="0077309F" w14:paraId="39C9B8F4" w14:textId="77777777">
      <w:pPr>
        <w:rPr>
          <w:b/>
          <w:bCs/>
        </w:rPr>
      </w:pPr>
      <w:r w:rsidRPr="000272DC">
        <w:rPr>
          <w:b/>
          <w:bCs/>
        </w:rPr>
        <w:t>What is this book about?</w:t>
      </w:r>
    </w:p>
    <w:p w:rsidR="0077309F" w:rsidP="0077309F" w:rsidRDefault="0077309F" w14:paraId="0AC93A3E" w14:textId="77777777"/>
    <w:p w:rsidR="0077309F" w:rsidP="0077309F" w:rsidRDefault="0077309F" w14:paraId="64CC0894" w14:textId="1B5EC51A">
      <w:r w:rsidR="770F8EF1">
        <w:rPr/>
        <w:t>This book is about critical and scientific thinking. You will learn wh</w:t>
      </w:r>
      <w:r w:rsidR="4451AF1B">
        <w:rPr/>
        <w:t>at reasoning</w:t>
      </w:r>
      <w:r w:rsidR="770F8EF1">
        <w:rPr/>
        <w:t xml:space="preserve"> errors </w:t>
      </w:r>
      <w:r w:rsidR="4451AF1B">
        <w:rPr/>
        <w:t>all of us</w:t>
      </w:r>
      <w:r w:rsidR="770F8EF1">
        <w:rPr/>
        <w:t xml:space="preserve"> tend to make, why we make those </w:t>
      </w:r>
      <w:r w:rsidR="4451AF1B">
        <w:rPr/>
        <w:t>reasoning</w:t>
      </w:r>
      <w:r w:rsidR="770F8EF1">
        <w:rPr/>
        <w:t xml:space="preserve"> errors, what they lead to, and how we can improve our thinking</w:t>
      </w:r>
      <w:ins w:author="Meike Robaard" w:date="2022-05-23T18:02:08.253Z" w:id="493655942">
        <w:r w:rsidR="770F8EF1">
          <w:t xml:space="preserve"> with and through them</w:t>
        </w:r>
      </w:ins>
      <w:r w:rsidR="770F8EF1">
        <w:rPr/>
        <w:t xml:space="preserve">. Finally, I also </w:t>
      </w:r>
      <w:ins w:author="Meike Robaard" w:date="2022-05-23T18:02:43.689Z" w:id="1852438148">
        <w:r w:rsidR="770F8EF1">
          <w:t xml:space="preserve">focus on, as well as emphasize, </w:t>
        </w:r>
      </w:ins>
      <w:del w:author="Meike Robaard" w:date="2022-05-23T18:02:31.261Z" w:id="848758873">
        <w:r w:rsidDel="5A769B6F">
          <w:delText xml:space="preserve">delve into </w:delText>
        </w:r>
      </w:del>
      <w:r w:rsidR="770F8EF1">
        <w:rPr/>
        <w:t>the importance of critical and scientific thinking</w:t>
      </w:r>
      <w:ins w:author="Meike Robaard" w:date="2022-05-23T18:03:11.498Z" w:id="617547582">
        <w:r w:rsidR="770F8EF1">
          <w:t>,</w:t>
        </w:r>
      </w:ins>
      <w:r w:rsidR="770F8EF1">
        <w:rPr/>
        <w:t xml:space="preserve"> and what </w:t>
      </w:r>
      <w:r w:rsidR="4451AF1B">
        <w:rPr/>
        <w:t>characterizes</w:t>
      </w:r>
      <w:r w:rsidR="770F8EF1">
        <w:rPr/>
        <w:t xml:space="preserve"> the sciences</w:t>
      </w:r>
      <w:r w:rsidR="4451AF1B">
        <w:rPr/>
        <w:t xml:space="preserve">, </w:t>
      </w:r>
      <w:ins w:author="Meike Robaard" w:date="2022-05-23T18:03:25.194Z" w:id="442158756">
        <w:r w:rsidR="4451AF1B">
          <w:t>i.e.</w:t>
        </w:r>
        <w:r w:rsidR="4451AF1B">
          <w:t xml:space="preserve"> </w:t>
        </w:r>
      </w:ins>
      <w:r w:rsidR="4451AF1B">
        <w:rPr/>
        <w:t>what makes them distinctive</w:t>
      </w:r>
      <w:r w:rsidR="5BCBDD1E">
        <w:rPr/>
        <w:t xml:space="preserve"> (from </w:t>
      </w:r>
      <w:proofErr w:type="spellStart"/>
      <w:r w:rsidR="5BCBDD1E">
        <w:rPr/>
        <w:t>pseudosciences</w:t>
      </w:r>
      <w:proofErr w:type="spellEnd"/>
      <w:r w:rsidR="5BCBDD1E">
        <w:rPr/>
        <w:t xml:space="preserve"> and non-scientific domains of</w:t>
      </w:r>
      <w:ins w:author="Meike Robaard" w:date="2022-05-23T18:04:10.672Z" w:id="494691196">
        <w:r w:rsidR="5BCBDD1E">
          <w:t xml:space="preserve"> </w:t>
        </w:r>
      </w:ins>
      <w:r w:rsidR="5BCBDD1E">
        <w:rPr/>
        <w:t>inquiry)</w:t>
      </w:r>
      <w:r w:rsidR="770F8EF1">
        <w:rPr/>
        <w:t xml:space="preserve"> and reliable</w:t>
      </w:r>
      <w:ins w:author="Meike Robaard" w:date="2022-05-23T18:04:39.003Z" w:id="982811474">
        <w:r w:rsidR="770F8EF1">
          <w:t xml:space="preserve"> as such</w:t>
        </w:r>
      </w:ins>
      <w:r w:rsidR="770F8EF1">
        <w:rPr/>
        <w:t>.</w:t>
      </w:r>
    </w:p>
    <w:p w:rsidR="0077309F" w:rsidP="0077309F" w:rsidRDefault="0077309F" w14:paraId="02720E7B" w14:textId="77777777"/>
    <w:p w:rsidRPr="000272DC" w:rsidR="0077309F" w:rsidP="0077309F" w:rsidRDefault="0077309F" w14:paraId="6CA229B2" w14:textId="77777777">
      <w:pPr>
        <w:rPr>
          <w:b/>
          <w:bCs/>
        </w:rPr>
      </w:pPr>
      <w:r w:rsidRPr="000272DC">
        <w:rPr>
          <w:b/>
          <w:bCs/>
        </w:rPr>
        <w:t>Who is this book for?</w:t>
      </w:r>
    </w:p>
    <w:p w:rsidR="0077309F" w:rsidP="0077309F" w:rsidRDefault="0077309F" w14:paraId="24268788" w14:textId="77777777"/>
    <w:p w:rsidR="0077309F" w:rsidP="0077309F" w:rsidRDefault="0077309F" w14:paraId="752A2C2B" w14:textId="63BE7570">
      <w:r w:rsidR="770F8EF1">
        <w:rPr/>
        <w:t xml:space="preserve">This book is written for students taking </w:t>
      </w:r>
      <w:r w:rsidR="4451AF1B">
        <w:rPr/>
        <w:t>a</w:t>
      </w:r>
      <w:r w:rsidR="770F8EF1">
        <w:rPr/>
        <w:t xml:space="preserve"> course </w:t>
      </w:r>
      <w:r w:rsidR="770F8EF1">
        <w:rPr/>
        <w:t>on</w:t>
      </w:r>
      <w:r w:rsidR="770F8EF1">
        <w:rPr/>
        <w:t xml:space="preserve"> philosophy of science or critical thinking. The book provides content for </w:t>
      </w:r>
      <w:ins w:author="Meike Robaard" w:date="2022-05-23T18:05:43.111Z" w:id="737682078">
        <w:r w:rsidR="770F8EF1">
          <w:t xml:space="preserve">seven </w:t>
        </w:r>
      </w:ins>
      <w:del w:author="Meike Robaard" w:date="2022-05-23T18:05:35.895Z" w:id="20401657">
        <w:r w:rsidDel="5A769B6F">
          <w:delText>7</w:delText>
        </w:r>
      </w:del>
      <w:r w:rsidR="770F8EF1">
        <w:rPr/>
        <w:t xml:space="preserve"> lectures (the </w:t>
      </w:r>
      <w:ins w:author="Meike Robaard" w:date="2022-05-23T18:05:41.349Z" w:id="567778571">
        <w:r w:rsidR="770F8EF1">
          <w:t xml:space="preserve">seven </w:t>
        </w:r>
      </w:ins>
      <w:del w:author="Meike Robaard" w:date="2022-05-23T18:05:39.633Z" w:id="539318627">
        <w:r w:rsidDel="5A769B6F">
          <w:delText>7</w:delText>
        </w:r>
      </w:del>
      <w:r w:rsidR="770F8EF1">
        <w:rPr/>
        <w:t xml:space="preserve"> chapters) and one </w:t>
      </w:r>
      <w:r w:rsidR="4451AF1B">
        <w:rPr/>
        <w:t>seminar</w:t>
      </w:r>
      <w:r w:rsidR="770F8EF1">
        <w:rPr/>
        <w:t xml:space="preserve"> (appendix). It can stand </w:t>
      </w:r>
      <w:r w:rsidR="4451AF1B">
        <w:rPr/>
        <w:t>on its own</w:t>
      </w:r>
      <w:r w:rsidR="770F8EF1">
        <w:rPr/>
        <w:t xml:space="preserve"> for courses consisting of </w:t>
      </w:r>
      <w:ins w:author="Meike Robaard" w:date="2022-05-23T18:06:44.111Z" w:id="842372557">
        <w:r w:rsidR="770F8EF1">
          <w:t xml:space="preserve">seven </w:t>
        </w:r>
      </w:ins>
      <w:del w:author="Meike Robaard" w:date="2022-05-23T18:06:42.695Z" w:id="319516964">
        <w:r w:rsidDel="5A769B6F">
          <w:delText>7</w:delText>
        </w:r>
      </w:del>
      <w:r w:rsidR="770F8EF1">
        <w:rPr/>
        <w:t xml:space="preserve"> lectures </w:t>
      </w:r>
      <w:r w:rsidR="1A831163">
        <w:rPr/>
        <w:t>with a</w:t>
      </w:r>
      <w:r w:rsidR="770F8EF1">
        <w:rPr/>
        <w:t xml:space="preserve"> study load of 3 ECTS or </w:t>
      </w:r>
      <w:ins w:author="Meike Robaard" w:date="2022-05-23T18:06:24.929Z" w:id="1179280151">
        <w:r w:rsidR="770F8EF1">
          <w:t xml:space="preserve">might </w:t>
        </w:r>
      </w:ins>
      <w:r w:rsidR="770F8EF1">
        <w:rPr/>
        <w:t>be combined with a historical or thematic overview of the philosophy of science</w:t>
      </w:r>
      <w:r w:rsidR="4893FC7D">
        <w:rPr/>
        <w:t xml:space="preserve"> (</w:t>
      </w:r>
      <w:proofErr w:type="gramStart"/>
      <w:r w:rsidR="4893FC7D">
        <w:rPr/>
        <w:t>e.g.</w:t>
      </w:r>
      <w:proofErr w:type="gramEnd"/>
      <w:r w:rsidR="4893FC7D">
        <w:rPr/>
        <w:t xml:space="preserve"> </w:t>
      </w:r>
      <w:proofErr w:type="spellStart"/>
      <w:r w:rsidR="2534F881">
        <w:rPr/>
        <w:t>Dooremalen</w:t>
      </w:r>
      <w:proofErr w:type="spellEnd"/>
      <w:r w:rsidR="2534F881">
        <w:rPr/>
        <w:t xml:space="preserve"> et al</w:t>
      </w:r>
      <w:ins w:author="Meike Robaard" w:date="2022-05-23T18:06:33.234Z" w:id="954886230">
        <w:r w:rsidR="2534F881">
          <w:t>.,</w:t>
        </w:r>
      </w:ins>
      <w:r w:rsidR="2534F881">
        <w:rPr/>
        <w:t xml:space="preserve"> 2021)</w:t>
      </w:r>
      <w:r w:rsidR="770F8EF1">
        <w:rPr/>
        <w:t xml:space="preserve"> for courses consisting of 14 lectures </w:t>
      </w:r>
      <w:r w:rsidR="4893FC7D">
        <w:rPr/>
        <w:t>with</w:t>
      </w:r>
      <w:r w:rsidR="770F8EF1">
        <w:rPr/>
        <w:t xml:space="preserve"> study load of 6 ECTS.</w:t>
      </w:r>
    </w:p>
    <w:p w:rsidR="000F5C10" w:rsidP="0077309F" w:rsidRDefault="000F5C10" w14:paraId="103AAB67" w14:textId="77777777"/>
    <w:p w:rsidR="0077309F" w:rsidP="0077309F" w:rsidRDefault="0077309F" w14:paraId="6DED5D90" w14:textId="32E6FF0F">
      <w:r w:rsidR="770F8EF1">
        <w:rPr/>
        <w:t>I</w:t>
      </w:r>
      <w:commentRangeStart w:id="1986592424"/>
      <w:r w:rsidR="770F8EF1">
        <w:rPr/>
        <w:t xml:space="preserve"> </w:t>
      </w:r>
      <w:commentRangeEnd w:id="1986592424"/>
      <w:r>
        <w:rPr>
          <w:rStyle w:val="CommentReference"/>
        </w:rPr>
        <w:commentReference w:id="1986592424"/>
      </w:r>
      <w:r w:rsidR="770F8EF1">
        <w:rPr/>
        <w:t xml:space="preserve">use it in my </w:t>
      </w:r>
      <w:r w:rsidR="4451AF1B">
        <w:rPr/>
        <w:t>own teaching of</w:t>
      </w:r>
      <w:r w:rsidR="770F8EF1">
        <w:rPr/>
        <w:t xml:space="preserve"> philosophy of science for students at Tilburg University. Hopefully it will also find its way to other </w:t>
      </w:r>
      <w:r w:rsidR="4451AF1B">
        <w:rPr/>
        <w:t>lecturers</w:t>
      </w:r>
      <w:r w:rsidR="770F8EF1">
        <w:rPr/>
        <w:t>.</w:t>
      </w:r>
    </w:p>
    <w:p w:rsidR="000F5C10" w:rsidP="0077309F" w:rsidRDefault="000F5C10" w14:paraId="469FEA65" w14:textId="77777777"/>
    <w:p w:rsidR="0077309F" w:rsidP="0077309F" w:rsidRDefault="0077309F" w14:paraId="462B458A" w14:textId="651266E8">
      <w:ins w:author="Meike Robaard" w:date="2022-05-23T18:09:38.894Z" w:id="1152106927">
        <w:r w:rsidR="770F8EF1">
          <w:t>Ultimately,</w:t>
        </w:r>
      </w:ins>
      <w:del w:author="Meike Robaard" w:date="2022-05-23T18:09:34.98Z" w:id="2116754369">
        <w:r w:rsidDel="5A769B6F">
          <w:delText>Finally,</w:delText>
        </w:r>
      </w:del>
      <w:r w:rsidR="770F8EF1">
        <w:rPr/>
        <w:t xml:space="preserve"> I </w:t>
      </w:r>
      <w:ins w:author="Meike Robaard" w:date="2022-05-23T18:09:49.981Z" w:id="1996222921">
        <w:r w:rsidR="770F8EF1">
          <w:t xml:space="preserve"> </w:t>
        </w:r>
      </w:ins>
      <w:del w:author="Meike Robaard" w:date="2022-05-23T18:09:45.728Z" w:id="277941580">
        <w:r w:rsidDel="5A769B6F">
          <w:delText xml:space="preserve">lso </w:delText>
        </w:r>
      </w:del>
      <w:proofErr w:type="gramStart"/>
      <w:r w:rsidR="770F8EF1">
        <w:rPr/>
        <w:t>hope</w:t>
      </w:r>
      <w:proofErr w:type="gramEnd"/>
      <w:r w:rsidR="770F8EF1">
        <w:rPr/>
        <w:t xml:space="preserve"> that this book finds its way out of </w:t>
      </w:r>
      <w:ins w:author="Meike Robaard" w:date="2022-05-23T18:11:41.28Z" w:id="1644388852">
        <w:r w:rsidR="770F8EF1">
          <w:t>a</w:t>
        </w:r>
      </w:ins>
      <w:del w:author="Meike Robaard" w:date="2022-05-23T18:11:41.125Z" w:id="891564666">
        <w:r w:rsidDel="5A769B6F">
          <w:delText>A</w:delText>
        </w:r>
      </w:del>
      <w:proofErr w:type="spellStart"/>
      <w:r w:rsidR="770F8EF1">
        <w:rPr/>
        <w:t>cademia</w:t>
      </w:r>
      <w:proofErr w:type="spellEnd"/>
      <w:r w:rsidR="770F8EF1">
        <w:rPr/>
        <w:t xml:space="preserve"> to </w:t>
      </w:r>
      <w:ins w:author="Meike Robaard" w:date="2022-05-23T18:10:40.154Z" w:id="222328008">
        <w:r w:rsidR="770F8EF1">
          <w:t xml:space="preserve">reach </w:t>
        </w:r>
      </w:ins>
      <w:r w:rsidR="770F8EF1">
        <w:rPr/>
        <w:t xml:space="preserve">a wider audience. Critical thinking concerns everyone. It is of great value </w:t>
      </w:r>
      <w:del w:author="Meike Robaard" w:date="2022-05-23T18:12:11.021Z" w:id="1211561096">
        <w:r w:rsidDel="5A769B6F">
          <w:delText xml:space="preserve">both </w:delText>
        </w:r>
      </w:del>
      <w:r w:rsidR="4451AF1B">
        <w:rPr/>
        <w:t xml:space="preserve">on </w:t>
      </w:r>
      <w:ins w:author="Meike Robaard" w:date="2022-05-23T18:12:08.88Z" w:id="1055628314">
        <w:r w:rsidR="4451AF1B">
          <w:t xml:space="preserve">both </w:t>
        </w:r>
      </w:ins>
      <w:r w:rsidR="4451AF1B">
        <w:rPr/>
        <w:t xml:space="preserve">a </w:t>
      </w:r>
      <w:r w:rsidR="770F8EF1">
        <w:rPr/>
        <w:t>personal and soci</w:t>
      </w:r>
      <w:r w:rsidR="4451AF1B">
        <w:rPr/>
        <w:t>etal level</w:t>
      </w:r>
      <w:r w:rsidR="770F8EF1">
        <w:rPr/>
        <w:t xml:space="preserve">. </w:t>
      </w:r>
      <w:ins w:author="Meike Robaard" w:date="2022-05-23T18:12:21.526Z" w:id="386865919">
        <w:r w:rsidR="770F8EF1">
          <w:t>Indeed</w:t>
        </w:r>
      </w:ins>
      <w:del w:author="Meike Robaard" w:date="2022-05-23T18:12:18.657Z" w:id="1446820870">
        <w:r w:rsidDel="5A769B6F">
          <w:delText>For</w:delText>
        </w:r>
      </w:del>
      <w:r w:rsidR="770F8EF1">
        <w:rPr/>
        <w:t xml:space="preserve">, as I </w:t>
      </w:r>
      <w:r w:rsidR="4451AF1B">
        <w:rPr/>
        <w:t>explain</w:t>
      </w:r>
      <w:r w:rsidR="770F8EF1">
        <w:rPr/>
        <w:t xml:space="preserve"> in Chapter 6, </w:t>
      </w:r>
      <w:r w:rsidR="4451AF1B">
        <w:rPr/>
        <w:t>critical thinking</w:t>
      </w:r>
      <w:r w:rsidR="770F8EF1">
        <w:rPr/>
        <w:t xml:space="preserve"> is </w:t>
      </w:r>
      <w:r w:rsidR="4451AF1B">
        <w:rPr/>
        <w:t>a driver</w:t>
      </w:r>
      <w:r w:rsidR="770F8EF1">
        <w:rPr/>
        <w:t xml:space="preserve"> of progress, </w:t>
      </w:r>
      <w:del w:author="Meike Robaard" w:date="2022-05-23T18:12:46.018Z" w:id="466596970">
        <w:r w:rsidDel="5A769B6F">
          <w:delText xml:space="preserve">both </w:delText>
        </w:r>
      </w:del>
      <w:r w:rsidR="4451AF1B">
        <w:rPr/>
        <w:t>with respect to</w:t>
      </w:r>
      <w:r w:rsidR="770F8EF1">
        <w:rPr/>
        <w:t xml:space="preserve"> knowledge and innovation </w:t>
      </w:r>
      <w:ins w:author="Meike Robaard" w:date="2022-05-23T18:12:39.182Z" w:id="1359243161">
        <w:r w:rsidR="770F8EF1">
          <w:t xml:space="preserve">as well as </w:t>
        </w:r>
      </w:ins>
      <w:del w:author="Meike Robaard" w:date="2022-05-23T18:12:42.042Z" w:id="1064675128">
        <w:r w:rsidDel="5A769B6F">
          <w:delText xml:space="preserve">and </w:delText>
        </w:r>
      </w:del>
      <w:proofErr w:type="gramStart"/>
      <w:r w:rsidR="4451AF1B">
        <w:rPr/>
        <w:t>with</w:t>
      </w:r>
      <w:proofErr w:type="gramEnd"/>
      <w:r w:rsidR="4451AF1B">
        <w:rPr/>
        <w:t xml:space="preserve"> re</w:t>
      </w:r>
      <w:ins w:author="Meike Robaard" w:date="2022-05-23T18:12:53.388Z" w:id="2054856674">
        <w:r w:rsidR="4451AF1B">
          <w:t>gards</w:t>
        </w:r>
      </w:ins>
      <w:del w:author="Meike Robaard" w:date="2022-05-23T18:12:51.565Z" w:id="1338367900">
        <w:r w:rsidDel="5A769B6F">
          <w:delText>spect</w:delText>
        </w:r>
      </w:del>
      <w:r w:rsidR="4451AF1B">
        <w:rPr/>
        <w:t xml:space="preserve"> to </w:t>
      </w:r>
      <w:r w:rsidR="770F8EF1">
        <w:rPr/>
        <w:t xml:space="preserve">morality. </w:t>
      </w:r>
    </w:p>
    <w:p w:rsidR="0077309F" w:rsidP="0077309F" w:rsidRDefault="0077309F" w14:paraId="05178C17" w14:textId="77777777"/>
    <w:p w:rsidRPr="000F5C10" w:rsidR="0077309F" w:rsidP="0077309F" w:rsidRDefault="0077309F" w14:paraId="7365F05F" w14:textId="7E8C570E">
      <w:pPr>
        <w:rPr>
          <w:b/>
          <w:bCs/>
        </w:rPr>
      </w:pPr>
      <w:r w:rsidRPr="000F5C10">
        <w:rPr>
          <w:b/>
          <w:bCs/>
        </w:rPr>
        <w:t xml:space="preserve">Why </w:t>
      </w:r>
      <w:proofErr w:type="gramStart"/>
      <w:r w:rsidR="00030077">
        <w:rPr>
          <w:b/>
          <w:bCs/>
        </w:rPr>
        <w:t>read</w:t>
      </w:r>
      <w:proofErr w:type="gramEnd"/>
      <w:r w:rsidR="00030077">
        <w:rPr>
          <w:b/>
          <w:bCs/>
        </w:rPr>
        <w:t xml:space="preserve"> </w:t>
      </w:r>
      <w:r w:rsidRPr="000F5C10">
        <w:rPr>
          <w:b/>
          <w:bCs/>
        </w:rPr>
        <w:t>this book?</w:t>
      </w:r>
    </w:p>
    <w:p w:rsidR="0077309F" w:rsidP="0077309F" w:rsidRDefault="0077309F" w14:paraId="28C3582F" w14:textId="77777777"/>
    <w:p w:rsidR="0077309F" w:rsidP="0077309F" w:rsidRDefault="0077309F" w14:paraId="691ADDA9" w14:textId="62F3A44F">
      <w:r w:rsidR="63457DC5">
        <w:rPr/>
        <w:t xml:space="preserve">Critical thinking is one of the </w:t>
      </w:r>
      <w:commentRangeStart w:id="625921893"/>
      <w:r w:rsidR="63457DC5">
        <w:rPr/>
        <w:t xml:space="preserve">biggest </w:t>
      </w:r>
      <w:r w:rsidR="47306C65">
        <w:rPr/>
        <w:t>hiatuses</w:t>
      </w:r>
      <w:commentRangeEnd w:id="625921893"/>
      <w:r>
        <w:rPr>
          <w:rStyle w:val="CommentReference"/>
        </w:rPr>
        <w:commentReference w:id="625921893"/>
      </w:r>
      <w:r w:rsidR="63457DC5">
        <w:rPr/>
        <w:t xml:space="preserve"> in our education system. Learning to </w:t>
      </w:r>
      <w:r w:rsidR="47306C65">
        <w:rPr/>
        <w:t>distinguish</w:t>
      </w:r>
      <w:r w:rsidR="63457DC5">
        <w:rPr/>
        <w:t xml:space="preserve"> sense from nonsense is of </w:t>
      </w:r>
      <w:r w:rsidR="47306C65">
        <w:rPr/>
        <w:t>great</w:t>
      </w:r>
      <w:r w:rsidR="63457DC5">
        <w:rPr/>
        <w:t xml:space="preserve"> importance in the information age </w:t>
      </w:r>
      <w:ins w:author="Meike Robaard" w:date="2022-05-23T18:14:43.311Z" w:id="1381177764">
        <w:r w:rsidR="63457DC5">
          <w:t xml:space="preserve">that </w:t>
        </w:r>
      </w:ins>
      <w:r w:rsidR="63457DC5">
        <w:rPr/>
        <w:t xml:space="preserve">we live in. </w:t>
      </w:r>
      <w:ins w:author="Meike Robaard" w:date="2022-05-23T18:14:59.822Z" w:id="2046412778">
        <w:r w:rsidR="63457DC5">
          <w:t>In a systematic way, t</w:t>
        </w:r>
      </w:ins>
      <w:del w:author="Meike Robaard" w:date="2022-05-23T18:14:59.682Z" w:id="1638315194">
        <w:r w:rsidDel="63457DC5">
          <w:delText>T</w:delText>
        </w:r>
      </w:del>
      <w:r w:rsidR="63457DC5">
        <w:rPr/>
        <w:t xml:space="preserve">his book helps you </w:t>
      </w:r>
      <w:del w:author="Meike Robaard" w:date="2022-05-23T18:15:04.11Z" w:id="2016881482">
        <w:r w:rsidDel="47306C65">
          <w:delText>in a systematic way</w:delText>
        </w:r>
      </w:del>
      <w:r w:rsidR="47306C65">
        <w:rPr/>
        <w:t xml:space="preserve"> </w:t>
      </w:r>
      <w:r w:rsidR="63457DC5">
        <w:rPr/>
        <w:t>to gain insight into</w:t>
      </w:r>
      <w:ins w:author="Meike Robaard" w:date="2022-05-23T18:15:22.882Z" w:id="1428486939">
        <w:r w:rsidR="63457DC5">
          <w:t>,</w:t>
        </w:r>
      </w:ins>
      <w:r w:rsidR="63457DC5">
        <w:rPr/>
        <w:t xml:space="preserve"> and </w:t>
      </w:r>
      <w:ins w:author="Meike Robaard" w:date="2022-05-23T18:15:27.664Z" w:id="1476362600">
        <w:r w:rsidR="63457DC5">
          <w:t xml:space="preserve">subsequently </w:t>
        </w:r>
      </w:ins>
      <w:r w:rsidR="63457DC5">
        <w:rPr/>
        <w:t>eliminate</w:t>
      </w:r>
      <w:ins w:author="Meike Robaard" w:date="2022-05-23T18:15:28.989Z" w:id="1702174474">
        <w:r w:rsidR="63457DC5">
          <w:t>,</w:t>
        </w:r>
      </w:ins>
      <w:r w:rsidR="63457DC5">
        <w:rPr/>
        <w:t xml:space="preserve"> the most important </w:t>
      </w:r>
      <w:r w:rsidR="47306C65">
        <w:rPr/>
        <w:t>reasoning</w:t>
      </w:r>
      <w:r w:rsidR="63457DC5">
        <w:rPr/>
        <w:t xml:space="preserve"> errors that </w:t>
      </w:r>
      <w:r w:rsidR="47306C65">
        <w:rPr/>
        <w:t>all of us make</w:t>
      </w:r>
      <w:r w:rsidR="63457DC5">
        <w:rPr/>
        <w:t xml:space="preserve"> </w:t>
      </w:r>
      <w:ins w:author="Meike Robaard" w:date="2022-05-23T18:17:52.102Z" w:id="1577158125">
        <w:r w:rsidR="63457DC5">
          <w:t xml:space="preserve">somewhat </w:t>
        </w:r>
        <w:r w:rsidR="63457DC5">
          <w:t>thoughtlessly</w:t>
        </w:r>
      </w:ins>
      <w:commentRangeStart w:id="123246960"/>
      <w:proofErr w:type="spellStart"/>
      <w:r w:rsidR="63457DC5">
        <w:rPr/>
        <w:t>spontaneously</w:t>
      </w:r>
      <w:proofErr w:type="spellEnd"/>
      <w:commentRangeEnd w:id="123246960"/>
      <w:r>
        <w:rPr>
          <w:rStyle w:val="CommentReference"/>
        </w:rPr>
        <w:commentReference w:id="123246960"/>
      </w:r>
      <w:r w:rsidR="63457DC5">
        <w:rPr/>
        <w:t xml:space="preserve">. It also helps you to </w:t>
      </w:r>
      <w:r w:rsidR="20BAE7DA">
        <w:rPr/>
        <w:t>debunk</w:t>
      </w:r>
      <w:r w:rsidR="63457DC5">
        <w:rPr/>
        <w:t xml:space="preserve"> fallacies and unreliable information.</w:t>
      </w:r>
    </w:p>
    <w:p w:rsidR="000F5C10" w:rsidP="0077309F" w:rsidRDefault="000F5C10" w14:paraId="35EA6EBC" w14:textId="77777777"/>
    <w:p w:rsidR="0077309F" w:rsidP="0077309F" w:rsidRDefault="0077309F" w14:paraId="46B68D63" w14:textId="75B3474F">
      <w:r w:rsidR="63457DC5">
        <w:rPr/>
        <w:t xml:space="preserve">In addition to understanding what critical and scientific thinking entails, you will learn more about what makes science reliable. In times of </w:t>
      </w:r>
      <w:del w:author="Meike Robaard" w:date="2022-05-23T18:18:47.794Z" w:id="1598165287">
        <w:r w:rsidDel="63457DC5">
          <w:delText xml:space="preserve">science </w:delText>
        </w:r>
      </w:del>
      <w:r w:rsidR="63457DC5">
        <w:rPr/>
        <w:t>skepticism</w:t>
      </w:r>
      <w:ins w:author="Meike Robaard" w:date="2022-05-23T18:18:45.427Z" w:id="324180561">
        <w:r w:rsidR="63457DC5">
          <w:t xml:space="preserve"> regarding science</w:t>
        </w:r>
      </w:ins>
      <w:r w:rsidR="63457DC5">
        <w:rPr/>
        <w:t xml:space="preserve">, where (sometimes dangerous) pseudoscientific and conspiracy theories run rampant, this </w:t>
      </w:r>
      <w:ins w:author="Meike Robaard" w:date="2022-05-23T18:19:13.107Z" w:id="1324569446">
        <w:r w:rsidR="63457DC5">
          <w:t xml:space="preserve">ability </w:t>
        </w:r>
      </w:ins>
      <w:r w:rsidR="63457DC5">
        <w:rPr/>
        <w:t>is particularly important.</w:t>
      </w:r>
    </w:p>
    <w:p w:rsidR="000F5C10" w:rsidP="0077309F" w:rsidRDefault="000F5C10" w14:paraId="06AE4439" w14:textId="77777777"/>
    <w:p w:rsidR="0077309F" w:rsidP="0077309F" w:rsidRDefault="0077309F" w14:paraId="645AE581" w14:textId="20353F6B">
      <w:r w:rsidR="63457DC5">
        <w:rPr/>
        <w:t xml:space="preserve">Critical thinking, as I conclude in Chapter 6, is not a matter of intellectual preference or even self-interest (although one certainly benefits </w:t>
      </w:r>
      <w:del w:author="Meike Robaard" w:date="2022-05-23T18:19:31.788Z" w:id="1708670725">
        <w:r w:rsidDel="63457DC5">
          <w:delText>personally</w:delText>
        </w:r>
      </w:del>
      <w:r w:rsidR="20BAE7DA">
        <w:rPr/>
        <w:t xml:space="preserve"> from thinking critically</w:t>
      </w:r>
      <w:r w:rsidR="63457DC5">
        <w:rPr/>
        <w:t xml:space="preserve">). It is first and foremost a matter of moral and social responsibility. </w:t>
      </w:r>
      <w:r w:rsidR="20BAE7DA">
        <w:rPr/>
        <w:t>B</w:t>
      </w:r>
      <w:r w:rsidR="63457DC5">
        <w:rPr/>
        <w:t xml:space="preserve">etter thinking </w:t>
      </w:r>
      <w:r w:rsidR="20BAE7DA">
        <w:rPr/>
        <w:t>leads to</w:t>
      </w:r>
      <w:r w:rsidR="63457DC5">
        <w:rPr/>
        <w:t xml:space="preserve"> a better world. With this book I hope to contribute to that</w:t>
      </w:r>
      <w:r w:rsidR="20BAE7DA">
        <w:rPr/>
        <w:t xml:space="preserve"> important goal</w:t>
      </w:r>
      <w:r w:rsidR="63457DC5">
        <w:rPr/>
        <w:t xml:space="preserve"> and you, dear </w:t>
      </w:r>
      <w:r w:rsidR="63457DC5">
        <w:rPr/>
        <w:t>student</w:t>
      </w:r>
      <w:r w:rsidR="63457DC5">
        <w:rPr/>
        <w:t xml:space="preserve"> or reader, can do the same!</w:t>
      </w:r>
    </w:p>
    <w:p w:rsidR="0077309F" w:rsidP="0077309F" w:rsidRDefault="0077309F" w14:paraId="0E237E34" w14:textId="77777777"/>
    <w:p w:rsidR="0077309F" w:rsidP="0077309F" w:rsidRDefault="000F5C10" w14:paraId="02AD396E" w14:textId="0C991CBF">
      <w:r>
        <w:t>Enjoy your reading</w:t>
      </w:r>
      <w:r w:rsidR="0077309F">
        <w:t>!</w:t>
      </w:r>
    </w:p>
    <w:p w:rsidR="0077309F" w:rsidP="0077309F" w:rsidRDefault="0077309F" w14:paraId="4A80EEB4" w14:textId="77777777"/>
    <w:p w:rsidR="0077309F" w:rsidP="0077309F" w:rsidRDefault="0077309F" w14:paraId="4F523CA5" w14:textId="77777777"/>
    <w:p w:rsidR="0077309F" w:rsidP="0077309F" w:rsidRDefault="0077309F" w14:paraId="20ED5AD6" w14:textId="77777777"/>
    <w:p w:rsidR="0077309F" w:rsidP="0077309F" w:rsidRDefault="0077309F" w14:paraId="4CC295DD" w14:textId="77777777"/>
    <w:p w:rsidR="002B39C8" w:rsidP="0077309F" w:rsidRDefault="00513337" w14:paraId="0FF8A69C" w14:textId="320AB281"/>
    <w:p w:rsidR="00F0149C" w:rsidP="0077309F" w:rsidRDefault="00F0149C" w14:paraId="5F6EC572" w14:textId="3799844D"/>
    <w:p w:rsidR="00F0149C" w:rsidP="0077309F" w:rsidRDefault="00F0149C" w14:paraId="1775484E" w14:textId="09639302"/>
    <w:p w:rsidR="00F0149C" w:rsidP="0077309F" w:rsidRDefault="00F0149C" w14:paraId="4C0B6FD2" w14:textId="6DCD98B0"/>
    <w:p w:rsidR="00F0149C" w:rsidP="0077309F" w:rsidRDefault="00F0149C" w14:paraId="03678A22" w14:textId="362AE6EF"/>
    <w:p w:rsidR="00F0149C" w:rsidP="0077309F" w:rsidRDefault="00F0149C" w14:paraId="26EA3B96" w14:textId="02FCBE64"/>
    <w:p w:rsidR="00F0149C" w:rsidP="0077309F" w:rsidRDefault="00F0149C" w14:paraId="3520AE16" w14:textId="41C35ED5"/>
    <w:p w:rsidR="00F0149C" w:rsidP="0077309F" w:rsidRDefault="00F0149C" w14:paraId="7F19DDE1" w14:textId="1E61EC0A"/>
    <w:p w:rsidR="00F0149C" w:rsidP="0077309F" w:rsidRDefault="00F0149C" w14:paraId="2DA8F34E" w14:textId="458ACF9A"/>
    <w:p w:rsidR="00F0149C" w:rsidP="0077309F" w:rsidRDefault="00F0149C" w14:paraId="794B1FBB" w14:textId="520D5280"/>
    <w:p w:rsidR="00F0149C" w:rsidP="0077309F" w:rsidRDefault="00F0149C" w14:paraId="6422E538" w14:textId="29C084B0"/>
    <w:p w:rsidR="00F0149C" w:rsidP="0077309F" w:rsidRDefault="00F0149C" w14:paraId="59AF2AA1" w14:textId="30034266"/>
    <w:p w:rsidR="00F0149C" w:rsidP="0077309F" w:rsidRDefault="00F0149C" w14:paraId="081709B7" w14:textId="76DC6FF8"/>
    <w:p w:rsidR="00F0149C" w:rsidP="0077309F" w:rsidRDefault="00F0149C" w14:paraId="01C069AB" w14:textId="4DA2803D"/>
    <w:p w:rsidR="00F0149C" w:rsidP="0077309F" w:rsidRDefault="00F0149C" w14:paraId="6E1E8A10" w14:textId="24A379DB"/>
    <w:p w:rsidR="00711E6D" w:rsidRDefault="00711E6D" w14:paraId="2E868BB8" w14:textId="2489CB01">
      <w:r>
        <w:br w:type="page"/>
      </w:r>
    </w:p>
    <w:p w:rsidR="00F0149C" w:rsidP="00F0149C" w:rsidRDefault="00F0149C" w14:paraId="0823A124" w14:textId="37242507">
      <w:pPr>
        <w:pStyle w:val="Title"/>
      </w:pPr>
      <w:r>
        <w:lastRenderedPageBreak/>
        <w:t>Table of contents</w:t>
      </w:r>
    </w:p>
    <w:p w:rsidR="00F0149C" w:rsidP="00F0149C" w:rsidRDefault="00F0149C" w14:paraId="00AD4999" w14:textId="12ED3413"/>
    <w:p w:rsidR="00F0149C" w:rsidP="00F0149C" w:rsidRDefault="00F0149C" w14:paraId="30F366F1" w14:textId="4481D554">
      <w:r>
        <w:t>[Add subtitles?]</w:t>
      </w:r>
    </w:p>
    <w:p w:rsidR="00F0149C" w:rsidP="00F0149C" w:rsidRDefault="00F0149C" w14:paraId="43E1D04E" w14:textId="4901238A"/>
    <w:p w:rsidR="00F0149C" w:rsidP="00F0149C" w:rsidRDefault="00F0149C" w14:paraId="4BBD51DA" w14:textId="7A9725CD">
      <w:pPr>
        <w:pStyle w:val="ListParagraph"/>
        <w:numPr>
          <w:ilvl w:val="0"/>
          <w:numId w:val="1"/>
        </w:numPr>
      </w:pPr>
      <w:r>
        <w:t>What is philosophy of science?</w:t>
      </w:r>
      <w:r w:rsidR="00DE7B75">
        <w:t xml:space="preserve"> On the importance of philosophy for science</w:t>
      </w:r>
    </w:p>
    <w:p w:rsidR="00F0149C" w:rsidP="00F0149C" w:rsidRDefault="00F0149C" w14:paraId="35C533B8" w14:textId="42DCD3E5">
      <w:pPr>
        <w:pStyle w:val="ListParagraph"/>
        <w:numPr>
          <w:ilvl w:val="0"/>
          <w:numId w:val="1"/>
        </w:numPr>
      </w:pPr>
      <w:r>
        <w:t>Predictably irrational</w:t>
      </w:r>
      <w:r w:rsidR="00D41552">
        <w:t>: An overview of common reasoning errors</w:t>
      </w:r>
    </w:p>
    <w:p w:rsidR="00F0149C" w:rsidP="00F0149C" w:rsidRDefault="00F0149C" w14:paraId="652247BA" w14:textId="293A9E57">
      <w:pPr>
        <w:pStyle w:val="ListParagraph"/>
        <w:numPr>
          <w:ilvl w:val="0"/>
          <w:numId w:val="1"/>
        </w:numPr>
      </w:pPr>
      <w:r>
        <w:t>Why are we irrational?</w:t>
      </w:r>
      <w:r w:rsidR="00D41552">
        <w:t xml:space="preserve"> The evolutionary origin of irrationality</w:t>
      </w:r>
    </w:p>
    <w:p w:rsidR="00F0149C" w:rsidP="00F0149C" w:rsidRDefault="00F0149C" w14:paraId="7CD6A54D" w14:textId="3AA064DF">
      <w:pPr>
        <w:pStyle w:val="ListParagraph"/>
        <w:numPr>
          <w:ilvl w:val="0"/>
          <w:numId w:val="1"/>
        </w:numPr>
      </w:pPr>
      <w:r>
        <w:t>Irrationality in action</w:t>
      </w:r>
      <w:r w:rsidR="00D41552">
        <w:t>: How reasoning errors lead to domains of irrationality</w:t>
      </w:r>
    </w:p>
    <w:p w:rsidR="00F0149C" w:rsidP="00F0149C" w:rsidRDefault="00D41552" w14:paraId="3A51D336" w14:textId="77A23430">
      <w:pPr>
        <w:pStyle w:val="ListParagraph"/>
        <w:numPr>
          <w:ilvl w:val="0"/>
          <w:numId w:val="1"/>
        </w:numPr>
      </w:pPr>
      <w:r>
        <w:t xml:space="preserve">Mastering critical thinking: </w:t>
      </w:r>
      <w:r w:rsidR="00F0149C">
        <w:t xml:space="preserve">How </w:t>
      </w:r>
      <w:r>
        <w:t xml:space="preserve">we </w:t>
      </w:r>
      <w:r w:rsidR="00F0149C">
        <w:t>can guard our thinking against reasoning errors</w:t>
      </w:r>
    </w:p>
    <w:p w:rsidR="00F0149C" w:rsidP="00F0149C" w:rsidRDefault="00F0149C" w14:paraId="2CB3F11F" w14:textId="5879A120">
      <w:pPr>
        <w:pStyle w:val="ListParagraph"/>
        <w:numPr>
          <w:ilvl w:val="0"/>
          <w:numId w:val="1"/>
        </w:numPr>
      </w:pPr>
      <w:r>
        <w:t>The importance of critical thinking</w:t>
      </w:r>
    </w:p>
    <w:p w:rsidR="00F0149C" w:rsidP="00F0149C" w:rsidRDefault="00D41552" w14:paraId="4D2734BF" w14:textId="61F24974">
      <w:pPr>
        <w:pStyle w:val="ListParagraph"/>
        <w:numPr>
          <w:ilvl w:val="0"/>
          <w:numId w:val="1"/>
        </w:numPr>
      </w:pPr>
      <w:r>
        <w:t>The importance and reliability of science: On t</w:t>
      </w:r>
      <w:r w:rsidR="00F0149C">
        <w:t>he scientific method and the demarcation criterion</w:t>
      </w:r>
    </w:p>
    <w:p w:rsidR="00F0149C" w:rsidP="00F0149C" w:rsidRDefault="00F0149C" w14:paraId="563BBF28" w14:textId="1D2FA337">
      <w:pPr>
        <w:ind w:left="360"/>
      </w:pPr>
      <w:r>
        <w:t>Appendix</w:t>
      </w:r>
    </w:p>
    <w:p w:rsidR="00F0149C" w:rsidP="00F0149C" w:rsidRDefault="00F0149C" w14:paraId="47952CCD" w14:textId="2FD1198D">
      <w:pPr>
        <w:pStyle w:val="ListParagraph"/>
        <w:numPr>
          <w:ilvl w:val="0"/>
          <w:numId w:val="2"/>
        </w:numPr>
      </w:pPr>
      <w:r>
        <w:t>List of biases</w:t>
      </w:r>
    </w:p>
    <w:p w:rsidR="00F0149C" w:rsidP="00F0149C" w:rsidRDefault="00F0149C" w14:paraId="0EBD07EF" w14:textId="3430EFCF">
      <w:pPr>
        <w:pStyle w:val="ListParagraph"/>
        <w:numPr>
          <w:ilvl w:val="0"/>
          <w:numId w:val="2"/>
        </w:numPr>
      </w:pPr>
      <w:r>
        <w:t>Detect the reasoning errors</w:t>
      </w:r>
    </w:p>
    <w:p w:rsidR="00F0149C" w:rsidP="00F0149C" w:rsidRDefault="00F0149C" w14:paraId="26AB30F9" w14:textId="50ECAA37">
      <w:pPr>
        <w:pStyle w:val="ListParagraph"/>
        <w:numPr>
          <w:ilvl w:val="0"/>
          <w:numId w:val="2"/>
        </w:numPr>
      </w:pPr>
      <w:r>
        <w:t>Answers</w:t>
      </w:r>
    </w:p>
    <w:p w:rsidR="00E46064" w:rsidP="00E46064" w:rsidRDefault="00E46064" w14:paraId="224ADFD1" w14:textId="4869591E">
      <w:r>
        <w:t xml:space="preserve">       References</w:t>
      </w:r>
    </w:p>
    <w:p w:rsidR="00711E6D" w:rsidP="00711E6D" w:rsidRDefault="00711E6D" w14:paraId="5CD7E6EE" w14:textId="344ABF7C"/>
    <w:p w:rsidR="00711E6D" w:rsidP="00711E6D" w:rsidRDefault="00711E6D" w14:paraId="32A0BD6E" w14:textId="5B900671"/>
    <w:p w:rsidR="00711E6D" w:rsidP="00711E6D" w:rsidRDefault="00711E6D" w14:paraId="3F5402F4" w14:textId="150225AE"/>
    <w:p w:rsidR="00711E6D" w:rsidP="00711E6D" w:rsidRDefault="00711E6D" w14:paraId="0E6C524A" w14:textId="6C9D9EB2"/>
    <w:p w:rsidR="00711E6D" w:rsidP="00711E6D" w:rsidRDefault="00711E6D" w14:paraId="75DE0D3E" w14:textId="62AF0A05"/>
    <w:p w:rsidR="00711E6D" w:rsidP="00711E6D" w:rsidRDefault="00711E6D" w14:paraId="70203D73" w14:textId="1FE26A9A"/>
    <w:p w:rsidR="00711E6D" w:rsidP="00711E6D" w:rsidRDefault="00711E6D" w14:paraId="4C20594E" w14:textId="100EEA7E"/>
    <w:p w:rsidR="00711E6D" w:rsidP="00711E6D" w:rsidRDefault="00711E6D" w14:paraId="27469F7E" w14:textId="5B6175B2"/>
    <w:p w:rsidR="00711E6D" w:rsidP="00711E6D" w:rsidRDefault="00711E6D" w14:paraId="44ED0E19" w14:textId="5542A627"/>
    <w:p w:rsidR="00711E6D" w:rsidP="00711E6D" w:rsidRDefault="00711E6D" w14:paraId="78ED1489" w14:textId="3A39BAF7"/>
    <w:p w:rsidR="00711E6D" w:rsidP="00711E6D" w:rsidRDefault="00711E6D" w14:paraId="53C65E7C" w14:textId="7C23A332"/>
    <w:p w:rsidR="00711E6D" w:rsidP="00711E6D" w:rsidRDefault="00711E6D" w14:paraId="7E38A16F" w14:textId="5D960B4B"/>
    <w:p w:rsidR="00711E6D" w:rsidP="00711E6D" w:rsidRDefault="00711E6D" w14:paraId="603C32B5" w14:textId="00722A44"/>
    <w:p w:rsidR="00711E6D" w:rsidP="00711E6D" w:rsidRDefault="00711E6D" w14:paraId="36CC2462" w14:textId="509C877D"/>
    <w:p w:rsidR="00711E6D" w:rsidP="00711E6D" w:rsidRDefault="00711E6D" w14:paraId="20069B15" w14:textId="387831D9"/>
    <w:p w:rsidR="00711E6D" w:rsidP="00D70554" w:rsidRDefault="00711E6D" w14:paraId="1301241B" w14:textId="7EC03F57">
      <w:pPr>
        <w:pStyle w:val="Title"/>
      </w:pPr>
      <w:r>
        <w:t>1. What is philosophy of science?</w:t>
      </w:r>
      <w:r w:rsidR="00DE7B75">
        <w:t xml:space="preserve"> On the importance of philosophy for science</w:t>
      </w:r>
    </w:p>
    <w:p w:rsidR="00711E6D" w:rsidP="00D70554" w:rsidRDefault="00711E6D" w14:paraId="2DD2DFF3" w14:textId="77777777">
      <w:pPr>
        <w:spacing w:line="360" w:lineRule="auto"/>
      </w:pPr>
    </w:p>
    <w:p w:rsidR="00711E6D" w:rsidP="00D70554" w:rsidRDefault="00711E6D" w14:paraId="0DE63357" w14:textId="77777777">
      <w:pPr>
        <w:spacing w:line="360" w:lineRule="auto"/>
        <w:rPr>
          <w:b/>
          <w:bCs/>
        </w:rPr>
      </w:pPr>
    </w:p>
    <w:p w:rsidRPr="00D70554" w:rsidR="00711E6D" w:rsidP="0B4FDAD2" w:rsidRDefault="00711E6D" w14:paraId="534C3DB6" w14:textId="77777777" w14:noSpellErr="1">
      <w:pPr>
        <w:pStyle w:val="Heading1"/>
        <w:rPr>
          <w:rFonts w:ascii="Calibri Light" w:hAnsi="Calibri Light" w:eastAsia="" w:cs=""/>
          <w:b w:val="1"/>
          <w:bCs w:val="1"/>
          <w:color w:val="2F5496" w:themeColor="accent1" w:themeTint="FF" w:themeShade="BF"/>
          <w:sz w:val="32"/>
          <w:szCs w:val="32"/>
        </w:rPr>
      </w:pPr>
      <w:r w:rsidR="1F7166FA">
        <w:rPr/>
        <w:t>What is science?</w:t>
      </w:r>
    </w:p>
    <w:p w:rsidR="00711E6D" w:rsidP="00D70554" w:rsidRDefault="00711E6D" w14:paraId="2EE8564B" w14:textId="77777777">
      <w:pPr>
        <w:spacing w:line="360" w:lineRule="auto"/>
      </w:pPr>
    </w:p>
    <w:p w:rsidR="00711E6D" w:rsidP="00D70554" w:rsidRDefault="00711E6D" w14:paraId="224359A8" w14:textId="5E945E33">
      <w:pPr>
        <w:spacing w:line="360" w:lineRule="auto"/>
      </w:pPr>
      <w:r w:rsidR="1F7166FA">
        <w:rPr/>
        <w:t xml:space="preserve">The central question that philosophers of science ask </w:t>
      </w:r>
      <w:proofErr w:type="gramStart"/>
      <w:r w:rsidR="1F7166FA">
        <w:rPr/>
        <w:t>is:</w:t>
      </w:r>
      <w:proofErr w:type="gramEnd"/>
      <w:r w:rsidR="1F7166FA">
        <w:rPr/>
        <w:t xml:space="preserve"> </w:t>
      </w:r>
      <w:ins w:author="Meike Robaard" w:date="2022-05-23T18:20:25.539Z" w:id="1340051953">
        <w:r w:rsidR="1F7166FA">
          <w:t>W</w:t>
        </w:r>
      </w:ins>
      <w:del w:author="Meike Robaard" w:date="2022-05-23T18:20:23.032Z" w:id="1645267724">
        <w:r w:rsidDel="1F7166FA">
          <w:delText>w</w:delText>
        </w:r>
      </w:del>
      <w:r w:rsidR="1F7166FA">
        <w:rPr/>
        <w:t xml:space="preserve">hat is science? This question may seem easy to answer at </w:t>
      </w:r>
      <w:ins w:author="Meike Robaard" w:date="2022-05-23T18:20:50.698Z" w:id="361263178">
        <w:r w:rsidR="1F7166FA">
          <w:t xml:space="preserve">a </w:t>
        </w:r>
      </w:ins>
      <w:r w:rsidR="1F7166FA">
        <w:rPr/>
        <w:t xml:space="preserve">first glance. </w:t>
      </w:r>
      <w:ins w:author="Meike Robaard" w:date="2022-05-23T18:21:19.121Z" w:id="1632227115">
        <w:r w:rsidR="1F7166FA">
          <w:t>The s</w:t>
        </w:r>
      </w:ins>
      <w:del w:author="Meike Robaard" w:date="2022-05-23T18:21:15.802Z" w:id="886319655">
        <w:r w:rsidDel="1F7166FA">
          <w:delText>S</w:delText>
        </w:r>
      </w:del>
      <w:proofErr w:type="spellStart"/>
      <w:r w:rsidR="1F7166FA">
        <w:rPr/>
        <w:t>ciences</w:t>
      </w:r>
      <w:proofErr w:type="spellEnd"/>
      <w:r w:rsidR="1F7166FA">
        <w:rPr/>
        <w:t xml:space="preserve"> </w:t>
      </w:r>
      <w:r w:rsidRPr="0B4FDAD2" w:rsidR="1F7166FA">
        <w:rPr>
          <w:i w:val="1"/>
          <w:iCs w:val="1"/>
          <w:rPrChange w:author="Meike Robaard" w:date="2022-05-23T18:21:25.104Z" w:id="1539931202"/>
        </w:rPr>
        <w:t>are</w:t>
      </w:r>
      <w:r w:rsidR="1F7166FA">
        <w:rPr/>
        <w:t xml:space="preserve"> physics, chemistry, biology, </w:t>
      </w:r>
      <w:ins w:author="Meike Robaard" w:date="2022-05-23T18:21:37.394Z" w:id="2035792331">
        <w:r w:rsidR="1F7166FA">
          <w:t>etc.,</w:t>
        </w:r>
      </w:ins>
      <w:del w:author="Meike Robaard" w:date="2022-05-23T18:21:30.504Z" w:id="1448782555">
        <w:r w:rsidDel="1F7166FA">
          <w:delText>...</w:delText>
        </w:r>
      </w:del>
      <w:r w:rsidR="1F7166FA">
        <w:rPr/>
        <w:t xml:space="preserve"> and </w:t>
      </w:r>
      <w:r w:rsidRPr="0B4FDAD2" w:rsidR="1F7166FA">
        <w:rPr>
          <w:i w:val="1"/>
          <w:iCs w:val="1"/>
          <w:rPrChange w:author="Meike Robaard" w:date="2022-05-23T18:21:42.447Z" w:id="751785086"/>
        </w:rPr>
        <w:t>not</w:t>
      </w:r>
      <w:r w:rsidR="1F7166FA">
        <w:rPr/>
        <w:t xml:space="preserve"> music, </w:t>
      </w:r>
      <w:r w:rsidR="1F7166FA">
        <w:rPr/>
        <w:t>art</w:t>
      </w:r>
      <w:r w:rsidR="1F7166FA">
        <w:rPr/>
        <w:t xml:space="preserve"> and religion. This</w:t>
      </w:r>
      <w:ins w:author="Meike Robaard" w:date="2022-05-23T18:21:52.622Z" w:id="2906961">
        <w:r w:rsidR="1F7166FA">
          <w:t>,</w:t>
        </w:r>
      </w:ins>
      <w:r w:rsidR="1F7166FA">
        <w:rPr/>
        <w:t xml:space="preserve"> </w:t>
      </w:r>
      <w:del w:author="Meike Robaard" w:date="2022-05-23T18:22:00.021Z" w:id="1310051946">
        <w:r w:rsidDel="1F7166FA">
          <w:delText>is</w:delText>
        </w:r>
      </w:del>
      <w:del w:author="Meike Robaard" w:date="2022-05-23T18:21:59.813Z" w:id="1268909215">
        <w:r w:rsidDel="1F7166FA">
          <w:delText xml:space="preserve"> </w:delText>
        </w:r>
      </w:del>
      <w:r w:rsidR="1F7166FA">
        <w:rPr/>
        <w:t>of course</w:t>
      </w:r>
      <w:ins w:author="Meike Robaard" w:date="2022-05-23T18:21:56.938Z" w:id="4999220">
        <w:r w:rsidR="1F7166FA">
          <w:t>, is</w:t>
        </w:r>
      </w:ins>
      <w:r w:rsidR="1F7166FA">
        <w:rPr/>
        <w:t xml:space="preserve"> true, but it </w:t>
      </w:r>
      <w:ins w:author="Meike Robaard" w:date="2022-05-23T18:22:17.597Z" w:id="2061360411">
        <w:r w:rsidR="1F7166FA">
          <w:t xml:space="preserve">also again </w:t>
        </w:r>
      </w:ins>
      <w:del w:author="Meike Robaard" w:date="2022-05-23T18:22:12.489Z" w:id="606842430">
        <w:r w:rsidDel="1F7166FA">
          <w:delText>just</w:delText>
        </w:r>
      </w:del>
      <w:r w:rsidR="1F7166FA">
        <w:rPr/>
        <w:t xml:space="preserve"> </w:t>
      </w:r>
      <w:ins w:author="Meike Robaard" w:date="2022-05-27T17:39:03.782Z" w:id="956107089">
        <w:r w:rsidR="1F7166FA">
          <w:t>raises</w:t>
        </w:r>
      </w:ins>
      <w:ins w:author="Meike Robaard" w:date="2022-05-23T18:22:30.962Z" w:id="664895377">
        <w:r w:rsidR="1F7166FA">
          <w:t xml:space="preserve"> the very same </w:t>
        </w:r>
      </w:ins>
      <w:del w:author="Meike Robaard" w:date="2022-05-23T18:22:36.759Z" w:id="1485413441">
        <w:r w:rsidDel="1F7166FA">
          <w:delText xml:space="preserve">pushes back the </w:delText>
        </w:r>
      </w:del>
      <w:r w:rsidR="1F7166FA">
        <w:rPr/>
        <w:t xml:space="preserve">question: </w:t>
      </w:r>
      <w:ins w:author="Meike Robaard" w:date="2022-05-23T18:22:49.861Z" w:id="999044264">
        <w:r w:rsidR="1F7166FA">
          <w:t>W</w:t>
        </w:r>
      </w:ins>
      <w:del w:author="Meike Robaard" w:date="2022-05-23T18:22:47.349Z" w:id="937632833">
        <w:r w:rsidDel="1F7166FA">
          <w:delText>w</w:delText>
        </w:r>
      </w:del>
      <w:proofErr w:type="gramStart"/>
      <w:r w:rsidR="1F7166FA">
        <w:rPr/>
        <w:t>hat</w:t>
      </w:r>
      <w:proofErr w:type="gramEnd"/>
      <w:r w:rsidR="1F7166FA">
        <w:rPr/>
        <w:t xml:space="preserve"> distinguishes those scientific domains and activities from non-scientific domains and </w:t>
      </w:r>
      <w:r w:rsidR="1F7166FA">
        <w:rPr/>
        <w:t>activities</w:t>
      </w:r>
      <w:ins w:author="Meike Robaard" w:date="2022-05-23T18:22:57.797Z" w:id="515924276">
        <w:r w:rsidR="1F7166FA">
          <w:t>?</w:t>
        </w:r>
      </w:ins>
      <w:del w:author="Meike Robaard" w:date="2022-05-23T18:22:56.693Z" w:id="857286712">
        <w:r w:rsidDel="1F7166FA">
          <w:delText>.</w:delText>
        </w:r>
      </w:del>
      <w:r w:rsidR="1F7166FA">
        <w:rPr/>
        <w:t xml:space="preserve"> What characteristics do the sciences share with each other and not with non-scientific domains</w:t>
      </w:r>
      <w:ins w:author="Meike Robaard" w:date="2022-05-23T18:23:07.277Z" w:id="462275893">
        <w:r w:rsidR="1F7166FA">
          <w:t>?</w:t>
        </w:r>
      </w:ins>
      <w:del w:author="Meike Robaard" w:date="2022-05-23T18:23:06.925Z" w:id="302843553">
        <w:r w:rsidDel="1F7166FA">
          <w:delText>.</w:delText>
        </w:r>
      </w:del>
      <w:r w:rsidR="1F7166FA">
        <w:rPr/>
        <w:t xml:space="preserve"> What, in other words, makes science </w:t>
      </w:r>
      <w:proofErr w:type="spellStart"/>
      <w:r w:rsidRPr="0B4FDAD2" w:rsidR="1F7166FA">
        <w:rPr>
          <w:i w:val="1"/>
          <w:iCs w:val="1"/>
          <w:rPrChange w:author="Meike Robaard" w:date="2022-05-23T18:23:13.849Z" w:id="65480055"/>
        </w:rPr>
        <w:t>science</w:t>
      </w:r>
      <w:proofErr w:type="spellEnd"/>
      <w:r w:rsidR="1F7166FA">
        <w:rPr/>
        <w:t>?</w:t>
      </w:r>
      <w:r w:rsidR="1F7166FA">
        <w:rPr/>
        <w:t xml:space="preserve"> (</w:t>
      </w:r>
      <w:r w:rsidR="1F7166FA">
        <w:rPr/>
        <w:t>Okasha</w:t>
      </w:r>
      <w:ins w:author="Meike Robaard" w:date="2022-05-27T17:38:04.328Z" w:id="1528950870">
        <w:r w:rsidR="1F7166FA">
          <w:t>,</w:t>
        </w:r>
      </w:ins>
      <w:r w:rsidR="1F7166FA">
        <w:rPr/>
        <w:t xml:space="preserve"> 2002)</w:t>
      </w:r>
      <w:r w:rsidR="1F7166FA">
        <w:rPr/>
        <w:t>.</w:t>
      </w:r>
    </w:p>
    <w:p w:rsidR="00711E6D" w:rsidP="00D70554" w:rsidRDefault="00711E6D" w14:paraId="0CD356C7" w14:textId="77777777">
      <w:pPr>
        <w:spacing w:line="360" w:lineRule="auto"/>
      </w:pPr>
    </w:p>
    <w:p w:rsidR="00711E6D" w:rsidP="00D70554" w:rsidRDefault="00711E6D" w14:paraId="22B4D47B" w14:textId="1A7ABFE4">
      <w:pPr>
        <w:spacing w:line="360" w:lineRule="auto"/>
      </w:pPr>
      <w:r w:rsidR="1F7166FA">
        <w:rPr/>
        <w:t xml:space="preserve">This question, too, may seem easy to answer. Sciences attempt to explain certain aspects of reality based on observations. </w:t>
      </w:r>
      <w:ins w:author="Meike Robaard" w:date="2022-05-23T18:23:59.999Z" w:id="1859546273">
        <w:r w:rsidR="1F7166FA">
          <w:t xml:space="preserve">But whilst </w:t>
        </w:r>
      </w:ins>
      <w:ins w:author="Meike Robaard" w:date="2022-05-23T18:24:00.569Z" w:id="1601724997">
        <w:r w:rsidR="1F7166FA">
          <w:t>t</w:t>
        </w:r>
      </w:ins>
      <w:del w:author="Meike Robaard" w:date="2022-05-23T18:24:02.153Z" w:id="1646717156">
        <w:r w:rsidDel="1F7166FA">
          <w:delText>T</w:delText>
        </w:r>
      </w:del>
      <w:r w:rsidR="1F7166FA">
        <w:rPr/>
        <w:t>hat is certainly not a bad answer</w:t>
      </w:r>
      <w:ins w:author="Meike Robaard" w:date="2022-05-23T18:24:09.527Z" w:id="302341579">
        <w:r w:rsidR="1F7166FA">
          <w:t>, it is also</w:t>
        </w:r>
      </w:ins>
      <w:del w:author="Meike Robaard" w:date="2022-05-23T18:24:06.235Z" w:id="212320569">
        <w:r w:rsidDel="1F7166FA">
          <w:delText>.</w:delText>
        </w:r>
      </w:del>
      <w:r w:rsidR="1F7166FA">
        <w:rPr/>
        <w:t xml:space="preserve"> </w:t>
      </w:r>
      <w:del w:author="Meike Robaard" w:date="2022-05-23T18:24:13.601Z" w:id="1081786875">
        <w:r w:rsidDel="1F7166FA">
          <w:delText xml:space="preserve">But it is </w:delText>
        </w:r>
      </w:del>
      <w:r w:rsidR="1F7166FA">
        <w:rPr/>
        <w:t>not entirely satisfactory. Astrology (horoscopes)</w:t>
      </w:r>
      <w:ins w:author="Meike Robaard" w:date="2022-05-23T18:24:35.569Z" w:id="1853892578">
        <w:r w:rsidR="1F7166FA">
          <w:t>,</w:t>
        </w:r>
      </w:ins>
      <w:r w:rsidR="1F7166FA">
        <w:rPr/>
        <w:t xml:space="preserve"> </w:t>
      </w:r>
      <w:ins w:author="Meike Robaard" w:date="2022-05-23T18:24:26.941Z" w:id="917855578">
        <w:r w:rsidR="1F7166FA">
          <w:t xml:space="preserve">too, </w:t>
        </w:r>
      </w:ins>
      <w:del w:author="Meike Robaard" w:date="2022-05-23T18:24:24.521Z" w:id="610660507">
        <w:r w:rsidDel="1F7166FA">
          <w:delText>also</w:delText>
        </w:r>
      </w:del>
      <w:r w:rsidR="1F7166FA">
        <w:rPr/>
        <w:t xml:space="preserve"> </w:t>
      </w:r>
      <w:ins w:author="Meike Robaard" w:date="2022-05-23T18:24:48.872Z" w:id="512093174">
        <w:r w:rsidR="1F7166FA">
          <w:t xml:space="preserve">seeks </w:t>
        </w:r>
      </w:ins>
      <w:del w:author="Meike Robaard" w:date="2022-05-23T18:24:45.507Z" w:id="716282387">
        <w:r w:rsidDel="1F7166FA">
          <w:delText>attempts</w:delText>
        </w:r>
      </w:del>
      <w:r w:rsidR="1F7166FA">
        <w:rPr/>
        <w:t xml:space="preserve"> to </w:t>
      </w:r>
      <w:ins w:author="Meike Robaard" w:date="2022-05-23T18:25:19.609Z" w:id="496639722">
        <w:r w:rsidR="1F7166FA">
          <w:t xml:space="preserve">interpret </w:t>
        </w:r>
      </w:ins>
      <w:del w:author="Meike Robaard" w:date="2022-05-23T18:25:13.857Z" w:id="1047368514">
        <w:r w:rsidDel="1F7166FA">
          <w:delText>explain</w:delText>
        </w:r>
      </w:del>
      <w:r w:rsidR="1F7166FA">
        <w:rPr/>
        <w:t xml:space="preserve"> aspects of reality based on observations, as does religion. So, what is it that </w:t>
      </w:r>
      <w:ins w:author="Meike Robaard" w:date="2022-05-23T18:25:52.264Z" w:id="356871449">
        <w:r w:rsidR="1F7166FA">
          <w:t xml:space="preserve">differentiates </w:t>
        </w:r>
      </w:ins>
      <w:del w:author="Meike Robaard" w:date="2022-05-23T18:25:46.438Z" w:id="912562663">
        <w:r w:rsidDel="1F7166FA">
          <w:delText>demarcates</w:delText>
        </w:r>
      </w:del>
      <w:r w:rsidR="1F7166FA">
        <w:rPr/>
        <w:t xml:space="preserve"> sciences as science? What is it that distinguishes sciences from so-called </w:t>
      </w:r>
      <w:r w:rsidR="1F7166FA">
        <w:rPr/>
        <w:t>pseudoscience</w:t>
      </w:r>
      <w:del w:author="Meike Robaard" w:date="2022-05-23T18:26:05.265Z" w:id="1014086707">
        <w:r w:rsidDel="1F7166FA">
          <w:delText>s</w:delText>
        </w:r>
      </w:del>
      <w:r w:rsidR="1F7166FA">
        <w:rPr/>
        <w:t xml:space="preserve">? The latter </w:t>
      </w:r>
      <w:ins w:author="Meike Robaard" w:date="2022-05-23T18:26:18.261Z" w:id="547548356">
        <w:r w:rsidR="1F7166FA">
          <w:t xml:space="preserve">entails </w:t>
        </w:r>
      </w:ins>
      <w:del w:author="Meike Robaard" w:date="2022-05-23T18:26:15.299Z" w:id="173223604">
        <w:r w:rsidDel="1F7166FA">
          <w:delText>are</w:delText>
        </w:r>
      </w:del>
      <w:r w:rsidR="1F7166FA">
        <w:rPr/>
        <w:t xml:space="preserve"> theories and practices that may appear scientific but are not (such as astrology, creationism, and certain forms of alternative healthcare). Finally, we must also ask what characteristics make sciences reliable </w:t>
      </w:r>
      <w:ins w:author="Meike Robaard" w:date="2022-05-23T18:27:17.197Z" w:id="607955900">
        <w:r w:rsidR="1F7166FA">
          <w:t xml:space="preserve">or </w:t>
        </w:r>
      </w:ins>
      <w:del w:author="Meike Robaard" w:date="2022-05-23T18:27:13.98Z" w:id="2079374048">
        <w:r w:rsidDel="1F7166FA">
          <w:delText xml:space="preserve">and </w:delText>
        </w:r>
      </w:del>
      <w:r w:rsidR="1F7166FA">
        <w:rPr/>
        <w:t>– in any case – more reliable than pseudoscience</w:t>
      </w:r>
      <w:r w:rsidR="1014A3A4">
        <w:rPr/>
        <w:t>.</w:t>
      </w:r>
      <w:r w:rsidR="1F7166FA">
        <w:rPr/>
        <w:t xml:space="preserve"> These are the questions we </w:t>
      </w:r>
      <w:ins w:author="Meike Robaard" w:date="2022-05-23T18:27:37.523Z" w:id="2095302375">
        <w:r w:rsidR="1F7166FA">
          <w:t xml:space="preserve">will approach and </w:t>
        </w:r>
      </w:ins>
      <w:r w:rsidR="1F7166FA">
        <w:rPr/>
        <w:t>work toward</w:t>
      </w:r>
      <w:ins w:author="Meike Robaard" w:date="2022-05-23T18:27:39.668Z" w:id="1892188440">
        <w:r w:rsidR="1F7166FA">
          <w:t>s</w:t>
        </w:r>
      </w:ins>
      <w:r w:rsidR="1F7166FA">
        <w:rPr/>
        <w:t xml:space="preserve"> in this book. </w:t>
      </w:r>
    </w:p>
    <w:p w:rsidR="00711E6D" w:rsidP="00D70554" w:rsidRDefault="00711E6D" w14:paraId="0E483167" w14:textId="77777777">
      <w:pPr>
        <w:spacing w:line="360" w:lineRule="auto"/>
      </w:pPr>
    </w:p>
    <w:p w:rsidR="00711E6D" w:rsidP="00D70554" w:rsidRDefault="00711E6D" w14:paraId="029BF12C" w14:textId="75E72F38">
      <w:pPr>
        <w:spacing w:line="360" w:lineRule="auto"/>
      </w:pPr>
      <w:r w:rsidR="1F7166FA">
        <w:rPr/>
        <w:t>From the question of what science is, follow</w:t>
      </w:r>
      <w:ins w:author="Meike Robaard" w:date="2022-05-23T18:27:47.542Z" w:id="1520510045">
        <w:r w:rsidR="1F7166FA">
          <w:t>s</w:t>
        </w:r>
      </w:ins>
      <w:r w:rsidR="1F7166FA">
        <w:rPr/>
        <w:t xml:space="preserve"> a series of other questions that philosophers of science ask. What is the relationship between scientific theories and reality? Realists</w:t>
      </w:r>
      <w:ins w:author="Meike Robaard" w:date="2022-05-23T18:27:59.988Z" w:id="189532639">
        <w:r w:rsidR="1F7166FA">
          <w:t>, for</w:t>
        </w:r>
      </w:ins>
      <w:ins w:author="Meike Robaard" w:date="2022-05-23T18:28:01.178Z" w:id="706829536">
        <w:r w:rsidR="1F7166FA">
          <w:t xml:space="preserve"> example,</w:t>
        </w:r>
      </w:ins>
      <w:r w:rsidR="1F7166FA">
        <w:rPr/>
        <w:t xml:space="preserve"> think that scientific theories represent reality </w:t>
      </w:r>
      <w:ins w:author="Meike Robaard" w:date="2022-05-23T18:29:36.907Z" w:id="1202754993">
        <w:r w:rsidR="1F7166FA">
          <w:t xml:space="preserve">accurately </w:t>
        </w:r>
      </w:ins>
      <w:del w:author="Meike Robaard" w:date="2022-05-23T18:29:31.576Z" w:id="2084910553">
        <w:r w:rsidDel="1F7166FA">
          <w:delText>truthfully</w:delText>
        </w:r>
      </w:del>
      <w:r w:rsidR="1F7166FA">
        <w:rPr/>
        <w:t xml:space="preserve"> or, at least that they </w:t>
      </w:r>
      <w:r w:rsidRPr="0B4FDAD2" w:rsidR="1F7166FA">
        <w:rPr>
          <w:i w:val="1"/>
          <w:iCs w:val="1"/>
          <w:rPrChange w:author="Meike Robaard" w:date="2022-05-23T18:29:53.981Z" w:id="958486446"/>
        </w:rPr>
        <w:t>can</w:t>
      </w:r>
      <w:r w:rsidR="1F7166FA">
        <w:rPr/>
        <w:t xml:space="preserve"> represent reality </w:t>
      </w:r>
      <w:ins w:author="Meike Robaard" w:date="2022-05-23T18:29:59.722Z" w:id="717727016">
        <w:r w:rsidR="1F7166FA">
          <w:t>a</w:t>
        </w:r>
      </w:ins>
      <w:ins w:author="Meike Robaard" w:date="2022-05-23T18:30:01.076Z" w:id="112751846">
        <w:r w:rsidR="1F7166FA">
          <w:t>ccurately</w:t>
        </w:r>
      </w:ins>
      <w:del w:author="Meike Robaard" w:date="2022-05-23T18:29:57.572Z" w:id="292936594">
        <w:r w:rsidDel="1F7166FA">
          <w:delText>truthfully</w:delText>
        </w:r>
      </w:del>
      <w:r w:rsidR="1F7166FA">
        <w:rPr/>
        <w:t>. Anti-realists</w:t>
      </w:r>
      <w:ins w:author="Meike Robaard" w:date="2022-05-23T18:30:08.707Z" w:id="771037892">
        <w:r w:rsidR="1F7166FA">
          <w:t>, however,</w:t>
        </w:r>
      </w:ins>
      <w:r w:rsidR="1F7166FA">
        <w:rPr/>
        <w:t xml:space="preserve"> </w:t>
      </w:r>
      <w:ins w:author="Meike Robaard" w:date="2022-05-23T18:30:16.312Z" w:id="482765241">
        <w:r w:rsidR="1F7166FA">
          <w:t>disagree</w:t>
        </w:r>
      </w:ins>
      <w:del w:author="Meike Robaard" w:date="2022-05-23T18:30:13.173Z" w:id="459635414">
        <w:r w:rsidDel="1F7166FA">
          <w:delText>think not</w:delText>
        </w:r>
      </w:del>
      <w:r w:rsidR="1F7166FA">
        <w:rPr/>
        <w:t xml:space="preserve">. </w:t>
      </w:r>
      <w:r w:rsidR="1F7166FA">
        <w:rPr/>
        <w:t>According to the</w:t>
      </w:r>
      <w:ins w:author="Meike Robaard" w:date="2022-05-23T18:30:20.763Z" w:id="58419625">
        <w:r w:rsidR="1F7166FA">
          <w:t>m</w:t>
        </w:r>
      </w:ins>
      <w:del w:author="Meike Robaard" w:date="2022-05-23T18:30:19.458Z" w:id="653765510">
        <w:r w:rsidDel="1F7166FA">
          <w:delText xml:space="preserve"> latter</w:delText>
        </w:r>
      </w:del>
      <w:r w:rsidR="1F7166FA">
        <w:rPr/>
        <w:t xml:space="preserve">, scientists can only make accurate predictions, but we cannot say that scientific theories </w:t>
      </w:r>
      <w:ins w:author="Meike Robaard" w:date="2022-05-23T18:30:33.177Z" w:id="92295913">
        <w:r w:rsidR="1F7166FA">
          <w:t xml:space="preserve">actually </w:t>
        </w:r>
      </w:ins>
      <w:r w:rsidR="1F7166FA">
        <w:rPr/>
        <w:t>represent</w:t>
      </w:r>
      <w:proofErr w:type="gramEnd"/>
      <w:r w:rsidR="1F7166FA">
        <w:rPr/>
        <w:t xml:space="preserve"> reality (</w:t>
      </w:r>
      <w:ins w:author="Meike Robaard" w:date="2022-05-23T18:30:42.369Z" w:id="1284007245">
        <w:r w:rsidR="1F7166FA">
          <w:t>i.e.</w:t>
        </w:r>
      </w:ins>
      <w:r w:rsidR="1F7166FA">
        <w:rPr/>
        <w:t xml:space="preserve">that they are faithful depictions of the reality they describe). </w:t>
      </w:r>
    </w:p>
    <w:p w:rsidR="00711E6D" w:rsidP="00D70554" w:rsidRDefault="00711E6D" w14:paraId="337FD3AA" w14:textId="77777777">
      <w:pPr>
        <w:spacing w:line="360" w:lineRule="auto"/>
      </w:pPr>
    </w:p>
    <w:p w:rsidR="00711E6D" w:rsidP="00D70554" w:rsidRDefault="00711E6D" w14:paraId="49E800D1" w14:textId="2D406566">
      <w:pPr>
        <w:spacing w:line="360" w:lineRule="auto"/>
      </w:pPr>
      <w:r w:rsidR="1F7166FA">
        <w:rPr/>
        <w:t xml:space="preserve">Another question often asked by philosophers of science </w:t>
      </w:r>
      <w:proofErr w:type="gramStart"/>
      <w:r w:rsidR="1F7166FA">
        <w:rPr/>
        <w:t>is:</w:t>
      </w:r>
      <w:proofErr w:type="gramEnd"/>
      <w:r w:rsidR="1F7166FA">
        <w:rPr/>
        <w:t xml:space="preserve"> </w:t>
      </w:r>
      <w:ins w:author="Meike Robaard" w:date="2022-05-23T18:30:52.224Z" w:id="81188686">
        <w:r w:rsidR="1F7166FA">
          <w:t>H</w:t>
        </w:r>
      </w:ins>
      <w:del w:author="Meike Robaard" w:date="2022-05-23T18:30:50.688Z" w:id="1097719368">
        <w:r w:rsidDel="1F7166FA">
          <w:delText>h</w:delText>
        </w:r>
      </w:del>
      <w:r w:rsidR="1F7166FA">
        <w:rPr/>
        <w:t xml:space="preserve">ow do the sciences </w:t>
      </w:r>
      <w:proofErr w:type="gramStart"/>
      <w:r w:rsidR="1F7166FA">
        <w:rPr/>
        <w:t>evolve?</w:t>
      </w:r>
      <w:proofErr w:type="gramEnd"/>
      <w:r w:rsidR="1F7166FA">
        <w:rPr/>
        <w:t xml:space="preserve"> </w:t>
      </w:r>
      <w:ins w:author="Meike Robaard" w:date="2022-05-23T18:31:05.619Z" w:id="3831102">
        <w:r w:rsidR="1F7166FA">
          <w:t xml:space="preserve">Contemporary </w:t>
        </w:r>
      </w:ins>
      <w:del w:author="Meike Robaard" w:date="2022-05-23T18:31:01.819Z" w:id="278363755">
        <w:r w:rsidDel="1F7166FA">
          <w:delText>The</w:delText>
        </w:r>
      </w:del>
      <w:r w:rsidR="1F7166FA">
        <w:rPr/>
        <w:t xml:space="preserve"> scientific theories </w:t>
      </w:r>
      <w:del w:author="Meike Robaard" w:date="2022-05-23T18:31:08.689Z" w:id="1500963827">
        <w:r w:rsidDel="1F7166FA">
          <w:delText>of today</w:delText>
        </w:r>
      </w:del>
      <w:r w:rsidR="1F7166FA">
        <w:rPr/>
        <w:t xml:space="preserve"> are often different from those of</w:t>
      </w:r>
      <w:ins w:author="Meike Robaard" w:date="2022-05-23T18:31:15.898Z" w:id="2113119818">
        <w:r w:rsidR="1F7166FA">
          <w:t>, say,</w:t>
        </w:r>
      </w:ins>
      <w:r w:rsidR="1F7166FA">
        <w:rPr/>
        <w:t xml:space="preserve"> the nineteenth century. How did this change come about? According to the philosopher of science Karl Popper (1963) - who will be discussed later – scientific change happens in a gradual way. New theories are typically revisions of previous theories, and we may therefore assume that, in general, the sciences are improving over time. They represent the world more truthfully than the theories they replaced. Another prominent philosopher of science, Thomas Kuhn (1970), </w:t>
      </w:r>
      <w:ins w:author="Meike Robaard" w:date="2022-05-23T18:32:41.984Z" w:id="1172079421">
        <w:r w:rsidR="1F7166FA">
          <w:t>objects</w:t>
        </w:r>
      </w:ins>
      <w:del w:author="Meike Robaard" w:date="2022-05-23T18:32:38.901Z" w:id="1565347153">
        <w:r w:rsidDel="1F7166FA">
          <w:delText>disagrees</w:delText>
        </w:r>
      </w:del>
      <w:r w:rsidR="1F7166FA">
        <w:rPr/>
        <w:t xml:space="preserve">. Sciences undergo ‘revolutions’, according to Kuhn, </w:t>
      </w:r>
      <w:r w:rsidR="1014A3A4">
        <w:rPr/>
        <w:t>discarding</w:t>
      </w:r>
      <w:r w:rsidR="1F7166FA">
        <w:rPr/>
        <w:t xml:space="preserve"> just about everything that came before it. This debate, of course, also has important implications for the question of scientific realism. Someone like Kuhn joins the ranks of the anti-realists because he sees sciences as an intellectual activity within a so-called paradigm. A paradigm is built on basic assumptions for which there is no evidence. In case of a revolution, one simply switches paradigms and starts again in a new paradigm. Therefore, according to Kuhn, the sciences do not come closer to the truth over time, they just switch ways of looking at world (and one way is not inherently more truthful than another way).</w:t>
      </w:r>
    </w:p>
    <w:p w:rsidR="00711E6D" w:rsidP="00D70554" w:rsidRDefault="00711E6D" w14:paraId="64743D85" w14:textId="77777777">
      <w:pPr>
        <w:spacing w:line="360" w:lineRule="auto"/>
      </w:pPr>
    </w:p>
    <w:p w:rsidR="00711E6D" w:rsidP="00D70554" w:rsidRDefault="00711E6D" w14:paraId="5A691139" w14:textId="77777777">
      <w:pPr>
        <w:spacing w:line="360" w:lineRule="auto"/>
      </w:pPr>
      <w:r>
        <w:t>You may wonder what use all this is to practicing specific sciences. That is a valid point. The discussion between realists and anti-</w:t>
      </w:r>
      <w:proofErr w:type="gramStart"/>
      <w:r>
        <w:t>realists</w:t>
      </w:r>
      <w:proofErr w:type="gramEnd"/>
      <w:r>
        <w:t xml:space="preserve"> changes little to nothing for the sciences themselves. But philosophers of science are not just concerned with science in general; they also think about specific sciences. There is a philosophy of physics, a philosophy of biology, a philosophy of psychology, and a philosophy of economics. In the philosophy of economics, for example, philosophers question whether economic models objectively describe economic reality. Perhaps subjective values creep in? For instance, the value that economists place on freedom (and free entrepreneurship) may lead them to be slightly biased towards perceiving (free) market mechanisms as efficient (and perhaps turn a blind eye to shortcomings of the free market). Or the opposite effect may occur for economists who take moral issue with the inequalities produced by an unregulated market. </w:t>
      </w:r>
    </w:p>
    <w:p w:rsidR="00711E6D" w:rsidP="00D70554" w:rsidRDefault="00711E6D" w14:paraId="0BC6A5DB" w14:textId="77777777">
      <w:pPr>
        <w:spacing w:line="360" w:lineRule="auto"/>
      </w:pPr>
    </w:p>
    <w:p w:rsidR="00711E6D" w:rsidP="0B4FDAD2" w:rsidRDefault="00711E6D" w14:paraId="5ED5767B" w14:textId="00D7F460">
      <w:pPr>
        <w:pStyle w:val="Normal"/>
        <w:spacing w:line="360" w:lineRule="auto"/>
      </w:pPr>
      <w:r w:rsidR="1F7166FA">
        <w:rPr/>
        <w:t xml:space="preserve">This subjectivity, some say, is inevitable because economists - like scientists in any other field - are necessarily selective in what they will measure and represent. We can never represent the economy </w:t>
      </w:r>
      <w:del w:author="Meike Robaard" w:date="2022-05-23T18:35:22.059Z" w:id="1402958686">
        <w:r w:rsidDel="1F7166FA">
          <w:delText xml:space="preserve">in </w:delText>
        </w:r>
        <w:r w:rsidDel="1F7166FA">
          <w:delText>its entirety</w:delText>
        </w:r>
      </w:del>
      <w:r w:rsidR="1F7166FA">
        <w:rPr/>
        <w:t xml:space="preserve"> </w:t>
      </w:r>
      <w:ins w:author="Meike Robaard" w:date="2022-05-23T18:34:59.445Z" w:id="1769675706">
        <w:r w:rsidR="1F7166FA">
          <w:t xml:space="preserve">- </w:t>
        </w:r>
      </w:ins>
      <w:r w:rsidR="1F7166FA">
        <w:rPr/>
        <w:t xml:space="preserve">with </w:t>
      </w:r>
      <w:proofErr w:type="gramStart"/>
      <w:r w:rsidR="1F7166FA">
        <w:rPr/>
        <w:t>all of</w:t>
      </w:r>
      <w:proofErr w:type="gramEnd"/>
      <w:r w:rsidR="1F7166FA">
        <w:rPr/>
        <w:t xml:space="preserve"> its complexity and idiosyncrasies</w:t>
      </w:r>
      <w:ins w:author="Meike Robaard" w:date="2022-05-23T18:35:12.132Z" w:id="394521861">
        <w:r w:rsidR="1F7166FA">
          <w:t xml:space="preserve"> – in its actual entirety</w:t>
        </w:r>
      </w:ins>
      <w:r w:rsidR="1F7166FA">
        <w:rPr/>
        <w:t xml:space="preserve">, </w:t>
      </w:r>
      <w:ins w:author="Meike Robaard" w:date="2022-05-23T18:35:18.031Z" w:id="403626566">
        <w:r w:rsidR="1F7166FA">
          <w:t xml:space="preserve">and </w:t>
        </w:r>
      </w:ins>
      <w:r w:rsidR="1F7166FA">
        <w:rPr/>
        <w:t xml:space="preserve">so we focus on certain aspects and relationships that we </w:t>
      </w:r>
      <w:ins w:author="Meike Robaard" w:date="2022-05-23T18:35:48.479Z" w:id="326972326">
        <w:r w:rsidR="1F7166FA">
          <w:t>(often unconsciously)</w:t>
        </w:r>
        <w:r w:rsidR="0B4FDAD2">
          <w:t xml:space="preserve"> </w:t>
        </w:r>
      </w:ins>
      <w:r w:rsidR="1F7166FA">
        <w:rPr/>
        <w:t xml:space="preserve">find </w:t>
      </w:r>
      <w:del w:author="Meike Robaard" w:date="2022-05-23T18:35:51.73Z" w:id="1885182026">
        <w:r w:rsidDel="1F7166FA">
          <w:delText xml:space="preserve">(often unconsciously) </w:delText>
        </w:r>
      </w:del>
      <w:r w:rsidR="1F7166FA">
        <w:rPr/>
        <w:t xml:space="preserve">important. The same is true in other sciences. Scientists are constantly making choices about what to study, what causal relationships they want to uncover, etc. The choice of investigating certain features and connections rather than others, comes from value judgments (what scientists believe is important and relevant). Therefore, according to some - contrary to what is often assumed - the sciences can never be completely objective. </w:t>
      </w:r>
    </w:p>
    <w:p w:rsidR="00711E6D" w:rsidP="00D70554" w:rsidRDefault="00711E6D" w14:paraId="3E2F482A" w14:textId="77777777">
      <w:pPr>
        <w:spacing w:line="360" w:lineRule="auto"/>
      </w:pPr>
    </w:p>
    <w:p w:rsidR="00711E6D" w:rsidP="00D70554" w:rsidRDefault="00711E6D" w14:paraId="36F05A49" w14:textId="61821FAB">
      <w:pPr>
        <w:spacing w:line="360" w:lineRule="auto"/>
      </w:pPr>
      <w:r w:rsidR="1F7166FA">
        <w:rPr/>
        <w:t xml:space="preserve">Furthermore, philosophers of science who are concerned with a particular science often engage in critical reflection on the assumptions scientists make within their domain. For example, models in classical economics assume that economic agents (consumers and investors) will rationally maximize their "utility" (pleasure, happiness, value). For example, the consumer is assumed to make a rational cost-benefit analysis when faced with the choice of </w:t>
      </w:r>
      <w:proofErr w:type="gramStart"/>
      <w:r w:rsidR="1F7166FA">
        <w:rPr/>
        <w:t>whether or not</w:t>
      </w:r>
      <w:proofErr w:type="gramEnd"/>
      <w:r w:rsidR="1F7166FA">
        <w:rPr/>
        <w:t xml:space="preserve"> to buy a good. She will, according to this view, only purchase something when she cannot derive more utility from another purchase for the same price. In recent decades, however, that view of the rational economic actor has been undermined by research in so-called behavioral economics. It turns out that we are not the rational actors that we are assumed to be by the economic models. This has important implications (we</w:t>
      </w:r>
      <w:ins w:author="Meike Robaard" w:date="2022-05-23T18:37:09.589Z" w:id="2039740098">
        <w:r w:rsidR="1F7166FA">
          <w:t xml:space="preserve"> will</w:t>
        </w:r>
      </w:ins>
      <w:del w:author="Meike Robaard" w:date="2022-05-23T18:37:07.346Z" w:id="1927655872">
        <w:r w:rsidDel="1F7166FA">
          <w:delText xml:space="preserve">’ll </w:delText>
        </w:r>
      </w:del>
      <w:r w:rsidR="1F7166FA">
        <w:rPr/>
        <w:t>return to this later).</w:t>
      </w:r>
    </w:p>
    <w:p w:rsidR="00711E6D" w:rsidP="00D70554" w:rsidRDefault="00711E6D" w14:paraId="3DC472FE" w14:textId="77777777">
      <w:pPr>
        <w:spacing w:line="360" w:lineRule="auto"/>
      </w:pPr>
    </w:p>
    <w:p w:rsidR="00711E6D" w:rsidP="00D70554" w:rsidRDefault="00711E6D" w14:paraId="347C5743" w14:textId="5F69941E">
      <w:pPr>
        <w:spacing w:line="360" w:lineRule="auto"/>
      </w:pPr>
      <w:ins w:author="Meike Robaard" w:date="2022-05-23T18:37:41.191Z" w:id="81214952">
        <w:r w:rsidR="1F7166FA">
          <w:t>U</w:t>
        </w:r>
      </w:ins>
      <w:del w:author="Meike Robaard" w:date="2022-05-23T18:37:40.855Z" w:id="383887876">
        <w:r w:rsidDel="1F7166FA">
          <w:delText>Because u</w:delText>
        </w:r>
      </w:del>
      <w:proofErr w:type="spellStart"/>
      <w:r w:rsidR="1F7166FA">
        <w:rPr/>
        <w:t>nlike</w:t>
      </w:r>
      <w:proofErr w:type="spellEnd"/>
      <w:r w:rsidR="1F7166FA">
        <w:rPr/>
        <w:t xml:space="preserve"> theories in, say, astrophysics, economic theories - and other theories in the human sciences - have an important impact on our lives. The reason </w:t>
      </w:r>
      <w:ins w:author="Meike Robaard" w:date="2022-05-23T18:37:59.897Z" w:id="112808940">
        <w:r w:rsidR="1F7166FA">
          <w:t xml:space="preserve">for this </w:t>
        </w:r>
      </w:ins>
      <w:r w:rsidR="1F7166FA">
        <w:rPr/>
        <w:t>is simple</w:t>
      </w:r>
      <w:ins w:author="Meike Robaard" w:date="2022-05-23T18:37:54.977Z" w:id="1147063042">
        <w:r w:rsidR="1F7166FA">
          <w:t>:</w:t>
        </w:r>
      </w:ins>
      <w:del w:author="Meike Robaard" w:date="2022-05-23T18:37:54.071Z" w:id="1733317204">
        <w:r w:rsidDel="1F7166FA">
          <w:delText>,</w:delText>
        </w:r>
      </w:del>
      <w:r w:rsidR="1F7166FA">
        <w:rPr/>
        <w:t xml:space="preserve"> economic theories and models inform economic policy. Misconceptions in the economic sciences lead to mismanagement of society. Some say the responsibility for the global economic crisis of 2008 lies in part with the flawed models that economists created. As a result, banks and other financial institutions considered certain complex financial instruments safe because the models indicated it as such. In retrospect, these models turned out to be widely off mark in their risk assessment. The same is true in psychology and social sciences. Bad theories lead to bad practices (</w:t>
      </w:r>
      <w:proofErr w:type="gramStart"/>
      <w:r w:rsidR="1F7166FA">
        <w:rPr/>
        <w:t>e.g.</w:t>
      </w:r>
      <w:proofErr w:type="gramEnd"/>
      <w:r w:rsidR="1F7166FA">
        <w:rPr/>
        <w:t xml:space="preserve"> in psychotherapy) and bad policies. So, we must permanently question the theories and models we use, as well as the assumptions on which these models are based.</w:t>
      </w:r>
      <w:ins w:author="Meike Robaard" w:date="2022-05-23T18:38:40.818Z" w:id="1862584232">
        <w:r w:rsidR="1F7166FA">
          <w:t xml:space="preserve"> After all, </w:t>
        </w:r>
      </w:ins>
      <w:del w:author="Meike Robaard" w:date="2022-05-23T18:38:42.161Z" w:id="64783115">
        <w:r w:rsidDel="1F7166FA">
          <w:delText xml:space="preserve"> </w:delText>
        </w:r>
      </w:del>
      <w:ins w:author="Meike Robaard" w:date="2022-05-23T18:38:42.482Z" w:id="1941849805">
        <w:r w:rsidR="1F7166FA">
          <w:t>o</w:t>
        </w:r>
      </w:ins>
      <w:del w:author="Meike Robaard" w:date="2022-05-23T18:38:42.161Z" w:id="549536275">
        <w:r w:rsidDel="1F7166FA">
          <w:delText>O</w:delText>
        </w:r>
      </w:del>
      <w:r w:rsidR="1F7166FA">
        <w:rPr/>
        <w:t xml:space="preserve">ur well-being depends on it. </w:t>
      </w:r>
    </w:p>
    <w:p w:rsidR="00711E6D" w:rsidP="00D70554" w:rsidRDefault="00711E6D" w14:paraId="212C68C7" w14:textId="77777777">
      <w:pPr>
        <w:spacing w:line="360" w:lineRule="auto"/>
      </w:pPr>
    </w:p>
    <w:p w:rsidRPr="00D70554" w:rsidR="00711E6D" w:rsidP="0B4FDAD2" w:rsidRDefault="00711E6D" w14:paraId="3FBC600D" w14:textId="77777777" w14:noSpellErr="1">
      <w:pPr>
        <w:pStyle w:val="Heading1"/>
        <w:rPr>
          <w:rFonts w:ascii="Calibri Light" w:hAnsi="Calibri Light" w:eastAsia="" w:cs=""/>
          <w:b w:val="1"/>
          <w:bCs w:val="1"/>
          <w:color w:val="2F5496" w:themeColor="accent1" w:themeTint="FF" w:themeShade="BF"/>
          <w:sz w:val="32"/>
          <w:szCs w:val="32"/>
        </w:rPr>
      </w:pPr>
      <w:r w:rsidR="1F7166FA">
        <w:rPr/>
        <w:t>What is philosophy?</w:t>
      </w:r>
    </w:p>
    <w:p w:rsidR="00711E6D" w:rsidP="00D70554" w:rsidRDefault="00711E6D" w14:paraId="38BDB0AF" w14:textId="77777777">
      <w:pPr>
        <w:spacing w:line="360" w:lineRule="auto"/>
      </w:pPr>
    </w:p>
    <w:p w:rsidR="00711E6D" w:rsidP="00D70554" w:rsidRDefault="00711E6D" w14:paraId="602FFADF" w14:textId="6A0B32A4">
      <w:pPr>
        <w:spacing w:line="360" w:lineRule="auto"/>
      </w:pPr>
      <w:r w:rsidR="1F7166FA">
        <w:rPr/>
        <w:t xml:space="preserve">This brings me to the question of what exactly philosophy </w:t>
      </w:r>
      <w:ins w:author="Meike Robaard" w:date="2022-05-23T18:39:11.074Z" w:id="2003006462">
        <w:r w:rsidR="1F7166FA">
          <w:t xml:space="preserve">and </w:t>
        </w:r>
      </w:ins>
      <w:del w:author="Meike Robaard" w:date="2022-05-23T18:39:05.053Z" w:id="908731561">
        <w:r w:rsidDel="1F7166FA">
          <w:delText xml:space="preserve">is and what </w:delText>
        </w:r>
      </w:del>
      <w:r w:rsidR="1F7166FA">
        <w:rPr/>
        <w:t xml:space="preserve">its purpose is. </w:t>
      </w:r>
      <w:ins w:author="Meike Robaard" w:date="2022-05-23T18:39:24.453Z" w:id="608181195">
        <w:r w:rsidR="1F7166FA">
          <w:t xml:space="preserve">With regards to </w:t>
        </w:r>
      </w:ins>
      <w:del w:author="Meike Robaard" w:date="2022-05-23T18:39:21.013Z" w:id="1048450536">
        <w:r w:rsidDel="1F7166FA">
          <w:delText>To</w:delText>
        </w:r>
      </w:del>
      <w:r w:rsidR="1F7166FA">
        <w:rPr/>
        <w:t xml:space="preserve"> that question, there are as many answers as there are philosophers. Answering th</w:t>
      </w:r>
      <w:ins w:author="Meike Robaard" w:date="2022-05-23T18:39:32.33Z" w:id="1709290250">
        <w:r w:rsidR="1F7166FA">
          <w:t>e</w:t>
        </w:r>
      </w:ins>
      <w:del w:author="Meike Robaard" w:date="2022-05-23T18:39:31.949Z" w:id="1148627830">
        <w:r w:rsidDel="1F7166FA">
          <w:delText>at</w:delText>
        </w:r>
      </w:del>
      <w:r w:rsidR="1F7166FA">
        <w:rPr/>
        <w:t xml:space="preserve"> question ‘what is philosophy?’, is </w:t>
      </w:r>
      <w:ins w:author="Meike Robaard" w:date="2022-05-23T18:39:59.952Z" w:id="2066867622">
        <w:r w:rsidR="1F7166FA">
          <w:t>actually itself</w:t>
        </w:r>
      </w:ins>
      <w:ins w:author="Meike Robaard" w:date="2022-05-23T18:40:07.171Z" w:id="622151461">
        <w:r w:rsidR="1F7166FA">
          <w:t xml:space="preserve"> a</w:t>
        </w:r>
      </w:ins>
      <w:del w:author="Meike Robaard" w:date="2022-05-23T18:39:56.639Z" w:id="981654680">
        <w:r w:rsidDel="1F7166FA">
          <w:delText>in itself a</w:delText>
        </w:r>
        <w:r w:rsidDel="1F7166FA">
          <w:delText xml:space="preserve"> </w:delText>
        </w:r>
      </w:del>
      <w:r w:rsidR="1F7166FA">
        <w:rPr/>
        <w:t>branch of philosophy: the so-called 'philosophy of philosophy'. I w</w:t>
      </w:r>
      <w:ins w:author="Meike Robaard" w:date="2022-05-23T18:40:19.326Z" w:id="2104378644">
        <w:r w:rsidR="1F7166FA">
          <w:t xml:space="preserve">ill not </w:t>
        </w:r>
      </w:ins>
      <w:del w:author="Meike Robaard" w:date="2022-05-23T18:40:14.505Z" w:id="836052459">
        <w:r w:rsidDel="1F7166FA">
          <w:delText>on’t</w:delText>
        </w:r>
      </w:del>
      <w:r w:rsidR="1F7166FA">
        <w:rPr/>
        <w:t xml:space="preserve"> go in too lengthy digressions about philosophy, nor will I give you a precise definition. But it is useful to </w:t>
      </w:r>
      <w:ins w:author="Meike Robaard" w:date="2022-05-23T18:40:55.442Z" w:id="1905279588">
        <w:r w:rsidR="1F7166FA">
          <w:t xml:space="preserve">straighten out </w:t>
        </w:r>
      </w:ins>
      <w:del w:author="Meike Robaard" w:date="2022-05-23T18:40:50.805Z" w:id="1288966030">
        <w:r w:rsidDel="1F7166FA">
          <w:delText>clear up</w:delText>
        </w:r>
      </w:del>
      <w:r w:rsidR="1F7166FA">
        <w:rPr/>
        <w:t xml:space="preserve"> a series of mis</w:t>
      </w:r>
      <w:ins w:author="Meike Robaard" w:date="2022-05-23T18:40:34.175Z" w:id="966179828">
        <w:r w:rsidR="1F7166FA">
          <w:t>conceptions</w:t>
        </w:r>
      </w:ins>
      <w:del w:author="Meike Robaard" w:date="2022-05-23T18:40:29.251Z" w:id="1580562934">
        <w:r w:rsidDel="1F7166FA">
          <w:delText>understandings</w:delText>
        </w:r>
      </w:del>
      <w:r w:rsidR="1F7166FA">
        <w:rPr/>
        <w:t>.</w:t>
      </w:r>
    </w:p>
    <w:p w:rsidR="00711E6D" w:rsidP="00D70554" w:rsidRDefault="00711E6D" w14:paraId="2BB819ED" w14:textId="77777777">
      <w:pPr>
        <w:spacing w:line="360" w:lineRule="auto"/>
      </w:pPr>
    </w:p>
    <w:p w:rsidR="00711E6D" w:rsidP="00D70554" w:rsidRDefault="00711E6D" w14:paraId="50C75590" w14:textId="305C7522">
      <w:pPr>
        <w:spacing w:line="360" w:lineRule="auto"/>
      </w:pPr>
      <w:r w:rsidR="1F7166FA">
        <w:rPr/>
        <w:t xml:space="preserve">Practicing philosophy does not mean </w:t>
      </w:r>
      <w:ins w:author="Meike Robaard" w:date="2022-05-23T18:41:17.45Z" w:id="323205155">
        <w:r w:rsidR="1F7166FA">
          <w:t>developing</w:t>
        </w:r>
      </w:ins>
      <w:del w:author="Meike Robaard" w:date="2022-05-23T18:41:14.566Z" w:id="45170455">
        <w:r w:rsidDel="1F7166FA">
          <w:delText>formulating</w:delText>
        </w:r>
      </w:del>
      <w:r w:rsidR="1F7166FA">
        <w:rPr/>
        <w:t xml:space="preserve"> obscure theories </w:t>
      </w:r>
      <w:ins w:author="Meike Robaard" w:date="2022-05-23T18:41:23.125Z" w:id="1856608927">
        <w:r w:rsidR="1F7166FA">
          <w:t xml:space="preserve">in </w:t>
        </w:r>
      </w:ins>
      <w:del w:author="Meike Robaard" w:date="2022-05-23T18:41:21.285Z" w:id="512764369">
        <w:r w:rsidDel="1F7166FA">
          <w:delText>from</w:delText>
        </w:r>
      </w:del>
      <w:r w:rsidR="1F7166FA">
        <w:rPr/>
        <w:t xml:space="preserve"> an ivory tower. Nor does it involve poetic reflections on the meaning of life. Or at least, it should</w:t>
      </w:r>
      <w:ins w:author="Meike Robaard" w:date="2022-05-23T18:41:35.362Z" w:id="444065566">
        <w:r w:rsidR="1F7166FA">
          <w:t xml:space="preserve"> not</w:t>
        </w:r>
      </w:ins>
      <w:del w:author="Meike Robaard" w:date="2022-05-23T18:41:33.645Z" w:id="378420462">
        <w:r w:rsidDel="1F7166FA">
          <w:delText>n't</w:delText>
        </w:r>
      </w:del>
      <w:r w:rsidR="1F7166FA">
        <w:rPr/>
        <w:t xml:space="preserve">. </w:t>
      </w:r>
      <w:ins w:author="Meike Robaard" w:date="2022-05-23T18:41:49.072Z" w:id="341760916">
        <w:r w:rsidR="1F7166FA">
          <w:t>Rather, p</w:t>
        </w:r>
      </w:ins>
      <w:del w:author="Meike Robaard" w:date="2022-05-23T18:41:48.824Z" w:id="540956570">
        <w:r w:rsidDel="1F7166FA">
          <w:delText>P</w:delText>
        </w:r>
      </w:del>
      <w:proofErr w:type="spellStart"/>
      <w:r w:rsidR="1F7166FA">
        <w:rPr/>
        <w:t>hilosophy</w:t>
      </w:r>
      <w:proofErr w:type="spellEnd"/>
      <w:r w:rsidR="1F7166FA">
        <w:rPr/>
        <w:t xml:space="preserve"> is a way of thinking. First, it is a rational way of thinking. In the West, philosophy emerged </w:t>
      </w:r>
      <w:ins w:author="Meike Robaard" w:date="2022-05-23T18:45:20.651Z" w:id="802944586">
        <w:r w:rsidR="1F7166FA">
          <w:t xml:space="preserve">roughly </w:t>
        </w:r>
      </w:ins>
      <w:del w:author="Meike Robaard" w:date="2022-05-23T18:45:14.765Z" w:id="1958907051">
        <w:r w:rsidDel="1F7166FA">
          <w:delText xml:space="preserve">some </w:delText>
        </w:r>
      </w:del>
      <w:r w:rsidR="1F7166FA">
        <w:rPr/>
        <w:t xml:space="preserve">2,500 years </w:t>
      </w:r>
      <w:proofErr w:type="gramStart"/>
      <w:r w:rsidR="1F7166FA">
        <w:rPr/>
        <w:t>ago</w:t>
      </w:r>
      <w:proofErr w:type="gramEnd"/>
      <w:r w:rsidR="1F7166FA">
        <w:rPr/>
        <w:t xml:space="preserve"> when</w:t>
      </w:r>
      <w:ins w:author="Meike Robaard" w:date="2022-05-23T18:45:25.485Z" w:id="1612411021">
        <w:r w:rsidR="1F7166FA">
          <w:t>,</w:t>
        </w:r>
      </w:ins>
      <w:r w:rsidR="1F7166FA">
        <w:rPr/>
        <w:t xml:space="preserve"> for the first time in history, people tried to understand the world without resorting to mythological and religious stories, but </w:t>
      </w:r>
      <w:ins w:author="Meike Robaard" w:date="2022-05-23T18:45:37.198Z" w:id="1546308866">
        <w:r w:rsidR="1F7166FA">
          <w:t xml:space="preserve">instead </w:t>
        </w:r>
      </w:ins>
      <w:r w:rsidR="1F7166FA">
        <w:rPr/>
        <w:t>by using their own powers of understanding. Sciences are also rational, and this is no coincidence: the modern sciences emerged from philosophy. The first modern scientist, Isaac Newton, considered himself a natural philosopher. The father of economics, Adam Smith, was also a philosopher.</w:t>
      </w:r>
    </w:p>
    <w:p w:rsidR="00711E6D" w:rsidP="00D70554" w:rsidRDefault="00711E6D" w14:paraId="0A2A658F" w14:textId="77777777">
      <w:pPr>
        <w:spacing w:line="360" w:lineRule="auto"/>
      </w:pPr>
    </w:p>
    <w:p w:rsidR="00711E6D" w:rsidP="00D70554" w:rsidRDefault="00711E6D" w14:paraId="1786D62D" w14:textId="77DAE170">
      <w:pPr>
        <w:spacing w:line="360" w:lineRule="auto"/>
      </w:pPr>
      <w:r w:rsidR="1F7166FA">
        <w:rPr/>
        <w:t>Second, philosophy is critical. It takes nothing for granted, but questions everything. Here</w:t>
      </w:r>
      <w:ins w:author="Meike Robaard" w:date="2022-05-23T18:46:34.547Z" w:id="366088101">
        <w:r w:rsidR="1F7166FA">
          <w:t>,</w:t>
        </w:r>
      </w:ins>
      <w:r w:rsidR="1F7166FA">
        <w:rPr/>
        <w:t xml:space="preserve"> it differs in a </w:t>
      </w:r>
      <w:del w:author="Meike Robaard" w:date="2022-05-23T18:46:39.398Z" w:id="1645441012">
        <w:r w:rsidDel="1F7166FA">
          <w:delText>meaningful</w:delText>
        </w:r>
      </w:del>
      <w:ins w:author="Meike Robaard" w:date="2022-05-23T18:46:41.006Z" w:id="209464944">
        <w:r w:rsidR="1F7166FA">
          <w:t>substantial</w:t>
        </w:r>
      </w:ins>
      <w:r w:rsidR="1F7166FA">
        <w:rPr/>
        <w:t xml:space="preserve"> way from the sciences. Scientists are also critical and will subject theories to empirical tests before accepting them, but they generally do not question the basic assumptions of their science. Philosophers</w:t>
      </w:r>
      <w:ins w:author="Meike Robaard" w:date="2022-05-23T18:47:34.077Z" w:id="1729231942">
        <w:r w:rsidR="1F7166FA">
          <w:t>, however,</w:t>
        </w:r>
      </w:ins>
      <w:r w:rsidR="1F7166FA">
        <w:rPr/>
        <w:t xml:space="preserve"> do. </w:t>
      </w:r>
      <w:ins w:author="Meike Robaard" w:date="2022-05-23T18:47:48.644Z" w:id="1586245864">
        <w:r w:rsidR="1F7166FA">
          <w:t>Unlike</w:t>
        </w:r>
      </w:ins>
      <w:del w:author="Meike Robaard" w:date="2022-05-23T18:47:51.697Z" w:id="957165958">
        <w:r w:rsidDel="1F7166FA">
          <w:delText>Philosophy, therefore, unlike</w:delText>
        </w:r>
      </w:del>
      <w:r w:rsidR="1F7166FA">
        <w:rPr/>
        <w:t xml:space="preserve"> the sciences, </w:t>
      </w:r>
      <w:ins w:author="Meike Robaard" w:date="2022-05-23T18:47:58.349Z" w:id="1032936253">
        <w:r w:rsidR="1F7166FA">
          <w:t>therefore, ph</w:t>
        </w:r>
      </w:ins>
      <w:ins w:author="Meike Robaard" w:date="2022-05-23T18:48:02.688Z" w:id="1876311127">
        <w:r w:rsidR="1F7166FA">
          <w:t xml:space="preserve">ilosophy </w:t>
        </w:r>
      </w:ins>
      <w:r w:rsidR="1F7166FA">
        <w:rPr/>
        <w:t xml:space="preserve">is radically critical. It questions the grounds or the foundations (radix is the Latin term for "root") of any theory. </w:t>
      </w:r>
    </w:p>
    <w:p w:rsidR="00711E6D" w:rsidP="00D70554" w:rsidRDefault="00711E6D" w14:paraId="2AD32ACE" w14:textId="77777777">
      <w:pPr>
        <w:spacing w:line="360" w:lineRule="auto"/>
      </w:pPr>
    </w:p>
    <w:p w:rsidR="00711E6D" w:rsidP="00D70554" w:rsidRDefault="00711E6D" w14:paraId="021DEBFE" w14:textId="15FD83A5">
      <w:pPr>
        <w:spacing w:line="360" w:lineRule="auto"/>
      </w:pPr>
      <w:r w:rsidR="1F7166FA">
        <w:rPr/>
        <w:t xml:space="preserve">Finally, the </w:t>
      </w:r>
      <w:ins w:author="Meike Robaard" w:date="2022-05-23T18:50:02.9Z" w:id="60385456">
        <w:r w:rsidR="1F7166FA">
          <w:t xml:space="preserve">realm and reach </w:t>
        </w:r>
      </w:ins>
      <w:del w:author="Meike Robaard" w:date="2022-05-23T18:49:32.348Z" w:id="370077329">
        <w:r w:rsidDel="1F7166FA">
          <w:delText>domain</w:delText>
        </w:r>
      </w:del>
      <w:r w:rsidR="1F7166FA">
        <w:rPr/>
        <w:t xml:space="preserve"> of philosophy is much broader than that of the individual sciences. The sciences have </w:t>
      </w:r>
      <w:del w:author="Meike Robaard" w:date="2022-05-23T18:50:11.231Z" w:id="383208384">
        <w:r w:rsidDel="1F7166FA">
          <w:delText xml:space="preserve">a </w:delText>
        </w:r>
      </w:del>
      <w:r w:rsidR="1F7166FA">
        <w:rPr/>
        <w:t>well-defined domain</w:t>
      </w:r>
      <w:ins w:author="Meike Robaard" w:date="2022-05-23T18:50:19.102Z" w:id="475137886">
        <w:r w:rsidR="1F7166FA">
          <w:t>s</w:t>
        </w:r>
      </w:ins>
      <w:r w:rsidR="1F7166FA">
        <w:rPr/>
        <w:t xml:space="preserve">. Economics, for example, is concerned with the distribution of scarce resources (products and services) in society. Psychology is concerned with human thought and behavior and their underlying mental processes. </w:t>
      </w:r>
      <w:ins w:author="Meike Robaard" w:date="2022-05-23T18:50:46.501Z" w:id="1928958752">
        <w:r w:rsidR="1F7166FA">
          <w:t>However, t</w:t>
        </w:r>
      </w:ins>
      <w:del w:author="Meike Robaard" w:date="2022-05-23T18:50:40.977Z" w:id="436778858">
        <w:r w:rsidDel="1F7166FA">
          <w:delText>T</w:delText>
        </w:r>
      </w:del>
      <w:r w:rsidR="1F7166FA">
        <w:rPr/>
        <w:t xml:space="preserve">his is not the case for philosophy. Philosophy does not confine itself to a particular domain. It looks beyond the boundaries of different domains. Doing so, philosophy can develop a different perspective on certain issues. It can freely combine insights from different scientific domains to arrive at new insights. For example, it can combine insights from biology, psychology, </w:t>
      </w:r>
      <w:r w:rsidR="1F7166FA">
        <w:rPr/>
        <w:t xml:space="preserve">economics, sociology, and anthropology to think about how we can best organize society and how we can best address certain social problems. </w:t>
      </w:r>
      <w:r w:rsidR="0E767D44">
        <w:rPr/>
        <w:t>(For the Dutch speaking among you, if you’re interested</w:t>
      </w:r>
      <w:r w:rsidR="36647E5B">
        <w:rPr/>
        <w:t xml:space="preserve">, I attempted to do so in my book </w:t>
      </w:r>
      <w:r w:rsidRPr="0B4FDAD2" w:rsidR="36647E5B">
        <w:rPr>
          <w:i w:val="1"/>
          <w:iCs w:val="1"/>
        </w:rPr>
        <w:t xml:space="preserve">‘De </w:t>
      </w:r>
      <w:proofErr w:type="spellStart"/>
      <w:r w:rsidRPr="0B4FDAD2" w:rsidR="36647E5B">
        <w:rPr>
          <w:i w:val="1"/>
          <w:iCs w:val="1"/>
        </w:rPr>
        <w:t>tweede</w:t>
      </w:r>
      <w:proofErr w:type="spellEnd"/>
      <w:r w:rsidRPr="0B4FDAD2" w:rsidR="36647E5B">
        <w:rPr>
          <w:i w:val="1"/>
          <w:iCs w:val="1"/>
        </w:rPr>
        <w:t xml:space="preserve"> </w:t>
      </w:r>
      <w:proofErr w:type="spellStart"/>
      <w:r w:rsidRPr="0B4FDAD2" w:rsidR="36647E5B">
        <w:rPr>
          <w:i w:val="1"/>
          <w:iCs w:val="1"/>
        </w:rPr>
        <w:t>vervreemding</w:t>
      </w:r>
      <w:proofErr w:type="spellEnd"/>
      <w:r w:rsidRPr="0B4FDAD2" w:rsidR="36647E5B">
        <w:rPr>
          <w:i w:val="1"/>
          <w:iCs w:val="1"/>
        </w:rPr>
        <w:t>’</w:t>
      </w:r>
      <w:r w:rsidR="36647E5B">
        <w:rPr/>
        <w:t xml:space="preserve"> on globalization and the prospect of global cooperation – </w:t>
      </w:r>
      <w:proofErr w:type="spellStart"/>
      <w:r w:rsidR="36647E5B">
        <w:rPr/>
        <w:t>Vlerick</w:t>
      </w:r>
      <w:proofErr w:type="spellEnd"/>
      <w:r w:rsidR="36647E5B">
        <w:rPr/>
        <w:t xml:space="preserve"> 2019). </w:t>
      </w:r>
    </w:p>
    <w:p w:rsidR="00711E6D" w:rsidP="00D70554" w:rsidRDefault="00711E6D" w14:paraId="50F329DE" w14:textId="77777777">
      <w:pPr>
        <w:spacing w:line="360" w:lineRule="auto"/>
      </w:pPr>
    </w:p>
    <w:p w:rsidRPr="00D70554" w:rsidR="00711E6D" w:rsidP="0B4FDAD2" w:rsidRDefault="00711E6D" w14:paraId="1B9A0524" w14:textId="77777777" w14:noSpellErr="1">
      <w:pPr>
        <w:pStyle w:val="Heading1"/>
        <w:rPr>
          <w:rFonts w:ascii="Calibri Light" w:hAnsi="Calibri Light" w:eastAsia="" w:cs=""/>
          <w:b w:val="1"/>
          <w:bCs w:val="1"/>
          <w:color w:val="2F5496" w:themeColor="accent1" w:themeTint="FF" w:themeShade="BF"/>
          <w:sz w:val="32"/>
          <w:szCs w:val="32"/>
        </w:rPr>
      </w:pPr>
      <w:r w:rsidR="1F7166FA">
        <w:rPr/>
        <w:t>The importance of philosophy of science</w:t>
      </w:r>
    </w:p>
    <w:p w:rsidR="00711E6D" w:rsidP="00D70554" w:rsidRDefault="00711E6D" w14:paraId="7EC3F83C" w14:textId="77777777">
      <w:pPr>
        <w:spacing w:line="360" w:lineRule="auto"/>
      </w:pPr>
    </w:p>
    <w:p w:rsidR="00711E6D" w:rsidP="00D70554" w:rsidRDefault="00711E6D" w14:paraId="3F1724E9" w14:textId="4FDB31AF">
      <w:pPr>
        <w:spacing w:line="360" w:lineRule="auto"/>
      </w:pPr>
      <w:r w:rsidR="1F7166FA">
        <w:rPr/>
        <w:t xml:space="preserve">The importance of philosophy in general and of philosophy for the sciences in particular lies precisely in its reflective and critical approach as well as in its broad scope. In this way it </w:t>
      </w:r>
      <w:ins w:author="Meike Robaard" w:date="2022-05-23T18:53:21.501Z" w:id="1866120625">
        <w:r w:rsidR="1F7166FA">
          <w:t xml:space="preserve">both </w:t>
        </w:r>
      </w:ins>
      <w:r w:rsidR="1F7166FA">
        <w:rPr/>
        <w:t xml:space="preserve">assists and supplements the sciences. By reflecting on scientific theories, it helps to clarify important scientific concepts. It </w:t>
      </w:r>
      <w:ins w:author="Meike Robaard" w:date="2022-05-23T18:53:59.96Z" w:id="836731490">
        <w:r w:rsidR="1F7166FA">
          <w:t>sheds a criti</w:t>
        </w:r>
      </w:ins>
      <w:ins w:author="Meike Robaard" w:date="2022-05-23T18:54:30.44Z" w:id="891112268">
        <w:r w:rsidR="1F7166FA">
          <w:t xml:space="preserve">cal light on unfounded assumptions </w:t>
        </w:r>
      </w:ins>
      <w:del w:author="Meike Robaard" w:date="2022-05-23T18:53:51.6Z" w:id="1618644650">
        <w:r w:rsidDel="1F7166FA">
          <w:delText>places</w:delText>
        </w:r>
      </w:del>
      <w:r w:rsidR="1F7166FA">
        <w:rPr/>
        <w:t xml:space="preserve"> </w:t>
      </w:r>
      <w:del w:author="Meike Robaard" w:date="2022-05-23T18:54:35.507Z" w:id="674762596">
        <w:r w:rsidDel="1F7166FA">
          <w:delText>unjustified assumptions</w:delText>
        </w:r>
      </w:del>
      <w:r w:rsidR="1F7166FA">
        <w:rPr/>
        <w:t xml:space="preserve"> in scientific fields</w:t>
      </w:r>
      <w:ins w:author="Meike Robaard" w:date="2022-05-23T18:54:40.886Z" w:id="946001192">
        <w:r w:rsidR="1F7166FA">
          <w:t>.</w:t>
        </w:r>
      </w:ins>
      <w:del w:author="Meike Robaard" w:date="2022-05-23T18:54:55.544Z" w:id="1289251638">
        <w:r w:rsidDel="1F7166FA">
          <w:delText xml:space="preserve"> in a critical light</w:delText>
        </w:r>
      </w:del>
      <w:ins w:author="Meike Robaard" w:date="2022-05-23T18:54:56.007Z" w:id="986552309">
        <w:r w:rsidR="1F7166FA">
          <w:t>,</w:t>
        </w:r>
      </w:ins>
      <w:del w:author="Meike Robaard" w:date="2022-05-23T18:54:39.69Z" w:id="1870505846">
        <w:r w:rsidDel="1F7166FA">
          <w:delText>. A</w:delText>
        </w:r>
      </w:del>
      <w:ins w:author="Meike Robaard" w:date="2022-05-23T18:55:00.263Z" w:id="1424240128">
        <w:r w:rsidR="1F7166FA">
          <w:t>a</w:t>
        </w:r>
      </w:ins>
      <w:r w:rsidR="1F7166FA">
        <w:rPr/>
        <w:t>nd important findings from the empirical sciences</w:t>
      </w:r>
      <w:ins w:author="Meike Robaard" w:date="2022-05-23T18:55:08.638Z" w:id="2005580659">
        <w:r w:rsidR="1F7166FA">
          <w:t>, in turn,</w:t>
        </w:r>
      </w:ins>
      <w:r w:rsidR="1F7166FA">
        <w:rPr/>
        <w:t xml:space="preserve"> are combined and </w:t>
      </w:r>
      <w:ins w:author="Meike Robaard" w:date="2022-05-23T18:55:17.688Z" w:id="282021298">
        <w:r w:rsidR="1F7166FA">
          <w:t>situated</w:t>
        </w:r>
      </w:ins>
      <w:del w:author="Meike Robaard" w:date="2022-05-23T18:55:15.092Z" w:id="1894075336">
        <w:r w:rsidDel="1F7166FA">
          <w:delText>placed</w:delText>
        </w:r>
      </w:del>
      <w:r w:rsidR="1F7166FA">
        <w:rPr/>
        <w:t xml:space="preserve"> in a broader context. </w:t>
      </w:r>
    </w:p>
    <w:p w:rsidR="00711E6D" w:rsidP="00D70554" w:rsidRDefault="00711E6D" w14:paraId="75EFD615" w14:textId="77777777">
      <w:pPr>
        <w:spacing w:line="360" w:lineRule="auto"/>
      </w:pPr>
    </w:p>
    <w:p w:rsidR="00711E6D" w:rsidP="00D70554" w:rsidRDefault="00711E6D" w14:paraId="0CF4E2DC" w14:textId="24A21302">
      <w:pPr>
        <w:spacing w:line="360" w:lineRule="auto"/>
      </w:pPr>
      <w:r w:rsidR="1F7166FA">
        <w:rPr/>
        <w:t>Finally, the philosophy of science is particularly attentive to the process</w:t>
      </w:r>
      <w:ins w:author="Meike Robaard" w:date="2022-05-23T18:55:44.275Z" w:id="390595441">
        <w:r w:rsidR="1F7166FA">
          <w:t>es</w:t>
        </w:r>
      </w:ins>
      <w:r w:rsidR="1F7166FA">
        <w:rPr/>
        <w:t xml:space="preserve"> of the sciences. Too often the </w:t>
      </w:r>
      <w:ins w:author="Meike Robaard" w:date="2022-05-23T18:55:59.876Z" w:id="1209355976">
        <w:r w:rsidR="1F7166FA">
          <w:t>em</w:t>
        </w:r>
      </w:ins>
      <w:ins w:author="Meike Robaard" w:date="2022-05-23T18:56:01.211Z" w:id="1664119795">
        <w:r w:rsidR="1F7166FA">
          <w:t>phasis</w:t>
        </w:r>
      </w:ins>
      <w:del w:author="Meike Robaard" w:date="2022-05-23T18:55:58.727Z" w:id="2093856184">
        <w:r w:rsidDel="1F7166FA">
          <w:delText>focus</w:delText>
        </w:r>
      </w:del>
      <w:r w:rsidR="1F7166FA">
        <w:rPr/>
        <w:t xml:space="preserve"> is p</w:t>
      </w:r>
      <w:ins w:author="Meike Robaard" w:date="2022-05-23T18:56:06.877Z" w:id="1554103253">
        <w:r w:rsidR="1F7166FA">
          <w:t>ut</w:t>
        </w:r>
      </w:ins>
      <w:del w:author="Meike Robaard" w:date="2022-05-23T18:56:04.233Z" w:id="600091727">
        <w:r w:rsidDel="1F7166FA">
          <w:delText>laced</w:delText>
        </w:r>
      </w:del>
      <w:r w:rsidR="1F7166FA">
        <w:rPr/>
        <w:t xml:space="preserve"> only on what the sciences tell us about the world, not on how the</w:t>
      </w:r>
      <w:ins w:author="Meike Robaard" w:date="2022-05-23T18:56:17.528Z" w:id="243730999">
        <w:r w:rsidR="1F7166FA">
          <w:t xml:space="preserve"> sciences</w:t>
        </w:r>
      </w:ins>
      <w:del w:author="Meike Robaard" w:date="2022-05-23T18:56:15.498Z" w:id="699266617">
        <w:r w:rsidDel="1F7166FA">
          <w:delText>y</w:delText>
        </w:r>
      </w:del>
      <w:r w:rsidR="1F7166FA">
        <w:rPr/>
        <w:t xml:space="preserve"> arrived at those insights. Philosophy of science </w:t>
      </w:r>
      <w:ins w:author="Meike Robaard" w:date="2022-05-23T18:57:09.069Z" w:id="1563422074">
        <w:r w:rsidR="1F7166FA">
          <w:t>accentuates</w:t>
        </w:r>
      </w:ins>
      <w:del w:author="Meike Robaard" w:date="2022-05-23T18:57:03.725Z" w:id="1466702241">
        <w:r w:rsidDel="1F7166FA">
          <w:delText>highlights</w:delText>
        </w:r>
      </w:del>
      <w:r w:rsidR="1F7166FA">
        <w:rPr/>
        <w:t xml:space="preserve"> not only what appears on your plate (the ready-made theories), but also what happens in the kitchen (how those theories come about). This is necessary to understand what characterizes science and what makes sciences reliable. </w:t>
      </w:r>
    </w:p>
    <w:p w:rsidR="00711E6D" w:rsidP="00D70554" w:rsidRDefault="00711E6D" w14:paraId="29AFD5E2" w14:textId="77777777">
      <w:pPr>
        <w:spacing w:line="360" w:lineRule="auto"/>
      </w:pPr>
    </w:p>
    <w:p w:rsidRPr="00D70554" w:rsidR="00711E6D" w:rsidP="0B4FDAD2" w:rsidRDefault="00711E6D" w14:paraId="59AD0F46" w14:textId="77777777" w14:noSpellErr="1">
      <w:pPr>
        <w:pStyle w:val="Heading1"/>
        <w:rPr>
          <w:rFonts w:ascii="Calibri Light" w:hAnsi="Calibri Light" w:eastAsia="" w:cs=""/>
          <w:b w:val="1"/>
          <w:bCs w:val="1"/>
          <w:color w:val="2F5496" w:themeColor="accent1" w:themeTint="FF" w:themeShade="BF"/>
          <w:sz w:val="32"/>
          <w:szCs w:val="32"/>
        </w:rPr>
      </w:pPr>
      <w:r w:rsidR="1F7166FA">
        <w:rPr/>
        <w:t>The structure of this book</w:t>
      </w:r>
    </w:p>
    <w:p w:rsidR="00711E6D" w:rsidP="00D70554" w:rsidRDefault="00711E6D" w14:paraId="5F2FD7E7" w14:textId="77777777">
      <w:pPr>
        <w:spacing w:line="360" w:lineRule="auto"/>
      </w:pPr>
    </w:p>
    <w:p w:rsidR="00711E6D" w:rsidP="00D70554" w:rsidRDefault="00711E6D" w14:paraId="497AB333" w14:textId="2697FD43">
      <w:pPr>
        <w:spacing w:line="360" w:lineRule="auto"/>
      </w:pPr>
      <w:r w:rsidR="1F7166FA">
        <w:rPr/>
        <w:t xml:space="preserve">In a typical philosophy of science course, the question of what science is, is addressed by providing a historical or thematic overview of what prominent philosophers of science have </w:t>
      </w:r>
      <w:ins w:author="Meike Robaard" w:date="2022-05-23T18:57:48.759Z" w:id="1709865613">
        <w:r w:rsidR="1F7166FA">
          <w:t xml:space="preserve">said </w:t>
        </w:r>
      </w:ins>
      <w:del w:author="Meike Robaard" w:date="2022-05-23T18:57:46.325Z" w:id="2075133822">
        <w:r w:rsidDel="1F7166FA">
          <w:delText>to say</w:delText>
        </w:r>
      </w:del>
      <w:r w:rsidR="1F7166FA">
        <w:rPr/>
        <w:t xml:space="preserve"> about it. In this book,</w:t>
      </w:r>
      <w:ins w:author="Meike Robaard" w:date="2022-05-23T18:57:57.174Z" w:id="2096202074">
        <w:r w:rsidR="1F7166FA">
          <w:t xml:space="preserve"> however,</w:t>
        </w:r>
      </w:ins>
      <w:r w:rsidR="1F7166FA">
        <w:rPr/>
        <w:t xml:space="preserve"> I take a different approach. I am </w:t>
      </w:r>
      <w:del w:author="Meike Robaard" w:date="2022-05-23T18:58:11.391Z" w:id="73988237">
        <w:r w:rsidDel="1F7166FA">
          <w:delText xml:space="preserve">going to </w:delText>
        </w:r>
      </w:del>
      <w:r w:rsidR="1F7166FA">
        <w:rPr/>
        <w:t>tak</w:t>
      </w:r>
      <w:ins w:author="Meike Robaard" w:date="2022-05-23T18:58:16.635Z" w:id="1513318810">
        <w:r w:rsidR="1F7166FA">
          <w:t>ing</w:t>
        </w:r>
      </w:ins>
      <w:del w:author="Meike Robaard" w:date="2022-05-23T18:58:15.768Z" w:id="2106036179">
        <w:r w:rsidDel="1F7166FA">
          <w:delText>e</w:delText>
        </w:r>
      </w:del>
      <w:r w:rsidR="1F7166FA">
        <w:rPr/>
        <w:t xml:space="preserve"> on the question of what science is and what makes it reliable from the perspective of critical thinking</w:t>
      </w:r>
      <w:ins w:author="Meike Robaard" w:date="2022-05-23T18:58:38.727Z" w:id="1338095094">
        <w:r w:rsidR="1F7166FA">
          <w:t xml:space="preserve"> instead</w:t>
        </w:r>
      </w:ins>
      <w:r w:rsidR="1F7166FA">
        <w:rPr/>
        <w:t>. By first gaining insight into our own thinking - how our thinking</w:t>
      </w:r>
      <w:del w:author="Meike Robaard" w:date="2022-05-23T18:58:57.697Z" w:id="366165728">
        <w:r w:rsidDel="1F7166FA">
          <w:delText xml:space="preserve"> predictably</w:delText>
        </w:r>
      </w:del>
      <w:ins w:author="Meike Robaard" w:date="2022-05-23T18:58:59.859Z" w:id="331800072">
        <w:r w:rsidR="1F7166FA">
          <w:t>systematic</w:t>
        </w:r>
      </w:ins>
      <w:ins w:author="Meike Robaard" w:date="2022-05-23T18:59:00.468Z" w:id="1520177478">
        <w:r w:rsidR="1F7166FA">
          <w:t>ally</w:t>
        </w:r>
      </w:ins>
      <w:r w:rsidR="1F7166FA">
        <w:rPr/>
        <w:t xml:space="preserve"> misleads us and how we can improve our thinking - it becomes clear how the scientific context and methodology protects against reasoning errors and generally leads to increasingly</w:t>
      </w:r>
      <w:ins w:author="Meike Robaard" w:date="2022-05-23T18:59:17.983Z" w:id="1995550916">
        <w:r w:rsidR="1F7166FA">
          <w:t xml:space="preserve"> (more)</w:t>
        </w:r>
      </w:ins>
      <w:r w:rsidR="1F7166FA">
        <w:rPr/>
        <w:t xml:space="preserve"> reliable theories. </w:t>
      </w:r>
    </w:p>
    <w:p w:rsidR="00711E6D" w:rsidP="00D70554" w:rsidRDefault="00711E6D" w14:paraId="03399628" w14:textId="77777777">
      <w:pPr>
        <w:spacing w:line="360" w:lineRule="auto"/>
      </w:pPr>
    </w:p>
    <w:p w:rsidR="00711E6D" w:rsidP="00D70554" w:rsidRDefault="00711E6D" w14:paraId="53421BDA" w14:textId="2AC4AB28">
      <w:pPr>
        <w:spacing w:line="360" w:lineRule="auto"/>
      </w:pPr>
      <w:r w:rsidR="1F7166FA">
        <w:rPr/>
        <w:t xml:space="preserve">In the next chapter ('Predictably </w:t>
      </w:r>
      <w:ins w:author="Meike Robaard" w:date="2022-05-23T18:59:25.93Z" w:id="1893774043">
        <w:r w:rsidR="1F7166FA">
          <w:t>I</w:t>
        </w:r>
      </w:ins>
      <w:del w:author="Meike Robaard" w:date="2022-05-23T18:59:25.028Z" w:id="1620717146">
        <w:r w:rsidDel="1F7166FA">
          <w:delText>i</w:delText>
        </w:r>
      </w:del>
      <w:proofErr w:type="spellStart"/>
      <w:r w:rsidR="1F7166FA">
        <w:rPr/>
        <w:t>rrational</w:t>
      </w:r>
      <w:proofErr w:type="spellEnd"/>
      <w:r w:rsidR="1F7166FA">
        <w:rPr/>
        <w:t>'), you</w:t>
      </w:r>
      <w:ins w:author="Meike Robaard" w:date="2022-05-23T18:59:34.166Z" w:id="709577376">
        <w:r w:rsidR="1F7166FA">
          <w:t xml:space="preserve"> will</w:t>
        </w:r>
      </w:ins>
      <w:del w:author="Meike Robaard" w:date="2022-05-23T18:59:30.022Z" w:id="86145034">
        <w:r w:rsidDel="1F7166FA">
          <w:delText>'ll</w:delText>
        </w:r>
      </w:del>
      <w:r w:rsidR="1F7166FA">
        <w:rPr/>
        <w:t xml:space="preserve"> find out exactly what 'critical thinking' entails, and I</w:t>
      </w:r>
      <w:ins w:author="Meike Robaard" w:date="2022-05-23T18:59:42.661Z" w:id="1301541834">
        <w:r w:rsidR="1F7166FA">
          <w:t xml:space="preserve"> will</w:t>
        </w:r>
      </w:ins>
      <w:del w:author="Meike Robaard" w:date="2022-05-23T18:59:40.942Z" w:id="1673780587">
        <w:r w:rsidDel="1F7166FA">
          <w:delText>'ll</w:delText>
        </w:r>
      </w:del>
      <w:r w:rsidR="1F7166FA">
        <w:rPr/>
        <w:t xml:space="preserve"> show you, through a series of entertaining riddles, that your </w:t>
      </w:r>
      <w:ins w:author="Meike Robaard" w:date="2022-05-23T19:00:18.135Z" w:id="1714246824">
        <w:r w:rsidR="1F7166FA">
          <w:t xml:space="preserve">impromptu </w:t>
        </w:r>
      </w:ins>
      <w:del w:author="Meike Robaard" w:date="2022-05-23T19:00:10.223Z" w:id="909327467">
        <w:r w:rsidDel="1F7166FA">
          <w:delText>spontaneous</w:delText>
        </w:r>
      </w:del>
      <w:r w:rsidR="1F7166FA">
        <w:rPr/>
        <w:t xml:space="preserve"> thinking is misleading in predictable ways. In Chapter 3 ('Why are we </w:t>
      </w:r>
      <w:ins w:author="Meike Robaard" w:date="2022-05-23T19:01:42.935Z" w:id="1539351800">
        <w:r w:rsidR="1F7166FA">
          <w:t>I</w:t>
        </w:r>
      </w:ins>
      <w:del w:author="Meike Robaard" w:date="2022-05-23T19:01:42.309Z" w:id="1770577381">
        <w:r w:rsidDel="1F7166FA">
          <w:delText>i</w:delText>
        </w:r>
      </w:del>
      <w:proofErr w:type="spellStart"/>
      <w:r w:rsidR="1F7166FA">
        <w:rPr/>
        <w:t>rrational</w:t>
      </w:r>
      <w:proofErr w:type="spellEnd"/>
      <w:r w:rsidR="1F7166FA">
        <w:rPr/>
        <w:t>?'), I will explain why this is the case. In Chapter 4 ('Irrationality in Action'), I</w:t>
      </w:r>
      <w:ins w:author="Meike Robaard" w:date="2022-05-23T19:01:52.71Z" w:id="1264200089">
        <w:r w:rsidR="1F7166FA">
          <w:t xml:space="preserve"> will</w:t>
        </w:r>
      </w:ins>
      <w:del w:author="Meike Robaard" w:date="2022-05-23T19:01:50.544Z" w:id="747112421">
        <w:r w:rsidDel="1F7166FA">
          <w:delText xml:space="preserve">’ll </w:delText>
        </w:r>
      </w:del>
      <w:r w:rsidR="1F7166FA">
        <w:rPr/>
        <w:t xml:space="preserve">explain how those reasoning errors lead to certain </w:t>
      </w:r>
      <w:ins w:author="Meike Robaard" w:date="2022-05-23T19:02:13.982Z" w:id="2100810039">
        <w:r w:rsidR="1F7166FA">
          <w:t>forms</w:t>
        </w:r>
      </w:ins>
      <w:del w:author="Meike Robaard" w:date="2022-05-23T19:02:11.26Z" w:id="1215263401">
        <w:r w:rsidDel="1F7166FA">
          <w:delText>domains</w:delText>
        </w:r>
      </w:del>
      <w:r w:rsidR="1F7166FA">
        <w:rPr/>
        <w:t xml:space="preserve"> of irrationality, such as superstition, conspiracy theories, pseudoscience, and religion. In Chapter 5 (‘</w:t>
      </w:r>
      <w:r w:rsidR="59EEFDA8">
        <w:rPr/>
        <w:t xml:space="preserve">Mastering </w:t>
      </w:r>
      <w:ins w:author="Meike Robaard" w:date="2022-05-23T19:03:52.489Z" w:id="84066803">
        <w:r w:rsidR="59EEFDA8">
          <w:t>C</w:t>
        </w:r>
      </w:ins>
      <w:del w:author="Meike Robaard" w:date="2022-05-23T19:03:52.077Z" w:id="1911953314">
        <w:r w:rsidDel="59EEFDA8">
          <w:delText>c</w:delText>
        </w:r>
      </w:del>
      <w:proofErr w:type="spellStart"/>
      <w:r w:rsidR="59EEFDA8">
        <w:rPr/>
        <w:t>ritical</w:t>
      </w:r>
      <w:proofErr w:type="spellEnd"/>
      <w:r w:rsidR="59EEFDA8">
        <w:rPr/>
        <w:t xml:space="preserve"> </w:t>
      </w:r>
      <w:ins w:author="Meike Robaard" w:date="2022-05-23T19:03:54.999Z" w:id="738303941">
        <w:r w:rsidR="59EEFDA8">
          <w:t>T</w:t>
        </w:r>
      </w:ins>
      <w:del w:author="Meike Robaard" w:date="2022-05-23T19:03:54.748Z" w:id="1527909608">
        <w:r w:rsidDel="59EEFDA8">
          <w:delText>t</w:delText>
        </w:r>
      </w:del>
      <w:proofErr w:type="spellStart"/>
      <w:r w:rsidR="59EEFDA8">
        <w:rPr/>
        <w:t>hinking</w:t>
      </w:r>
      <w:proofErr w:type="spellEnd"/>
      <w:r w:rsidR="1F7166FA">
        <w:rPr/>
        <w:t>’), I</w:t>
      </w:r>
      <w:ins w:author="Meike Robaard" w:date="2022-05-23T19:03:15.278Z" w:id="1054469346">
        <w:r w:rsidR="1F7166FA">
          <w:t xml:space="preserve"> will</w:t>
        </w:r>
      </w:ins>
      <w:del w:author="Meike Robaard" w:date="2022-05-23T19:03:12.864Z" w:id="644305045">
        <w:r w:rsidDel="1F7166FA">
          <w:delText>’ll</w:delText>
        </w:r>
      </w:del>
      <w:r w:rsidR="1F7166FA">
        <w:rPr/>
        <w:t xml:space="preserve"> introduce you to the remedy. You</w:t>
      </w:r>
      <w:ins w:author="Meike Robaard" w:date="2022-05-23T19:03:22.533Z" w:id="296994226">
        <w:r w:rsidR="1F7166FA">
          <w:t xml:space="preserve"> will</w:t>
        </w:r>
      </w:ins>
      <w:del w:author="Meike Robaard" w:date="2022-05-23T19:03:20.381Z" w:id="499778600">
        <w:r w:rsidDel="1F7166FA">
          <w:delText>’ll</w:delText>
        </w:r>
      </w:del>
      <w:r w:rsidR="1F7166FA">
        <w:rPr/>
        <w:t xml:space="preserve"> learn how to avoid reasoning errors and </w:t>
      </w:r>
      <w:ins w:author="Meike Robaard" w:date="2022-05-23T19:03:30.769Z" w:id="1309914054">
        <w:r w:rsidR="1F7166FA">
          <w:t xml:space="preserve">how to </w:t>
        </w:r>
      </w:ins>
      <w:r w:rsidR="1F7166FA">
        <w:rPr/>
        <w:t xml:space="preserve">think </w:t>
      </w:r>
      <w:ins w:author="Meike Robaard" w:date="2022-05-23T19:03:35.679Z" w:id="2129719438">
        <w:r w:rsidR="1F7166FA">
          <w:t xml:space="preserve">(more) </w:t>
        </w:r>
      </w:ins>
      <w:r w:rsidR="1F7166FA">
        <w:rPr/>
        <w:t xml:space="preserve">critically. In chapter 6 ('The </w:t>
      </w:r>
      <w:ins w:author="Meike Robaard" w:date="2022-05-23T19:03:41.463Z" w:id="1254845571">
        <w:r w:rsidR="1F7166FA">
          <w:t>I</w:t>
        </w:r>
      </w:ins>
      <w:del w:author="Meike Robaard" w:date="2022-05-23T19:03:41.157Z" w:id="362577961">
        <w:r w:rsidDel="1F7166FA">
          <w:delText>i</w:delText>
        </w:r>
      </w:del>
      <w:proofErr w:type="spellStart"/>
      <w:r w:rsidR="1F7166FA">
        <w:rPr/>
        <w:t>mportance</w:t>
      </w:r>
      <w:proofErr w:type="spellEnd"/>
      <w:r w:rsidR="1F7166FA">
        <w:rPr/>
        <w:t xml:space="preserve"> of </w:t>
      </w:r>
      <w:ins w:author="Meike Robaard" w:date="2022-05-23T19:03:44.674Z" w:id="1895293629">
        <w:r w:rsidR="1F7166FA">
          <w:t>C</w:t>
        </w:r>
      </w:ins>
      <w:del w:author="Meike Robaard" w:date="2022-05-23T19:03:43.902Z" w:id="1987340076">
        <w:r w:rsidDel="1F7166FA">
          <w:delText>c</w:delText>
        </w:r>
      </w:del>
      <w:proofErr w:type="spellStart"/>
      <w:r w:rsidR="1F7166FA">
        <w:rPr/>
        <w:t>ritical</w:t>
      </w:r>
      <w:proofErr w:type="spellEnd"/>
      <w:r w:rsidR="1F7166FA">
        <w:rPr/>
        <w:t xml:space="preserve"> </w:t>
      </w:r>
      <w:ins w:author="Meike Robaard" w:date="2022-05-23T19:03:48.69Z" w:id="543749308">
        <w:r w:rsidR="1F7166FA">
          <w:t>T</w:t>
        </w:r>
      </w:ins>
      <w:del w:author="Meike Robaard" w:date="2022-05-23T19:03:46.137Z" w:id="851862846">
        <w:r w:rsidDel="1F7166FA">
          <w:delText>t</w:delText>
        </w:r>
      </w:del>
      <w:proofErr w:type="spellStart"/>
      <w:r w:rsidR="1F7166FA">
        <w:rPr/>
        <w:t>hinking</w:t>
      </w:r>
      <w:proofErr w:type="spellEnd"/>
      <w:r w:rsidR="1F7166FA">
        <w:rPr/>
        <w:t>'), I</w:t>
      </w:r>
      <w:ins w:author="Meike Robaard" w:date="2022-05-23T19:05:06.892Z" w:id="1068518280">
        <w:r w:rsidR="1F7166FA">
          <w:t xml:space="preserve"> will</w:t>
        </w:r>
      </w:ins>
      <w:del w:author="Meike Robaard" w:date="2022-05-23T19:05:04.572Z" w:id="299221985">
        <w:r w:rsidDel="1F7166FA">
          <w:delText>’ll</w:delText>
        </w:r>
      </w:del>
      <w:r w:rsidR="1F7166FA">
        <w:rPr/>
        <w:t xml:space="preserve"> discuss why this important. Finally, in chapter 7 ('The </w:t>
      </w:r>
      <w:ins w:author="Meike Robaard" w:date="2022-05-23T19:04:02.09Z" w:id="1685227753">
        <w:r w:rsidR="1F7166FA">
          <w:t>I</w:t>
        </w:r>
      </w:ins>
      <w:del w:author="Meike Robaard" w:date="2022-05-23T19:03:59.638Z" w:id="2140529792">
        <w:r w:rsidDel="59EEFDA8">
          <w:delText>i</w:delText>
        </w:r>
      </w:del>
      <w:proofErr w:type="spellStart"/>
      <w:r w:rsidR="59EEFDA8">
        <w:rPr/>
        <w:t>mportance</w:t>
      </w:r>
      <w:proofErr w:type="spellEnd"/>
      <w:r w:rsidR="59EEFDA8">
        <w:rPr/>
        <w:t xml:space="preserve"> and </w:t>
      </w:r>
      <w:ins w:author="Meike Robaard" w:date="2022-05-23T19:04:05.256Z" w:id="954138902">
        <w:r w:rsidR="59EEFDA8">
          <w:t>R</w:t>
        </w:r>
      </w:ins>
      <w:del w:author="Meike Robaard" w:date="2022-05-23T19:04:04.858Z" w:id="516024924">
        <w:r w:rsidDel="59EEFDA8">
          <w:delText>r</w:delText>
        </w:r>
      </w:del>
      <w:proofErr w:type="spellStart"/>
      <w:r w:rsidR="59EEFDA8">
        <w:rPr/>
        <w:t>eliability</w:t>
      </w:r>
      <w:proofErr w:type="spellEnd"/>
      <w:r w:rsidR="59EEFDA8">
        <w:rPr/>
        <w:t xml:space="preserve"> of </w:t>
      </w:r>
      <w:ins w:author="Meike Robaard" w:date="2022-05-23T19:04:09.652Z" w:id="436835847">
        <w:r w:rsidR="59EEFDA8">
          <w:t>S</w:t>
        </w:r>
      </w:ins>
      <w:del w:author="Meike Robaard" w:date="2022-05-23T19:04:08.383Z" w:id="2108446323">
        <w:r w:rsidDel="59EEFDA8">
          <w:delText>s</w:delText>
        </w:r>
      </w:del>
      <w:proofErr w:type="spellStart"/>
      <w:r w:rsidR="59EEFDA8">
        <w:rPr/>
        <w:t>cience</w:t>
      </w:r>
      <w:proofErr w:type="spellEnd"/>
      <w:r w:rsidR="59EEFDA8">
        <w:rPr/>
        <w:t>’</w:t>
      </w:r>
      <w:r w:rsidR="1F7166FA">
        <w:rPr/>
        <w:t>), I</w:t>
      </w:r>
      <w:ins w:author="Meike Robaard" w:date="2022-05-23T19:05:13.973Z" w:id="1984170778">
        <w:r w:rsidR="1F7166FA">
          <w:t xml:space="preserve"> will</w:t>
        </w:r>
      </w:ins>
      <w:del w:author="Meike Robaard" w:date="2022-05-23T19:05:12.298Z" w:id="412232895">
        <w:r w:rsidDel="1F7166FA">
          <w:delText>’ll</w:delText>
        </w:r>
      </w:del>
      <w:r w:rsidR="1F7166FA">
        <w:rPr/>
        <w:t xml:space="preserve"> link these insights back to the questions with which I started this book, namely: </w:t>
      </w:r>
      <w:ins w:author="Meike Robaard" w:date="2022-05-23T19:05:21.808Z" w:id="1166854008">
        <w:r w:rsidR="1F7166FA">
          <w:t>W</w:t>
        </w:r>
      </w:ins>
      <w:del w:author="Meike Robaard" w:date="2022-05-23T19:05:21.36Z" w:id="1412871387">
        <w:r w:rsidDel="1F7166FA">
          <w:delText>w</w:delText>
        </w:r>
      </w:del>
      <w:r w:rsidR="1F7166FA">
        <w:rPr/>
        <w:t>hat demarcates science and what makes sciences reliable? In the appendix, you</w:t>
      </w:r>
      <w:ins w:author="Meike Robaard" w:date="2022-05-23T19:05:27.579Z" w:id="1517512896">
        <w:r w:rsidR="1F7166FA">
          <w:t xml:space="preserve"> will</w:t>
        </w:r>
      </w:ins>
      <w:del w:author="Meike Robaard" w:date="2022-05-23T19:05:25.56Z" w:id="786288020">
        <w:r w:rsidDel="1F7166FA">
          <w:delText>'ll</w:delText>
        </w:r>
      </w:del>
      <w:r w:rsidR="1F7166FA">
        <w:rPr/>
        <w:t xml:space="preserve"> find material to practice your critical thinking skills. You</w:t>
      </w:r>
      <w:ins w:author="Meike Robaard" w:date="2022-05-23T19:05:35.173Z" w:id="1328730302">
        <w:r w:rsidR="1F7166FA">
          <w:t xml:space="preserve"> will</w:t>
        </w:r>
      </w:ins>
      <w:del w:author="Meike Robaard" w:date="2022-05-23T19:05:32.85Z" w:id="1531083019">
        <w:r w:rsidDel="1F7166FA">
          <w:delText xml:space="preserve">’ll </w:delText>
        </w:r>
      </w:del>
      <w:r w:rsidR="1F7166FA">
        <w:rPr/>
        <w:t>find a list of the most important reasoning errors, a series of case studies in which reasoning errors feature for you to detect, and the answers to the</w:t>
      </w:r>
      <w:ins w:author="Meike Robaard" w:date="2022-05-23T19:05:53.815Z" w:id="997282765">
        <w:r w:rsidR="1F7166FA">
          <w:t>se</w:t>
        </w:r>
      </w:ins>
      <w:r w:rsidR="1F7166FA">
        <w:rPr/>
        <w:t xml:space="preserve"> case studies.</w:t>
      </w:r>
      <w:r w:rsidR="6169AAA3">
        <w:rPr/>
        <w:t xml:space="preserve"> </w:t>
      </w:r>
      <w:r w:rsidR="6169AAA3">
        <w:rPr/>
        <w:t>It is best to go over the contents of the appendix after you have read Chapter 2 and before you begin Chapter 3.</w:t>
      </w:r>
    </w:p>
    <w:p w:rsidR="00711E6D" w:rsidP="00D70554" w:rsidRDefault="00711E6D" w14:paraId="2A335131" w14:textId="77777777">
      <w:pPr>
        <w:spacing w:line="360" w:lineRule="auto"/>
      </w:pPr>
    </w:p>
    <w:p w:rsidR="00711E6D" w:rsidP="00D70554" w:rsidRDefault="00711E6D" w14:paraId="0DBE8ADD" w14:textId="77777777">
      <w:pPr>
        <w:spacing w:line="360" w:lineRule="auto"/>
      </w:pPr>
    </w:p>
    <w:p w:rsidRPr="00341615" w:rsidR="00711E6D" w:rsidP="0B4FDAD2" w:rsidRDefault="00711E6D" w14:paraId="61E1ED64" w14:textId="77777777" w14:noSpellErr="1">
      <w:pPr>
        <w:pStyle w:val="Heading1"/>
        <w:rPr>
          <w:rFonts w:ascii="Calibri Light" w:hAnsi="Calibri Light" w:eastAsia="" w:cs=""/>
          <w:b w:val="1"/>
          <w:bCs w:val="1"/>
          <w:color w:val="2F5496" w:themeColor="accent1" w:themeTint="FF" w:themeShade="BF"/>
          <w:sz w:val="32"/>
          <w:szCs w:val="32"/>
        </w:rPr>
      </w:pPr>
      <w:r w:rsidR="1F7166FA">
        <w:rPr/>
        <w:t>Summary:</w:t>
      </w:r>
    </w:p>
    <w:p w:rsidR="00711E6D" w:rsidP="00341615" w:rsidRDefault="00711E6D" w14:paraId="335CFC81" w14:textId="77777777">
      <w:pPr>
        <w:spacing w:line="360" w:lineRule="auto"/>
      </w:pPr>
      <w:r>
        <w:t>What is the central question of the philosophy of science?</w:t>
      </w:r>
    </w:p>
    <w:p w:rsidR="00711E6D" w:rsidP="00711E6D" w:rsidRDefault="00711E6D" w14:paraId="114FBF47" w14:textId="77777777">
      <w:pPr>
        <w:pStyle w:val="ListParagraph"/>
        <w:numPr>
          <w:ilvl w:val="0"/>
          <w:numId w:val="3"/>
        </w:numPr>
        <w:spacing w:line="360" w:lineRule="auto"/>
      </w:pPr>
      <w:r>
        <w:t>‘What is science’?</w:t>
      </w:r>
    </w:p>
    <w:p w:rsidR="00711E6D" w:rsidP="00341615" w:rsidRDefault="00711E6D" w14:paraId="3B69B52D" w14:textId="77777777">
      <w:pPr>
        <w:spacing w:line="360" w:lineRule="auto"/>
      </w:pPr>
      <w:r>
        <w:t>What questions follow from this central question?</w:t>
      </w:r>
    </w:p>
    <w:p w:rsidR="00711E6D" w:rsidP="00341615" w:rsidRDefault="00711E6D" w14:paraId="61584388" w14:textId="2EB50C66">
      <w:pPr>
        <w:spacing w:line="360" w:lineRule="auto"/>
      </w:pPr>
      <w:r>
        <w:t xml:space="preserve">       -</w:t>
      </w:r>
      <w:r>
        <w:tab/>
      </w:r>
      <w:r>
        <w:t>What distinguishes science from pseudoscience and from non-scientific fields</w:t>
      </w:r>
      <w:r w:rsidR="000770FF">
        <w:t>?</w:t>
      </w:r>
    </w:p>
    <w:p w:rsidR="00711E6D" w:rsidP="00341615" w:rsidRDefault="00711E6D" w14:paraId="12239D7D" w14:textId="77777777">
      <w:pPr>
        <w:spacing w:line="360" w:lineRule="auto"/>
      </w:pPr>
      <w:r>
        <w:t xml:space="preserve">       - </w:t>
      </w:r>
      <w:r>
        <w:tab/>
      </w:r>
      <w:r>
        <w:t>What is the relationship between scientific theories and reality?</w:t>
      </w:r>
    </w:p>
    <w:p w:rsidR="00711E6D" w:rsidP="00341615" w:rsidRDefault="00711E6D" w14:paraId="7B5D7928" w14:textId="77777777">
      <w:pPr>
        <w:spacing w:line="360" w:lineRule="auto"/>
      </w:pPr>
      <w:r>
        <w:t xml:space="preserve">       - </w:t>
      </w:r>
      <w:r>
        <w:tab/>
      </w:r>
      <w:r>
        <w:t>How do the sciences evolve?</w:t>
      </w:r>
    </w:p>
    <w:p w:rsidR="00711E6D" w:rsidP="00341615" w:rsidRDefault="00711E6D" w14:paraId="4BFDEEF0" w14:textId="77777777">
      <w:pPr>
        <w:spacing w:line="360" w:lineRule="auto"/>
      </w:pPr>
      <w:r>
        <w:t>What is philosophy?</w:t>
      </w:r>
    </w:p>
    <w:p w:rsidR="00711E6D" w:rsidP="00341615" w:rsidRDefault="00711E6D" w14:paraId="67C44D52" w14:textId="77777777">
      <w:pPr>
        <w:spacing w:line="360" w:lineRule="auto"/>
      </w:pPr>
      <w:r>
        <w:t>A way of thinking:</w:t>
      </w:r>
    </w:p>
    <w:p w:rsidR="00711E6D" w:rsidP="00341615" w:rsidRDefault="00711E6D" w14:paraId="70D71E59" w14:textId="77777777">
      <w:pPr>
        <w:spacing w:line="360" w:lineRule="auto"/>
      </w:pPr>
      <w:r>
        <w:t xml:space="preserve">      - </w:t>
      </w:r>
      <w:r>
        <w:tab/>
      </w:r>
      <w:r>
        <w:t>Rational</w:t>
      </w:r>
    </w:p>
    <w:p w:rsidR="00711E6D" w:rsidP="00341615" w:rsidRDefault="00711E6D" w14:paraId="07B43B30" w14:textId="77777777">
      <w:pPr>
        <w:spacing w:line="360" w:lineRule="auto"/>
      </w:pPr>
      <w:r>
        <w:lastRenderedPageBreak/>
        <w:t xml:space="preserve">      - </w:t>
      </w:r>
      <w:r>
        <w:tab/>
      </w:r>
      <w:r>
        <w:t>Radically critical</w:t>
      </w:r>
    </w:p>
    <w:p w:rsidR="00711E6D" w:rsidP="00341615" w:rsidRDefault="00711E6D" w14:paraId="284F67D9" w14:textId="77777777">
      <w:pPr>
        <w:spacing w:line="360" w:lineRule="auto"/>
      </w:pPr>
      <w:r>
        <w:t xml:space="preserve">      - </w:t>
      </w:r>
      <w:r>
        <w:tab/>
      </w:r>
      <w:r>
        <w:t>With broad scope</w:t>
      </w:r>
    </w:p>
    <w:p w:rsidR="00711E6D" w:rsidP="00341615" w:rsidRDefault="00711E6D" w14:paraId="094FA748" w14:textId="77777777">
      <w:pPr>
        <w:spacing w:line="360" w:lineRule="auto"/>
      </w:pPr>
      <w:r>
        <w:t>What is the importance of philosophy for science?</w:t>
      </w:r>
    </w:p>
    <w:p w:rsidR="00711E6D" w:rsidP="00341615" w:rsidRDefault="00711E6D" w14:paraId="4FD13884" w14:textId="77777777">
      <w:pPr>
        <w:spacing w:line="360" w:lineRule="auto"/>
      </w:pPr>
      <w:r>
        <w:t xml:space="preserve">     - </w:t>
      </w:r>
      <w:r>
        <w:tab/>
      </w:r>
      <w:r>
        <w:t>To clarify concepts</w:t>
      </w:r>
    </w:p>
    <w:p w:rsidR="00711E6D" w:rsidP="00341615" w:rsidRDefault="00711E6D" w14:paraId="2872051C" w14:textId="77777777">
      <w:pPr>
        <w:spacing w:line="360" w:lineRule="auto"/>
      </w:pPr>
      <w:r>
        <w:t xml:space="preserve">    - </w:t>
      </w:r>
      <w:r>
        <w:tab/>
      </w:r>
      <w:r>
        <w:t>To critically evaluate assumptions</w:t>
      </w:r>
    </w:p>
    <w:p w:rsidR="00711E6D" w:rsidP="00341615" w:rsidRDefault="00711E6D" w14:paraId="393ABEE4" w14:textId="77777777">
      <w:pPr>
        <w:spacing w:line="360" w:lineRule="auto"/>
      </w:pPr>
      <w:r>
        <w:t xml:space="preserve">    - </w:t>
      </w:r>
      <w:r>
        <w:tab/>
      </w:r>
      <w:r>
        <w:t>To put findings in a broader context</w:t>
      </w:r>
    </w:p>
    <w:p w:rsidR="00711E6D" w:rsidP="00341615" w:rsidRDefault="00711E6D" w14:paraId="1DBA01C1" w14:textId="77777777">
      <w:pPr>
        <w:spacing w:line="360" w:lineRule="auto"/>
      </w:pPr>
    </w:p>
    <w:p w:rsidR="00711E6D" w:rsidP="00D70554" w:rsidRDefault="00711E6D" w14:paraId="03E20330" w14:textId="77777777">
      <w:pPr>
        <w:spacing w:line="360" w:lineRule="auto"/>
      </w:pPr>
    </w:p>
    <w:p w:rsidR="00711E6D" w:rsidP="00D70554" w:rsidRDefault="00711E6D" w14:paraId="10A0F326" w14:textId="77777777">
      <w:pPr>
        <w:spacing w:line="360" w:lineRule="auto"/>
      </w:pPr>
    </w:p>
    <w:p w:rsidR="00711E6D" w:rsidP="00D70554" w:rsidRDefault="00711E6D" w14:paraId="099CC0D0" w14:textId="77777777">
      <w:pPr>
        <w:spacing w:line="360" w:lineRule="auto"/>
      </w:pPr>
      <w:r>
        <w:t>Further reading:</w:t>
      </w:r>
    </w:p>
    <w:p w:rsidR="00711E6D" w:rsidP="00D70554" w:rsidRDefault="00711E6D" w14:paraId="5D9DB464" w14:textId="77777777">
      <w:pPr>
        <w:spacing w:line="360" w:lineRule="auto"/>
      </w:pPr>
    </w:p>
    <w:p w:rsidR="00711E6D" w:rsidP="00D70554" w:rsidRDefault="00711E6D" w14:paraId="061E4F73" w14:textId="77777777">
      <w:pPr>
        <w:spacing w:line="360" w:lineRule="auto"/>
      </w:pPr>
      <w:proofErr w:type="spellStart"/>
      <w:r>
        <w:t>Okasha</w:t>
      </w:r>
      <w:proofErr w:type="spellEnd"/>
      <w:r>
        <w:t>, S. (2002). Philosophy of science: A very short introduction. Oxford: Oxford University Press.</w:t>
      </w:r>
    </w:p>
    <w:p w:rsidR="00711E6D" w:rsidP="00D70554" w:rsidRDefault="00711E6D" w14:paraId="53DAB090" w14:textId="77777777">
      <w:pPr>
        <w:spacing w:line="360" w:lineRule="auto"/>
      </w:pPr>
    </w:p>
    <w:p w:rsidR="00711E6D" w:rsidP="00D70554" w:rsidRDefault="00711E6D" w14:paraId="07B47096" w14:textId="77777777">
      <w:pPr>
        <w:spacing w:line="360" w:lineRule="auto"/>
      </w:pPr>
    </w:p>
    <w:p w:rsidR="00711E6D" w:rsidP="00711E6D" w:rsidRDefault="00711E6D" w14:paraId="319B4DBB" w14:textId="77777777"/>
    <w:p w:rsidR="00711E6D" w:rsidP="00711E6D" w:rsidRDefault="00711E6D" w14:paraId="4EDCD690" w14:textId="304FF007"/>
    <w:p w:rsidR="00711E6D" w:rsidP="00711E6D" w:rsidRDefault="00711E6D" w14:paraId="05B8059A" w14:textId="7FBB9C3D"/>
    <w:p w:rsidR="00711E6D" w:rsidP="00711E6D" w:rsidRDefault="00711E6D" w14:paraId="5B65D24F" w14:textId="6C420E2B"/>
    <w:p w:rsidR="00711E6D" w:rsidP="00711E6D" w:rsidRDefault="00711E6D" w14:paraId="3D266FEC" w14:textId="06A08495"/>
    <w:p w:rsidR="00711E6D" w:rsidP="00711E6D" w:rsidRDefault="00711E6D" w14:paraId="570B056B" w14:textId="5CDBCA0A"/>
    <w:p w:rsidR="00711E6D" w:rsidP="00711E6D" w:rsidRDefault="00711E6D" w14:paraId="76E2B83F" w14:textId="72C34830"/>
    <w:p w:rsidR="00711E6D" w:rsidP="00711E6D" w:rsidRDefault="00711E6D" w14:paraId="48B54AA7" w14:textId="6DFDD430"/>
    <w:p w:rsidR="00711E6D" w:rsidP="00711E6D" w:rsidRDefault="00711E6D" w14:paraId="3DC22861" w14:textId="5C93DD4A"/>
    <w:p w:rsidR="000770FF" w:rsidRDefault="000770FF" w14:paraId="2F9D47BC" w14:textId="0B54BF1F">
      <w:r>
        <w:br w:type="page"/>
      </w:r>
    </w:p>
    <w:p w:rsidR="00FD3220" w:rsidRDefault="00FD3220" w14:paraId="29BBED14" w14:textId="72A95EF9"/>
    <w:p w:rsidRPr="00035264" w:rsidR="00711E6D" w:rsidP="00FD3220" w:rsidRDefault="00711E6D" w14:paraId="2735E93A" w14:textId="000DBA97">
      <w:pPr>
        <w:pStyle w:val="Title"/>
      </w:pPr>
      <w:r>
        <w:t xml:space="preserve">2. </w:t>
      </w:r>
      <w:r w:rsidRPr="00035264">
        <w:t>Predictably irrational: An overview of common reasoning errors</w:t>
      </w:r>
    </w:p>
    <w:p w:rsidRPr="00035264" w:rsidR="00711E6D" w:rsidP="00B85D98" w:rsidRDefault="00711E6D" w14:paraId="5A410CD7" w14:textId="77777777">
      <w:pPr>
        <w:spacing w:line="360" w:lineRule="auto"/>
        <w:rPr>
          <w:rFonts w:cstheme="minorHAnsi"/>
          <w:sz w:val="24"/>
          <w:szCs w:val="24"/>
        </w:rPr>
      </w:pPr>
    </w:p>
    <w:p w:rsidRPr="00035264" w:rsidR="00711E6D" w:rsidP="00B85D98" w:rsidRDefault="00711E6D" w14:paraId="0C968BD8" w14:textId="77777777">
      <w:pPr>
        <w:spacing w:line="360" w:lineRule="auto"/>
        <w:rPr>
          <w:rFonts w:cstheme="minorHAnsi"/>
          <w:sz w:val="24"/>
          <w:szCs w:val="24"/>
        </w:rPr>
      </w:pPr>
    </w:p>
    <w:p w:rsidRPr="00035264" w:rsidR="00711E6D" w:rsidP="0B4FDAD2" w:rsidRDefault="00711E6D" w14:paraId="067F9AFD" w14:textId="729375EF">
      <w:pPr>
        <w:spacing w:line="360" w:lineRule="auto"/>
        <w:rPr>
          <w:rFonts w:cs="Calibri" w:cstheme="minorAscii"/>
          <w:b w:val="1"/>
          <w:bCs w:val="1"/>
          <w:sz w:val="24"/>
          <w:szCs w:val="24"/>
        </w:rPr>
      </w:pPr>
      <w:r w:rsidRPr="0B4FDAD2" w:rsidR="1F7166FA">
        <w:rPr>
          <w:rFonts w:cs="Calibri" w:cstheme="minorAscii"/>
          <w:b w:val="1"/>
          <w:bCs w:val="1"/>
          <w:sz w:val="24"/>
          <w:szCs w:val="24"/>
        </w:rPr>
        <w:t>What is (and what is</w:t>
      </w:r>
      <w:ins w:author="Meike Robaard" w:date="2022-05-23T19:06:18.213Z" w:id="83249523">
        <w:r w:rsidRPr="0B4FDAD2" w:rsidR="1F7166FA">
          <w:rPr>
            <w:rFonts w:cs="Calibri" w:cstheme="minorAscii"/>
            <w:b w:val="1"/>
            <w:bCs w:val="1"/>
            <w:sz w:val="24"/>
            <w:szCs w:val="24"/>
          </w:rPr>
          <w:t xml:space="preserve"> not</w:t>
        </w:r>
      </w:ins>
      <w:del w:author="Meike Robaard" w:date="2022-05-23T19:06:13.514Z" w:id="583990090">
        <w:r w:rsidRPr="0B4FDAD2" w:rsidDel="1F7166FA">
          <w:rPr>
            <w:rFonts w:cs="Calibri" w:cstheme="minorAscii"/>
            <w:b w:val="1"/>
            <w:bCs w:val="1"/>
            <w:sz w:val="24"/>
            <w:szCs w:val="24"/>
          </w:rPr>
          <w:delText>n’t</w:delText>
        </w:r>
      </w:del>
      <w:r w:rsidRPr="0B4FDAD2" w:rsidR="1F7166FA">
        <w:rPr>
          <w:rFonts w:cs="Calibri" w:cstheme="minorAscii"/>
          <w:b w:val="1"/>
          <w:bCs w:val="1"/>
          <w:sz w:val="24"/>
          <w:szCs w:val="24"/>
        </w:rPr>
        <w:t>) critical thinking?</w:t>
      </w:r>
    </w:p>
    <w:p w:rsidRPr="00035264" w:rsidR="00711E6D" w:rsidP="00B85D98" w:rsidRDefault="00711E6D" w14:paraId="68699441" w14:textId="77777777">
      <w:pPr>
        <w:spacing w:line="360" w:lineRule="auto"/>
        <w:rPr>
          <w:rFonts w:cstheme="minorHAnsi"/>
          <w:b/>
          <w:bCs/>
          <w:sz w:val="24"/>
          <w:szCs w:val="24"/>
        </w:rPr>
      </w:pPr>
    </w:p>
    <w:p w:rsidR="00711E6D" w:rsidP="0B4FDAD2" w:rsidRDefault="00FD3220" w14:paraId="3569723B" w14:textId="191D32C4">
      <w:pPr>
        <w:spacing w:line="360" w:lineRule="auto"/>
        <w:rPr>
          <w:rFonts w:cs="Calibri" w:cstheme="minorAscii"/>
          <w:sz w:val="24"/>
          <w:szCs w:val="24"/>
        </w:rPr>
      </w:pPr>
      <w:r w:rsidRPr="0B4FDAD2" w:rsidR="42486D09">
        <w:rPr>
          <w:rFonts w:cs="Calibri" w:cstheme="minorAscii"/>
          <w:sz w:val="24"/>
          <w:szCs w:val="24"/>
        </w:rPr>
        <w:t>The term ‘critical thinking’ is often used, but it is</w:t>
      </w:r>
      <w:ins w:author="Meike Robaard" w:date="2022-05-23T19:06:25.414Z" w:id="976428170">
        <w:r w:rsidRPr="0B4FDAD2" w:rsidR="42486D09">
          <w:rPr>
            <w:rFonts w:cs="Calibri" w:cstheme="minorAscii"/>
            <w:sz w:val="24"/>
            <w:szCs w:val="24"/>
          </w:rPr>
          <w:t xml:space="preserve"> not</w:t>
        </w:r>
      </w:ins>
      <w:del w:author="Meike Robaard" w:date="2022-05-23T19:06:23.459Z" w:id="389906069">
        <w:r w:rsidRPr="0B4FDAD2" w:rsidDel="42486D09">
          <w:rPr>
            <w:rFonts w:cs="Calibri" w:cstheme="minorAscii"/>
            <w:sz w:val="24"/>
            <w:szCs w:val="24"/>
          </w:rPr>
          <w:delText>n’t</w:delText>
        </w:r>
      </w:del>
      <w:r w:rsidRPr="0B4FDAD2" w:rsidR="42486D09">
        <w:rPr>
          <w:rFonts w:cs="Calibri" w:cstheme="minorAscii"/>
          <w:sz w:val="24"/>
          <w:szCs w:val="24"/>
        </w:rPr>
        <w:t xml:space="preserve"> always clear what exactly it refers to. So</w:t>
      </w:r>
      <w:r w:rsidRPr="0B4FDAD2" w:rsidR="6C64D853">
        <w:rPr>
          <w:rFonts w:cs="Calibri" w:cstheme="minorAscii"/>
          <w:sz w:val="24"/>
          <w:szCs w:val="24"/>
        </w:rPr>
        <w:t>,</w:t>
      </w:r>
      <w:r w:rsidRPr="0B4FDAD2" w:rsidR="42486D09">
        <w:rPr>
          <w:rFonts w:cs="Calibri" w:cstheme="minorAscii"/>
          <w:sz w:val="24"/>
          <w:szCs w:val="24"/>
        </w:rPr>
        <w:t xml:space="preserve"> w</w:t>
      </w:r>
      <w:r w:rsidRPr="0B4FDAD2" w:rsidR="1F7166FA">
        <w:rPr>
          <w:rFonts w:cs="Calibri" w:cstheme="minorAscii"/>
          <w:sz w:val="24"/>
          <w:szCs w:val="24"/>
        </w:rPr>
        <w:t>hat is critical thinking? Critical thinking is rational thinking. I</w:t>
      </w:r>
      <w:commentRangeStart w:id="1833871854"/>
      <w:r w:rsidRPr="0B4FDAD2" w:rsidR="1F7166FA">
        <w:rPr>
          <w:rFonts w:cs="Calibri" w:cstheme="minorAscii"/>
          <w:sz w:val="24"/>
          <w:szCs w:val="24"/>
        </w:rPr>
        <w:t>t aims to generate justified beliefs (beliefs that we may assume to be true) by systematically analyzing the way in which beliefs have been formed. In other words, critical thinking means that we assess the reliability of our beliefs by reflecting on how these beliefs were formed.</w:t>
      </w:r>
      <w:commentRangeEnd w:id="1833871854"/>
      <w:r>
        <w:rPr>
          <w:rStyle w:val="CommentReference"/>
        </w:rPr>
        <w:commentReference w:id="1833871854"/>
      </w:r>
      <w:r w:rsidR="54FC6BBF">
        <w:rPr/>
        <w:t xml:space="preserve"> </w:t>
      </w:r>
      <w:r w:rsidR="54FC6BBF">
        <w:rPr/>
        <w:t xml:space="preserve">Moreover, </w:t>
      </w:r>
      <w:r w:rsidRPr="0B4FDAD2" w:rsidR="54FC6BBF">
        <w:rPr>
          <w:rFonts w:cs="Calibri" w:cstheme="minorAscii"/>
          <w:sz w:val="24"/>
          <w:szCs w:val="24"/>
        </w:rPr>
        <w:t xml:space="preserve">critical thinking is also autonomous thinking. A critical thinker does not adopt beliefs simply because they are part of a cultural tradition or expressed by an authority figure. </w:t>
      </w:r>
      <w:r w:rsidRPr="0B4FDAD2" w:rsidR="1F7166FA">
        <w:rPr>
          <w:rFonts w:cs="Calibri" w:cstheme="minorAscii"/>
          <w:sz w:val="24"/>
          <w:szCs w:val="24"/>
        </w:rPr>
        <w:t xml:space="preserve"> </w:t>
      </w:r>
      <w:ins w:author="Meike Robaard" w:date="2022-05-23T19:13:03.121Z" w:id="927032636">
        <w:r w:rsidRPr="0B4FDAD2" w:rsidR="1F7166FA">
          <w:rPr>
            <w:rFonts w:cs="Calibri" w:cstheme="minorAscii"/>
            <w:sz w:val="24"/>
            <w:szCs w:val="24"/>
          </w:rPr>
          <w:t>Rather</w:t>
        </w:r>
      </w:ins>
      <w:del w:author="Meike Robaard" w:date="2022-05-23T19:13:00.682Z" w:id="1267332982">
        <w:r w:rsidRPr="0B4FDAD2" w:rsidDel="54FC6BBF">
          <w:rPr>
            <w:rFonts w:cs="Calibri" w:cstheme="minorAscii"/>
            <w:sz w:val="24"/>
            <w:szCs w:val="24"/>
          </w:rPr>
          <w:delText>So</w:delText>
        </w:r>
      </w:del>
      <w:r w:rsidRPr="0B4FDAD2" w:rsidR="54FC6BBF">
        <w:rPr>
          <w:rFonts w:cs="Calibri" w:cstheme="minorAscii"/>
          <w:sz w:val="24"/>
          <w:szCs w:val="24"/>
        </w:rPr>
        <w:t>, i</w:t>
      </w:r>
      <w:r w:rsidRPr="0B4FDAD2" w:rsidR="1F7166FA">
        <w:rPr>
          <w:rFonts w:cs="Calibri" w:cstheme="minorAscii"/>
          <w:sz w:val="24"/>
          <w:szCs w:val="24"/>
        </w:rPr>
        <w:t>t consists in forming beliefs in a rational (not intuitive and / or emotional) and autonomous way (not relying on tradition and / or authority).</w:t>
      </w:r>
    </w:p>
    <w:p w:rsidRPr="00035264" w:rsidR="00711E6D" w:rsidP="00B85D98" w:rsidRDefault="00711E6D" w14:paraId="29501B80" w14:textId="77777777">
      <w:pPr>
        <w:spacing w:line="360" w:lineRule="auto"/>
        <w:rPr>
          <w:rFonts w:cstheme="minorHAnsi"/>
          <w:sz w:val="24"/>
          <w:szCs w:val="24"/>
        </w:rPr>
      </w:pPr>
    </w:p>
    <w:p w:rsidRPr="00035264" w:rsidR="00711E6D" w:rsidP="0B4FDAD2" w:rsidRDefault="00711E6D" w14:paraId="013BBDB8" w14:textId="561FB23F">
      <w:pPr>
        <w:spacing w:line="360" w:lineRule="auto"/>
        <w:rPr>
          <w:rFonts w:cs="Calibri" w:cstheme="minorAscii"/>
          <w:sz w:val="24"/>
          <w:szCs w:val="24"/>
        </w:rPr>
      </w:pPr>
      <w:r w:rsidRPr="0B4FDAD2" w:rsidR="1F7166FA">
        <w:rPr>
          <w:rFonts w:cs="Calibri" w:cstheme="minorAscii"/>
          <w:sz w:val="24"/>
          <w:szCs w:val="24"/>
        </w:rPr>
        <w:t xml:space="preserve">What is critical thinking not? Critical thinking is not 'negative' thinking. It does not aim to undermine </w:t>
      </w:r>
      <w:ins w:author="Meike Robaard" w:date="2022-05-23T19:13:49.339Z" w:id="1669200332">
        <w:r w:rsidRPr="0B4FDAD2" w:rsidR="1F7166FA">
          <w:rPr>
            <w:rFonts w:cs="Calibri" w:cstheme="minorAscii"/>
            <w:sz w:val="24"/>
            <w:szCs w:val="24"/>
          </w:rPr>
          <w:t>every</w:t>
        </w:r>
      </w:ins>
      <w:del w:author="Meike Robaard" w:date="2022-05-23T19:13:47.752Z" w:id="2066118301">
        <w:r w:rsidRPr="0B4FDAD2" w:rsidDel="1F7166FA">
          <w:rPr>
            <w:rFonts w:cs="Calibri" w:cstheme="minorAscii"/>
            <w:sz w:val="24"/>
            <w:szCs w:val="24"/>
          </w:rPr>
          <w:delText>any</w:delText>
        </w:r>
      </w:del>
      <w:r w:rsidRPr="0B4FDAD2" w:rsidR="1F7166FA">
        <w:rPr>
          <w:rFonts w:cs="Calibri" w:cstheme="minorAscii"/>
          <w:sz w:val="24"/>
          <w:szCs w:val="24"/>
        </w:rPr>
        <w:t xml:space="preserve"> claim. Critical thinking does not mean that we question everything permanently. It does not </w:t>
      </w:r>
      <w:ins w:author="Meike Robaard" w:date="2022-05-23T19:14:04.034Z" w:id="529478597">
        <w:r w:rsidRPr="0B4FDAD2" w:rsidR="1F7166FA">
          <w:rPr>
            <w:rFonts w:cs="Calibri" w:cstheme="minorAscii"/>
            <w:sz w:val="24"/>
            <w:szCs w:val="24"/>
          </w:rPr>
          <w:t xml:space="preserve">necessarily </w:t>
        </w:r>
      </w:ins>
      <w:r w:rsidRPr="0B4FDAD2" w:rsidR="1F7166FA">
        <w:rPr>
          <w:rFonts w:cs="Calibri" w:cstheme="minorAscii"/>
          <w:sz w:val="24"/>
          <w:szCs w:val="24"/>
        </w:rPr>
        <w:t xml:space="preserve">lead to skepticism: the position in which one suspends all beliefs by 'knowing that one does not know'. Critical thinking is not </w:t>
      </w:r>
      <w:commentRangeStart w:id="1569546673"/>
      <w:r w:rsidRPr="0B4FDAD2" w:rsidR="1F7166FA">
        <w:rPr>
          <w:rFonts w:cs="Calibri" w:cstheme="minorAscii"/>
          <w:sz w:val="24"/>
          <w:szCs w:val="24"/>
        </w:rPr>
        <w:t>intelligent thinking</w:t>
      </w:r>
      <w:commentRangeEnd w:id="1569546673"/>
      <w:r>
        <w:rPr>
          <w:rStyle w:val="CommentReference"/>
        </w:rPr>
        <w:commentReference w:id="1569546673"/>
      </w:r>
      <w:r w:rsidRPr="0B4FDAD2" w:rsidR="1F7166FA">
        <w:rPr>
          <w:rFonts w:cs="Calibri" w:cstheme="minorAscii"/>
          <w:sz w:val="24"/>
          <w:szCs w:val="24"/>
        </w:rPr>
        <w:t xml:space="preserve"> either. Sometimes intelligent thinking leads to very uncritical beliefs (think for example of ingenious conspiracy theories). Finally, critical thinking cannot simply be identified with well-informed thinking. Being well informed is a necessary condition for arriving at justified beliefs</w:t>
      </w:r>
      <w:ins w:author="Meike Robaard" w:date="2022-05-23T19:18:30.753Z" w:id="726920035">
        <w:r w:rsidRPr="0B4FDAD2" w:rsidR="1F7166FA">
          <w:rPr>
            <w:rFonts w:cs="Calibri" w:cstheme="minorAscii"/>
            <w:sz w:val="24"/>
            <w:szCs w:val="24"/>
          </w:rPr>
          <w:t>, for</w:t>
        </w:r>
      </w:ins>
      <w:del w:author="Meike Robaard" w:date="2022-05-23T19:18:26.893Z" w:id="1178055055">
        <w:r w:rsidRPr="0B4FDAD2" w:rsidDel="54FC6BBF">
          <w:rPr>
            <w:rFonts w:cs="Calibri" w:cstheme="minorAscii"/>
            <w:sz w:val="24"/>
            <w:szCs w:val="24"/>
          </w:rPr>
          <w:delText xml:space="preserve"> – </w:delText>
        </w:r>
      </w:del>
      <w:r w:rsidRPr="0B4FDAD2" w:rsidR="54FC6BBF">
        <w:rPr>
          <w:rFonts w:cs="Calibri" w:cstheme="minorAscii"/>
          <w:sz w:val="24"/>
          <w:szCs w:val="24"/>
        </w:rPr>
        <w:t>without good information we cannot come to a justified belief</w:t>
      </w:r>
      <w:ins w:author="Meike Robaard" w:date="2022-05-23T19:18:34.196Z" w:id="1339548127">
        <w:r w:rsidRPr="0B4FDAD2" w:rsidR="54FC6BBF">
          <w:rPr>
            <w:rFonts w:cs="Calibri" w:cstheme="minorAscii"/>
            <w:sz w:val="24"/>
            <w:szCs w:val="24"/>
          </w:rPr>
          <w:t>,</w:t>
        </w:r>
      </w:ins>
      <w:del w:author="Meike Robaard" w:date="2022-05-23T19:18:33.328Z" w:id="427029452">
        <w:r w:rsidRPr="0B4FDAD2" w:rsidDel="54FC6BBF">
          <w:rPr>
            <w:rFonts w:cs="Calibri" w:cstheme="minorAscii"/>
            <w:sz w:val="24"/>
            <w:szCs w:val="24"/>
          </w:rPr>
          <w:delText xml:space="preserve"> –</w:delText>
        </w:r>
        <w:r w:rsidRPr="0B4FDAD2" w:rsidDel="1F7166FA">
          <w:rPr>
            <w:rFonts w:cs="Calibri" w:cstheme="minorAscii"/>
            <w:sz w:val="24"/>
            <w:szCs w:val="24"/>
          </w:rPr>
          <w:delText xml:space="preserve"> </w:delText>
        </w:r>
      </w:del>
      <w:r w:rsidRPr="0B4FDAD2" w:rsidR="1F7166FA">
        <w:rPr>
          <w:rFonts w:cs="Calibri" w:cstheme="minorAscii"/>
          <w:sz w:val="24"/>
          <w:szCs w:val="24"/>
        </w:rPr>
        <w:t>but not a sufficient condition</w:t>
      </w:r>
      <w:ins w:author="Meike Robaard" w:date="2022-05-23T19:18:43.818Z" w:id="2120295179">
        <w:r w:rsidRPr="0B4FDAD2" w:rsidR="1F7166FA">
          <w:rPr>
            <w:rFonts w:cs="Calibri" w:cstheme="minorAscii"/>
            <w:sz w:val="24"/>
            <w:szCs w:val="24"/>
          </w:rPr>
          <w:t>, provided that</w:t>
        </w:r>
      </w:ins>
      <w:del w:author="Meike Robaard" w:date="2022-05-23T19:18:40.079Z" w:id="1115210207">
        <w:r w:rsidRPr="0B4FDAD2" w:rsidDel="54FC6BBF">
          <w:rPr>
            <w:rFonts w:cs="Calibri" w:cstheme="minorAscii"/>
            <w:sz w:val="24"/>
            <w:szCs w:val="24"/>
          </w:rPr>
          <w:delText xml:space="preserve"> –</w:delText>
        </w:r>
      </w:del>
      <w:r w:rsidRPr="0B4FDAD2" w:rsidR="54FC6BBF">
        <w:rPr>
          <w:rFonts w:cs="Calibri" w:cstheme="minorAscii"/>
          <w:sz w:val="24"/>
          <w:szCs w:val="24"/>
        </w:rPr>
        <w:t xml:space="preserve"> even with </w:t>
      </w:r>
      <w:r w:rsidRPr="0B4FDAD2" w:rsidR="54FC6BBF">
        <w:rPr>
          <w:rFonts w:cs="Calibri" w:cstheme="minorAscii"/>
          <w:sz w:val="24"/>
          <w:szCs w:val="24"/>
        </w:rPr>
        <w:t>good information we can still come to unjustified beliefs</w:t>
      </w:r>
      <w:r w:rsidRPr="0B4FDAD2" w:rsidR="1F7166FA">
        <w:rPr>
          <w:rFonts w:cs="Calibri" w:cstheme="minorAscii"/>
          <w:sz w:val="24"/>
          <w:szCs w:val="24"/>
        </w:rPr>
        <w:t xml:space="preserve">. </w:t>
      </w:r>
      <w:r w:rsidRPr="0B4FDAD2" w:rsidR="54FC6BBF">
        <w:rPr>
          <w:rFonts w:cs="Calibri" w:cstheme="minorAscii"/>
          <w:sz w:val="24"/>
          <w:szCs w:val="24"/>
        </w:rPr>
        <w:t>W</w:t>
      </w:r>
      <w:r w:rsidRPr="0B4FDAD2" w:rsidR="1F7166FA">
        <w:rPr>
          <w:rFonts w:cs="Calibri" w:cstheme="minorAscii"/>
          <w:sz w:val="24"/>
          <w:szCs w:val="24"/>
        </w:rPr>
        <w:t xml:space="preserve">e can </w:t>
      </w:r>
      <w:r w:rsidRPr="0B4FDAD2" w:rsidR="54FC6BBF">
        <w:rPr>
          <w:rFonts w:cs="Calibri" w:cstheme="minorAscii"/>
          <w:sz w:val="24"/>
          <w:szCs w:val="24"/>
        </w:rPr>
        <w:t xml:space="preserve">indeed </w:t>
      </w:r>
      <w:r w:rsidRPr="0B4FDAD2" w:rsidR="1F7166FA">
        <w:rPr>
          <w:rFonts w:cs="Calibri" w:cstheme="minorAscii"/>
          <w:sz w:val="24"/>
          <w:szCs w:val="24"/>
        </w:rPr>
        <w:t xml:space="preserve">misinterpret </w:t>
      </w:r>
      <w:ins w:author="Meike Robaard" w:date="2022-05-23T19:19:01.133Z" w:id="716964059">
        <w:r w:rsidRPr="0B4FDAD2" w:rsidR="1F7166FA">
          <w:rPr>
            <w:rFonts w:cs="Calibri" w:cstheme="minorAscii"/>
            <w:sz w:val="24"/>
            <w:szCs w:val="24"/>
          </w:rPr>
          <w:t xml:space="preserve">even </w:t>
        </w:r>
      </w:ins>
      <w:r w:rsidRPr="0B4FDAD2" w:rsidR="1F7166FA">
        <w:rPr>
          <w:rFonts w:cs="Calibri" w:cstheme="minorAscii"/>
          <w:sz w:val="24"/>
          <w:szCs w:val="24"/>
        </w:rPr>
        <w:t>correct information.</w:t>
      </w:r>
    </w:p>
    <w:p w:rsidRPr="00035264" w:rsidR="00711E6D" w:rsidP="00B85D98" w:rsidRDefault="00711E6D" w14:paraId="6BE9E281" w14:textId="77777777">
      <w:pPr>
        <w:spacing w:line="360" w:lineRule="auto"/>
        <w:rPr>
          <w:rFonts w:cstheme="minorHAnsi"/>
          <w:sz w:val="24"/>
          <w:szCs w:val="24"/>
        </w:rPr>
      </w:pPr>
    </w:p>
    <w:p w:rsidRPr="00035264" w:rsidR="00711E6D" w:rsidP="00B85D98" w:rsidRDefault="00711E6D" w14:paraId="06A36495" w14:textId="77777777">
      <w:pPr>
        <w:spacing w:line="360" w:lineRule="auto"/>
        <w:rPr>
          <w:rFonts w:cstheme="minorHAnsi"/>
          <w:b/>
          <w:bCs/>
          <w:sz w:val="24"/>
          <w:szCs w:val="24"/>
        </w:rPr>
      </w:pPr>
      <w:r w:rsidRPr="00035264">
        <w:rPr>
          <w:rFonts w:cstheme="minorHAnsi"/>
          <w:b/>
          <w:bCs/>
          <w:sz w:val="24"/>
          <w:szCs w:val="24"/>
        </w:rPr>
        <w:t>The goal of critical thinking</w:t>
      </w:r>
    </w:p>
    <w:p w:rsidRPr="00035264" w:rsidR="00711E6D" w:rsidP="00B85D98" w:rsidRDefault="00711E6D" w14:paraId="45564E91" w14:textId="77777777">
      <w:pPr>
        <w:spacing w:line="360" w:lineRule="auto"/>
        <w:rPr>
          <w:rFonts w:cstheme="minorHAnsi"/>
          <w:b/>
          <w:bCs/>
          <w:sz w:val="24"/>
          <w:szCs w:val="24"/>
        </w:rPr>
      </w:pPr>
    </w:p>
    <w:p w:rsidR="00711E6D" w:rsidP="0B4FDAD2" w:rsidRDefault="00711E6D" w14:paraId="1B10F17C" w14:textId="00E018AA">
      <w:pPr>
        <w:spacing w:line="360" w:lineRule="auto"/>
        <w:rPr>
          <w:rFonts w:cs="Calibri" w:cstheme="minorAscii"/>
          <w:sz w:val="24"/>
          <w:szCs w:val="24"/>
        </w:rPr>
      </w:pPr>
      <w:r w:rsidRPr="0B4FDAD2" w:rsidR="1F7166FA">
        <w:rPr>
          <w:rFonts w:cs="Calibri" w:cstheme="minorAscii"/>
          <w:sz w:val="24"/>
          <w:szCs w:val="24"/>
        </w:rPr>
        <w:t xml:space="preserve">Critical thinking aims to distinguish sense from nonsense, good arguments from bad arguments, reliable thinking from unreliable thinking. To do so, we must focus on the source of our thinking: our thinking apparatus. By gaining insight into our own thinking, we are better able to estimate the reliability of the </w:t>
      </w:r>
      <w:ins w:author="Meike Robaard" w:date="2022-05-23T19:19:38.119Z" w:id="307356925">
        <w:r w:rsidRPr="0B4FDAD2" w:rsidR="1F7166FA">
          <w:rPr>
            <w:rFonts w:cs="Calibri" w:cstheme="minorAscii"/>
            <w:sz w:val="24"/>
            <w:szCs w:val="24"/>
          </w:rPr>
          <w:t>outcomes</w:t>
        </w:r>
      </w:ins>
      <w:del w:author="Meike Robaard" w:date="2022-05-23T19:19:36.075Z" w:id="1395515029">
        <w:r w:rsidRPr="0B4FDAD2" w:rsidDel="1F7166FA">
          <w:rPr>
            <w:rFonts w:cs="Calibri" w:cstheme="minorAscii"/>
            <w:sz w:val="24"/>
            <w:szCs w:val="24"/>
          </w:rPr>
          <w:delText>products</w:delText>
        </w:r>
      </w:del>
      <w:r w:rsidRPr="0B4FDAD2" w:rsidR="1F7166FA">
        <w:rPr>
          <w:rFonts w:cs="Calibri" w:cstheme="minorAscii"/>
          <w:sz w:val="24"/>
          <w:szCs w:val="24"/>
        </w:rPr>
        <w:t xml:space="preserve"> of </w:t>
      </w:r>
      <w:ins w:author="Meike Robaard" w:date="2022-05-23T19:19:44.658Z" w:id="1229214472">
        <w:r w:rsidRPr="0B4FDAD2" w:rsidR="1F7166FA">
          <w:rPr>
            <w:rFonts w:cs="Calibri" w:cstheme="minorAscii"/>
            <w:sz w:val="24"/>
            <w:szCs w:val="24"/>
          </w:rPr>
          <w:t>such</w:t>
        </w:r>
      </w:ins>
      <w:del w:author="Meike Robaard" w:date="2022-05-23T19:19:43.499Z" w:id="181171347">
        <w:r w:rsidRPr="0B4FDAD2" w:rsidDel="1F7166FA">
          <w:rPr>
            <w:rFonts w:cs="Calibri" w:cstheme="minorAscii"/>
            <w:sz w:val="24"/>
            <w:szCs w:val="24"/>
          </w:rPr>
          <w:delText>that</w:delText>
        </w:r>
      </w:del>
      <w:r w:rsidRPr="0B4FDAD2" w:rsidR="1F7166FA">
        <w:rPr>
          <w:rFonts w:cs="Calibri" w:cstheme="minorAscii"/>
          <w:sz w:val="24"/>
          <w:szCs w:val="24"/>
        </w:rPr>
        <w:t xml:space="preserve"> thinking. It is important to realize that we </w:t>
      </w:r>
      <w:ins w:author="Meike Robaard" w:date="2022-05-23T19:19:54.888Z" w:id="1545444387">
        <w:r w:rsidRPr="0B4FDAD2" w:rsidR="1F7166FA">
          <w:rPr>
            <w:rFonts w:cs="Calibri" w:cstheme="minorAscii"/>
            <w:sz w:val="24"/>
            <w:szCs w:val="24"/>
          </w:rPr>
          <w:t>are</w:t>
        </w:r>
      </w:ins>
      <w:del w:author="Meike Robaard" w:date="2022-05-23T19:19:51.42Z" w:id="1228661851">
        <w:r w:rsidRPr="0B4FDAD2" w:rsidDel="1F7166FA">
          <w:rPr>
            <w:rFonts w:cs="Calibri" w:cstheme="minorAscii"/>
            <w:sz w:val="24"/>
            <w:szCs w:val="24"/>
          </w:rPr>
          <w:delText>were</w:delText>
        </w:r>
      </w:del>
      <w:r w:rsidRPr="0B4FDAD2" w:rsidR="1F7166FA">
        <w:rPr>
          <w:rFonts w:cs="Calibri" w:cstheme="minorAscii"/>
          <w:sz w:val="24"/>
          <w:szCs w:val="24"/>
        </w:rPr>
        <w:t xml:space="preserve"> not born with the ability to think critically. Critical thinking must be </w:t>
      </w:r>
      <w:ins w:author="Meike Robaard" w:date="2022-05-23T19:20:04.283Z" w:id="601809830">
        <w:r w:rsidRPr="0B4FDAD2" w:rsidR="1F7166FA">
          <w:rPr>
            <w:rFonts w:cs="Calibri" w:cstheme="minorAscii"/>
            <w:sz w:val="24"/>
            <w:szCs w:val="24"/>
          </w:rPr>
          <w:t xml:space="preserve">taught and </w:t>
        </w:r>
      </w:ins>
      <w:r w:rsidRPr="0B4FDAD2" w:rsidR="1F7166FA">
        <w:rPr>
          <w:rFonts w:cs="Calibri" w:cstheme="minorAscii"/>
          <w:sz w:val="24"/>
          <w:szCs w:val="24"/>
        </w:rPr>
        <w:t>learned. In fact, critical thinking often goes against our</w:t>
      </w:r>
      <w:ins w:author="Meike Robaard" w:date="2022-05-23T19:20:25.205Z" w:id="610540526">
        <w:r w:rsidRPr="0B4FDAD2" w:rsidR="1F7166FA">
          <w:rPr>
            <w:rFonts w:cs="Calibri" w:cstheme="minorAscii"/>
            <w:sz w:val="24"/>
            <w:szCs w:val="24"/>
          </w:rPr>
          <w:t xml:space="preserve"> instinctive</w:t>
        </w:r>
      </w:ins>
      <w:del w:author="Meike Robaard" w:date="2022-05-23T19:20:22.664Z" w:id="833364907">
        <w:r w:rsidRPr="0B4FDAD2" w:rsidDel="1F7166FA">
          <w:rPr>
            <w:rFonts w:cs="Calibri" w:cstheme="minorAscii"/>
            <w:sz w:val="24"/>
            <w:szCs w:val="24"/>
          </w:rPr>
          <w:delText xml:space="preserve"> spontaneous</w:delText>
        </w:r>
      </w:del>
      <w:r w:rsidRPr="0B4FDAD2" w:rsidR="1F7166FA">
        <w:rPr>
          <w:rFonts w:cs="Calibri" w:cstheme="minorAscii"/>
          <w:sz w:val="24"/>
          <w:szCs w:val="24"/>
        </w:rPr>
        <w:t xml:space="preserve"> way of thinking. </w:t>
      </w:r>
      <w:r w:rsidRPr="0B4FDAD2" w:rsidR="42486D09">
        <w:rPr>
          <w:rFonts w:cs="Calibri" w:cstheme="minorAscii"/>
          <w:sz w:val="24"/>
          <w:szCs w:val="24"/>
        </w:rPr>
        <w:t>W</w:t>
      </w:r>
      <w:r w:rsidRPr="0B4FDAD2" w:rsidR="1F7166FA">
        <w:rPr>
          <w:rFonts w:cs="Calibri" w:cstheme="minorAscii"/>
          <w:sz w:val="24"/>
          <w:szCs w:val="24"/>
        </w:rPr>
        <w:t xml:space="preserve">e must constantly </w:t>
      </w:r>
      <w:r w:rsidRPr="0B4FDAD2" w:rsidR="42486D09">
        <w:rPr>
          <w:rFonts w:cs="Calibri" w:cstheme="minorAscii"/>
          <w:sz w:val="24"/>
          <w:szCs w:val="24"/>
        </w:rPr>
        <w:t>beware of</w:t>
      </w:r>
      <w:r w:rsidRPr="0B4FDAD2" w:rsidR="1F7166FA">
        <w:rPr>
          <w:rFonts w:cs="Calibri" w:cstheme="minorAscii"/>
          <w:sz w:val="24"/>
          <w:szCs w:val="24"/>
        </w:rPr>
        <w:t xml:space="preserve"> reasoning errors or fallacies. </w:t>
      </w:r>
    </w:p>
    <w:p w:rsidRPr="00035264" w:rsidR="00711E6D" w:rsidP="00B85D98" w:rsidRDefault="00711E6D" w14:paraId="740CEF98" w14:textId="77777777">
      <w:pPr>
        <w:spacing w:line="360" w:lineRule="auto"/>
        <w:rPr>
          <w:rFonts w:cstheme="minorHAnsi"/>
          <w:sz w:val="24"/>
          <w:szCs w:val="24"/>
        </w:rPr>
      </w:pPr>
    </w:p>
    <w:p w:rsidRPr="00035264" w:rsidR="00711E6D" w:rsidP="0B4FDAD2" w:rsidRDefault="00711E6D" w14:paraId="2F509A59" w14:textId="265BE93D">
      <w:pPr>
        <w:spacing w:line="360" w:lineRule="auto"/>
        <w:rPr>
          <w:rFonts w:cs="Calibri" w:cstheme="minorAscii"/>
          <w:sz w:val="24"/>
          <w:szCs w:val="24"/>
        </w:rPr>
      </w:pPr>
      <w:r w:rsidRPr="0B4FDAD2" w:rsidR="1F7166FA">
        <w:rPr>
          <w:rFonts w:cs="Calibri" w:cstheme="minorAscii"/>
          <w:sz w:val="24"/>
          <w:szCs w:val="24"/>
        </w:rPr>
        <w:t xml:space="preserve">No one - however intelligent </w:t>
      </w:r>
      <w:ins w:author="Meike Robaard" w:date="2022-05-23T19:21:34.64Z" w:id="654916917">
        <w:r w:rsidRPr="0B4FDAD2" w:rsidR="1F7166FA">
          <w:rPr>
            <w:rFonts w:cs="Calibri" w:cstheme="minorAscii"/>
            <w:sz w:val="24"/>
            <w:szCs w:val="24"/>
          </w:rPr>
          <w:t>they</w:t>
        </w:r>
      </w:ins>
      <w:commentRangeStart w:id="561784037"/>
      <w:commentRangeStart w:id="1384986926"/>
      <w:del w:author="Meike Robaard" w:date="2022-05-23T19:21:32.446Z" w:id="843544745">
        <w:r w:rsidRPr="0B4FDAD2" w:rsidDel="1F7166FA">
          <w:rPr>
            <w:rFonts w:cs="Calibri" w:cstheme="minorAscii"/>
            <w:sz w:val="24"/>
            <w:szCs w:val="24"/>
          </w:rPr>
          <w:delText>he or she</w:delText>
        </w:r>
      </w:del>
      <w:commentRangeEnd w:id="561784037"/>
      <w:r>
        <w:rPr>
          <w:rStyle w:val="CommentReference"/>
        </w:rPr>
        <w:commentReference w:id="561784037"/>
      </w:r>
      <w:commentRangeEnd w:id="1384986926"/>
      <w:r>
        <w:rPr>
          <w:rStyle w:val="CommentReference"/>
        </w:rPr>
        <w:commentReference w:id="1384986926"/>
      </w:r>
      <w:r w:rsidRPr="0B4FDAD2" w:rsidR="1F7166FA">
        <w:rPr>
          <w:rFonts w:cs="Calibri" w:cstheme="minorAscii"/>
          <w:sz w:val="24"/>
          <w:szCs w:val="24"/>
        </w:rPr>
        <w:t xml:space="preserve"> may be - is immune to irrational thinking. On the contrary, sometimes intelligent people are </w:t>
      </w:r>
      <w:ins w:author="Meike Robaard" w:date="2022-05-23T19:21:59.783Z" w:id="443789702">
        <w:r w:rsidRPr="0B4FDAD2" w:rsidR="1F7166FA">
          <w:rPr>
            <w:rFonts w:cs="Calibri" w:cstheme="minorAscii"/>
            <w:sz w:val="24"/>
            <w:szCs w:val="24"/>
          </w:rPr>
          <w:t>a</w:t>
        </w:r>
      </w:ins>
      <w:ins w:author="Meike Robaard" w:date="2022-05-23T19:22:01.133Z" w:id="1468145854">
        <w:r w:rsidRPr="0B4FDAD2" w:rsidR="1F7166FA">
          <w:rPr>
            <w:rFonts w:cs="Calibri" w:cstheme="minorAscii"/>
            <w:sz w:val="24"/>
            <w:szCs w:val="24"/>
          </w:rPr>
          <w:t xml:space="preserve">ctually </w:t>
        </w:r>
      </w:ins>
      <w:r w:rsidRPr="0B4FDAD2" w:rsidR="1F7166FA">
        <w:rPr>
          <w:rFonts w:cs="Calibri" w:cstheme="minorAscii"/>
          <w:sz w:val="24"/>
          <w:szCs w:val="24"/>
        </w:rPr>
        <w:t>more</w:t>
      </w:r>
      <w:proofErr w:type="gramEnd"/>
      <w:r w:rsidRPr="0B4FDAD2" w:rsidR="1F7166FA">
        <w:rPr>
          <w:rFonts w:cs="Calibri" w:cstheme="minorAscii"/>
          <w:sz w:val="24"/>
          <w:szCs w:val="24"/>
        </w:rPr>
        <w:t xml:space="preserve"> susceptible to adopting irrational beliefs because they are better able to </w:t>
      </w:r>
      <w:ins w:author="Meike Robaard" w:date="2022-05-23T19:22:27.487Z" w:id="1205891332">
        <w:r w:rsidRPr="0B4FDAD2" w:rsidR="1F7166FA">
          <w:rPr>
            <w:rFonts w:cs="Calibri" w:cstheme="minorAscii"/>
            <w:sz w:val="24"/>
            <w:szCs w:val="24"/>
          </w:rPr>
          <w:t>guard</w:t>
        </w:r>
      </w:ins>
      <w:del w:author="Meike Robaard" w:date="2022-05-23T19:22:25.202Z" w:id="357206352">
        <w:r w:rsidRPr="0B4FDAD2" w:rsidDel="1F7166FA">
          <w:rPr>
            <w:rFonts w:cs="Calibri" w:cstheme="minorAscii"/>
            <w:sz w:val="24"/>
            <w:szCs w:val="24"/>
          </w:rPr>
          <w:delText>defend</w:delText>
        </w:r>
      </w:del>
      <w:r w:rsidRPr="0B4FDAD2" w:rsidR="1F7166FA">
        <w:rPr>
          <w:rFonts w:cs="Calibri" w:cstheme="minorAscii"/>
          <w:sz w:val="24"/>
          <w:szCs w:val="24"/>
        </w:rPr>
        <w:t xml:space="preserve"> those views </w:t>
      </w:r>
      <w:ins w:author="Meike Robaard" w:date="2022-05-23T19:22:31.432Z" w:id="1105280001">
        <w:r w:rsidRPr="0B4FDAD2" w:rsidR="1F7166FA">
          <w:rPr>
            <w:rFonts w:cs="Calibri" w:cstheme="minorAscii"/>
            <w:sz w:val="24"/>
            <w:szCs w:val="24"/>
          </w:rPr>
          <w:t>from</w:t>
        </w:r>
      </w:ins>
      <w:del w:author="Meike Robaard" w:date="2022-05-23T19:22:29.643Z" w:id="2095414066">
        <w:r w:rsidRPr="0B4FDAD2" w:rsidDel="1F7166FA">
          <w:rPr>
            <w:rFonts w:cs="Calibri" w:cstheme="minorAscii"/>
            <w:sz w:val="24"/>
            <w:szCs w:val="24"/>
          </w:rPr>
          <w:delText>against</w:delText>
        </w:r>
      </w:del>
      <w:r w:rsidRPr="0B4FDAD2" w:rsidR="1F7166FA">
        <w:rPr>
          <w:rFonts w:cs="Calibri" w:cstheme="minorAscii"/>
          <w:sz w:val="24"/>
          <w:szCs w:val="24"/>
        </w:rPr>
        <w:t xml:space="preserve"> counterarguments. Take </w:t>
      </w:r>
      <w:ins w:author="Meike Robaard" w:date="2022-05-23T19:22:38.288Z" w:id="2063342562">
        <w:r w:rsidRPr="0B4FDAD2" w:rsidR="1F7166FA">
          <w:rPr>
            <w:rFonts w:cs="Calibri" w:cstheme="minorAscii"/>
            <w:sz w:val="24"/>
            <w:szCs w:val="24"/>
          </w:rPr>
          <w:t xml:space="preserve">Sir </w:t>
        </w:r>
      </w:ins>
      <w:r w:rsidRPr="0B4FDAD2" w:rsidR="1F7166FA">
        <w:rPr>
          <w:rFonts w:cs="Calibri" w:cstheme="minorAscii"/>
          <w:sz w:val="24"/>
          <w:szCs w:val="24"/>
        </w:rPr>
        <w:t xml:space="preserve">Arthur </w:t>
      </w:r>
      <w:r w:rsidRPr="0B4FDAD2" w:rsidR="6C64D853">
        <w:rPr>
          <w:rFonts w:cs="Calibri" w:cstheme="minorAscii"/>
          <w:sz w:val="24"/>
          <w:szCs w:val="24"/>
        </w:rPr>
        <w:t xml:space="preserve">Conan </w:t>
      </w:r>
      <w:r w:rsidRPr="0B4FDAD2" w:rsidR="1F7166FA">
        <w:rPr>
          <w:rFonts w:cs="Calibri" w:cstheme="minorAscii"/>
          <w:sz w:val="24"/>
          <w:szCs w:val="24"/>
        </w:rPr>
        <w:t>Doyle</w:t>
      </w:r>
      <w:ins w:author="Meike Robaard" w:date="2022-05-23T19:22:49.091Z" w:id="210994745">
        <w:r w:rsidRPr="0B4FDAD2" w:rsidR="1F7166FA">
          <w:rPr>
            <w:rFonts w:cs="Calibri" w:cstheme="minorAscii"/>
            <w:sz w:val="24"/>
            <w:szCs w:val="24"/>
          </w:rPr>
          <w:t>,</w:t>
        </w:r>
      </w:ins>
      <w:ins w:author="Meike Robaard" w:date="2022-05-23T19:23:26.124Z" w:id="89634127">
        <w:r w:rsidRPr="0B4FDAD2" w:rsidR="1F7166FA">
          <w:rPr>
            <w:rFonts w:cs="Calibri" w:cstheme="minorAscii"/>
            <w:sz w:val="24"/>
            <w:szCs w:val="24"/>
          </w:rPr>
          <w:t xml:space="preserve"> author of the Sherlock Holmes detective stories,</w:t>
        </w:r>
      </w:ins>
      <w:r w:rsidRPr="0B4FDAD2" w:rsidR="1F7166FA">
        <w:rPr>
          <w:rFonts w:cs="Calibri" w:cstheme="minorAscii"/>
          <w:sz w:val="24"/>
          <w:szCs w:val="24"/>
        </w:rPr>
        <w:t xml:space="preserve"> for example. </w:t>
      </w:r>
      <w:ins w:author="Meike Robaard" w:date="2022-05-23T19:23:39.295Z" w:id="2895511">
        <w:r w:rsidRPr="0B4FDAD2" w:rsidR="1F7166FA">
          <w:rPr>
            <w:rFonts w:cs="Calibri" w:cstheme="minorAscii"/>
            <w:sz w:val="24"/>
            <w:szCs w:val="24"/>
          </w:rPr>
          <w:t xml:space="preserve">Doyle </w:t>
        </w:r>
      </w:ins>
      <w:del w:author="Meike Robaard" w:date="2022-05-23T19:23:36.424Z" w:id="242752982">
        <w:r w:rsidRPr="0B4FDAD2" w:rsidDel="1F7166FA">
          <w:rPr>
            <w:rFonts w:cs="Calibri" w:cstheme="minorAscii"/>
            <w:sz w:val="24"/>
            <w:szCs w:val="24"/>
          </w:rPr>
          <w:delText xml:space="preserve">The author of the Sherlock Holmes detective stories </w:delText>
        </w:r>
      </w:del>
      <w:r w:rsidRPr="0B4FDAD2" w:rsidR="1F7166FA">
        <w:rPr>
          <w:rFonts w:cs="Calibri" w:cstheme="minorAscii"/>
          <w:sz w:val="24"/>
          <w:szCs w:val="24"/>
        </w:rPr>
        <w:t>was led to believe that fairies exist</w:t>
      </w:r>
      <w:ins w:author="Meike Robaard" w:date="2022-05-23T19:23:44.019Z" w:id="1089790497">
        <w:r w:rsidRPr="0B4FDAD2" w:rsidR="1F7166FA">
          <w:rPr>
            <w:rFonts w:cs="Calibri" w:cstheme="minorAscii"/>
            <w:sz w:val="24"/>
            <w:szCs w:val="24"/>
          </w:rPr>
          <w:t>ed</w:t>
        </w:r>
      </w:ins>
      <w:r w:rsidRPr="0B4FDAD2" w:rsidR="1F7166FA">
        <w:rPr>
          <w:rFonts w:cs="Calibri" w:cstheme="minorAscii"/>
          <w:sz w:val="24"/>
          <w:szCs w:val="24"/>
        </w:rPr>
        <w:t xml:space="preserve"> by two teenage girls armed with their dad’s camera and fairy dolls. Doyle would defend his outlandish view against every sceptic and give complex arguments for the existence of </w:t>
      </w:r>
      <w:ins w:author="Meike Robaard" w:date="2022-05-23T19:24:40.588Z" w:id="2080382944">
        <w:r w:rsidRPr="0B4FDAD2" w:rsidR="1F7166FA">
          <w:rPr>
            <w:rFonts w:cs="Calibri" w:cstheme="minorAscii"/>
            <w:sz w:val="24"/>
            <w:szCs w:val="24"/>
          </w:rPr>
          <w:t>spiritual entities</w:t>
        </w:r>
      </w:ins>
      <w:del w:author="Meike Robaard" w:date="2022-05-23T19:24:35.031Z" w:id="998431011">
        <w:r w:rsidRPr="0B4FDAD2" w:rsidDel="1F7166FA">
          <w:rPr>
            <w:rFonts w:cs="Calibri" w:cstheme="minorAscii"/>
            <w:sz w:val="24"/>
            <w:szCs w:val="24"/>
          </w:rPr>
          <w:delText>a spiritual reality</w:delText>
        </w:r>
      </w:del>
      <w:r w:rsidRPr="0B4FDAD2" w:rsidR="1F7166FA">
        <w:rPr>
          <w:rFonts w:cs="Calibri" w:cstheme="minorAscii"/>
          <w:sz w:val="24"/>
          <w:szCs w:val="24"/>
        </w:rPr>
        <w:t>.</w:t>
      </w:r>
    </w:p>
    <w:p w:rsidRPr="00035264" w:rsidR="00711E6D" w:rsidP="00B85D98" w:rsidRDefault="00711E6D" w14:paraId="423E1330" w14:textId="77777777">
      <w:pPr>
        <w:spacing w:line="360" w:lineRule="auto"/>
        <w:rPr>
          <w:rFonts w:cstheme="minorHAnsi"/>
          <w:sz w:val="24"/>
          <w:szCs w:val="24"/>
        </w:rPr>
      </w:pPr>
    </w:p>
    <w:p w:rsidRPr="00035264" w:rsidR="00711E6D" w:rsidP="00B85D98" w:rsidRDefault="00711E6D" w14:paraId="6272DD85" w14:textId="77777777">
      <w:pPr>
        <w:spacing w:line="360" w:lineRule="auto"/>
        <w:rPr>
          <w:rFonts w:cstheme="minorHAnsi"/>
          <w:b/>
          <w:bCs/>
          <w:sz w:val="24"/>
          <w:szCs w:val="24"/>
        </w:rPr>
      </w:pPr>
      <w:r w:rsidRPr="00035264">
        <w:rPr>
          <w:rFonts w:cstheme="minorHAnsi"/>
          <w:b/>
          <w:bCs/>
          <w:sz w:val="24"/>
          <w:szCs w:val="24"/>
        </w:rPr>
        <w:t>The usefulness of critical thinking</w:t>
      </w:r>
    </w:p>
    <w:p w:rsidRPr="00035264" w:rsidR="00711E6D" w:rsidP="00B85D98" w:rsidRDefault="00711E6D" w14:paraId="6BA92349" w14:textId="77777777">
      <w:pPr>
        <w:spacing w:line="360" w:lineRule="auto"/>
        <w:rPr>
          <w:rFonts w:cstheme="minorHAnsi"/>
          <w:b/>
          <w:bCs/>
          <w:sz w:val="24"/>
          <w:szCs w:val="24"/>
        </w:rPr>
      </w:pPr>
    </w:p>
    <w:p w:rsidR="00711E6D" w:rsidP="0B4FDAD2" w:rsidRDefault="00711E6D" w14:paraId="52BB9DE8" w14:textId="6649649F">
      <w:pPr>
        <w:spacing w:line="360" w:lineRule="auto"/>
        <w:rPr>
          <w:rFonts w:cs="Calibri" w:cstheme="minorAscii"/>
          <w:sz w:val="24"/>
          <w:szCs w:val="24"/>
        </w:rPr>
      </w:pPr>
      <w:r w:rsidRPr="0B4FDAD2" w:rsidR="1F7166FA">
        <w:rPr>
          <w:rFonts w:cs="Calibri" w:cstheme="minorAscii"/>
          <w:sz w:val="24"/>
          <w:szCs w:val="24"/>
        </w:rPr>
        <w:t>Before going into how and why our minds lead us astray</w:t>
      </w:r>
      <w:ins w:author="Meike Robaard" w:date="2022-05-23T19:24:52.38Z" w:id="2064868657">
        <w:r w:rsidRPr="0B4FDAD2" w:rsidR="1F7166FA">
          <w:rPr>
            <w:rFonts w:cs="Calibri" w:cstheme="minorAscii"/>
            <w:sz w:val="24"/>
            <w:szCs w:val="24"/>
          </w:rPr>
          <w:t>,</w:t>
        </w:r>
      </w:ins>
      <w:r w:rsidRPr="0B4FDAD2" w:rsidR="1F7166FA">
        <w:rPr>
          <w:rFonts w:cs="Calibri" w:cstheme="minorAscii"/>
          <w:sz w:val="24"/>
          <w:szCs w:val="24"/>
        </w:rPr>
        <w:t xml:space="preserve"> and how we can guard our thinking against reasoning errors, we have one more important question to address: </w:t>
      </w:r>
      <w:ins w:author="Meike Robaard" w:date="2022-05-23T19:24:58.885Z" w:id="1307714120">
        <w:r w:rsidRPr="0B4FDAD2" w:rsidR="1F7166FA">
          <w:rPr>
            <w:rFonts w:cs="Calibri" w:cstheme="minorAscii"/>
            <w:sz w:val="24"/>
            <w:szCs w:val="24"/>
          </w:rPr>
          <w:t>W</w:t>
        </w:r>
      </w:ins>
      <w:del w:author="Meike Robaard" w:date="2022-05-23T19:24:58.278Z" w:id="1845854432">
        <w:r w:rsidRPr="0B4FDAD2" w:rsidDel="1F7166FA">
          <w:rPr>
            <w:rFonts w:cs="Calibri" w:cstheme="minorAscii"/>
            <w:sz w:val="24"/>
            <w:szCs w:val="24"/>
          </w:rPr>
          <w:delText>w</w:delText>
        </w:r>
      </w:del>
      <w:proofErr w:type="spellStart"/>
      <w:r w:rsidRPr="0B4FDAD2" w:rsidR="1F7166FA">
        <w:rPr>
          <w:rFonts w:cs="Calibri" w:cstheme="minorAscii"/>
          <w:sz w:val="24"/>
          <w:szCs w:val="24"/>
        </w:rPr>
        <w:t>hy</w:t>
      </w:r>
      <w:proofErr w:type="spellEnd"/>
      <w:r w:rsidRPr="0B4FDAD2" w:rsidR="1F7166FA">
        <w:rPr>
          <w:rFonts w:cs="Calibri" w:cstheme="minorAscii"/>
          <w:sz w:val="24"/>
          <w:szCs w:val="24"/>
        </w:rPr>
        <w:t xml:space="preserve"> </w:t>
      </w:r>
      <w:r w:rsidRPr="0B4FDAD2" w:rsidR="6C64D853">
        <w:rPr>
          <w:rFonts w:cs="Calibri" w:cstheme="minorAscii"/>
          <w:sz w:val="24"/>
          <w:szCs w:val="24"/>
        </w:rPr>
        <w:t>should we</w:t>
      </w:r>
      <w:r w:rsidRPr="0B4FDAD2" w:rsidR="1F7166FA">
        <w:rPr>
          <w:rFonts w:cs="Calibri" w:cstheme="minorAscii"/>
          <w:sz w:val="24"/>
          <w:szCs w:val="24"/>
        </w:rPr>
        <w:t xml:space="preserve"> think critically? </w:t>
      </w:r>
      <w:ins w:author="Meike Robaard" w:date="2022-05-23T19:25:17.066Z" w:id="389766429">
        <w:r w:rsidRPr="0B4FDAD2" w:rsidR="1F7166FA">
          <w:rPr>
            <w:rFonts w:cs="Calibri" w:cstheme="minorAscii"/>
            <w:sz w:val="24"/>
            <w:szCs w:val="24"/>
          </w:rPr>
          <w:t>Or rather, w</w:t>
        </w:r>
      </w:ins>
      <w:del w:author="Meike Robaard" w:date="2022-05-23T19:25:14.181Z" w:id="1704024809">
        <w:r w:rsidRPr="0B4FDAD2" w:rsidDel="1F7166FA">
          <w:rPr>
            <w:rFonts w:cs="Calibri" w:cstheme="minorAscii"/>
            <w:sz w:val="24"/>
            <w:szCs w:val="24"/>
          </w:rPr>
          <w:delText>W</w:delText>
        </w:r>
      </w:del>
      <w:r w:rsidRPr="0B4FDAD2" w:rsidR="1F7166FA">
        <w:rPr>
          <w:rFonts w:cs="Calibri" w:cstheme="minorAscii"/>
          <w:sz w:val="24"/>
          <w:szCs w:val="24"/>
        </w:rPr>
        <w:t xml:space="preserve">hat is the use of critical thinking? Critical thinking is not a purely intellectual </w:t>
      </w:r>
      <w:r w:rsidRPr="0B4FDAD2" w:rsidR="1F7166FA">
        <w:rPr>
          <w:rFonts w:cs="Calibri" w:cstheme="minorAscii"/>
          <w:sz w:val="24"/>
          <w:szCs w:val="24"/>
        </w:rPr>
        <w:t xml:space="preserve">exercise. It has a real and important impact on our daily lives. We </w:t>
      </w:r>
      <w:ins w:author="Meike Robaard" w:date="2022-05-23T19:25:33.581Z" w:id="1270376017">
        <w:r w:rsidRPr="0B4FDAD2" w:rsidR="1F7166FA">
          <w:rPr>
            <w:rFonts w:cs="Calibri" w:cstheme="minorAscii"/>
            <w:sz w:val="24"/>
            <w:szCs w:val="24"/>
          </w:rPr>
          <w:t>m</w:t>
        </w:r>
      </w:ins>
      <w:del w:author="Meike Robaard" w:date="2022-05-23T19:25:32.954Z" w:id="612416065">
        <w:r w:rsidRPr="0B4FDAD2" w:rsidDel="1F7166FA">
          <w:rPr>
            <w:rFonts w:cs="Calibri" w:cstheme="minorAscii"/>
            <w:sz w:val="24"/>
            <w:szCs w:val="24"/>
          </w:rPr>
          <w:delText>t</w:delText>
        </w:r>
      </w:del>
      <w:proofErr w:type="spellStart"/>
      <w:r w:rsidRPr="0B4FDAD2" w:rsidR="1F7166FA">
        <w:rPr>
          <w:rFonts w:cs="Calibri" w:cstheme="minorAscii"/>
          <w:sz w:val="24"/>
          <w:szCs w:val="24"/>
        </w:rPr>
        <w:t>ake</w:t>
      </w:r>
      <w:proofErr w:type="spellEnd"/>
      <w:r w:rsidRPr="0B4FDAD2" w:rsidR="1F7166FA">
        <w:rPr>
          <w:rFonts w:cs="Calibri" w:cstheme="minorAscii"/>
          <w:sz w:val="24"/>
          <w:szCs w:val="24"/>
        </w:rPr>
        <w:t xml:space="preserve"> </w:t>
      </w:r>
      <w:r w:rsidRPr="0B4FDAD2" w:rsidR="6C64D853">
        <w:rPr>
          <w:rFonts w:cs="Calibri" w:cstheme="minorAscii"/>
          <w:sz w:val="24"/>
          <w:szCs w:val="24"/>
        </w:rPr>
        <w:t xml:space="preserve">many </w:t>
      </w:r>
      <w:r w:rsidRPr="0B4FDAD2" w:rsidR="1F7166FA">
        <w:rPr>
          <w:rFonts w:cs="Calibri" w:cstheme="minorAscii"/>
          <w:sz w:val="24"/>
          <w:szCs w:val="24"/>
        </w:rPr>
        <w:t xml:space="preserve">decisions </w:t>
      </w:r>
      <w:ins w:author="Meike Robaard" w:date="2022-05-23T19:25:40.916Z" w:id="933228192">
        <w:r w:rsidRPr="0B4FDAD2" w:rsidR="1F7166FA">
          <w:rPr>
            <w:rFonts w:cs="Calibri" w:cstheme="minorAscii"/>
            <w:sz w:val="24"/>
            <w:szCs w:val="24"/>
          </w:rPr>
          <w:t>every day</w:t>
        </w:r>
      </w:ins>
      <w:del w:author="Meike Robaard" w:date="2022-05-23T19:25:39.022Z" w:id="1225410630">
        <w:r w:rsidRPr="0B4FDAD2" w:rsidDel="1F7166FA">
          <w:rPr>
            <w:rFonts w:cs="Calibri" w:cstheme="minorAscii"/>
            <w:sz w:val="24"/>
            <w:szCs w:val="24"/>
          </w:rPr>
          <w:delText>on a daily basis</w:delText>
        </w:r>
      </w:del>
      <w:r w:rsidRPr="0B4FDAD2" w:rsidR="1F7166FA">
        <w:rPr>
          <w:rFonts w:cs="Calibri" w:cstheme="minorAscii"/>
          <w:sz w:val="24"/>
          <w:szCs w:val="24"/>
        </w:rPr>
        <w:t xml:space="preserve">. These decisions range from trivial </w:t>
      </w:r>
      <w:ins w:author="Meike Robaard" w:date="2022-05-23T19:25:50.186Z" w:id="1268650577">
        <w:r w:rsidRPr="0B4FDAD2" w:rsidR="1F7166FA">
          <w:rPr>
            <w:rFonts w:cs="Calibri" w:cstheme="minorAscii"/>
            <w:sz w:val="24"/>
            <w:szCs w:val="24"/>
          </w:rPr>
          <w:t>ones</w:t>
        </w:r>
      </w:ins>
      <w:del w:author="Meike Robaard" w:date="2022-05-23T19:25:47.362Z" w:id="1208816390">
        <w:r w:rsidRPr="0B4FDAD2" w:rsidDel="1F7166FA">
          <w:rPr>
            <w:rFonts w:cs="Calibri" w:cstheme="minorAscii"/>
            <w:sz w:val="24"/>
            <w:szCs w:val="24"/>
          </w:rPr>
          <w:delText>decisions</w:delText>
        </w:r>
      </w:del>
      <w:r w:rsidRPr="0B4FDAD2" w:rsidR="1F7166FA">
        <w:rPr>
          <w:rFonts w:cs="Calibri" w:cstheme="minorAscii"/>
          <w:sz w:val="24"/>
          <w:szCs w:val="24"/>
        </w:rPr>
        <w:t xml:space="preserve"> about what </w:t>
      </w:r>
      <w:ins w:author="Meike Robaard" w:date="2022-05-23T19:25:59.037Z" w:id="1713500340">
        <w:r w:rsidRPr="0B4FDAD2" w:rsidR="1F7166FA">
          <w:rPr>
            <w:rFonts w:cs="Calibri" w:cstheme="minorAscii"/>
            <w:sz w:val="24"/>
            <w:szCs w:val="24"/>
          </w:rPr>
          <w:t>to have for dinner</w:t>
        </w:r>
      </w:ins>
      <w:del w:author="Meike Robaard" w:date="2022-05-23T19:25:55.101Z" w:id="1668512350">
        <w:r w:rsidRPr="0B4FDAD2" w:rsidDel="1F7166FA">
          <w:rPr>
            <w:rFonts w:cs="Calibri" w:cstheme="minorAscii"/>
            <w:sz w:val="24"/>
            <w:szCs w:val="24"/>
          </w:rPr>
          <w:delText>we will eat that day</w:delText>
        </w:r>
      </w:del>
      <w:r w:rsidRPr="0B4FDAD2" w:rsidR="1F7166FA">
        <w:rPr>
          <w:rFonts w:cs="Calibri" w:cstheme="minorAscii"/>
          <w:sz w:val="24"/>
          <w:szCs w:val="24"/>
        </w:rPr>
        <w:t>,</w:t>
      </w:r>
      <w:ins w:author="Meike Robaard" w:date="2022-05-23T19:26:37.437Z" w:id="1341285588">
        <w:r w:rsidRPr="0B4FDAD2" w:rsidR="1F7166FA">
          <w:rPr>
            <w:rFonts w:cs="Calibri" w:cstheme="minorAscii"/>
            <w:sz w:val="24"/>
            <w:szCs w:val="24"/>
          </w:rPr>
          <w:t xml:space="preserve"> and</w:t>
        </w:r>
      </w:ins>
      <w:r w:rsidRPr="0B4FDAD2" w:rsidR="1F7166FA">
        <w:rPr>
          <w:rFonts w:cs="Calibri" w:cstheme="minorAscii"/>
          <w:sz w:val="24"/>
          <w:szCs w:val="24"/>
        </w:rPr>
        <w:t xml:space="preserve"> </w:t>
      </w:r>
      <w:ins w:author="Meike Robaard" w:date="2022-05-23T19:26:19.018Z" w:id="993236116">
        <w:r w:rsidRPr="0B4FDAD2" w:rsidR="1F7166FA">
          <w:rPr>
            <w:rFonts w:cs="Calibri" w:cstheme="minorAscii"/>
            <w:sz w:val="24"/>
            <w:szCs w:val="24"/>
          </w:rPr>
          <w:t>if</w:t>
        </w:r>
      </w:ins>
      <w:del w:author="Meike Robaard" w:date="2022-05-23T19:26:18.036Z" w:id="234268126">
        <w:r w:rsidRPr="0B4FDAD2" w:rsidDel="1F7166FA">
          <w:rPr>
            <w:rFonts w:cs="Calibri" w:cstheme="minorAscii"/>
            <w:sz w:val="24"/>
            <w:szCs w:val="24"/>
          </w:rPr>
          <w:delText>whether or not</w:delText>
        </w:r>
        <w:r w:rsidRPr="0B4FDAD2" w:rsidDel="1F7166FA">
          <w:rPr>
            <w:rFonts w:cs="Calibri" w:cstheme="minorAscii"/>
            <w:sz w:val="24"/>
            <w:szCs w:val="24"/>
          </w:rPr>
          <w:delText xml:space="preserve"> </w:delText>
        </w:r>
      </w:del>
      <w:r w:rsidRPr="0B4FDAD2" w:rsidR="1F7166FA">
        <w:rPr>
          <w:rFonts w:cs="Calibri" w:cstheme="minorAscii"/>
          <w:sz w:val="24"/>
          <w:szCs w:val="24"/>
        </w:rPr>
        <w:t xml:space="preserve">we </w:t>
      </w:r>
      <w:ins w:author="Meike Robaard" w:date="2022-05-23T19:26:25.9Z" w:id="104875970">
        <w:r w:rsidRPr="0B4FDAD2" w:rsidR="1F7166FA">
          <w:rPr>
            <w:rFonts w:cs="Calibri" w:cstheme="minorAscii"/>
            <w:sz w:val="24"/>
            <w:szCs w:val="24"/>
          </w:rPr>
          <w:t>should</w:t>
        </w:r>
      </w:ins>
      <w:del w:author="Meike Robaard" w:date="2022-05-23T19:26:20.933Z" w:id="505969314">
        <w:r w:rsidRPr="0B4FDAD2" w:rsidDel="1F7166FA">
          <w:rPr>
            <w:rFonts w:cs="Calibri" w:cstheme="minorAscii"/>
            <w:sz w:val="24"/>
            <w:szCs w:val="24"/>
          </w:rPr>
          <w:delText>will</w:delText>
        </w:r>
      </w:del>
      <w:r w:rsidRPr="0B4FDAD2" w:rsidR="1F7166FA">
        <w:rPr>
          <w:rFonts w:cs="Calibri" w:cstheme="minorAscii"/>
          <w:sz w:val="24"/>
          <w:szCs w:val="24"/>
        </w:rPr>
        <w:t xml:space="preserve"> buy</w:t>
      </w:r>
      <w:ins w:author="Meike Robaard" w:date="2022-05-23T19:26:09.147Z" w:id="183656915">
        <w:r w:rsidRPr="0B4FDAD2" w:rsidR="1F7166FA">
          <w:rPr>
            <w:rFonts w:cs="Calibri" w:cstheme="minorAscii"/>
            <w:sz w:val="24"/>
            <w:szCs w:val="24"/>
          </w:rPr>
          <w:t xml:space="preserve"> a new phone</w:t>
        </w:r>
      </w:ins>
      <w:del w:author="Meike Robaard" w:date="2022-05-23T19:26:06.988Z" w:id="1976484174">
        <w:r w:rsidRPr="0B4FDAD2" w:rsidDel="1F7166FA">
          <w:rPr>
            <w:rFonts w:cs="Calibri" w:cstheme="minorAscii"/>
            <w:sz w:val="24"/>
            <w:szCs w:val="24"/>
          </w:rPr>
          <w:delText xml:space="preserve"> the new smartphone</w:delText>
        </w:r>
      </w:del>
      <w:r w:rsidRPr="0B4FDAD2" w:rsidR="1F7166FA">
        <w:rPr>
          <w:rFonts w:cs="Calibri" w:cstheme="minorAscii"/>
          <w:sz w:val="24"/>
          <w:szCs w:val="24"/>
        </w:rPr>
        <w:t xml:space="preserve">, to more </w:t>
      </w:r>
      <w:ins w:author="Meike Robaard" w:date="2022-05-23T19:27:17.79Z" w:id="1388327280">
        <w:r w:rsidRPr="0B4FDAD2" w:rsidR="1F7166FA">
          <w:rPr>
            <w:rFonts w:cs="Calibri" w:cstheme="minorAscii"/>
            <w:sz w:val="24"/>
            <w:szCs w:val="24"/>
          </w:rPr>
          <w:t>extensive</w:t>
        </w:r>
      </w:ins>
      <w:del w:author="Meike Robaard" w:date="2022-05-23T19:27:14.739Z" w:id="1175159544">
        <w:r w:rsidRPr="0B4FDAD2" w:rsidDel="1F7166FA">
          <w:rPr>
            <w:rFonts w:cs="Calibri" w:cstheme="minorAscii"/>
            <w:sz w:val="24"/>
            <w:szCs w:val="24"/>
          </w:rPr>
          <w:delText>far-reaching</w:delText>
        </w:r>
      </w:del>
      <w:r w:rsidRPr="0B4FDAD2" w:rsidR="1F7166FA">
        <w:rPr>
          <w:rFonts w:cs="Calibri" w:cstheme="minorAscii"/>
          <w:sz w:val="24"/>
          <w:szCs w:val="24"/>
        </w:rPr>
        <w:t xml:space="preserve"> decisions such </w:t>
      </w:r>
      <w:r w:rsidRPr="0B4FDAD2" w:rsidR="6C64D853">
        <w:rPr>
          <w:rFonts w:cs="Calibri" w:cstheme="minorAscii"/>
          <w:sz w:val="24"/>
          <w:szCs w:val="24"/>
        </w:rPr>
        <w:t>as what to study at university and which professional career to pursue</w:t>
      </w:r>
      <w:r w:rsidRPr="0B4FDAD2" w:rsidR="1F7166FA">
        <w:rPr>
          <w:rFonts w:cs="Calibri" w:cstheme="minorAscii"/>
          <w:sz w:val="24"/>
          <w:szCs w:val="24"/>
        </w:rPr>
        <w:t>. We make these decisions based on information. Information about the nutritional value</w:t>
      </w:r>
      <w:ins w:author="Meike Robaard" w:date="2022-05-23T19:27:29.746Z" w:id="929273189">
        <w:r w:rsidRPr="0B4FDAD2" w:rsidR="1F7166FA">
          <w:rPr>
            <w:rFonts w:cs="Calibri" w:cstheme="minorAscii"/>
            <w:sz w:val="24"/>
            <w:szCs w:val="24"/>
          </w:rPr>
          <w:t>,</w:t>
        </w:r>
      </w:ins>
      <w:del w:author="Meike Robaard" w:date="2022-05-23T19:27:26.874Z" w:id="1484722602">
        <w:r w:rsidRPr="0B4FDAD2" w:rsidDel="1F7166FA">
          <w:rPr>
            <w:rFonts w:cs="Calibri" w:cstheme="minorAscii"/>
            <w:sz w:val="24"/>
            <w:szCs w:val="24"/>
          </w:rPr>
          <w:delText xml:space="preserve"> /</w:delText>
        </w:r>
      </w:del>
      <w:r w:rsidRPr="0B4FDAD2" w:rsidR="1F7166FA">
        <w:rPr>
          <w:rFonts w:cs="Calibri" w:cstheme="minorAscii"/>
          <w:sz w:val="24"/>
          <w:szCs w:val="24"/>
        </w:rPr>
        <w:t xml:space="preserve"> price</w:t>
      </w:r>
      <w:ins w:author="Meike Robaard" w:date="2022-05-23T19:27:41.539Z" w:id="1620192644">
        <w:r w:rsidRPr="0B4FDAD2" w:rsidR="1F7166FA">
          <w:rPr>
            <w:rFonts w:cs="Calibri" w:cstheme="minorAscii"/>
            <w:sz w:val="24"/>
            <w:szCs w:val="24"/>
          </w:rPr>
          <w:t>, and</w:t>
        </w:r>
      </w:ins>
      <w:del w:author="Meike Robaard" w:date="2022-05-23T19:27:37.313Z" w:id="1389323686">
        <w:r w:rsidRPr="0B4FDAD2" w:rsidDel="1F7166FA">
          <w:rPr>
            <w:rFonts w:cs="Calibri" w:cstheme="minorAscii"/>
            <w:sz w:val="24"/>
            <w:szCs w:val="24"/>
          </w:rPr>
          <w:delText xml:space="preserve"> / </w:delText>
        </w:r>
      </w:del>
      <w:r w:rsidRPr="0B4FDAD2" w:rsidR="1F7166FA">
        <w:rPr>
          <w:rFonts w:cs="Calibri" w:cstheme="minorAscii"/>
          <w:sz w:val="24"/>
          <w:szCs w:val="24"/>
        </w:rPr>
        <w:t>taste of food products, about the price</w:t>
      </w:r>
      <w:ins w:author="Meike Robaard" w:date="2022-05-23T19:27:52.291Z" w:id="1335958708">
        <w:r w:rsidRPr="0B4FDAD2" w:rsidR="1F7166FA">
          <w:rPr>
            <w:rFonts w:cs="Calibri" w:cstheme="minorAscii"/>
            <w:sz w:val="24"/>
            <w:szCs w:val="24"/>
          </w:rPr>
          <w:t xml:space="preserve"> and</w:t>
        </w:r>
      </w:ins>
      <w:del w:author="Meike Robaard" w:date="2022-05-23T19:27:45.82Z" w:id="271665462">
        <w:r w:rsidRPr="0B4FDAD2" w:rsidDel="1F7166FA">
          <w:rPr>
            <w:rFonts w:cs="Calibri" w:cstheme="minorAscii"/>
            <w:sz w:val="24"/>
            <w:szCs w:val="24"/>
          </w:rPr>
          <w:delText xml:space="preserve"> /</w:delText>
        </w:r>
      </w:del>
      <w:r w:rsidRPr="0B4FDAD2" w:rsidR="1F7166FA">
        <w:rPr>
          <w:rFonts w:cs="Calibri" w:cstheme="minorAscii"/>
          <w:sz w:val="24"/>
          <w:szCs w:val="24"/>
        </w:rPr>
        <w:t xml:space="preserve"> quality of that new </w:t>
      </w:r>
      <w:del w:author="Meike Robaard" w:date="2022-05-23T19:27:58.059Z" w:id="2097634220">
        <w:r w:rsidRPr="0B4FDAD2" w:rsidDel="1F7166FA">
          <w:rPr>
            <w:rFonts w:cs="Calibri" w:cstheme="minorAscii"/>
            <w:sz w:val="24"/>
            <w:szCs w:val="24"/>
          </w:rPr>
          <w:delText>smart</w:delText>
        </w:r>
      </w:del>
      <w:r w:rsidRPr="0B4FDAD2" w:rsidR="1F7166FA">
        <w:rPr>
          <w:rFonts w:cs="Calibri" w:cstheme="minorAscii"/>
          <w:sz w:val="24"/>
          <w:szCs w:val="24"/>
        </w:rPr>
        <w:t xml:space="preserve">phone, </w:t>
      </w:r>
      <w:ins w:author="Meike Robaard" w:date="2022-05-23T19:28:03.963Z" w:id="795256823">
        <w:r w:rsidRPr="0B4FDAD2" w:rsidR="1F7166FA">
          <w:rPr>
            <w:rFonts w:cs="Calibri" w:cstheme="minorAscii"/>
            <w:sz w:val="24"/>
            <w:szCs w:val="24"/>
          </w:rPr>
          <w:t xml:space="preserve">or </w:t>
        </w:r>
      </w:ins>
      <w:r w:rsidRPr="0B4FDAD2" w:rsidR="1F7166FA">
        <w:rPr>
          <w:rFonts w:cs="Calibri" w:cstheme="minorAscii"/>
          <w:sz w:val="24"/>
          <w:szCs w:val="24"/>
        </w:rPr>
        <w:t xml:space="preserve">about </w:t>
      </w:r>
      <w:r w:rsidRPr="0B4FDAD2" w:rsidR="6C64D853">
        <w:rPr>
          <w:rFonts w:cs="Calibri" w:cstheme="minorAscii"/>
          <w:sz w:val="24"/>
          <w:szCs w:val="24"/>
        </w:rPr>
        <w:t>the study curriculum and the profession we are considering</w:t>
      </w:r>
      <w:r w:rsidRPr="0B4FDAD2" w:rsidR="1F7166FA">
        <w:rPr>
          <w:rFonts w:cs="Calibri" w:cstheme="minorAscii"/>
          <w:sz w:val="24"/>
          <w:szCs w:val="24"/>
        </w:rPr>
        <w:t>.</w:t>
      </w:r>
    </w:p>
    <w:p w:rsidRPr="00035264" w:rsidR="00711E6D" w:rsidP="00B85D98" w:rsidRDefault="00711E6D" w14:paraId="02A5A6D3" w14:textId="77777777">
      <w:pPr>
        <w:spacing w:line="360" w:lineRule="auto"/>
        <w:rPr>
          <w:rFonts w:cstheme="minorHAnsi"/>
          <w:sz w:val="24"/>
          <w:szCs w:val="24"/>
        </w:rPr>
      </w:pPr>
    </w:p>
    <w:p w:rsidR="00711E6D" w:rsidP="0B4FDAD2" w:rsidRDefault="00473B3F" w14:paraId="27FDA274" w14:textId="1995A6CE">
      <w:pPr>
        <w:spacing w:line="360" w:lineRule="auto"/>
        <w:rPr>
          <w:rFonts w:cs="Calibri" w:cstheme="minorAscii"/>
          <w:sz w:val="24"/>
          <w:szCs w:val="24"/>
        </w:rPr>
      </w:pPr>
      <w:commentRangeStart w:id="1961053840"/>
      <w:r w:rsidRPr="0B4FDAD2" w:rsidR="062A4E5F">
        <w:rPr>
          <w:rFonts w:cs="Calibri" w:cstheme="minorAscii"/>
          <w:sz w:val="24"/>
          <w:szCs w:val="24"/>
        </w:rPr>
        <w:t>T</w:t>
      </w:r>
      <w:ins w:author="Meike Robaard" w:date="2022-05-23T19:28:21.629Z" w:id="1281284053">
        <w:r w:rsidRPr="0B4FDAD2" w:rsidR="062A4E5F">
          <w:rPr>
            <w:rFonts w:cs="Calibri" w:cstheme="minorAscii"/>
            <w:sz w:val="24"/>
            <w:szCs w:val="24"/>
          </w:rPr>
          <w:t>his</w:t>
        </w:r>
      </w:ins>
      <w:del w:author="Meike Robaard" w:date="2022-05-23T19:28:17.77Z" w:id="1879685647">
        <w:r w:rsidRPr="0B4FDAD2" w:rsidDel="1F7166FA">
          <w:rPr>
            <w:rFonts w:cs="Calibri" w:cstheme="minorAscii"/>
            <w:sz w:val="24"/>
            <w:szCs w:val="24"/>
          </w:rPr>
          <w:delText>hat</w:delText>
        </w:r>
      </w:del>
      <w:r w:rsidRPr="0B4FDAD2" w:rsidR="1F7166FA">
        <w:rPr>
          <w:rFonts w:cs="Calibri" w:cstheme="minorAscii"/>
          <w:sz w:val="24"/>
          <w:szCs w:val="24"/>
        </w:rPr>
        <w:t xml:space="preserve"> </w:t>
      </w:r>
      <w:commentRangeEnd w:id="1961053840"/>
      <w:r>
        <w:rPr>
          <w:rStyle w:val="CommentReference"/>
        </w:rPr>
        <w:commentReference w:id="1961053840"/>
      </w:r>
      <w:r w:rsidRPr="0B4FDAD2" w:rsidR="1F7166FA">
        <w:rPr>
          <w:rFonts w:cs="Calibri" w:cstheme="minorAscii"/>
          <w:sz w:val="24"/>
          <w:szCs w:val="24"/>
        </w:rPr>
        <w:t xml:space="preserve">is relatively new in the history of </w:t>
      </w:r>
      <w:r w:rsidRPr="0B4FDAD2" w:rsidR="062A4E5F">
        <w:rPr>
          <w:rFonts w:cs="Calibri" w:cstheme="minorAscii"/>
          <w:sz w:val="24"/>
          <w:szCs w:val="24"/>
        </w:rPr>
        <w:t>hu</w:t>
      </w:r>
      <w:r w:rsidRPr="0B4FDAD2" w:rsidR="1F7166FA">
        <w:rPr>
          <w:rFonts w:cs="Calibri" w:cstheme="minorAscii"/>
          <w:sz w:val="24"/>
          <w:szCs w:val="24"/>
        </w:rPr>
        <w:t xml:space="preserve">mankind. </w:t>
      </w:r>
      <w:proofErr w:type="gramStart"/>
      <w:r w:rsidRPr="0B4FDAD2" w:rsidR="1F7166FA">
        <w:rPr>
          <w:rFonts w:cs="Calibri" w:cstheme="minorAscii"/>
          <w:sz w:val="24"/>
          <w:szCs w:val="24"/>
        </w:rPr>
        <w:t>Never before</w:t>
      </w:r>
      <w:proofErr w:type="gramEnd"/>
      <w:r w:rsidRPr="0B4FDAD2" w:rsidR="1F7166FA">
        <w:rPr>
          <w:rFonts w:cs="Calibri" w:cstheme="minorAscii"/>
          <w:sz w:val="24"/>
          <w:szCs w:val="24"/>
        </w:rPr>
        <w:t xml:space="preserve"> did </w:t>
      </w:r>
      <w:r w:rsidRPr="0B4FDAD2" w:rsidR="062A4E5F">
        <w:rPr>
          <w:rFonts w:cs="Calibri" w:cstheme="minorAscii"/>
          <w:sz w:val="24"/>
          <w:szCs w:val="24"/>
        </w:rPr>
        <w:t>or could we m</w:t>
      </w:r>
      <w:r w:rsidRPr="0B4FDAD2" w:rsidR="1F7166FA">
        <w:rPr>
          <w:rFonts w:cs="Calibri" w:cstheme="minorAscii"/>
          <w:sz w:val="24"/>
          <w:szCs w:val="24"/>
        </w:rPr>
        <w:t xml:space="preserve">ake as many decisions as today. Deciding which professional career </w:t>
      </w:r>
      <w:ins w:author="Meike Robaard" w:date="2022-05-23T19:29:05.086Z" w:id="1302691405">
        <w:r w:rsidRPr="0B4FDAD2" w:rsidR="1F7166FA">
          <w:rPr>
            <w:rFonts w:cs="Calibri" w:cstheme="minorAscii"/>
            <w:sz w:val="24"/>
            <w:szCs w:val="24"/>
          </w:rPr>
          <w:t>to</w:t>
        </w:r>
      </w:ins>
      <w:del w:author="Meike Robaard" w:date="2022-05-23T19:29:03.385Z" w:id="970151112">
        <w:r w:rsidRPr="0B4FDAD2" w:rsidDel="1F7166FA">
          <w:rPr>
            <w:rFonts w:cs="Calibri" w:cstheme="minorAscii"/>
            <w:sz w:val="24"/>
            <w:szCs w:val="24"/>
          </w:rPr>
          <w:delText xml:space="preserve">we </w:delText>
        </w:r>
      </w:del>
      <w:r w:rsidRPr="0B4FDAD2" w:rsidR="1F7166FA">
        <w:rPr>
          <w:rFonts w:cs="Calibri" w:cstheme="minorAscii"/>
          <w:sz w:val="24"/>
          <w:szCs w:val="24"/>
        </w:rPr>
        <w:t xml:space="preserve">pursue, </w:t>
      </w:r>
      <w:del w:author="Meike Robaard" w:date="2022-05-23T19:29:07.78Z" w:id="1307844585">
        <w:r w:rsidRPr="0B4FDAD2" w:rsidDel="1F7166FA">
          <w:rPr>
            <w:rFonts w:cs="Calibri" w:cstheme="minorAscii"/>
            <w:sz w:val="24"/>
            <w:szCs w:val="24"/>
          </w:rPr>
          <w:delText xml:space="preserve">with </w:delText>
        </w:r>
      </w:del>
      <w:r w:rsidRPr="0B4FDAD2" w:rsidR="1F7166FA">
        <w:rPr>
          <w:rFonts w:cs="Calibri" w:cstheme="minorAscii"/>
          <w:sz w:val="24"/>
          <w:szCs w:val="24"/>
        </w:rPr>
        <w:t xml:space="preserve">whom </w:t>
      </w:r>
      <w:ins w:author="Meike Robaard" w:date="2022-05-23T19:29:11.343Z" w:id="1750862466">
        <w:r w:rsidRPr="0B4FDAD2" w:rsidR="1F7166FA">
          <w:rPr>
            <w:rFonts w:cs="Calibri" w:cstheme="minorAscii"/>
            <w:sz w:val="24"/>
            <w:szCs w:val="24"/>
          </w:rPr>
          <w:t>to</w:t>
        </w:r>
      </w:ins>
      <w:del w:author="Meike Robaard" w:date="2022-05-23T19:29:10.195Z" w:id="530186514">
        <w:r w:rsidRPr="0B4FDAD2" w:rsidDel="1F7166FA">
          <w:rPr>
            <w:rFonts w:cs="Calibri" w:cstheme="minorAscii"/>
            <w:sz w:val="24"/>
            <w:szCs w:val="24"/>
          </w:rPr>
          <w:delText>we</w:delText>
        </w:r>
      </w:del>
      <w:r w:rsidRPr="0B4FDAD2" w:rsidR="1F7166FA">
        <w:rPr>
          <w:rFonts w:cs="Calibri" w:cstheme="minorAscii"/>
          <w:sz w:val="24"/>
          <w:szCs w:val="24"/>
        </w:rPr>
        <w:t xml:space="preserve"> marry, how many children </w:t>
      </w:r>
      <w:ins w:author="Meike Robaard" w:date="2022-05-23T19:29:14.985Z" w:id="693155516">
        <w:r w:rsidRPr="0B4FDAD2" w:rsidR="1F7166FA">
          <w:rPr>
            <w:rFonts w:cs="Calibri" w:cstheme="minorAscii"/>
            <w:sz w:val="24"/>
            <w:szCs w:val="24"/>
          </w:rPr>
          <w:t>to</w:t>
        </w:r>
      </w:ins>
      <w:del w:author="Meike Robaard" w:date="2022-05-23T19:29:13.946Z" w:id="1901315436">
        <w:r w:rsidRPr="0B4FDAD2" w:rsidDel="1F7166FA">
          <w:rPr>
            <w:rFonts w:cs="Calibri" w:cstheme="minorAscii"/>
            <w:sz w:val="24"/>
            <w:szCs w:val="24"/>
          </w:rPr>
          <w:delText xml:space="preserve">we </w:delText>
        </w:r>
      </w:del>
      <w:r w:rsidRPr="0B4FDAD2" w:rsidR="1F7166FA">
        <w:rPr>
          <w:rFonts w:cs="Calibri" w:cstheme="minorAscii"/>
          <w:sz w:val="24"/>
          <w:szCs w:val="24"/>
        </w:rPr>
        <w:t xml:space="preserve">have, where </w:t>
      </w:r>
      <w:ins w:author="Meike Robaard" w:date="2022-05-23T19:29:18.394Z" w:id="87800909">
        <w:r w:rsidRPr="0B4FDAD2" w:rsidR="1F7166FA">
          <w:rPr>
            <w:rFonts w:cs="Calibri" w:cstheme="minorAscii"/>
            <w:sz w:val="24"/>
            <w:szCs w:val="24"/>
          </w:rPr>
          <w:t>to</w:t>
        </w:r>
      </w:ins>
      <w:del w:author="Meike Robaard" w:date="2022-05-23T19:29:17.651Z" w:id="1285126121">
        <w:r w:rsidRPr="0B4FDAD2" w:rsidDel="1F7166FA">
          <w:rPr>
            <w:rFonts w:cs="Calibri" w:cstheme="minorAscii"/>
            <w:sz w:val="24"/>
            <w:szCs w:val="24"/>
          </w:rPr>
          <w:delText>we</w:delText>
        </w:r>
      </w:del>
      <w:r w:rsidRPr="0B4FDAD2" w:rsidR="1F7166FA">
        <w:rPr>
          <w:rFonts w:cs="Calibri" w:cstheme="minorAscii"/>
          <w:sz w:val="24"/>
          <w:szCs w:val="24"/>
        </w:rPr>
        <w:t xml:space="preserve"> live and what </w:t>
      </w:r>
      <w:ins w:author="Meike Robaard" w:date="2022-05-23T19:29:21.905Z" w:id="1938888565">
        <w:r w:rsidRPr="0B4FDAD2" w:rsidR="1F7166FA">
          <w:rPr>
            <w:rFonts w:cs="Calibri" w:cstheme="minorAscii"/>
            <w:sz w:val="24"/>
            <w:szCs w:val="24"/>
          </w:rPr>
          <w:t>to</w:t>
        </w:r>
      </w:ins>
      <w:del w:author="Meike Robaard" w:date="2022-05-23T19:29:20.636Z" w:id="1145173960">
        <w:r w:rsidRPr="0B4FDAD2" w:rsidDel="1F7166FA">
          <w:rPr>
            <w:rFonts w:cs="Calibri" w:cstheme="minorAscii"/>
            <w:sz w:val="24"/>
            <w:szCs w:val="24"/>
          </w:rPr>
          <w:delText>we</w:delText>
        </w:r>
      </w:del>
      <w:r w:rsidRPr="0B4FDAD2" w:rsidR="1F7166FA">
        <w:rPr>
          <w:rFonts w:cs="Calibri" w:cstheme="minorAscii"/>
          <w:sz w:val="24"/>
          <w:szCs w:val="24"/>
        </w:rPr>
        <w:t xml:space="preserve"> consume is a</w:t>
      </w:r>
      <w:ins w:author="Meike Robaard" w:date="2022-05-23T19:29:28.681Z" w:id="2105769481">
        <w:r w:rsidRPr="0B4FDAD2" w:rsidR="1F7166FA">
          <w:rPr>
            <w:rFonts w:cs="Calibri" w:cstheme="minorAscii"/>
            <w:sz w:val="24"/>
            <w:szCs w:val="24"/>
          </w:rPr>
          <w:t xml:space="preserve"> </w:t>
        </w:r>
        <w:r w:rsidRPr="0B4FDAD2" w:rsidR="1F7166FA">
          <w:rPr>
            <w:rFonts w:cs="Calibri" w:cstheme="minorAscii"/>
            <w:sz w:val="24"/>
            <w:szCs w:val="24"/>
          </w:rPr>
          <w:t>fairly</w:t>
        </w:r>
      </w:ins>
      <w:r w:rsidRPr="0B4FDAD2" w:rsidR="1F7166FA">
        <w:rPr>
          <w:rFonts w:cs="Calibri" w:cstheme="minorAscii"/>
          <w:sz w:val="24"/>
          <w:szCs w:val="24"/>
        </w:rPr>
        <w:t xml:space="preserve"> recent</w:t>
      </w:r>
      <w:proofErr w:type="gramEnd"/>
      <w:r w:rsidRPr="0B4FDAD2" w:rsidR="1F7166FA">
        <w:rPr>
          <w:rFonts w:cs="Calibri" w:cstheme="minorAscii"/>
          <w:sz w:val="24"/>
          <w:szCs w:val="24"/>
        </w:rPr>
        <w:t xml:space="preserve"> phenomenon. In the Middle-Ages all these things were a given: almost everybody did what </w:t>
      </w:r>
      <w:r w:rsidRPr="0B4FDAD2" w:rsidR="062A4E5F">
        <w:rPr>
          <w:rFonts w:cs="Calibri" w:cstheme="minorAscii"/>
          <w:sz w:val="24"/>
          <w:szCs w:val="24"/>
        </w:rPr>
        <w:t>their</w:t>
      </w:r>
      <w:r w:rsidRPr="0B4FDAD2" w:rsidR="1F7166FA">
        <w:rPr>
          <w:rFonts w:cs="Calibri" w:cstheme="minorAscii"/>
          <w:sz w:val="24"/>
          <w:szCs w:val="24"/>
        </w:rPr>
        <w:t xml:space="preserve"> father or mother did, was given </w:t>
      </w:r>
      <w:ins w:author="Meike Robaard" w:date="2022-05-23T19:29:57.408Z" w:id="1533749987">
        <w:r w:rsidRPr="0B4FDAD2" w:rsidR="1F7166FA">
          <w:rPr>
            <w:rFonts w:cs="Calibri" w:cstheme="minorAscii"/>
            <w:sz w:val="24"/>
            <w:szCs w:val="24"/>
          </w:rPr>
          <w:t xml:space="preserve">away </w:t>
        </w:r>
      </w:ins>
      <w:r w:rsidRPr="0B4FDAD2" w:rsidR="1F7166FA">
        <w:rPr>
          <w:rFonts w:cs="Calibri" w:cstheme="minorAscii"/>
          <w:sz w:val="24"/>
          <w:szCs w:val="24"/>
        </w:rPr>
        <w:t xml:space="preserve">in marriage, did not do family planning, lived </w:t>
      </w:r>
      <w:r w:rsidRPr="0B4FDAD2" w:rsidR="062A4E5F">
        <w:rPr>
          <w:rFonts w:cs="Calibri" w:cstheme="minorAscii"/>
          <w:sz w:val="24"/>
          <w:szCs w:val="24"/>
        </w:rPr>
        <w:t>in their</w:t>
      </w:r>
      <w:r w:rsidRPr="0B4FDAD2" w:rsidR="1F7166FA">
        <w:rPr>
          <w:rFonts w:cs="Calibri" w:cstheme="minorAscii"/>
          <w:sz w:val="24"/>
          <w:szCs w:val="24"/>
        </w:rPr>
        <w:t xml:space="preserve"> native </w:t>
      </w:r>
      <w:r w:rsidRPr="0B4FDAD2" w:rsidR="1F7166FA">
        <w:rPr>
          <w:rFonts w:cs="Calibri" w:cstheme="minorAscii"/>
          <w:sz w:val="24"/>
          <w:szCs w:val="24"/>
        </w:rPr>
        <w:t>village</w:t>
      </w:r>
      <w:ins w:author="Meike Robaard" w:date="2022-05-23T19:30:23.335Z" w:id="877773009">
        <w:r w:rsidRPr="0B4FDAD2" w:rsidR="1F7166FA">
          <w:rPr>
            <w:rFonts w:cs="Calibri" w:cstheme="minorAscii"/>
            <w:sz w:val="24"/>
            <w:szCs w:val="24"/>
          </w:rPr>
          <w:t>,</w:t>
        </w:r>
      </w:ins>
      <w:r w:rsidRPr="0B4FDAD2" w:rsidR="1F7166FA">
        <w:rPr>
          <w:rFonts w:cs="Calibri" w:cstheme="minorAscii"/>
          <w:sz w:val="24"/>
          <w:szCs w:val="24"/>
        </w:rPr>
        <w:t xml:space="preserve"> and consumed what was available (given </w:t>
      </w:r>
      <w:r w:rsidRPr="0B4FDAD2" w:rsidR="062A4E5F">
        <w:rPr>
          <w:rFonts w:cs="Calibri" w:cstheme="minorAscii"/>
          <w:sz w:val="24"/>
          <w:szCs w:val="24"/>
        </w:rPr>
        <w:t>their</w:t>
      </w:r>
      <w:r w:rsidRPr="0B4FDAD2" w:rsidR="1F7166FA">
        <w:rPr>
          <w:rFonts w:cs="Calibri" w:cstheme="minorAscii"/>
          <w:sz w:val="24"/>
          <w:szCs w:val="24"/>
        </w:rPr>
        <w:t xml:space="preserve"> social class). Life was </w:t>
      </w:r>
      <w:ins w:author="Meike Robaard" w:date="2022-05-23T19:30:31.571Z" w:id="126860266">
        <w:r w:rsidRPr="0B4FDAD2" w:rsidR="1F7166FA">
          <w:rPr>
            <w:rFonts w:cs="Calibri" w:cstheme="minorAscii"/>
            <w:sz w:val="24"/>
            <w:szCs w:val="24"/>
          </w:rPr>
          <w:t xml:space="preserve">already </w:t>
        </w:r>
      </w:ins>
      <w:r w:rsidRPr="0B4FDAD2" w:rsidR="1F7166FA">
        <w:rPr>
          <w:rFonts w:cs="Calibri" w:cstheme="minorAscii"/>
          <w:sz w:val="24"/>
          <w:szCs w:val="24"/>
        </w:rPr>
        <w:t>set</w:t>
      </w:r>
      <w:ins w:author="Meike Robaard" w:date="2022-05-23T19:30:48.144Z" w:id="212655216">
        <w:r w:rsidRPr="0B4FDAD2" w:rsidR="1F7166FA">
          <w:rPr>
            <w:rFonts w:cs="Calibri" w:cstheme="minorAscii"/>
            <w:sz w:val="24"/>
            <w:szCs w:val="24"/>
          </w:rPr>
          <w:t>tled</w:t>
        </w:r>
      </w:ins>
      <w:r w:rsidRPr="0B4FDAD2" w:rsidR="1F7166FA">
        <w:rPr>
          <w:rFonts w:cs="Calibri" w:cstheme="minorAscii"/>
          <w:sz w:val="24"/>
          <w:szCs w:val="24"/>
        </w:rPr>
        <w:t xml:space="preserve"> </w:t>
      </w:r>
      <w:del w:author="Meike Robaard" w:date="2022-05-23T19:30:50.504Z" w:id="800665190">
        <w:r w:rsidRPr="0B4FDAD2" w:rsidDel="1F7166FA">
          <w:rPr>
            <w:rFonts w:cs="Calibri" w:cstheme="minorAscii"/>
            <w:sz w:val="24"/>
            <w:szCs w:val="24"/>
          </w:rPr>
          <w:delText xml:space="preserve">even </w:delText>
        </w:r>
      </w:del>
      <w:r w:rsidRPr="0B4FDAD2" w:rsidR="1F7166FA">
        <w:rPr>
          <w:rFonts w:cs="Calibri" w:cstheme="minorAscii"/>
          <w:sz w:val="24"/>
          <w:szCs w:val="24"/>
        </w:rPr>
        <w:t xml:space="preserve">before it </w:t>
      </w:r>
      <w:ins w:author="Meike Robaard" w:date="2022-05-23T19:30:54.968Z" w:id="1000404031">
        <w:r w:rsidRPr="0B4FDAD2" w:rsidR="1F7166FA">
          <w:rPr>
            <w:rFonts w:cs="Calibri" w:cstheme="minorAscii"/>
            <w:sz w:val="24"/>
            <w:szCs w:val="24"/>
          </w:rPr>
          <w:t>even began</w:t>
        </w:r>
      </w:ins>
      <w:del w:author="Meike Robaard" w:date="2022-05-23T19:30:56.804Z" w:id="1482998001">
        <w:r w:rsidRPr="0B4FDAD2" w:rsidDel="1F7166FA">
          <w:rPr>
            <w:rFonts w:cs="Calibri" w:cstheme="minorAscii"/>
            <w:sz w:val="24"/>
            <w:szCs w:val="24"/>
          </w:rPr>
          <w:delText>started</w:delText>
        </w:r>
      </w:del>
      <w:r w:rsidRPr="0B4FDAD2" w:rsidR="1F7166FA">
        <w:rPr>
          <w:rFonts w:cs="Calibri" w:cstheme="minorAscii"/>
          <w:sz w:val="24"/>
          <w:szCs w:val="24"/>
        </w:rPr>
        <w:t xml:space="preserve">. Today, in </w:t>
      </w:r>
      <w:commentRangeStart w:id="982297669"/>
      <w:r w:rsidRPr="0B4FDAD2" w:rsidR="1F7166FA">
        <w:rPr>
          <w:rFonts w:cs="Calibri" w:cstheme="minorAscii"/>
          <w:sz w:val="24"/>
          <w:szCs w:val="24"/>
        </w:rPr>
        <w:t>o</w:t>
      </w:r>
      <w:r w:rsidRPr="0B4FDAD2" w:rsidR="42486D09">
        <w:rPr>
          <w:rFonts w:cs="Calibri" w:cstheme="minorAscii"/>
          <w:sz w:val="24"/>
          <w:szCs w:val="24"/>
        </w:rPr>
        <w:t>pen, modern societies</w:t>
      </w:r>
      <w:commentRangeEnd w:id="982297669"/>
      <w:r>
        <w:rPr>
          <w:rStyle w:val="CommentReference"/>
        </w:rPr>
        <w:commentReference w:id="982297669"/>
      </w:r>
      <w:r w:rsidRPr="0B4FDAD2" w:rsidR="1F7166FA">
        <w:rPr>
          <w:rFonts w:cs="Calibri" w:cstheme="minorAscii"/>
          <w:sz w:val="24"/>
          <w:szCs w:val="24"/>
        </w:rPr>
        <w:t xml:space="preserve"> at least, that is not the case.</w:t>
      </w:r>
    </w:p>
    <w:p w:rsidRPr="00035264" w:rsidR="00711E6D" w:rsidP="00B85D98" w:rsidRDefault="00711E6D" w14:paraId="484DFFA7" w14:textId="77777777">
      <w:pPr>
        <w:spacing w:line="360" w:lineRule="auto"/>
        <w:rPr>
          <w:rFonts w:cstheme="minorHAnsi"/>
          <w:sz w:val="24"/>
          <w:szCs w:val="24"/>
        </w:rPr>
      </w:pPr>
    </w:p>
    <w:p w:rsidR="00711E6D" w:rsidP="0B4FDAD2" w:rsidRDefault="00711E6D" w14:paraId="73558D65" w14:textId="7C39D33A">
      <w:pPr>
        <w:spacing w:line="360" w:lineRule="auto"/>
        <w:rPr>
          <w:rFonts w:cs="Calibri" w:cstheme="minorAscii"/>
          <w:sz w:val="24"/>
          <w:szCs w:val="24"/>
        </w:rPr>
      </w:pPr>
      <w:del w:author="Meike Robaard" w:date="2022-05-23T19:32:16.769Z" w:id="1049856509">
        <w:r w:rsidRPr="0B4FDAD2" w:rsidDel="1F7166FA">
          <w:rPr>
            <w:rFonts w:cs="Calibri" w:cstheme="minorAscii"/>
            <w:sz w:val="24"/>
            <w:szCs w:val="24"/>
          </w:rPr>
          <w:delText>As a result</w:delText>
        </w:r>
      </w:del>
      <w:ins w:author="Meike Robaard" w:date="2022-05-23T19:32:18.348Z" w:id="1164825999">
        <w:r w:rsidRPr="0B4FDAD2" w:rsidR="1F7166FA">
          <w:rPr>
            <w:rFonts w:cs="Calibri" w:cstheme="minorAscii"/>
            <w:sz w:val="24"/>
            <w:szCs w:val="24"/>
          </w:rPr>
          <w:t>Conversely</w:t>
        </w:r>
      </w:ins>
      <w:r w:rsidRPr="0B4FDAD2" w:rsidR="1F7166FA">
        <w:rPr>
          <w:rFonts w:cs="Calibri" w:cstheme="minorAscii"/>
          <w:sz w:val="24"/>
          <w:szCs w:val="24"/>
        </w:rPr>
        <w:t>, we have never been so dependent on information</w:t>
      </w:r>
      <w:ins w:author="Meike Robaard" w:date="2022-05-23T19:32:30.229Z" w:id="1937098268">
        <w:r w:rsidRPr="0B4FDAD2" w:rsidR="1F7166FA">
          <w:rPr>
            <w:rFonts w:cs="Calibri" w:cstheme="minorAscii"/>
            <w:sz w:val="24"/>
            <w:szCs w:val="24"/>
          </w:rPr>
          <w:t>, of which there is anything but a lack</w:t>
        </w:r>
      </w:ins>
      <w:del w:author="Meike Robaard" w:date="2022-05-23T19:32:24.164Z" w:id="85635875">
        <w:r w:rsidRPr="0B4FDAD2" w:rsidDel="1F7166FA">
          <w:rPr>
            <w:rFonts w:cs="Calibri" w:cstheme="minorAscii"/>
            <w:sz w:val="24"/>
            <w:szCs w:val="24"/>
          </w:rPr>
          <w:delText>.</w:delText>
        </w:r>
      </w:del>
      <w:r w:rsidRPr="0B4FDAD2" w:rsidR="1F7166FA">
        <w:rPr>
          <w:rFonts w:cs="Calibri" w:cstheme="minorAscii"/>
          <w:sz w:val="24"/>
          <w:szCs w:val="24"/>
        </w:rPr>
        <w:t xml:space="preserve"> </w:t>
      </w:r>
      <w:del w:author="Meike Robaard" w:date="2022-05-23T19:32:33.298Z" w:id="1325894370">
        <w:r w:rsidRPr="0B4FDAD2" w:rsidDel="1F7166FA">
          <w:rPr>
            <w:rFonts w:cs="Calibri" w:cstheme="minorAscii"/>
            <w:sz w:val="24"/>
            <w:szCs w:val="24"/>
          </w:rPr>
          <w:delText xml:space="preserve">And there is no lack of information. </w:delText>
        </w:r>
      </w:del>
      <w:ins w:author="Meike Robaard" w:date="2022-05-23T19:32:47.811Z" w:id="396356307">
        <w:r w:rsidRPr="0B4FDAD2" w:rsidR="1F7166FA">
          <w:rPr>
            <w:rFonts w:cs="Calibri" w:cstheme="minorAscii"/>
            <w:sz w:val="24"/>
            <w:szCs w:val="24"/>
          </w:rPr>
          <w:t>Indeed, w</w:t>
        </w:r>
      </w:ins>
      <w:del w:author="Meike Robaard" w:date="2022-05-23T19:32:47.623Z" w:id="927037128">
        <w:r w:rsidRPr="0B4FDAD2" w:rsidDel="1F7166FA">
          <w:rPr>
            <w:rFonts w:cs="Calibri" w:cstheme="minorAscii"/>
            <w:sz w:val="24"/>
            <w:szCs w:val="24"/>
          </w:rPr>
          <w:delText>W</w:delText>
        </w:r>
      </w:del>
      <w:proofErr w:type="gramStart"/>
      <w:r w:rsidRPr="0B4FDAD2" w:rsidR="1F7166FA">
        <w:rPr>
          <w:rFonts w:cs="Calibri" w:cstheme="minorAscii"/>
          <w:sz w:val="24"/>
          <w:szCs w:val="24"/>
        </w:rPr>
        <w:t>e</w:t>
      </w:r>
      <w:proofErr w:type="gramEnd"/>
      <w:r w:rsidRPr="0B4FDAD2" w:rsidR="1F7166FA">
        <w:rPr>
          <w:rFonts w:cs="Calibri" w:cstheme="minorAscii"/>
          <w:sz w:val="24"/>
          <w:szCs w:val="24"/>
        </w:rPr>
        <w:t xml:space="preserve"> </w:t>
      </w:r>
      <w:proofErr w:type="gramStart"/>
      <w:r w:rsidRPr="0B4FDAD2" w:rsidR="1F7166FA">
        <w:rPr>
          <w:rFonts w:cs="Calibri" w:cstheme="minorAscii"/>
          <w:sz w:val="24"/>
          <w:szCs w:val="24"/>
        </w:rPr>
        <w:t>are</w:t>
      </w:r>
      <w:proofErr w:type="gramEnd"/>
      <w:r w:rsidRPr="0B4FDAD2" w:rsidR="1F7166FA">
        <w:rPr>
          <w:rFonts w:cs="Calibri" w:cstheme="minorAscii"/>
          <w:sz w:val="24"/>
          <w:szCs w:val="24"/>
        </w:rPr>
        <w:t xml:space="preserve"> </w:t>
      </w:r>
      <w:ins w:author="Meike Robaard" w:date="2022-05-23T19:32:51.92Z" w:id="1073445994">
        <w:r w:rsidRPr="0B4FDAD2" w:rsidR="1F7166FA">
          <w:rPr>
            <w:rFonts w:cs="Calibri" w:cstheme="minorAscii"/>
            <w:sz w:val="24"/>
            <w:szCs w:val="24"/>
          </w:rPr>
          <w:t xml:space="preserve">constantly </w:t>
        </w:r>
      </w:ins>
      <w:r w:rsidRPr="0B4FDAD2" w:rsidR="1F7166FA">
        <w:rPr>
          <w:rFonts w:cs="Calibri" w:cstheme="minorAscii"/>
          <w:sz w:val="24"/>
          <w:szCs w:val="24"/>
        </w:rPr>
        <w:t xml:space="preserve">flooded with it. The internet and other media bombard us daily with an endless stream of information. The problem, however, is that not all information is reliable and that we do not get </w:t>
      </w:r>
      <w:r w:rsidRPr="0B4FDAD2" w:rsidR="062A4E5F">
        <w:rPr>
          <w:rFonts w:cs="Calibri" w:cstheme="minorAscii"/>
          <w:sz w:val="24"/>
          <w:szCs w:val="24"/>
        </w:rPr>
        <w:t>an assessment</w:t>
      </w:r>
      <w:r w:rsidRPr="0B4FDAD2" w:rsidR="1F7166FA">
        <w:rPr>
          <w:rFonts w:cs="Calibri" w:cstheme="minorAscii"/>
          <w:sz w:val="24"/>
          <w:szCs w:val="24"/>
        </w:rPr>
        <w:t xml:space="preserve"> of reliability with the fragments of information that reach us. We </w:t>
      </w:r>
      <w:proofErr w:type="gramStart"/>
      <w:r w:rsidRPr="0B4FDAD2" w:rsidR="1F7166FA">
        <w:rPr>
          <w:rFonts w:cs="Calibri" w:cstheme="minorAscii"/>
          <w:sz w:val="24"/>
          <w:szCs w:val="24"/>
        </w:rPr>
        <w:t>have to</w:t>
      </w:r>
      <w:proofErr w:type="gramEnd"/>
      <w:r w:rsidRPr="0B4FDAD2" w:rsidR="1F7166FA">
        <w:rPr>
          <w:rFonts w:cs="Calibri" w:cstheme="minorAscii"/>
          <w:sz w:val="24"/>
          <w:szCs w:val="24"/>
        </w:rPr>
        <w:t xml:space="preserve"> find that out for ourselves. By now, most of us are aware that </w:t>
      </w:r>
      <w:r w:rsidRPr="0B4FDAD2" w:rsidR="1F7166FA">
        <w:rPr>
          <w:rFonts w:cs="Calibri" w:cstheme="minorAscii"/>
          <w:sz w:val="24"/>
          <w:szCs w:val="24"/>
        </w:rPr>
        <w:t>an email from an obscure</w:t>
      </w:r>
      <w:r w:rsidRPr="0B4FDAD2" w:rsidR="1F7166FA">
        <w:rPr>
          <w:rFonts w:cs="Calibri" w:cstheme="minorAscii"/>
          <w:sz w:val="24"/>
          <w:szCs w:val="24"/>
        </w:rPr>
        <w:t xml:space="preserve"> billionaire who promises us a huge sum i</w:t>
      </w:r>
      <w:r w:rsidRPr="0B4FDAD2" w:rsidR="1F7166FA">
        <w:rPr>
          <w:rFonts w:cs="Calibri" w:cstheme="minorAscii"/>
          <w:sz w:val="24"/>
          <w:szCs w:val="24"/>
        </w:rPr>
        <w:t>f only we help him unlock his heritage, is</w:t>
      </w:r>
      <w:r w:rsidRPr="0B4FDAD2" w:rsidR="1F7166FA">
        <w:rPr>
          <w:rFonts w:cs="Calibri" w:cstheme="minorAscii"/>
          <w:sz w:val="24"/>
          <w:szCs w:val="24"/>
        </w:rPr>
        <w:t xml:space="preserve"> not </w:t>
      </w:r>
      <w:r w:rsidRPr="0B4FDAD2" w:rsidR="1F7166FA">
        <w:rPr>
          <w:rFonts w:cs="Calibri" w:cstheme="minorAscii"/>
          <w:sz w:val="24"/>
          <w:szCs w:val="24"/>
        </w:rPr>
        <w:t>exactly</w:t>
      </w:r>
      <w:r w:rsidRPr="0B4FDAD2" w:rsidR="1F7166FA">
        <w:rPr>
          <w:rFonts w:cs="Calibri" w:cstheme="minorAscii"/>
          <w:sz w:val="24"/>
          <w:szCs w:val="24"/>
        </w:rPr>
        <w:t xml:space="preserve"> reliable</w:t>
      </w:r>
      <w:r w:rsidRPr="0B4FDAD2" w:rsidR="1F7166FA">
        <w:rPr>
          <w:rFonts w:cs="Calibri" w:cstheme="minorAscii"/>
          <w:sz w:val="24"/>
          <w:szCs w:val="24"/>
        </w:rPr>
        <w:t>. B</w:t>
      </w:r>
      <w:r w:rsidRPr="0B4FDAD2" w:rsidR="1F7166FA">
        <w:rPr>
          <w:rFonts w:cs="Calibri" w:cstheme="minorAscii"/>
          <w:sz w:val="24"/>
          <w:szCs w:val="24"/>
        </w:rPr>
        <w:t>ut so much misinformation still goes 'viral'</w:t>
      </w:r>
      <w:r w:rsidRPr="0B4FDAD2" w:rsidR="1F7166FA">
        <w:rPr>
          <w:rFonts w:cs="Calibri" w:cstheme="minorAscii"/>
          <w:sz w:val="24"/>
          <w:szCs w:val="24"/>
        </w:rPr>
        <w:t>. T</w:t>
      </w:r>
      <w:r w:rsidRPr="0B4FDAD2" w:rsidR="1F7166FA">
        <w:rPr>
          <w:rFonts w:cs="Calibri" w:cstheme="minorAscii"/>
          <w:sz w:val="24"/>
          <w:szCs w:val="24"/>
        </w:rPr>
        <w:t>he internet is overflowing with unfounded health warnings against</w:t>
      </w:r>
      <w:ins w:author="Meike Robaard" w:date="2022-05-23T19:33:56.551Z" w:id="332813812">
        <w:r w:rsidRPr="0B4FDAD2" w:rsidR="1F7166FA">
          <w:rPr>
            <w:rFonts w:cs="Calibri" w:cstheme="minorAscii"/>
            <w:sz w:val="24"/>
            <w:szCs w:val="24"/>
          </w:rPr>
          <w:t>,</w:t>
        </w:r>
      </w:ins>
      <w:r w:rsidRPr="0B4FDAD2" w:rsidR="1F7166FA">
        <w:rPr>
          <w:rFonts w:cs="Calibri" w:cstheme="minorAscii"/>
          <w:sz w:val="24"/>
          <w:szCs w:val="24"/>
        </w:rPr>
        <w:t xml:space="preserve"> for example</w:t>
      </w:r>
      <w:ins w:author="Meike Robaard" w:date="2022-05-23T19:33:59.668Z" w:id="764406703">
        <w:r w:rsidRPr="0B4FDAD2" w:rsidR="1F7166FA">
          <w:rPr>
            <w:rFonts w:cs="Calibri" w:cstheme="minorAscii"/>
            <w:sz w:val="24"/>
            <w:szCs w:val="24"/>
          </w:rPr>
          <w:t>,</w:t>
        </w:r>
      </w:ins>
      <w:r w:rsidRPr="0B4FDAD2" w:rsidR="1F7166FA">
        <w:rPr>
          <w:rFonts w:cs="Calibri" w:cstheme="minorAscii"/>
          <w:sz w:val="24"/>
          <w:szCs w:val="24"/>
        </w:rPr>
        <w:t xml:space="preserve"> the use of microwave</w:t>
      </w:r>
      <w:r w:rsidRPr="0B4FDAD2" w:rsidR="1F7166FA">
        <w:rPr>
          <w:rFonts w:cs="Calibri" w:cstheme="minorAscii"/>
          <w:sz w:val="24"/>
          <w:szCs w:val="24"/>
        </w:rPr>
        <w:t xml:space="preserve"> ovens and cellphones. We</w:t>
      </w:r>
      <w:ins w:author="Meike Robaard" w:date="2022-05-23T19:34:09.577Z" w:id="1104227665">
        <w:r w:rsidRPr="0B4FDAD2" w:rsidR="1F7166FA">
          <w:rPr>
            <w:rFonts w:cs="Calibri" w:cstheme="minorAscii"/>
            <w:sz w:val="24"/>
            <w:szCs w:val="24"/>
          </w:rPr>
          <w:t xml:space="preserve"> are</w:t>
        </w:r>
      </w:ins>
      <w:del w:author="Meike Robaard" w:date="2022-05-23T19:34:08.072Z" w:id="1248157799">
        <w:r w:rsidRPr="0B4FDAD2" w:rsidDel="1F7166FA">
          <w:rPr>
            <w:rFonts w:cs="Calibri" w:cstheme="minorAscii"/>
            <w:sz w:val="24"/>
            <w:szCs w:val="24"/>
          </w:rPr>
          <w:delText>’re</w:delText>
        </w:r>
      </w:del>
      <w:r w:rsidRPr="0B4FDAD2" w:rsidR="1F7166FA">
        <w:rPr>
          <w:rFonts w:cs="Calibri" w:cstheme="minorAscii"/>
          <w:sz w:val="24"/>
          <w:szCs w:val="24"/>
        </w:rPr>
        <w:t xml:space="preserve"> </w:t>
      </w:r>
      <w:r w:rsidRPr="0B4FDAD2" w:rsidR="062A4E5F">
        <w:rPr>
          <w:rFonts w:cs="Calibri" w:cstheme="minorAscii"/>
          <w:sz w:val="24"/>
          <w:szCs w:val="24"/>
        </w:rPr>
        <w:t>also fed a constant stream of</w:t>
      </w:r>
      <w:r w:rsidRPr="0B4FDAD2" w:rsidR="1F7166FA">
        <w:rPr>
          <w:rFonts w:cs="Calibri" w:cstheme="minorAscii"/>
          <w:sz w:val="24"/>
          <w:szCs w:val="24"/>
        </w:rPr>
        <w:t xml:space="preserve"> health </w:t>
      </w:r>
      <w:r w:rsidRPr="0B4FDAD2" w:rsidR="062A4E5F">
        <w:rPr>
          <w:rFonts w:cs="Calibri" w:cstheme="minorAscii"/>
          <w:sz w:val="24"/>
          <w:szCs w:val="24"/>
        </w:rPr>
        <w:t xml:space="preserve">and other </w:t>
      </w:r>
      <w:r w:rsidRPr="0B4FDAD2" w:rsidR="1F7166FA">
        <w:rPr>
          <w:rFonts w:cs="Calibri" w:cstheme="minorAscii"/>
          <w:sz w:val="24"/>
          <w:szCs w:val="24"/>
        </w:rPr>
        <w:t>advice that’s far from reliable. From the next</w:t>
      </w:r>
      <w:r w:rsidRPr="0B4FDAD2" w:rsidR="1F7166FA">
        <w:rPr>
          <w:rFonts w:cs="Calibri" w:cstheme="minorAscii"/>
          <w:sz w:val="24"/>
          <w:szCs w:val="24"/>
        </w:rPr>
        <w:t xml:space="preserve"> detox cure that will make us look ten years younger,</w:t>
      </w:r>
      <w:r w:rsidRPr="0B4FDAD2" w:rsidR="1F7166FA">
        <w:rPr>
          <w:rFonts w:cs="Calibri" w:cstheme="minorAscii"/>
          <w:sz w:val="24"/>
          <w:szCs w:val="24"/>
        </w:rPr>
        <w:t xml:space="preserve"> to</w:t>
      </w:r>
      <w:r w:rsidRPr="0B4FDAD2" w:rsidR="1F7166FA">
        <w:rPr>
          <w:rFonts w:cs="Calibri" w:cstheme="minorAscii"/>
          <w:sz w:val="24"/>
          <w:szCs w:val="24"/>
        </w:rPr>
        <w:t xml:space="preserve"> 'superfoods' of which we cannot eat enough</w:t>
      </w:r>
      <w:r w:rsidRPr="0B4FDAD2" w:rsidR="1F7166FA">
        <w:rPr>
          <w:rFonts w:cs="Calibri" w:cstheme="minorAscii"/>
          <w:sz w:val="24"/>
          <w:szCs w:val="24"/>
        </w:rPr>
        <w:t xml:space="preserve"> or – and this has much more severe consequences – completely unfounded and alarmist claims about covid- and other vaccines.</w:t>
      </w:r>
      <w:r w:rsidRPr="0B4FDAD2" w:rsidR="1F7166FA">
        <w:rPr>
          <w:rFonts w:cs="Calibri" w:cstheme="minorAscii"/>
          <w:sz w:val="24"/>
          <w:szCs w:val="24"/>
        </w:rPr>
        <w:t xml:space="preserve"> The</w:t>
      </w:r>
      <w:ins w:author="Meike Robaard" w:date="2022-05-27T17:40:59.869Z" w:id="93491033">
        <w:r w:rsidRPr="0B4FDAD2" w:rsidR="1F7166FA">
          <w:rPr>
            <w:rFonts w:cs="Calibri" w:cstheme="minorAscii"/>
            <w:sz w:val="24"/>
            <w:szCs w:val="24"/>
          </w:rPr>
          <w:t xml:space="preserve">se </w:t>
        </w:r>
      </w:ins>
      <w:ins w:author="Meike Robaard" w:date="2022-05-27T17:41:00.935Z" w:id="228777738">
        <w:r w:rsidRPr="0B4FDAD2" w:rsidR="1F7166FA">
          <w:rPr>
            <w:rFonts w:cs="Calibri" w:cstheme="minorAscii"/>
            <w:sz w:val="24"/>
            <w:szCs w:val="24"/>
          </w:rPr>
          <w:t xml:space="preserve">are </w:t>
        </w:r>
      </w:ins>
      <w:del w:author="Meike Robaard" w:date="2022-05-27T17:40:58.062Z" w:id="1003851905">
        <w:r w:rsidRPr="0B4FDAD2" w:rsidDel="1F7166FA">
          <w:rPr>
            <w:rFonts w:cs="Calibri" w:cstheme="minorAscii"/>
            <w:sz w:val="24"/>
            <w:szCs w:val="24"/>
          </w:rPr>
          <w:delText>y’re</w:delText>
        </w:r>
      </w:del>
      <w:r w:rsidRPr="0B4FDAD2" w:rsidR="1F7166FA">
        <w:rPr>
          <w:rFonts w:cs="Calibri" w:cstheme="minorAscii"/>
          <w:sz w:val="24"/>
          <w:szCs w:val="24"/>
        </w:rPr>
        <w:t xml:space="preserve"> big claims, with</w:t>
      </w:r>
      <w:ins w:author="Meike Robaard" w:date="2022-05-23T19:35:06.508Z" w:id="2099445549">
        <w:r w:rsidRPr="0B4FDAD2" w:rsidR="1F7166FA">
          <w:rPr>
            <w:rFonts w:cs="Calibri" w:cstheme="minorAscii"/>
            <w:sz w:val="24"/>
            <w:szCs w:val="24"/>
          </w:rPr>
          <w:t>out</w:t>
        </w:r>
      </w:ins>
      <w:del w:author="Meike Robaard" w:date="2022-05-23T19:35:00.061Z" w:id="1887568598">
        <w:r w:rsidRPr="0B4FDAD2" w:rsidDel="1F7166FA">
          <w:rPr>
            <w:rFonts w:cs="Calibri" w:cstheme="minorAscii"/>
            <w:sz w:val="24"/>
            <w:szCs w:val="24"/>
          </w:rPr>
          <w:delText xml:space="preserve"> n</w:delText>
        </w:r>
      </w:del>
      <w:del w:author="Meike Robaard" w:date="2022-05-23T19:34:59.704Z" w:id="1803888094">
        <w:r w:rsidRPr="0B4FDAD2" w:rsidDel="1F7166FA">
          <w:rPr>
            <w:rFonts w:cs="Calibri" w:cstheme="minorAscii"/>
            <w:sz w:val="24"/>
            <w:szCs w:val="24"/>
          </w:rPr>
          <w:delText>o</w:delText>
        </w:r>
      </w:del>
      <w:r w:rsidRPr="0B4FDAD2" w:rsidR="1F7166FA">
        <w:rPr>
          <w:rFonts w:cs="Calibri" w:cstheme="minorAscii"/>
          <w:sz w:val="24"/>
          <w:szCs w:val="24"/>
        </w:rPr>
        <w:t xml:space="preserve"> </w:t>
      </w:r>
      <w:del w:author="Meike Robaard" w:date="2022-05-23T19:35:24.214Z" w:id="1226149725">
        <w:r w:rsidRPr="0B4FDAD2" w:rsidDel="1F7166FA">
          <w:rPr>
            <w:rFonts w:cs="Calibri" w:cstheme="minorAscii"/>
            <w:sz w:val="24"/>
            <w:szCs w:val="24"/>
          </w:rPr>
          <w:delText>or</w:delText>
        </w:r>
      </w:del>
      <w:r w:rsidRPr="0B4FDAD2" w:rsidR="1F7166FA">
        <w:rPr>
          <w:rFonts w:cs="Calibri" w:cstheme="minorAscii"/>
          <w:sz w:val="24"/>
          <w:szCs w:val="24"/>
        </w:rPr>
        <w:t xml:space="preserve"> </w:t>
      </w:r>
      <w:ins w:author="Meike Robaard" w:date="2022-05-23T19:35:16.496Z" w:id="721570654">
        <w:r w:rsidRPr="0B4FDAD2" w:rsidR="1F7166FA">
          <w:rPr>
            <w:rFonts w:cs="Calibri" w:cstheme="minorAscii"/>
            <w:sz w:val="24"/>
            <w:szCs w:val="24"/>
          </w:rPr>
          <w:t>(</w:t>
        </w:r>
      </w:ins>
      <w:del w:author="Meike Robaard" w:date="2022-05-23T19:35:19.969Z" w:id="347637621">
        <w:r w:rsidRPr="0B4FDAD2" w:rsidDel="1F7166FA">
          <w:rPr>
            <w:rFonts w:cs="Calibri" w:cstheme="minorAscii"/>
            <w:sz w:val="24"/>
            <w:szCs w:val="24"/>
          </w:rPr>
          <w:delText>in</w:delText>
        </w:r>
      </w:del>
      <w:r w:rsidRPr="0B4FDAD2" w:rsidR="1F7166FA">
        <w:rPr>
          <w:rFonts w:cs="Calibri" w:cstheme="minorAscii"/>
          <w:sz w:val="24"/>
          <w:szCs w:val="24"/>
        </w:rPr>
        <w:t>sufficient</w:t>
      </w:r>
      <w:ins w:author="Meike Robaard" w:date="2022-05-23T19:35:22.26Z" w:id="154725397">
        <w:r w:rsidRPr="0B4FDAD2" w:rsidR="1F7166FA">
          <w:rPr>
            <w:rFonts w:cs="Calibri" w:cstheme="minorAscii"/>
            <w:sz w:val="24"/>
            <w:szCs w:val="24"/>
          </w:rPr>
          <w:t>)</w:t>
        </w:r>
      </w:ins>
      <w:r w:rsidRPr="0B4FDAD2" w:rsidR="1F7166FA">
        <w:rPr>
          <w:rFonts w:cs="Calibri" w:cstheme="minorAscii"/>
          <w:sz w:val="24"/>
          <w:szCs w:val="24"/>
        </w:rPr>
        <w:t xml:space="preserve"> </w:t>
      </w:r>
      <w:r w:rsidRPr="0B4FDAD2" w:rsidR="1F7166FA">
        <w:rPr>
          <w:rFonts w:cs="Calibri" w:cstheme="minorAscii"/>
          <w:sz w:val="24"/>
          <w:szCs w:val="24"/>
        </w:rPr>
        <w:t>evidence to back them up</w:t>
      </w:r>
      <w:r w:rsidRPr="0B4FDAD2" w:rsidR="1F7166FA">
        <w:rPr>
          <w:rFonts w:cs="Calibri" w:cstheme="minorAscii"/>
          <w:sz w:val="24"/>
          <w:szCs w:val="24"/>
        </w:rPr>
        <w:t xml:space="preserve">. Nonsense has always been around, but the amount of nonsense we are served today is greater than ever. </w:t>
      </w:r>
    </w:p>
    <w:p w:rsidRPr="00035264" w:rsidR="00711E6D" w:rsidP="00B85D98" w:rsidRDefault="00711E6D" w14:paraId="341E52D4" w14:textId="77777777">
      <w:pPr>
        <w:spacing w:line="360" w:lineRule="auto"/>
        <w:rPr>
          <w:rFonts w:cstheme="minorHAnsi"/>
          <w:sz w:val="24"/>
          <w:szCs w:val="24"/>
        </w:rPr>
      </w:pPr>
    </w:p>
    <w:p w:rsidRPr="00035264" w:rsidR="00711E6D" w:rsidP="0B4FDAD2" w:rsidRDefault="00711E6D" w14:paraId="0A5C61AA" w14:textId="50F4EE8E">
      <w:pPr>
        <w:spacing w:line="360" w:lineRule="auto"/>
        <w:rPr>
          <w:rFonts w:cs="Calibri" w:cstheme="minorAscii"/>
          <w:sz w:val="24"/>
          <w:szCs w:val="24"/>
        </w:rPr>
      </w:pPr>
      <w:r w:rsidRPr="0B4FDAD2" w:rsidR="1F7166FA">
        <w:rPr>
          <w:rFonts w:cs="Calibri" w:cstheme="minorAscii"/>
          <w:sz w:val="24"/>
          <w:szCs w:val="24"/>
        </w:rPr>
        <w:t xml:space="preserve">Moreover, nonsense breeds more nonsense. Beliefs do not </w:t>
      </w:r>
      <w:ins w:author="Meike Robaard" w:date="2022-05-23T19:37:04.062Z" w:id="1081956124">
        <w:r w:rsidRPr="0B4FDAD2" w:rsidR="1F7166FA">
          <w:rPr>
            <w:rFonts w:cs="Calibri" w:cstheme="minorAscii"/>
            <w:sz w:val="24"/>
            <w:szCs w:val="24"/>
          </w:rPr>
          <w:t>emerge</w:t>
        </w:r>
      </w:ins>
      <w:del w:author="Meike Robaard" w:date="2022-05-23T19:37:01.67Z" w:id="1683301849">
        <w:r w:rsidRPr="0B4FDAD2" w:rsidDel="1F7166FA">
          <w:rPr>
            <w:rFonts w:cs="Calibri" w:cstheme="minorAscii"/>
            <w:sz w:val="24"/>
            <w:szCs w:val="24"/>
          </w:rPr>
          <w:delText>come</w:delText>
        </w:r>
      </w:del>
      <w:r w:rsidRPr="0B4FDAD2" w:rsidR="1F7166FA">
        <w:rPr>
          <w:rFonts w:cs="Calibri" w:cstheme="minorAscii"/>
          <w:sz w:val="24"/>
          <w:szCs w:val="24"/>
        </w:rPr>
        <w:t xml:space="preserve"> in isolation. Our worldview </w:t>
      </w:r>
      <w:ins w:author="Meike Robaard" w:date="2022-05-23T19:37:38.306Z" w:id="1455857134">
        <w:r w:rsidRPr="0B4FDAD2" w:rsidR="1F7166FA">
          <w:rPr>
            <w:rFonts w:cs="Calibri" w:cstheme="minorAscii"/>
            <w:sz w:val="24"/>
            <w:szCs w:val="24"/>
          </w:rPr>
          <w:t xml:space="preserve">consists </w:t>
        </w:r>
      </w:ins>
      <w:del w:author="Meike Robaard" w:date="2022-05-23T19:37:34.339Z" w:id="668639589">
        <w:r w:rsidRPr="0B4FDAD2" w:rsidDel="1F7166FA">
          <w:rPr>
            <w:rFonts w:cs="Calibri" w:cstheme="minorAscii"/>
            <w:sz w:val="24"/>
            <w:szCs w:val="24"/>
          </w:rPr>
          <w:delText xml:space="preserve">is made up </w:delText>
        </w:r>
      </w:del>
      <w:r w:rsidRPr="0B4FDAD2" w:rsidR="1F7166FA">
        <w:rPr>
          <w:rFonts w:cs="Calibri" w:cstheme="minorAscii"/>
          <w:sz w:val="24"/>
          <w:szCs w:val="24"/>
        </w:rPr>
        <w:t>of a complex web of interwoven beliefs. This means that illusions or irrational and erroneous views tend to branch out in</w:t>
      </w:r>
      <w:ins w:author="Meike Robaard" w:date="2022-05-23T19:37:53.201Z" w:id="1381347742">
        <w:r w:rsidRPr="0B4FDAD2" w:rsidR="1F7166FA">
          <w:rPr>
            <w:rFonts w:cs="Calibri" w:cstheme="minorAscii"/>
            <w:sz w:val="24"/>
            <w:szCs w:val="24"/>
          </w:rPr>
          <w:t>(to)</w:t>
        </w:r>
      </w:ins>
      <w:r w:rsidRPr="0B4FDAD2" w:rsidR="1F7166FA">
        <w:rPr>
          <w:rFonts w:cs="Calibri" w:cstheme="minorAscii"/>
          <w:sz w:val="24"/>
          <w:szCs w:val="24"/>
        </w:rPr>
        <w:t xml:space="preserve"> our thinking</w:t>
      </w:r>
      <w:r w:rsidRPr="0B4FDAD2" w:rsidR="11FAF65C">
        <w:rPr>
          <w:rFonts w:cs="Calibri" w:cstheme="minorAscii"/>
          <w:sz w:val="24"/>
          <w:szCs w:val="24"/>
        </w:rPr>
        <w:t xml:space="preserve"> (</w:t>
      </w:r>
      <w:r w:rsidRPr="0B4FDAD2" w:rsidR="11FAF65C">
        <w:rPr>
          <w:rFonts w:cs="Calibri" w:cstheme="minorAscii"/>
          <w:sz w:val="24"/>
          <w:szCs w:val="24"/>
        </w:rPr>
        <w:t>Boudry</w:t>
      </w:r>
      <w:ins w:author="Meike Robaard" w:date="2022-05-27T17:41:06.855Z" w:id="324750617">
        <w:r w:rsidRPr="0B4FDAD2" w:rsidR="11FAF65C">
          <w:rPr>
            <w:rFonts w:cs="Calibri" w:cstheme="minorAscii"/>
            <w:sz w:val="24"/>
            <w:szCs w:val="24"/>
          </w:rPr>
          <w:t>,</w:t>
        </w:r>
      </w:ins>
      <w:r w:rsidRPr="0B4FDAD2" w:rsidR="11FAF65C">
        <w:rPr>
          <w:rFonts w:cs="Calibri" w:cstheme="minorAscii"/>
          <w:sz w:val="24"/>
          <w:szCs w:val="24"/>
        </w:rPr>
        <w:t xml:space="preserve"> 2016)</w:t>
      </w:r>
      <w:r w:rsidRPr="0B4FDAD2" w:rsidR="1F7166FA">
        <w:rPr>
          <w:rFonts w:cs="Calibri" w:cstheme="minorAscii"/>
          <w:sz w:val="24"/>
          <w:szCs w:val="24"/>
        </w:rPr>
        <w:t xml:space="preserve">. Nonsense produces more nonsense. Anyone who believes in the predictive power of astrology will probably be more susceptible to other illusions such as believing in the existence of people with paranormal gifts, psychics, and the efficacy of </w:t>
      </w:r>
      <w:del w:author="Meike Robaard" w:date="2022-05-23T19:38:28.37Z" w:id="644973030">
        <w:r w:rsidRPr="0B4FDAD2" w:rsidDel="1F7166FA">
          <w:rPr>
            <w:rFonts w:cs="Calibri" w:cstheme="minorAscii"/>
            <w:sz w:val="24"/>
            <w:szCs w:val="24"/>
          </w:rPr>
          <w:delText>bogus</w:delText>
        </w:r>
      </w:del>
      <w:r w:rsidRPr="0B4FDAD2" w:rsidR="1F7166FA">
        <w:rPr>
          <w:rFonts w:cs="Calibri" w:cstheme="minorAscii"/>
          <w:sz w:val="24"/>
          <w:szCs w:val="24"/>
        </w:rPr>
        <w:t xml:space="preserve"> treatments such as 'energy healing'. </w:t>
      </w:r>
    </w:p>
    <w:p w:rsidRPr="00035264" w:rsidR="00711E6D" w:rsidP="00B85D98" w:rsidRDefault="00711E6D" w14:paraId="151B77A6" w14:textId="77777777">
      <w:pPr>
        <w:spacing w:line="360" w:lineRule="auto"/>
        <w:rPr>
          <w:rFonts w:cstheme="minorHAnsi"/>
          <w:sz w:val="24"/>
          <w:szCs w:val="24"/>
        </w:rPr>
      </w:pPr>
    </w:p>
    <w:p w:rsidRPr="00035264" w:rsidR="00711E6D" w:rsidP="00B85D98" w:rsidRDefault="00711E6D" w14:paraId="59C9DA51" w14:textId="77777777">
      <w:pPr>
        <w:spacing w:line="360" w:lineRule="auto"/>
        <w:rPr>
          <w:rFonts w:cstheme="minorHAnsi"/>
          <w:b/>
          <w:bCs/>
          <w:sz w:val="24"/>
          <w:szCs w:val="24"/>
        </w:rPr>
      </w:pPr>
      <w:r w:rsidRPr="00035264">
        <w:rPr>
          <w:rFonts w:cstheme="minorHAnsi"/>
          <w:b/>
          <w:bCs/>
          <w:sz w:val="24"/>
          <w:szCs w:val="24"/>
        </w:rPr>
        <w:t>The tenacity of nonsense</w:t>
      </w:r>
    </w:p>
    <w:p w:rsidRPr="00035264" w:rsidR="00711E6D" w:rsidP="00B85D98" w:rsidRDefault="00711E6D" w14:paraId="2FC94C6A" w14:textId="77777777">
      <w:pPr>
        <w:spacing w:line="360" w:lineRule="auto"/>
        <w:rPr>
          <w:rFonts w:cstheme="minorHAnsi"/>
          <w:b/>
          <w:bCs/>
          <w:sz w:val="24"/>
          <w:szCs w:val="24"/>
        </w:rPr>
      </w:pPr>
    </w:p>
    <w:p w:rsidR="00711E6D" w:rsidP="0B4FDAD2" w:rsidRDefault="00711E6D" w14:paraId="58854311" w14:textId="0AAF27CD">
      <w:pPr>
        <w:spacing w:line="360" w:lineRule="auto"/>
        <w:rPr>
          <w:rFonts w:cs="Calibri" w:cstheme="minorAscii"/>
          <w:sz w:val="24"/>
          <w:szCs w:val="24"/>
        </w:rPr>
      </w:pPr>
      <w:r w:rsidRPr="0B4FDAD2" w:rsidR="1F7166FA">
        <w:rPr>
          <w:rFonts w:cs="Calibri" w:cstheme="minorAscii"/>
          <w:sz w:val="24"/>
          <w:szCs w:val="24"/>
        </w:rPr>
        <w:t xml:space="preserve">Nonsense, as </w:t>
      </w:r>
      <w:ins w:author="Meike Robaard" w:date="2022-05-23T19:38:48.716Z" w:id="1730890813">
        <w:r w:rsidRPr="0B4FDAD2" w:rsidR="1F7166FA">
          <w:rPr>
            <w:rFonts w:cs="Calibri" w:cstheme="minorAscii"/>
            <w:sz w:val="24"/>
            <w:szCs w:val="24"/>
          </w:rPr>
          <w:t xml:space="preserve">I have previously </w:t>
        </w:r>
      </w:ins>
      <w:r w:rsidRPr="0B4FDAD2" w:rsidR="1F7166FA">
        <w:rPr>
          <w:rFonts w:cs="Calibri" w:cstheme="minorAscii"/>
          <w:sz w:val="24"/>
          <w:szCs w:val="24"/>
        </w:rPr>
        <w:t xml:space="preserve">pointed out, is </w:t>
      </w:r>
      <w:ins w:author="Meike Robaard" w:date="2022-05-23T19:38:58.526Z" w:id="104197565">
        <w:r w:rsidRPr="0B4FDAD2" w:rsidR="1F7166FA">
          <w:rPr>
            <w:rFonts w:cs="Calibri" w:cstheme="minorAscii"/>
            <w:sz w:val="24"/>
            <w:szCs w:val="24"/>
          </w:rPr>
          <w:t>a historical constant</w:t>
        </w:r>
      </w:ins>
      <w:del w:author="Meike Robaard" w:date="2022-05-23T19:38:54.744Z" w:id="1440258954">
        <w:r w:rsidRPr="0B4FDAD2" w:rsidDel="1F7166FA">
          <w:rPr>
            <w:rFonts w:cs="Calibri" w:cstheme="minorAscii"/>
            <w:sz w:val="24"/>
            <w:szCs w:val="24"/>
          </w:rPr>
          <w:delText>of all time</w:delText>
        </w:r>
      </w:del>
      <w:del w:author="Meike Robaard" w:date="2022-05-23T19:39:01.402Z" w:id="648995271">
        <w:r w:rsidRPr="0B4FDAD2" w:rsidDel="1F7166FA">
          <w:rPr>
            <w:rFonts w:cs="Calibri" w:cstheme="minorAscii"/>
            <w:sz w:val="24"/>
            <w:szCs w:val="24"/>
          </w:rPr>
          <w:delText>s</w:delText>
        </w:r>
      </w:del>
      <w:r w:rsidRPr="0B4FDAD2" w:rsidR="1F7166FA">
        <w:rPr>
          <w:rFonts w:cs="Calibri" w:cstheme="minorAscii"/>
          <w:sz w:val="24"/>
          <w:szCs w:val="24"/>
        </w:rPr>
        <w:t xml:space="preserve">. Every era and culture </w:t>
      </w:r>
      <w:r w:rsidRPr="0B4FDAD2" w:rsidR="062A4E5F">
        <w:rPr>
          <w:rFonts w:cs="Calibri" w:cstheme="minorAscii"/>
          <w:sz w:val="24"/>
          <w:szCs w:val="24"/>
        </w:rPr>
        <w:t>have</w:t>
      </w:r>
      <w:r w:rsidRPr="0B4FDAD2" w:rsidR="1F7166FA">
        <w:rPr>
          <w:rFonts w:cs="Calibri" w:cstheme="minorAscii"/>
          <w:sz w:val="24"/>
          <w:szCs w:val="24"/>
        </w:rPr>
        <w:t xml:space="preserve"> </w:t>
      </w:r>
      <w:r w:rsidRPr="0B4FDAD2" w:rsidR="062A4E5F">
        <w:rPr>
          <w:rFonts w:cs="Calibri" w:cstheme="minorAscii"/>
          <w:sz w:val="24"/>
          <w:szCs w:val="24"/>
        </w:rPr>
        <w:t>their</w:t>
      </w:r>
      <w:r w:rsidRPr="0B4FDAD2" w:rsidR="1F7166FA">
        <w:rPr>
          <w:rFonts w:cs="Calibri" w:cstheme="minorAscii"/>
          <w:sz w:val="24"/>
          <w:szCs w:val="24"/>
        </w:rPr>
        <w:t xml:space="preserve"> irrational views. Interestingly</w:t>
      </w:r>
      <w:ins w:author="Meike Robaard" w:date="2022-05-23T19:39:09.589Z" w:id="1273975149">
        <w:r w:rsidRPr="0B4FDAD2" w:rsidR="1F7166FA">
          <w:rPr>
            <w:rFonts w:cs="Calibri" w:cstheme="minorAscii"/>
            <w:sz w:val="24"/>
            <w:szCs w:val="24"/>
          </w:rPr>
          <w:t>,</w:t>
        </w:r>
      </w:ins>
      <w:r w:rsidRPr="0B4FDAD2" w:rsidR="1F7166FA">
        <w:rPr>
          <w:rFonts w:cs="Calibri" w:cstheme="minorAscii"/>
          <w:sz w:val="24"/>
          <w:szCs w:val="24"/>
        </w:rPr>
        <w:t xml:space="preserve"> however, whereas blatantly irrational views generally seem completely absurd to an outsider, people within groups that hold these views are often not aware of the bizarre nature of their convictions. We do</w:t>
      </w:r>
      <w:ins w:author="Meike Robaard" w:date="2022-05-23T19:39:23.413Z" w:id="1296969030">
        <w:r w:rsidRPr="0B4FDAD2" w:rsidR="1F7166FA">
          <w:rPr>
            <w:rFonts w:cs="Calibri" w:cstheme="minorAscii"/>
            <w:sz w:val="24"/>
            <w:szCs w:val="24"/>
          </w:rPr>
          <w:t xml:space="preserve"> not</w:t>
        </w:r>
      </w:ins>
      <w:del w:author="Meike Robaard" w:date="2022-05-23T19:39:22.028Z" w:id="174898364">
        <w:r w:rsidRPr="0B4FDAD2" w:rsidDel="1F7166FA">
          <w:rPr>
            <w:rFonts w:cs="Calibri" w:cstheme="minorAscii"/>
            <w:sz w:val="24"/>
            <w:szCs w:val="24"/>
          </w:rPr>
          <w:delText>n’t</w:delText>
        </w:r>
      </w:del>
      <w:r w:rsidRPr="0B4FDAD2" w:rsidR="1F7166FA">
        <w:rPr>
          <w:rFonts w:cs="Calibri" w:cstheme="minorAscii"/>
          <w:sz w:val="24"/>
          <w:szCs w:val="24"/>
        </w:rPr>
        <w:t xml:space="preserve"> have to go </w:t>
      </w:r>
      <w:del w:author="Meike Robaard" w:date="2022-05-23T19:39:27.503Z" w:id="1638568209">
        <w:r w:rsidRPr="0B4FDAD2" w:rsidDel="1F7166FA">
          <w:rPr>
            <w:rFonts w:cs="Calibri" w:cstheme="minorAscii"/>
            <w:sz w:val="24"/>
            <w:szCs w:val="24"/>
          </w:rPr>
          <w:delText xml:space="preserve">far </w:delText>
        </w:r>
      </w:del>
      <w:r w:rsidRPr="0B4FDAD2" w:rsidR="1F7166FA">
        <w:rPr>
          <w:rFonts w:cs="Calibri" w:cstheme="minorAscii"/>
          <w:sz w:val="24"/>
          <w:szCs w:val="24"/>
        </w:rPr>
        <w:t xml:space="preserve">back </w:t>
      </w:r>
      <w:ins w:author="Meike Robaard" w:date="2022-05-23T19:39:34.307Z" w:id="1945769699">
        <w:r w:rsidRPr="0B4FDAD2" w:rsidR="1F7166FA">
          <w:rPr>
            <w:rFonts w:cs="Calibri" w:cstheme="minorAscii"/>
            <w:sz w:val="24"/>
            <w:szCs w:val="24"/>
          </w:rPr>
          <w:t xml:space="preserve">far </w:t>
        </w:r>
      </w:ins>
      <w:r w:rsidRPr="0B4FDAD2" w:rsidR="1F7166FA">
        <w:rPr>
          <w:rFonts w:cs="Calibri" w:cstheme="minorAscii"/>
          <w:sz w:val="24"/>
          <w:szCs w:val="24"/>
        </w:rPr>
        <w:t>in</w:t>
      </w:r>
      <w:ins w:author="Meike Robaard" w:date="2022-05-23T19:39:36.899Z" w:id="137865406">
        <w:r w:rsidRPr="0B4FDAD2" w:rsidR="1F7166FA">
          <w:rPr>
            <w:rFonts w:cs="Calibri" w:cstheme="minorAscii"/>
            <w:sz w:val="24"/>
            <w:szCs w:val="24"/>
          </w:rPr>
          <w:t>ti</w:t>
        </w:r>
      </w:ins>
      <w:r w:rsidRPr="0B4FDAD2" w:rsidR="1F7166FA">
        <w:rPr>
          <w:rFonts w:cs="Calibri" w:cstheme="minorAscii"/>
          <w:sz w:val="24"/>
          <w:szCs w:val="24"/>
        </w:rPr>
        <w:t xml:space="preserve"> our </w:t>
      </w:r>
      <w:ins w:author="Meike Robaard" w:date="2022-05-23T19:39:41.699Z" w:id="1961247845">
        <w:r w:rsidRPr="0B4FDAD2" w:rsidR="1F7166FA">
          <w:rPr>
            <w:rFonts w:cs="Calibri" w:cstheme="minorAscii"/>
            <w:sz w:val="24"/>
            <w:szCs w:val="24"/>
          </w:rPr>
          <w:t xml:space="preserve">own </w:t>
        </w:r>
      </w:ins>
      <w:r w:rsidRPr="0B4FDAD2" w:rsidR="1F7166FA">
        <w:rPr>
          <w:rFonts w:cs="Calibri" w:cstheme="minorAscii"/>
          <w:sz w:val="24"/>
          <w:szCs w:val="24"/>
        </w:rPr>
        <w:t>histor</w:t>
      </w:r>
      <w:ins w:author="Meike Robaard" w:date="2022-05-23T19:39:44.714Z" w:id="296799209">
        <w:r w:rsidRPr="0B4FDAD2" w:rsidR="1F7166FA">
          <w:rPr>
            <w:rFonts w:cs="Calibri" w:cstheme="minorAscii"/>
            <w:sz w:val="24"/>
            <w:szCs w:val="24"/>
          </w:rPr>
          <w:t>ies</w:t>
        </w:r>
      </w:ins>
      <w:del w:author="Meike Robaard" w:date="2022-05-23T19:39:43.989Z" w:id="845678634">
        <w:r w:rsidRPr="0B4FDAD2" w:rsidDel="1F7166FA">
          <w:rPr>
            <w:rFonts w:cs="Calibri" w:cstheme="minorAscii"/>
            <w:sz w:val="24"/>
            <w:szCs w:val="24"/>
          </w:rPr>
          <w:delText>y</w:delText>
        </w:r>
      </w:del>
      <w:r w:rsidRPr="0B4FDAD2" w:rsidR="1F7166FA">
        <w:rPr>
          <w:rFonts w:cs="Calibri" w:cstheme="minorAscii"/>
          <w:sz w:val="24"/>
          <w:szCs w:val="24"/>
        </w:rPr>
        <w:t xml:space="preserve"> to find </w:t>
      </w:r>
      <w:ins w:author="Meike Robaard" w:date="2022-05-23T19:39:55.245Z" w:id="1161838562">
        <w:r w:rsidRPr="0B4FDAD2" w:rsidR="1F7166FA">
          <w:rPr>
            <w:rFonts w:cs="Calibri" w:cstheme="minorAscii"/>
            <w:sz w:val="24"/>
            <w:szCs w:val="24"/>
          </w:rPr>
          <w:t xml:space="preserve">seemingly </w:t>
        </w:r>
      </w:ins>
      <w:r w:rsidRPr="0B4FDAD2" w:rsidR="1F7166FA">
        <w:rPr>
          <w:rFonts w:cs="Calibri" w:cstheme="minorAscii"/>
          <w:sz w:val="24"/>
          <w:szCs w:val="24"/>
        </w:rPr>
        <w:t xml:space="preserve">absurd beliefs. In the 18th century, a large part of the population believed in witchcraft, </w:t>
      </w:r>
      <w:ins w:author="Meike Robaard" w:date="2022-05-23T19:41:07.576Z" w:id="1606074753">
        <w:r w:rsidRPr="0B4FDAD2" w:rsidR="1F7166FA">
          <w:rPr>
            <w:rFonts w:cs="Calibri" w:cstheme="minorAscii"/>
            <w:sz w:val="24"/>
            <w:szCs w:val="24"/>
          </w:rPr>
          <w:t xml:space="preserve">to the extent </w:t>
        </w:r>
      </w:ins>
      <w:del w:author="Meike Robaard" w:date="2022-05-23T19:41:00.67Z" w:id="829829138">
        <w:r w:rsidRPr="0B4FDAD2" w:rsidDel="1F7166FA">
          <w:rPr>
            <w:rFonts w:cs="Calibri" w:cstheme="minorAscii"/>
            <w:sz w:val="24"/>
            <w:szCs w:val="24"/>
          </w:rPr>
          <w:delText>in the</w:delText>
        </w:r>
      </w:del>
      <w:r w:rsidRPr="0B4FDAD2" w:rsidR="1F7166FA">
        <w:rPr>
          <w:rFonts w:cs="Calibri" w:cstheme="minorAscii"/>
          <w:sz w:val="24"/>
          <w:szCs w:val="24"/>
        </w:rPr>
        <w:t xml:space="preserve"> </w:t>
      </w:r>
      <w:del w:author="Meike Robaard" w:date="2022-05-23T19:41:10.736Z" w:id="884515237">
        <w:r w:rsidRPr="0B4FDAD2" w:rsidDel="1F7166FA">
          <w:rPr>
            <w:rFonts w:cs="Calibri" w:cstheme="minorAscii"/>
            <w:sz w:val="24"/>
            <w:szCs w:val="24"/>
          </w:rPr>
          <w:delText>fact</w:delText>
        </w:r>
      </w:del>
      <w:r w:rsidRPr="0B4FDAD2" w:rsidR="1F7166FA">
        <w:rPr>
          <w:rFonts w:cs="Calibri" w:cstheme="minorAscii"/>
          <w:sz w:val="24"/>
          <w:szCs w:val="24"/>
        </w:rPr>
        <w:t xml:space="preserve"> that an English woman, Mary Toft, </w:t>
      </w:r>
      <w:ins w:author="Meike Robaard" w:date="2022-05-23T19:41:30.201Z" w:id="1341362778">
        <w:r w:rsidRPr="0B4FDAD2" w:rsidR="1F7166FA">
          <w:rPr>
            <w:rFonts w:cs="Calibri" w:cstheme="minorAscii"/>
            <w:sz w:val="24"/>
            <w:szCs w:val="24"/>
          </w:rPr>
          <w:t xml:space="preserve">was believed to </w:t>
        </w:r>
      </w:ins>
      <w:r w:rsidRPr="0B4FDAD2" w:rsidR="1F7166FA">
        <w:rPr>
          <w:rFonts w:cs="Calibri" w:cstheme="minorAscii"/>
          <w:sz w:val="24"/>
          <w:szCs w:val="24"/>
        </w:rPr>
        <w:t>ha</w:t>
      </w:r>
      <w:ins w:author="Meike Robaard" w:date="2022-05-23T19:41:33.577Z" w:id="943392697">
        <w:r w:rsidRPr="0B4FDAD2" w:rsidR="1F7166FA">
          <w:rPr>
            <w:rFonts w:cs="Calibri" w:cstheme="minorAscii"/>
            <w:sz w:val="24"/>
            <w:szCs w:val="24"/>
          </w:rPr>
          <w:t xml:space="preserve">ve </w:t>
        </w:r>
      </w:ins>
      <w:del w:author="Meike Robaard" w:date="2022-05-23T19:41:32.621Z" w:id="2129433862">
        <w:r w:rsidRPr="0B4FDAD2" w:rsidDel="1F7166FA">
          <w:rPr>
            <w:rFonts w:cs="Calibri" w:cstheme="minorAscii"/>
            <w:sz w:val="24"/>
            <w:szCs w:val="24"/>
          </w:rPr>
          <w:delText>d</w:delText>
        </w:r>
      </w:del>
      <w:r w:rsidRPr="0B4FDAD2" w:rsidR="1F7166FA">
        <w:rPr>
          <w:rFonts w:cs="Calibri" w:cstheme="minorAscii"/>
          <w:sz w:val="24"/>
          <w:szCs w:val="24"/>
        </w:rPr>
        <w:t xml:space="preserve"> given birth to rabbits and that there were recipes to produce not only gold (alchemy) but also live animals (such as a scorpion by placing basil leaves between two stones and letting it heat in the sun). </w:t>
      </w:r>
    </w:p>
    <w:p w:rsidRPr="00035264" w:rsidR="00711E6D" w:rsidP="00B85D98" w:rsidRDefault="00711E6D" w14:paraId="0B6AC4BC" w14:textId="77777777">
      <w:pPr>
        <w:spacing w:line="360" w:lineRule="auto"/>
        <w:rPr>
          <w:rFonts w:cstheme="minorHAnsi"/>
          <w:sz w:val="24"/>
          <w:szCs w:val="24"/>
        </w:rPr>
      </w:pPr>
    </w:p>
    <w:p w:rsidR="00711E6D" w:rsidP="0B4FDAD2" w:rsidRDefault="00711E6D" w14:paraId="1A0A26CF" w14:textId="27962A39">
      <w:pPr>
        <w:spacing w:line="360" w:lineRule="auto"/>
        <w:rPr>
          <w:rFonts w:cs="Calibri" w:cstheme="minorAscii"/>
          <w:sz w:val="24"/>
          <w:szCs w:val="24"/>
        </w:rPr>
      </w:pPr>
      <w:r w:rsidRPr="0B4FDAD2" w:rsidR="1F7166FA">
        <w:rPr>
          <w:rFonts w:cs="Calibri" w:cstheme="minorAscii"/>
          <w:sz w:val="24"/>
          <w:szCs w:val="24"/>
        </w:rPr>
        <w:t xml:space="preserve">From the outside, these views seem </w:t>
      </w:r>
      <w:r w:rsidRPr="0B4FDAD2" w:rsidR="1F7166FA">
        <w:rPr>
          <w:rFonts w:cs="Calibri" w:cstheme="minorAscii"/>
          <w:sz w:val="24"/>
          <w:szCs w:val="24"/>
        </w:rPr>
        <w:t>absurd</w:t>
      </w:r>
      <w:ins w:author="Meike Robaard" w:date="2022-05-23T19:41:44.252Z" w:id="1750633033">
        <w:r w:rsidRPr="0B4FDAD2" w:rsidR="1F7166FA">
          <w:rPr>
            <w:rFonts w:cs="Calibri" w:cstheme="minorAscii"/>
            <w:sz w:val="24"/>
            <w:szCs w:val="24"/>
          </w:rPr>
          <w:t>,</w:t>
        </w:r>
      </w:ins>
      <w:r w:rsidRPr="0B4FDAD2" w:rsidR="1F7166FA">
        <w:rPr>
          <w:rFonts w:cs="Calibri" w:cstheme="minorAscii"/>
          <w:sz w:val="24"/>
          <w:szCs w:val="24"/>
        </w:rPr>
        <w:t xml:space="preserve"> and it is hard to imagine that a large part of the population held such beliefs. But our contemporary illusions are not so different. We have rid ourselves of many misbeliefs since the 18th century, mainly thanks to the development of modern sciences, but we certainly did not rid ourselves of all illusions. How would someone from the 23rd century look at our widespread superstitions (touching wood, being </w:t>
      </w:r>
      <w:r w:rsidRPr="0B4FDAD2" w:rsidR="1F7166FA">
        <w:rPr>
          <w:rFonts w:cs="Calibri" w:cstheme="minorAscii"/>
          <w:sz w:val="24"/>
          <w:szCs w:val="24"/>
        </w:rPr>
        <w:t>apprehensive on Friday the 13</w:t>
      </w:r>
      <w:r w:rsidRPr="0B4FDAD2" w:rsidR="1F7166FA">
        <w:rPr>
          <w:rFonts w:cs="Calibri" w:cstheme="minorAscii"/>
          <w:sz w:val="24"/>
          <w:szCs w:val="24"/>
          <w:vertAlign w:val="superscript"/>
        </w:rPr>
        <w:t>th</w:t>
      </w:r>
      <w:r w:rsidRPr="0B4FDAD2" w:rsidR="1F7166FA">
        <w:rPr>
          <w:rFonts w:cs="Calibri" w:cstheme="minorAscii"/>
          <w:sz w:val="24"/>
          <w:szCs w:val="24"/>
        </w:rPr>
        <w:t xml:space="preserve">, etc.)? And what would </w:t>
      </w:r>
      <w:r w:rsidRPr="0B4FDAD2" w:rsidR="062A4E5F">
        <w:rPr>
          <w:rFonts w:cs="Calibri" w:cstheme="minorAscii"/>
          <w:sz w:val="24"/>
          <w:szCs w:val="24"/>
        </w:rPr>
        <w:t>s</w:t>
      </w:r>
      <w:r w:rsidRPr="0B4FDAD2" w:rsidR="1F7166FA">
        <w:rPr>
          <w:rFonts w:cs="Calibri" w:cstheme="minorAscii"/>
          <w:sz w:val="24"/>
          <w:szCs w:val="24"/>
        </w:rPr>
        <w:t xml:space="preserve">he think of the popular belief that surviving for a week on so-called 'detox' juices and tea clears our body of toxins (which toxins is usually not specified), and that an ethereal, supernatural being was incarnated in a human body some 2000 years ago? </w:t>
      </w:r>
    </w:p>
    <w:p w:rsidRPr="00035264" w:rsidR="00711E6D" w:rsidP="00B85D98" w:rsidRDefault="00711E6D" w14:paraId="127F83C2" w14:textId="77777777">
      <w:pPr>
        <w:spacing w:line="360" w:lineRule="auto"/>
        <w:rPr>
          <w:rFonts w:cstheme="minorHAnsi"/>
          <w:sz w:val="24"/>
          <w:szCs w:val="24"/>
        </w:rPr>
      </w:pPr>
    </w:p>
    <w:p w:rsidRPr="00035264" w:rsidR="00711E6D" w:rsidP="00B85D98" w:rsidRDefault="00711E6D" w14:paraId="40EE5190" w14:textId="23B30BC2">
      <w:pPr>
        <w:spacing w:line="360" w:lineRule="auto"/>
        <w:rPr>
          <w:rFonts w:cstheme="minorHAnsi"/>
          <w:sz w:val="24"/>
          <w:szCs w:val="24"/>
        </w:rPr>
      </w:pPr>
      <w:r w:rsidRPr="00035264">
        <w:rPr>
          <w:rFonts w:cstheme="minorHAnsi"/>
          <w:sz w:val="24"/>
          <w:szCs w:val="24"/>
        </w:rPr>
        <w:t>The fact that illusions are part of a coherent worldview and do not look so strange from the inside, only makes it more difficult to expose them. The problem is also that with our intuition or common sense, we can perhaps expose the most outrageous claims, but certainly not all illusions. On the contrary</w:t>
      </w:r>
      <w:r w:rsidR="00473B3F">
        <w:rPr>
          <w:rFonts w:cstheme="minorHAnsi"/>
          <w:sz w:val="24"/>
          <w:szCs w:val="24"/>
        </w:rPr>
        <w:t>, i</w:t>
      </w:r>
      <w:r w:rsidRPr="00035264">
        <w:rPr>
          <w:rFonts w:cstheme="minorHAnsi"/>
          <w:sz w:val="24"/>
          <w:szCs w:val="24"/>
        </w:rPr>
        <w:t xml:space="preserve">rrationality often stems from our intuitive or spontaneous thinking. In other words, normal thinking leads us astray. We tumble from one cognitive trap into another. It makes us 'predictably irrational', as the behavioral economist Dan </w:t>
      </w:r>
      <w:proofErr w:type="spellStart"/>
      <w:r w:rsidRPr="00035264">
        <w:rPr>
          <w:rFonts w:cstheme="minorHAnsi"/>
          <w:sz w:val="24"/>
          <w:szCs w:val="24"/>
        </w:rPr>
        <w:t>Ariely</w:t>
      </w:r>
      <w:proofErr w:type="spellEnd"/>
      <w:r>
        <w:rPr>
          <w:rFonts w:cstheme="minorHAnsi"/>
          <w:sz w:val="24"/>
          <w:szCs w:val="24"/>
        </w:rPr>
        <w:t xml:space="preserve"> (2010)</w:t>
      </w:r>
      <w:r w:rsidRPr="00035264">
        <w:rPr>
          <w:rFonts w:cstheme="minorHAnsi"/>
          <w:sz w:val="24"/>
          <w:szCs w:val="24"/>
        </w:rPr>
        <w:t xml:space="preserve"> describes it. </w:t>
      </w:r>
    </w:p>
    <w:p w:rsidRPr="00035264" w:rsidR="00711E6D" w:rsidP="00B85D98" w:rsidRDefault="00711E6D" w14:paraId="11BBE1F9" w14:textId="77777777">
      <w:pPr>
        <w:spacing w:line="360" w:lineRule="auto"/>
        <w:rPr>
          <w:rFonts w:cstheme="minorHAnsi"/>
          <w:sz w:val="24"/>
          <w:szCs w:val="24"/>
        </w:rPr>
      </w:pPr>
    </w:p>
    <w:p w:rsidRPr="00035264" w:rsidR="00711E6D" w:rsidP="00B85D98" w:rsidRDefault="00711E6D" w14:paraId="6FD8CD12" w14:textId="77777777">
      <w:pPr>
        <w:spacing w:line="360" w:lineRule="auto"/>
        <w:rPr>
          <w:rFonts w:cstheme="minorHAnsi"/>
          <w:b/>
          <w:bCs/>
          <w:sz w:val="24"/>
          <w:szCs w:val="24"/>
        </w:rPr>
      </w:pPr>
      <w:r w:rsidRPr="00035264">
        <w:rPr>
          <w:rFonts w:cstheme="minorHAnsi"/>
          <w:b/>
          <w:bCs/>
          <w:sz w:val="24"/>
          <w:szCs w:val="24"/>
        </w:rPr>
        <w:t>Three rules of thumb</w:t>
      </w:r>
    </w:p>
    <w:p w:rsidRPr="00035264" w:rsidR="00711E6D" w:rsidP="00B85D98" w:rsidRDefault="00711E6D" w14:paraId="6B400D8B" w14:textId="77777777">
      <w:pPr>
        <w:spacing w:line="360" w:lineRule="auto"/>
        <w:rPr>
          <w:rFonts w:cstheme="minorHAnsi"/>
          <w:b/>
          <w:bCs/>
          <w:sz w:val="24"/>
          <w:szCs w:val="24"/>
        </w:rPr>
      </w:pPr>
    </w:p>
    <w:p w:rsidR="00711E6D" w:rsidP="0B4FDAD2" w:rsidRDefault="00711E6D" w14:paraId="13547DD1" w14:textId="121FE3EC">
      <w:pPr>
        <w:spacing w:line="360" w:lineRule="auto"/>
        <w:rPr>
          <w:rFonts w:cs="Calibri" w:cstheme="minorAscii"/>
          <w:sz w:val="24"/>
          <w:szCs w:val="24"/>
        </w:rPr>
      </w:pPr>
      <w:r w:rsidRPr="0B4FDAD2" w:rsidR="1F7166FA">
        <w:rPr>
          <w:rFonts w:cs="Calibri" w:cstheme="minorAscii"/>
          <w:sz w:val="24"/>
          <w:szCs w:val="24"/>
        </w:rPr>
        <w:t>Yet we are not powerless. In most cases we can set our thinking straight by using three rules of thumb</w:t>
      </w:r>
      <w:r w:rsidRPr="0B4FDAD2" w:rsidR="5EF5EA34">
        <w:rPr>
          <w:rFonts w:cs="Calibri" w:cstheme="minorAscii"/>
          <w:sz w:val="24"/>
          <w:szCs w:val="24"/>
        </w:rPr>
        <w:t xml:space="preserve"> (</w:t>
      </w:r>
      <w:proofErr w:type="spellStart"/>
      <w:r w:rsidRPr="0B4FDAD2" w:rsidR="5EF5EA34">
        <w:rPr>
          <w:rFonts w:cs="Calibri" w:cstheme="minorAscii"/>
          <w:sz w:val="24"/>
          <w:szCs w:val="24"/>
        </w:rPr>
        <w:t>Braeckman</w:t>
      </w:r>
      <w:proofErr w:type="spellEnd"/>
      <w:ins w:author="Meike Robaard" w:date="2022-05-23T19:45:32.455Z" w:id="653157637">
        <w:r w:rsidRPr="0B4FDAD2" w:rsidR="5EF5EA34">
          <w:rPr>
            <w:rFonts w:cs="Calibri" w:cstheme="minorAscii"/>
            <w:sz w:val="24"/>
            <w:szCs w:val="24"/>
          </w:rPr>
          <w:t>,</w:t>
        </w:r>
      </w:ins>
      <w:r w:rsidRPr="0B4FDAD2" w:rsidR="5EF5EA34">
        <w:rPr>
          <w:rFonts w:cs="Calibri" w:cstheme="minorAscii"/>
          <w:sz w:val="24"/>
          <w:szCs w:val="24"/>
        </w:rPr>
        <w:t xml:space="preserve"> 2017)</w:t>
      </w:r>
      <w:r w:rsidRPr="0B4FDAD2" w:rsidR="1F7166FA">
        <w:rPr>
          <w:rFonts w:cs="Calibri" w:cstheme="minorAscii"/>
          <w:sz w:val="24"/>
          <w:szCs w:val="24"/>
        </w:rPr>
        <w:t xml:space="preserve">. The first rule of thumb is not to accept a claim merely because it sounds plausible. The fact that a claim sounds plausible is absolutely no guarantee that it is true (our intuition can be misleading, as we will find out). </w:t>
      </w:r>
      <w:r w:rsidRPr="0B4FDAD2" w:rsidR="2D4AA471">
        <w:rPr>
          <w:rFonts w:cs="Calibri" w:cstheme="minorAscii"/>
          <w:sz w:val="24"/>
          <w:szCs w:val="24"/>
        </w:rPr>
        <w:t xml:space="preserve">So, having the feeling of understanding or knowing something is by no means a guarantee that you </w:t>
      </w:r>
      <w:proofErr w:type="gramStart"/>
      <w:r w:rsidRPr="0B4FDAD2" w:rsidR="2D4AA471">
        <w:rPr>
          <w:rFonts w:cs="Calibri" w:cstheme="minorAscii"/>
          <w:sz w:val="24"/>
          <w:szCs w:val="24"/>
        </w:rPr>
        <w:t>actually understand</w:t>
      </w:r>
      <w:proofErr w:type="gramEnd"/>
      <w:r w:rsidRPr="0B4FDAD2" w:rsidR="2D4AA471">
        <w:rPr>
          <w:rFonts w:cs="Calibri" w:cstheme="minorAscii"/>
          <w:sz w:val="24"/>
          <w:szCs w:val="24"/>
        </w:rPr>
        <w:t xml:space="preserve"> or know something (Herman De Regt &amp; Hans </w:t>
      </w:r>
      <w:proofErr w:type="spellStart"/>
      <w:r w:rsidRPr="0B4FDAD2" w:rsidR="2D4AA471">
        <w:rPr>
          <w:rFonts w:cs="Calibri" w:cstheme="minorAscii"/>
          <w:sz w:val="24"/>
          <w:szCs w:val="24"/>
        </w:rPr>
        <w:t>Dooremalen</w:t>
      </w:r>
      <w:proofErr w:type="spellEnd"/>
      <w:ins w:author="Meike Robaard" w:date="2022-05-23T19:46:15.4Z" w:id="281274216">
        <w:r w:rsidRPr="0B4FDAD2" w:rsidR="2D4AA471">
          <w:rPr>
            <w:rFonts w:cs="Calibri" w:cstheme="minorAscii"/>
            <w:sz w:val="24"/>
            <w:szCs w:val="24"/>
          </w:rPr>
          <w:t>,</w:t>
        </w:r>
      </w:ins>
      <w:r w:rsidRPr="0B4FDAD2" w:rsidR="2D4AA471">
        <w:rPr>
          <w:rFonts w:cs="Calibri" w:cstheme="minorAscii"/>
          <w:sz w:val="24"/>
          <w:szCs w:val="24"/>
        </w:rPr>
        <w:t xml:space="preserve"> 2015). </w:t>
      </w:r>
      <w:r w:rsidRPr="0B4FDAD2" w:rsidR="1F7166FA">
        <w:rPr>
          <w:rFonts w:cs="Calibri" w:cstheme="minorAscii"/>
          <w:sz w:val="24"/>
          <w:szCs w:val="24"/>
        </w:rPr>
        <w:t>T</w:t>
      </w:r>
      <w:ins w:author="Meike Robaard" w:date="2022-05-23T19:46:27.517Z" w:id="1405089009">
        <w:r w:rsidRPr="0B4FDAD2" w:rsidR="1F7166FA">
          <w:rPr>
            <w:rFonts w:cs="Calibri" w:cstheme="minorAscii"/>
            <w:sz w:val="24"/>
            <w:szCs w:val="24"/>
          </w:rPr>
          <w:t>his</w:t>
        </w:r>
      </w:ins>
      <w:del w:author="Meike Robaard" w:date="2022-05-23T19:46:25.501Z" w:id="1144260743">
        <w:r w:rsidRPr="0B4FDAD2" w:rsidDel="1F7166FA">
          <w:rPr>
            <w:rFonts w:cs="Calibri" w:cstheme="minorAscii"/>
            <w:sz w:val="24"/>
            <w:szCs w:val="24"/>
          </w:rPr>
          <w:delText>hat</w:delText>
        </w:r>
      </w:del>
      <w:r w:rsidRPr="0B4FDAD2" w:rsidR="1F7166FA">
        <w:rPr>
          <w:rFonts w:cs="Calibri" w:cstheme="minorAscii"/>
          <w:sz w:val="24"/>
          <w:szCs w:val="24"/>
        </w:rPr>
        <w:t xml:space="preserve"> is why we need to rely on external (non-psychological) support to assess its reliability. Is the claim substantiated by facts? Does it emanate from a reliable source?</w:t>
      </w:r>
    </w:p>
    <w:p w:rsidRPr="00035264" w:rsidR="00711E6D" w:rsidP="00B85D98" w:rsidRDefault="00711E6D" w14:paraId="2B6B7931" w14:textId="77777777">
      <w:pPr>
        <w:spacing w:line="360" w:lineRule="auto"/>
        <w:rPr>
          <w:rFonts w:cstheme="minorHAnsi"/>
          <w:sz w:val="24"/>
          <w:szCs w:val="24"/>
        </w:rPr>
      </w:pPr>
    </w:p>
    <w:p w:rsidR="00711E6D" w:rsidP="0B4FDAD2" w:rsidRDefault="00711E6D" w14:paraId="55152477" w14:textId="1F871995">
      <w:pPr>
        <w:spacing w:line="360" w:lineRule="auto"/>
        <w:rPr>
          <w:rFonts w:cs="Calibri" w:cstheme="minorAscii"/>
          <w:sz w:val="24"/>
          <w:szCs w:val="24"/>
        </w:rPr>
      </w:pPr>
      <w:r w:rsidRPr="0B4FDAD2" w:rsidR="1F7166FA">
        <w:rPr>
          <w:rFonts w:cs="Calibri" w:cstheme="minorAscii"/>
          <w:sz w:val="24"/>
          <w:szCs w:val="24"/>
        </w:rPr>
        <w:t xml:space="preserve">The amount of external support we should </w:t>
      </w:r>
      <w:ins w:author="Meike Robaard" w:date="2022-05-23T19:46:43.059Z" w:id="256848276">
        <w:r w:rsidRPr="0B4FDAD2" w:rsidR="1F7166FA">
          <w:rPr>
            <w:rFonts w:cs="Calibri" w:cstheme="minorAscii"/>
            <w:sz w:val="24"/>
            <w:szCs w:val="24"/>
          </w:rPr>
          <w:t>require</w:t>
        </w:r>
      </w:ins>
      <w:del w:author="Meike Robaard" w:date="2022-05-23T19:46:40.097Z" w:id="8063195">
        <w:r w:rsidRPr="0B4FDAD2" w:rsidDel="1F7166FA">
          <w:rPr>
            <w:rFonts w:cs="Calibri" w:cstheme="minorAscii"/>
            <w:sz w:val="24"/>
            <w:szCs w:val="24"/>
          </w:rPr>
          <w:delText xml:space="preserve">want </w:delText>
        </w:r>
      </w:del>
      <w:r w:rsidRPr="0B4FDAD2" w:rsidR="1F7166FA">
        <w:rPr>
          <w:rFonts w:cs="Calibri" w:cstheme="minorAscii"/>
          <w:sz w:val="24"/>
          <w:szCs w:val="24"/>
        </w:rPr>
        <w:t xml:space="preserve">before accepting a claim depends, of course, on the claim itself. Extraordinary claims must be supported by extraordinarily strong evidence: </w:t>
      </w:r>
      <w:r w:rsidRPr="0B4FDAD2" w:rsidR="1F7166FA">
        <w:rPr>
          <w:rFonts w:cs="Calibri" w:cstheme="minorAscii"/>
          <w:sz w:val="24"/>
          <w:szCs w:val="24"/>
        </w:rPr>
        <w:t xml:space="preserve">a photograph of elves or of the monster of </w:t>
      </w:r>
      <w:r w:rsidRPr="0B4FDAD2" w:rsidR="1F7166FA">
        <w:rPr>
          <w:rFonts w:cs="Calibri" w:cstheme="minorAscii"/>
          <w:sz w:val="24"/>
          <w:szCs w:val="24"/>
        </w:rPr>
        <w:t>Lochness</w:t>
      </w:r>
      <w:r w:rsidRPr="0B4FDAD2" w:rsidR="1F7166FA">
        <w:rPr>
          <w:rFonts w:cs="Calibri" w:cstheme="minorAscii"/>
          <w:sz w:val="24"/>
          <w:szCs w:val="24"/>
        </w:rPr>
        <w:t>, the 'yeti' or 'bigfoot' are not a</w:t>
      </w:r>
      <w:ins w:author="Meike Robaard" w:date="2022-05-23T19:47:51.595Z" w:id="817188378">
        <w:r w:rsidRPr="0B4FDAD2" w:rsidR="1F7166FA">
          <w:rPr>
            <w:rFonts w:cs="Calibri" w:cstheme="minorAscii"/>
            <w:sz w:val="24"/>
            <w:szCs w:val="24"/>
          </w:rPr>
          <w:t>dequate</w:t>
        </w:r>
      </w:ins>
      <w:del w:author="Meike Robaard" w:date="2022-05-23T19:47:49.474Z" w:id="1228588501">
        <w:r w:rsidRPr="0B4FDAD2" w:rsidDel="1F7166FA">
          <w:rPr>
            <w:rFonts w:cs="Calibri" w:cstheme="minorAscii"/>
            <w:sz w:val="24"/>
            <w:szCs w:val="24"/>
          </w:rPr>
          <w:delText>ppropriate</w:delText>
        </w:r>
      </w:del>
      <w:r w:rsidRPr="0B4FDAD2" w:rsidR="1F7166FA">
        <w:rPr>
          <w:rFonts w:cs="Calibri" w:cstheme="minorAscii"/>
          <w:sz w:val="24"/>
          <w:szCs w:val="24"/>
        </w:rPr>
        <w:t xml:space="preserve"> pieces of evidence for accepting the existence of these creatures. Related to this is the question of the burden of proof. Anyone who comes up with claims about paranormal activities must provide evidence for this</w:t>
      </w:r>
      <w:del w:author="Meike Robaard" w:date="2022-05-23T19:48:57.528Z" w:id="435588076">
        <w:r w:rsidRPr="0B4FDAD2" w:rsidDel="1F7166FA">
          <w:rPr>
            <w:rFonts w:cs="Calibri" w:cstheme="minorAscii"/>
            <w:sz w:val="24"/>
            <w:szCs w:val="24"/>
          </w:rPr>
          <w:delText>, not the other way around.</w:delText>
        </w:r>
      </w:del>
      <w:r w:rsidRPr="0B4FDAD2" w:rsidR="1F7166FA">
        <w:rPr>
          <w:rFonts w:cs="Calibri" w:cstheme="minorAscii"/>
          <w:sz w:val="24"/>
          <w:szCs w:val="24"/>
        </w:rPr>
        <w:t xml:space="preserve"> Note in this context that despite the large cash prizes promised by skeptics to those who can prove paranormal gifts unambiguously, no one has yet succeeded. Such beliefs are not 'innocent until proven guilty'. The same applies to alternative forms of medicine, conspiracy theories</w:t>
      </w:r>
      <w:ins w:author="Meike Robaard" w:date="2022-05-23T19:49:22.794Z" w:id="855142144">
        <w:r w:rsidRPr="0B4FDAD2" w:rsidR="1F7166FA">
          <w:rPr>
            <w:rFonts w:cs="Calibri" w:cstheme="minorAscii"/>
            <w:sz w:val="24"/>
            <w:szCs w:val="24"/>
          </w:rPr>
          <w:t>,</w:t>
        </w:r>
      </w:ins>
      <w:r w:rsidRPr="0B4FDAD2" w:rsidR="1F7166FA">
        <w:rPr>
          <w:rFonts w:cs="Calibri" w:cstheme="minorAscii"/>
          <w:sz w:val="24"/>
          <w:szCs w:val="24"/>
        </w:rPr>
        <w:t xml:space="preserve"> and other theories that go against the scientific consensus</w:t>
      </w:r>
      <w:r w:rsidRPr="0B4FDAD2" w:rsidR="654C55C4">
        <w:rPr>
          <w:rFonts w:cs="Calibri" w:cstheme="minorAscii"/>
          <w:sz w:val="24"/>
          <w:szCs w:val="24"/>
        </w:rPr>
        <w:t xml:space="preserve"> (De Regt &amp; </w:t>
      </w:r>
      <w:proofErr w:type="spellStart"/>
      <w:r w:rsidRPr="0B4FDAD2" w:rsidR="654C55C4">
        <w:rPr>
          <w:rFonts w:cs="Calibri" w:cstheme="minorAscii"/>
          <w:sz w:val="24"/>
          <w:szCs w:val="24"/>
        </w:rPr>
        <w:t>Dooremalen</w:t>
      </w:r>
      <w:proofErr w:type="spellEnd"/>
      <w:ins w:author="Meike Robaard" w:date="2022-05-23T19:49:14.548Z" w:id="1087982820">
        <w:r w:rsidRPr="0B4FDAD2" w:rsidR="654C55C4">
          <w:rPr>
            <w:rFonts w:cs="Calibri" w:cstheme="minorAscii"/>
            <w:sz w:val="24"/>
            <w:szCs w:val="24"/>
          </w:rPr>
          <w:t>,</w:t>
        </w:r>
      </w:ins>
      <w:r w:rsidRPr="0B4FDAD2" w:rsidR="654C55C4">
        <w:rPr>
          <w:rFonts w:cs="Calibri" w:cstheme="minorAscii"/>
          <w:sz w:val="24"/>
          <w:szCs w:val="24"/>
        </w:rPr>
        <w:t xml:space="preserve"> 2008)</w:t>
      </w:r>
      <w:r w:rsidRPr="0B4FDAD2" w:rsidR="1F7166FA">
        <w:rPr>
          <w:rFonts w:cs="Calibri" w:cstheme="minorAscii"/>
          <w:sz w:val="24"/>
          <w:szCs w:val="24"/>
        </w:rPr>
        <w:t>. Because that consensus is supported by a large amount of evidence and has come about through a reliable process.</w:t>
      </w:r>
      <w:r w:rsidRPr="0B4FDAD2" w:rsidR="0FC1C6F3">
        <w:rPr>
          <w:rFonts w:cs="Calibri" w:cstheme="minorAscii"/>
          <w:sz w:val="24"/>
          <w:szCs w:val="24"/>
        </w:rPr>
        <w:t xml:space="preserve"> </w:t>
      </w:r>
      <w:ins w:author="Meike Robaard" w:date="2022-05-23T19:49:37.255Z" w:id="1839581899">
        <w:r w:rsidRPr="0B4FDAD2" w:rsidR="0FC1C6F3">
          <w:rPr>
            <w:rFonts w:cs="Calibri" w:cstheme="minorAscii"/>
            <w:sz w:val="24"/>
            <w:szCs w:val="24"/>
          </w:rPr>
          <w:t>Thus,</w:t>
        </w:r>
      </w:ins>
      <w:del w:author="Meike Robaard" w:date="2022-05-23T19:49:34.69Z" w:id="1596001650">
        <w:r w:rsidRPr="0B4FDAD2" w:rsidDel="0FC1C6F3">
          <w:rPr>
            <w:rFonts w:cs="Calibri" w:cstheme="minorAscii"/>
            <w:sz w:val="24"/>
            <w:szCs w:val="24"/>
          </w:rPr>
          <w:delText>So</w:delText>
        </w:r>
      </w:del>
      <w:r w:rsidRPr="0B4FDAD2" w:rsidR="0FC1C6F3">
        <w:rPr>
          <w:rFonts w:cs="Calibri" w:cstheme="minorAscii"/>
          <w:sz w:val="24"/>
          <w:szCs w:val="24"/>
        </w:rPr>
        <w:t xml:space="preserve"> anyone who wants to reject the consensus must come with strong counterevidence. </w:t>
      </w:r>
    </w:p>
    <w:p w:rsidRPr="00035264" w:rsidR="00711E6D" w:rsidP="00B85D98" w:rsidRDefault="00711E6D" w14:paraId="2724D701" w14:textId="77777777">
      <w:pPr>
        <w:spacing w:line="360" w:lineRule="auto"/>
        <w:rPr>
          <w:rFonts w:cstheme="minorHAnsi"/>
          <w:sz w:val="24"/>
          <w:szCs w:val="24"/>
        </w:rPr>
      </w:pPr>
    </w:p>
    <w:p w:rsidR="00711E6D" w:rsidP="0B4FDAD2" w:rsidRDefault="00711E6D" w14:paraId="4B58F8CF" w14:textId="61D50E8B">
      <w:pPr>
        <w:spacing w:line="360" w:lineRule="auto"/>
        <w:rPr>
          <w:rFonts w:cs="Calibri" w:cstheme="minorAscii"/>
          <w:sz w:val="24"/>
          <w:szCs w:val="24"/>
        </w:rPr>
      </w:pPr>
      <w:r w:rsidRPr="0B4FDAD2" w:rsidR="1F7166FA">
        <w:rPr>
          <w:rFonts w:cs="Calibri" w:cstheme="minorAscii"/>
          <w:sz w:val="24"/>
          <w:szCs w:val="24"/>
        </w:rPr>
        <w:t xml:space="preserve">Secondly, we </w:t>
      </w:r>
      <w:ins w:author="Meike Robaard" w:date="2022-05-23T19:49:56.308Z" w:id="645370572">
        <w:r w:rsidRPr="0B4FDAD2" w:rsidR="1F7166FA">
          <w:rPr>
            <w:rFonts w:cs="Calibri" w:cstheme="minorAscii"/>
            <w:sz w:val="24"/>
            <w:szCs w:val="24"/>
          </w:rPr>
          <w:t xml:space="preserve">must </w:t>
        </w:r>
      </w:ins>
      <w:ins w:author="Meike Robaard" w:date="2022-05-23T19:50:01.824Z" w:id="1995247984">
        <w:r w:rsidRPr="0B4FDAD2" w:rsidR="1F7166FA">
          <w:rPr>
            <w:rFonts w:cs="Calibri" w:cstheme="minorAscii"/>
            <w:sz w:val="24"/>
            <w:szCs w:val="24"/>
          </w:rPr>
          <w:t>refer to</w:t>
        </w:r>
      </w:ins>
      <w:del w:author="Meike Robaard" w:date="2022-05-23T19:49:51.665Z" w:id="1595079152">
        <w:r w:rsidRPr="0B4FDAD2" w:rsidDel="1F7166FA">
          <w:rPr>
            <w:rFonts w:cs="Calibri" w:cstheme="minorAscii"/>
            <w:sz w:val="24"/>
            <w:szCs w:val="24"/>
          </w:rPr>
          <w:delText>have to</w:delText>
        </w:r>
        <w:r w:rsidRPr="0B4FDAD2" w:rsidDel="1F7166FA">
          <w:rPr>
            <w:rFonts w:cs="Calibri" w:cstheme="minorAscii"/>
            <w:sz w:val="24"/>
            <w:szCs w:val="24"/>
          </w:rPr>
          <w:delText xml:space="preserve"> </w:delText>
        </w:r>
      </w:del>
      <w:del w:author="Meike Robaard" w:date="2022-05-23T19:50:03.695Z" w:id="1251570457">
        <w:r w:rsidRPr="0B4FDAD2" w:rsidDel="1F7166FA">
          <w:rPr>
            <w:rFonts w:cs="Calibri" w:cstheme="minorAscii"/>
            <w:sz w:val="24"/>
            <w:szCs w:val="24"/>
          </w:rPr>
          <w:delText>use</w:delText>
        </w:r>
      </w:del>
      <w:r w:rsidRPr="0B4FDAD2" w:rsidR="1F7166FA">
        <w:rPr>
          <w:rFonts w:cs="Calibri" w:cstheme="minorAscii"/>
          <w:sz w:val="24"/>
          <w:szCs w:val="24"/>
        </w:rPr>
        <w:t xml:space="preserve"> 'Occam's razor'. Occam (an English philosopher from the 14th century) taught us that the most economical or parsimonious explanation is often the best. </w:t>
      </w:r>
      <w:r w:rsidRPr="0B4FDAD2" w:rsidR="0FC1C6F3">
        <w:rPr>
          <w:rFonts w:cs="Calibri" w:cstheme="minorAscii"/>
          <w:sz w:val="24"/>
          <w:szCs w:val="24"/>
        </w:rPr>
        <w:t xml:space="preserve">Such an explanation does not raise many new questions which in turn require an explanation. </w:t>
      </w:r>
      <w:r w:rsidRPr="0B4FDAD2" w:rsidR="1F7166FA">
        <w:rPr>
          <w:rFonts w:cs="Calibri" w:cstheme="minorAscii"/>
          <w:sz w:val="24"/>
          <w:szCs w:val="24"/>
        </w:rPr>
        <w:t xml:space="preserve">Take crop circles for example. Some people believe that they are made by extraterrestrials. Another explanation is of course that they are 'hoaxes': that they are made by people to fool other people. Believing the first explanation raises a whole series of other questions that also require </w:t>
      </w:r>
      <w:r w:rsidRPr="0B4FDAD2" w:rsidR="062A4E5F">
        <w:rPr>
          <w:rFonts w:cs="Calibri" w:cstheme="minorAscii"/>
          <w:sz w:val="24"/>
          <w:szCs w:val="24"/>
        </w:rPr>
        <w:t xml:space="preserve">an </w:t>
      </w:r>
      <w:r w:rsidRPr="0B4FDAD2" w:rsidR="1F7166FA">
        <w:rPr>
          <w:rFonts w:cs="Calibri" w:cstheme="minorAscii"/>
          <w:sz w:val="24"/>
          <w:szCs w:val="24"/>
        </w:rPr>
        <w:t>explanation: how did these aliens got here unnoticed, why don’t they seek contact, why do they mainly make crop circles in the US, etc.? The most economical explanation, of course, is that these circles are made by people with a humorous slant.</w:t>
      </w:r>
    </w:p>
    <w:p w:rsidRPr="00035264" w:rsidR="00711E6D" w:rsidP="00B85D98" w:rsidRDefault="00711E6D" w14:paraId="2F4E06ED" w14:textId="77777777">
      <w:pPr>
        <w:spacing w:line="360" w:lineRule="auto"/>
        <w:rPr>
          <w:rFonts w:cstheme="minorHAnsi"/>
          <w:sz w:val="24"/>
          <w:szCs w:val="24"/>
        </w:rPr>
      </w:pPr>
    </w:p>
    <w:p w:rsidR="00711E6D" w:rsidP="00B85D98" w:rsidRDefault="00711E6D" w14:paraId="5F6C70E3" w14:textId="107B748C">
      <w:pPr>
        <w:spacing w:line="360" w:lineRule="auto"/>
        <w:rPr>
          <w:rFonts w:cstheme="minorHAnsi"/>
          <w:sz w:val="24"/>
          <w:szCs w:val="24"/>
        </w:rPr>
      </w:pPr>
      <w:r w:rsidRPr="00035264">
        <w:rPr>
          <w:rFonts w:cstheme="minorHAnsi"/>
          <w:sz w:val="24"/>
          <w:szCs w:val="24"/>
        </w:rPr>
        <w:t>Finally, we must be aware of a series of 'cognitive pitfalls'. Our thinking is standardly equipped with these pitfalls. Everyone is susceptible to them. In this course we will identify those pitfalls</w:t>
      </w:r>
      <w:r w:rsidR="00F70149">
        <w:rPr>
          <w:rFonts w:cstheme="minorHAnsi"/>
          <w:sz w:val="24"/>
          <w:szCs w:val="24"/>
        </w:rPr>
        <w:t xml:space="preserve"> or biases</w:t>
      </w:r>
      <w:r w:rsidRPr="00035264">
        <w:rPr>
          <w:rFonts w:cstheme="minorHAnsi"/>
          <w:sz w:val="24"/>
          <w:szCs w:val="24"/>
        </w:rPr>
        <w:t xml:space="preserve">, explain their </w:t>
      </w:r>
      <w:proofErr w:type="gramStart"/>
      <w:r w:rsidRPr="00035264">
        <w:rPr>
          <w:rFonts w:cstheme="minorHAnsi"/>
          <w:sz w:val="24"/>
          <w:szCs w:val="24"/>
        </w:rPr>
        <w:t>origin</w:t>
      </w:r>
      <w:proofErr w:type="gramEnd"/>
      <w:r w:rsidRPr="00035264">
        <w:rPr>
          <w:rFonts w:cstheme="minorHAnsi"/>
          <w:sz w:val="24"/>
          <w:szCs w:val="24"/>
        </w:rPr>
        <w:t xml:space="preserve"> and indicate how we can avoid them. Cognitive illusions are </w:t>
      </w:r>
      <w:proofErr w:type="gramStart"/>
      <w:r w:rsidRPr="00035264">
        <w:rPr>
          <w:rFonts w:cstheme="minorHAnsi"/>
          <w:sz w:val="24"/>
          <w:szCs w:val="24"/>
        </w:rPr>
        <w:t>similar to</w:t>
      </w:r>
      <w:proofErr w:type="gramEnd"/>
      <w:r w:rsidRPr="00035264">
        <w:rPr>
          <w:rFonts w:cstheme="minorHAnsi"/>
          <w:sz w:val="24"/>
          <w:szCs w:val="24"/>
        </w:rPr>
        <w:t xml:space="preserve"> perceptual illusions. They are systematic, </w:t>
      </w:r>
      <w:proofErr w:type="gramStart"/>
      <w:r w:rsidRPr="00035264">
        <w:rPr>
          <w:rFonts w:cstheme="minorHAnsi"/>
          <w:sz w:val="24"/>
          <w:szCs w:val="24"/>
        </w:rPr>
        <w:t>permanent</w:t>
      </w:r>
      <w:proofErr w:type="gramEnd"/>
      <w:r w:rsidRPr="00035264">
        <w:rPr>
          <w:rFonts w:cstheme="minorHAnsi"/>
          <w:sz w:val="24"/>
          <w:szCs w:val="24"/>
        </w:rPr>
        <w:t xml:space="preserve"> and universal. Systematic, because our thinking is always distorted in the same way. Human illusions, while they can vary considerably in precise content from culture to culture, are largely variations on the same </w:t>
      </w:r>
      <w:r w:rsidRPr="00035264">
        <w:rPr>
          <w:rFonts w:cstheme="minorHAnsi"/>
          <w:sz w:val="24"/>
          <w:szCs w:val="24"/>
        </w:rPr>
        <w:lastRenderedPageBreak/>
        <w:t xml:space="preserve">themes. </w:t>
      </w:r>
      <w:r w:rsidR="00F70149">
        <w:rPr>
          <w:rFonts w:cstheme="minorHAnsi"/>
          <w:sz w:val="24"/>
          <w:szCs w:val="24"/>
        </w:rPr>
        <w:t>C</w:t>
      </w:r>
      <w:r w:rsidRPr="00035264">
        <w:rPr>
          <w:rFonts w:cstheme="minorHAnsi"/>
          <w:sz w:val="24"/>
          <w:szCs w:val="24"/>
        </w:rPr>
        <w:t xml:space="preserve">ognitive </w:t>
      </w:r>
      <w:r w:rsidR="00F70149">
        <w:rPr>
          <w:rFonts w:cstheme="minorHAnsi"/>
          <w:sz w:val="24"/>
          <w:szCs w:val="24"/>
        </w:rPr>
        <w:t xml:space="preserve">reasoning errors and </w:t>
      </w:r>
      <w:r w:rsidRPr="00035264">
        <w:rPr>
          <w:rFonts w:cstheme="minorHAnsi"/>
          <w:sz w:val="24"/>
          <w:szCs w:val="24"/>
        </w:rPr>
        <w:t>illusions are also permanent just like perceptual illusions. Take the famous Müller-</w:t>
      </w:r>
      <w:proofErr w:type="spellStart"/>
      <w:r w:rsidRPr="00035264">
        <w:rPr>
          <w:rFonts w:cstheme="minorHAnsi"/>
          <w:sz w:val="24"/>
          <w:szCs w:val="24"/>
        </w:rPr>
        <w:t>Lyer</w:t>
      </w:r>
      <w:proofErr w:type="spellEnd"/>
      <w:r w:rsidRPr="00035264">
        <w:rPr>
          <w:rFonts w:cstheme="minorHAnsi"/>
          <w:sz w:val="24"/>
          <w:szCs w:val="24"/>
        </w:rPr>
        <w:t xml:space="preserve"> illusion:</w:t>
      </w:r>
    </w:p>
    <w:p w:rsidRPr="00035264" w:rsidR="00711E6D" w:rsidP="00B85D98" w:rsidRDefault="00711E6D" w14:paraId="5E33968B" w14:textId="77777777">
      <w:pPr>
        <w:spacing w:line="360" w:lineRule="auto"/>
        <w:rPr>
          <w:rFonts w:cstheme="minorHAnsi"/>
          <w:sz w:val="24"/>
          <w:szCs w:val="24"/>
        </w:rPr>
      </w:pPr>
    </w:p>
    <w:p w:rsidR="00711E6D" w:rsidP="00B85D98" w:rsidRDefault="00711E6D" w14:paraId="7C2349C7" w14:textId="77777777">
      <w:pPr>
        <w:spacing w:line="360" w:lineRule="auto"/>
        <w:rPr>
          <w:rFonts w:cstheme="minorHAnsi"/>
          <w:sz w:val="24"/>
          <w:szCs w:val="24"/>
        </w:rPr>
      </w:pPr>
      <w:r w:rsidRPr="00035264">
        <w:rPr>
          <w:rFonts w:cstheme="minorHAnsi"/>
          <w:noProof/>
          <w:sz w:val="24"/>
          <w:szCs w:val="24"/>
        </w:rPr>
        <w:drawing>
          <wp:inline distT="0" distB="0" distL="0" distR="0" wp14:anchorId="4896CD94" wp14:editId="5C59792F">
            <wp:extent cx="18192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1295400"/>
                    </a:xfrm>
                    <a:prstGeom prst="rect">
                      <a:avLst/>
                    </a:prstGeom>
                    <a:noFill/>
                    <a:ln>
                      <a:noFill/>
                    </a:ln>
                  </pic:spPr>
                </pic:pic>
              </a:graphicData>
            </a:graphic>
          </wp:inline>
        </w:drawing>
      </w:r>
    </w:p>
    <w:p w:rsidRPr="00035264" w:rsidR="00711E6D" w:rsidP="00B85D98" w:rsidRDefault="00711E6D" w14:paraId="70D25E16" w14:textId="77777777">
      <w:pPr>
        <w:spacing w:line="360" w:lineRule="auto"/>
        <w:rPr>
          <w:rFonts w:cstheme="minorHAnsi"/>
          <w:sz w:val="24"/>
          <w:szCs w:val="24"/>
        </w:rPr>
      </w:pPr>
    </w:p>
    <w:p w:rsidRPr="00035264" w:rsidR="00711E6D" w:rsidP="00B85D98" w:rsidRDefault="00711E6D" w14:paraId="51706981" w14:textId="67F144DD">
      <w:pPr>
        <w:spacing w:line="360" w:lineRule="auto"/>
        <w:rPr>
          <w:rFonts w:cstheme="minorHAnsi"/>
          <w:sz w:val="24"/>
          <w:szCs w:val="24"/>
        </w:rPr>
      </w:pPr>
      <w:r w:rsidRPr="00035264">
        <w:rPr>
          <w:rFonts w:cstheme="minorHAnsi"/>
          <w:sz w:val="24"/>
          <w:szCs w:val="24"/>
        </w:rPr>
        <w:t xml:space="preserve">Even </w:t>
      </w:r>
      <w:r w:rsidR="00F70149">
        <w:rPr>
          <w:rFonts w:cstheme="minorHAnsi"/>
          <w:sz w:val="24"/>
          <w:szCs w:val="24"/>
        </w:rPr>
        <w:t>if we</w:t>
      </w:r>
      <w:r w:rsidRPr="00035264">
        <w:rPr>
          <w:rFonts w:cstheme="minorHAnsi"/>
          <w:sz w:val="24"/>
          <w:szCs w:val="24"/>
        </w:rPr>
        <w:t xml:space="preserve"> know that the two lines are the same length (after measuring them for example) and </w:t>
      </w:r>
      <w:r w:rsidR="00F70149">
        <w:rPr>
          <w:rFonts w:cstheme="minorHAnsi"/>
          <w:sz w:val="24"/>
          <w:szCs w:val="24"/>
        </w:rPr>
        <w:t>we</w:t>
      </w:r>
      <w:r w:rsidRPr="00035264">
        <w:rPr>
          <w:rFonts w:cstheme="minorHAnsi"/>
          <w:sz w:val="24"/>
          <w:szCs w:val="24"/>
        </w:rPr>
        <w:t xml:space="preserve"> understand that </w:t>
      </w:r>
      <w:r w:rsidR="00F70149">
        <w:rPr>
          <w:rFonts w:cstheme="minorHAnsi"/>
          <w:sz w:val="24"/>
          <w:szCs w:val="24"/>
        </w:rPr>
        <w:t>you</w:t>
      </w:r>
      <w:r w:rsidRPr="00035264">
        <w:rPr>
          <w:rFonts w:cstheme="minorHAnsi"/>
          <w:sz w:val="24"/>
          <w:szCs w:val="24"/>
        </w:rPr>
        <w:t xml:space="preserve"> are dealing with an illusion, </w:t>
      </w:r>
      <w:r w:rsidR="00F70149">
        <w:rPr>
          <w:rFonts w:cstheme="minorHAnsi"/>
          <w:sz w:val="24"/>
          <w:szCs w:val="24"/>
        </w:rPr>
        <w:t>we</w:t>
      </w:r>
      <w:r w:rsidRPr="00035264">
        <w:rPr>
          <w:rFonts w:cstheme="minorHAnsi"/>
          <w:sz w:val="24"/>
          <w:szCs w:val="24"/>
        </w:rPr>
        <w:t xml:space="preserve"> cannot get rid of the impression that the bottom line is longer than the top line. The same goes for cognitive illusions. Even though we are aware of the cognitive pitfalls</w:t>
      </w:r>
      <w:r w:rsidR="00F70149">
        <w:rPr>
          <w:rFonts w:cstheme="minorHAnsi"/>
          <w:sz w:val="24"/>
          <w:szCs w:val="24"/>
        </w:rPr>
        <w:t xml:space="preserve"> (the biases or reasoning errors)</w:t>
      </w:r>
      <w:r w:rsidRPr="00035264">
        <w:rPr>
          <w:rFonts w:cstheme="minorHAnsi"/>
          <w:sz w:val="24"/>
          <w:szCs w:val="24"/>
        </w:rPr>
        <w:t xml:space="preserve"> that lead to illusions, we still tend to make the same reasoning errors. Finally, illusions are universal. Every normal human brain is susceptible to the same kind of cognitive illusions (just as every human being</w:t>
      </w:r>
      <w:r w:rsidR="00F70149">
        <w:rPr>
          <w:rFonts w:cstheme="minorHAnsi"/>
          <w:sz w:val="24"/>
          <w:szCs w:val="24"/>
        </w:rPr>
        <w:t xml:space="preserve"> with normal sens</w:t>
      </w:r>
      <w:r w:rsidR="00B16481">
        <w:rPr>
          <w:rFonts w:cstheme="minorHAnsi"/>
          <w:sz w:val="24"/>
          <w:szCs w:val="24"/>
        </w:rPr>
        <w:t>ory perception</w:t>
      </w:r>
      <w:r w:rsidRPr="00035264">
        <w:rPr>
          <w:rFonts w:cstheme="minorHAnsi"/>
          <w:sz w:val="24"/>
          <w:szCs w:val="24"/>
        </w:rPr>
        <w:t xml:space="preserve"> is susceptible to the same perceptual illusions). The first step to critical thinking is therefore to expose the cognitive pitfalls</w:t>
      </w:r>
      <w:r w:rsidR="00B16481">
        <w:rPr>
          <w:rFonts w:cstheme="minorHAnsi"/>
          <w:sz w:val="24"/>
          <w:szCs w:val="24"/>
        </w:rPr>
        <w:t xml:space="preserve"> or biases</w:t>
      </w:r>
      <w:r w:rsidRPr="00035264">
        <w:rPr>
          <w:rFonts w:cstheme="minorHAnsi"/>
          <w:sz w:val="24"/>
          <w:szCs w:val="24"/>
        </w:rPr>
        <w:t xml:space="preserve"> that lead to illusions. </w:t>
      </w:r>
    </w:p>
    <w:p w:rsidRPr="00035264" w:rsidR="00711E6D" w:rsidP="00B85D98" w:rsidRDefault="00711E6D" w14:paraId="608C48E9" w14:textId="77777777">
      <w:pPr>
        <w:spacing w:line="360" w:lineRule="auto"/>
        <w:rPr>
          <w:rFonts w:cstheme="minorHAnsi"/>
          <w:sz w:val="24"/>
          <w:szCs w:val="24"/>
        </w:rPr>
      </w:pPr>
    </w:p>
    <w:p w:rsidRPr="00035264" w:rsidR="00711E6D" w:rsidP="00FC2869" w:rsidRDefault="00711E6D" w14:paraId="00D604B1" w14:textId="77777777">
      <w:pPr>
        <w:spacing w:line="360" w:lineRule="auto"/>
        <w:rPr>
          <w:rFonts w:cstheme="minorHAnsi"/>
          <w:b/>
          <w:bCs/>
          <w:sz w:val="24"/>
          <w:szCs w:val="24"/>
        </w:rPr>
      </w:pPr>
      <w:r w:rsidRPr="00035264">
        <w:rPr>
          <w:rFonts w:cstheme="minorHAnsi"/>
          <w:b/>
          <w:bCs/>
          <w:sz w:val="24"/>
          <w:szCs w:val="24"/>
        </w:rPr>
        <w:t>Predictably irrational</w:t>
      </w:r>
    </w:p>
    <w:p w:rsidRPr="00035264" w:rsidR="00711E6D" w:rsidP="00FC2869" w:rsidRDefault="00711E6D" w14:paraId="2D7E98F3" w14:textId="77777777">
      <w:pPr>
        <w:spacing w:line="360" w:lineRule="auto"/>
        <w:rPr>
          <w:rFonts w:cstheme="minorHAnsi"/>
          <w:sz w:val="24"/>
          <w:szCs w:val="24"/>
        </w:rPr>
      </w:pPr>
    </w:p>
    <w:p w:rsidRPr="00035264" w:rsidR="00711E6D" w:rsidP="0B4FDAD2" w:rsidRDefault="007A3EB7" w14:paraId="6CBE60EB" w14:textId="438E7FD0">
      <w:pPr>
        <w:spacing w:line="360" w:lineRule="auto"/>
        <w:rPr>
          <w:rFonts w:cs="Calibri" w:cstheme="minorAscii"/>
          <w:sz w:val="24"/>
          <w:szCs w:val="24"/>
        </w:rPr>
      </w:pPr>
      <w:ins w:author="Meike Robaard" w:date="2022-05-23T19:53:05.336Z" w:id="2095254116">
        <w:r w:rsidRPr="0B4FDAD2" w:rsidR="0A4C55B4">
          <w:rPr>
            <w:rFonts w:cs="Calibri" w:cstheme="minorAscii"/>
            <w:sz w:val="24"/>
            <w:szCs w:val="24"/>
          </w:rPr>
          <w:t>T</w:t>
        </w:r>
      </w:ins>
      <w:del w:author="Meike Robaard" w:date="2022-05-23T19:53:03.659Z" w:id="630237919">
        <w:r w:rsidRPr="0B4FDAD2" w:rsidDel="0A4C55B4">
          <w:rPr>
            <w:rFonts w:cs="Calibri" w:cstheme="minorAscii"/>
            <w:sz w:val="24"/>
            <w:szCs w:val="24"/>
          </w:rPr>
          <w:delText>In order t</w:delText>
        </w:r>
      </w:del>
      <w:r w:rsidRPr="0B4FDAD2" w:rsidR="0A4C55B4">
        <w:rPr>
          <w:rFonts w:cs="Calibri" w:cstheme="minorAscii"/>
          <w:sz w:val="24"/>
          <w:szCs w:val="24"/>
        </w:rPr>
        <w:t>o</w:t>
      </w:r>
      <w:r w:rsidRPr="0B4FDAD2" w:rsidR="0A4C55B4">
        <w:rPr>
          <w:rFonts w:cs="Calibri" w:cstheme="minorAscii"/>
          <w:sz w:val="24"/>
          <w:szCs w:val="24"/>
        </w:rPr>
        <w:t xml:space="preserve"> learn to think critically, first of all we</w:t>
      </w:r>
      <w:r w:rsidRPr="0B4FDAD2" w:rsidR="1F7166FA">
        <w:rPr>
          <w:rFonts w:cs="Calibri" w:cstheme="minorAscii"/>
          <w:sz w:val="24"/>
          <w:szCs w:val="24"/>
        </w:rPr>
        <w:t xml:space="preserve"> need to become aware that our spontaneous thinking is deceiving us in predictable ways. The best way to do this is </w:t>
      </w:r>
      <w:r w:rsidRPr="0B4FDAD2" w:rsidR="0A4C55B4">
        <w:rPr>
          <w:rFonts w:cs="Calibri" w:cstheme="minorAscii"/>
          <w:sz w:val="24"/>
          <w:szCs w:val="24"/>
        </w:rPr>
        <w:t>by</w:t>
      </w:r>
      <w:r w:rsidRPr="0B4FDAD2" w:rsidR="1F7166FA">
        <w:rPr>
          <w:rFonts w:cs="Calibri" w:cstheme="minorAscii"/>
          <w:sz w:val="24"/>
          <w:szCs w:val="24"/>
        </w:rPr>
        <w:t xml:space="preserve"> exposing </w:t>
      </w:r>
      <w:r w:rsidRPr="0B4FDAD2" w:rsidR="64689522">
        <w:rPr>
          <w:rFonts w:cs="Calibri" w:cstheme="minorAscii"/>
          <w:sz w:val="24"/>
          <w:szCs w:val="24"/>
        </w:rPr>
        <w:t>you</w:t>
      </w:r>
      <w:r w:rsidRPr="0B4FDAD2" w:rsidR="1F7166FA">
        <w:rPr>
          <w:rFonts w:cs="Calibri" w:cstheme="minorAscii"/>
          <w:sz w:val="24"/>
          <w:szCs w:val="24"/>
        </w:rPr>
        <w:t xml:space="preserve"> to a series of riddles. They show us in what contexts and in what ways our </w:t>
      </w:r>
      <w:del w:author="Meike Robaard" w:date="2022-05-23T19:53:39.759Z" w:id="86319237">
        <w:r w:rsidRPr="0B4FDAD2" w:rsidDel="1F7166FA">
          <w:rPr>
            <w:rFonts w:cs="Calibri" w:cstheme="minorAscii"/>
            <w:sz w:val="24"/>
            <w:szCs w:val="24"/>
          </w:rPr>
          <w:delText>spontaneous</w:delText>
        </w:r>
      </w:del>
      <w:ins w:author="Meike Robaard" w:date="2022-05-23T19:53:42.494Z" w:id="1512130172">
        <w:r w:rsidRPr="0B4FDAD2" w:rsidR="1F7166FA">
          <w:rPr>
            <w:rFonts w:cs="Calibri" w:cstheme="minorAscii"/>
            <w:sz w:val="24"/>
            <w:szCs w:val="24"/>
          </w:rPr>
          <w:t>impromptu</w:t>
        </w:r>
      </w:ins>
      <w:r w:rsidRPr="0B4FDAD2" w:rsidR="1F7166FA">
        <w:rPr>
          <w:rFonts w:cs="Calibri" w:cstheme="minorAscii"/>
          <w:sz w:val="24"/>
          <w:szCs w:val="24"/>
        </w:rPr>
        <w:t xml:space="preserve"> thinking is misleading. For each riddle, before </w:t>
      </w:r>
      <w:r w:rsidRPr="0B4FDAD2" w:rsidR="64689522">
        <w:rPr>
          <w:rFonts w:cs="Calibri" w:cstheme="minorAscii"/>
          <w:sz w:val="24"/>
          <w:szCs w:val="24"/>
        </w:rPr>
        <w:t xml:space="preserve">you </w:t>
      </w:r>
      <w:r w:rsidRPr="0B4FDAD2" w:rsidR="1F7166FA">
        <w:rPr>
          <w:rFonts w:cs="Calibri" w:cstheme="minorAscii"/>
          <w:sz w:val="24"/>
          <w:szCs w:val="24"/>
        </w:rPr>
        <w:t>look at the answer, try to formulate the first answer that comes to mind and then think about why this answer might be wrong.</w:t>
      </w:r>
    </w:p>
    <w:p w:rsidRPr="00035264" w:rsidR="00711E6D" w:rsidP="00B85D98" w:rsidRDefault="00711E6D" w14:paraId="5E98F704" w14:textId="77777777">
      <w:pPr>
        <w:spacing w:line="360" w:lineRule="auto"/>
        <w:rPr>
          <w:rFonts w:cstheme="minorHAnsi"/>
          <w:sz w:val="24"/>
          <w:szCs w:val="24"/>
        </w:rPr>
      </w:pPr>
    </w:p>
    <w:p w:rsidRPr="00035264" w:rsidR="00711E6D" w:rsidP="00B85D98" w:rsidRDefault="00711E6D" w14:paraId="2D493C61" w14:textId="77777777">
      <w:pPr>
        <w:spacing w:line="360" w:lineRule="auto"/>
        <w:rPr>
          <w:rFonts w:cstheme="minorHAnsi"/>
          <w:sz w:val="24"/>
          <w:szCs w:val="24"/>
        </w:rPr>
      </w:pPr>
      <w:r w:rsidRPr="00035264">
        <w:rPr>
          <w:rFonts w:cstheme="minorHAnsi"/>
          <w:sz w:val="24"/>
          <w:szCs w:val="24"/>
        </w:rPr>
        <w:lastRenderedPageBreak/>
        <w:t>Problem 1: The 'Linda' problem</w:t>
      </w:r>
    </w:p>
    <w:p w:rsidRPr="00035264" w:rsidR="00711E6D" w:rsidP="00B85D98" w:rsidRDefault="00711E6D" w14:paraId="6D9E2C9A" w14:textId="77777777">
      <w:pPr>
        <w:spacing w:line="360" w:lineRule="auto"/>
        <w:rPr>
          <w:rFonts w:cstheme="minorHAnsi"/>
          <w:sz w:val="24"/>
          <w:szCs w:val="24"/>
        </w:rPr>
      </w:pPr>
      <w:r w:rsidRPr="00035264">
        <w:rPr>
          <w:rFonts w:cstheme="minorHAnsi"/>
          <w:sz w:val="24"/>
          <w:szCs w:val="24"/>
        </w:rPr>
        <w:t xml:space="preserve">Linda is 31 years old, single, outspoken, and very bright. She majored in philosophy. As a student, she was deeply concerned with issues of discrimination and social justice, </w:t>
      </w:r>
      <w:proofErr w:type="gramStart"/>
      <w:r w:rsidRPr="00035264">
        <w:rPr>
          <w:rFonts w:cstheme="minorHAnsi"/>
          <w:sz w:val="24"/>
          <w:szCs w:val="24"/>
        </w:rPr>
        <w:t>and also</w:t>
      </w:r>
      <w:proofErr w:type="gramEnd"/>
      <w:r w:rsidRPr="00035264">
        <w:rPr>
          <w:rFonts w:cstheme="minorHAnsi"/>
          <w:sz w:val="24"/>
          <w:szCs w:val="24"/>
        </w:rPr>
        <w:t xml:space="preserve"> participated in anti-nuclear demonstrations.</w:t>
      </w:r>
    </w:p>
    <w:p w:rsidRPr="00035264" w:rsidR="00711E6D" w:rsidP="00B85D98" w:rsidRDefault="00711E6D" w14:paraId="68220834" w14:textId="77777777">
      <w:pPr>
        <w:spacing w:line="360" w:lineRule="auto"/>
        <w:rPr>
          <w:rFonts w:cstheme="minorHAnsi"/>
          <w:sz w:val="24"/>
          <w:szCs w:val="24"/>
        </w:rPr>
      </w:pPr>
      <w:r w:rsidRPr="00035264">
        <w:rPr>
          <w:rFonts w:cstheme="minorHAnsi"/>
          <w:sz w:val="24"/>
          <w:szCs w:val="24"/>
        </w:rPr>
        <w:t>Which is more probable?</w:t>
      </w:r>
    </w:p>
    <w:p w:rsidRPr="00035264" w:rsidR="00711E6D" w:rsidP="00711E6D" w:rsidRDefault="00711E6D" w14:paraId="7CA1A142" w14:textId="77777777">
      <w:pPr>
        <w:pStyle w:val="ListParagraph"/>
        <w:numPr>
          <w:ilvl w:val="0"/>
          <w:numId w:val="4"/>
        </w:numPr>
        <w:spacing w:line="360" w:lineRule="auto"/>
        <w:rPr>
          <w:rFonts w:cstheme="minorHAnsi"/>
          <w:sz w:val="24"/>
          <w:szCs w:val="24"/>
        </w:rPr>
      </w:pPr>
      <w:r w:rsidRPr="00035264">
        <w:rPr>
          <w:rFonts w:cstheme="minorHAnsi"/>
          <w:sz w:val="24"/>
          <w:szCs w:val="24"/>
        </w:rPr>
        <w:t>Linda is a bank teller.</w:t>
      </w:r>
    </w:p>
    <w:p w:rsidR="00711E6D" w:rsidP="00711E6D" w:rsidRDefault="00711E6D" w14:paraId="5FB4502B" w14:textId="09AEA095">
      <w:pPr>
        <w:pStyle w:val="ListParagraph"/>
        <w:numPr>
          <w:ilvl w:val="0"/>
          <w:numId w:val="4"/>
        </w:numPr>
        <w:spacing w:line="360" w:lineRule="auto"/>
        <w:rPr>
          <w:rFonts w:cstheme="minorHAnsi"/>
          <w:sz w:val="24"/>
          <w:szCs w:val="24"/>
        </w:rPr>
      </w:pPr>
      <w:r w:rsidRPr="00035264">
        <w:rPr>
          <w:rFonts w:cstheme="minorHAnsi"/>
          <w:sz w:val="24"/>
          <w:szCs w:val="24"/>
        </w:rPr>
        <w:t xml:space="preserve">Linda is a bank teller and is active in the feminist movement. </w:t>
      </w:r>
    </w:p>
    <w:p w:rsidRPr="00513337" w:rsidR="007D193D" w:rsidP="0B4FDAD2" w:rsidRDefault="007D193D" w14:paraId="0B5326B6" w14:textId="53706370">
      <w:pPr>
        <w:spacing w:line="360" w:lineRule="auto"/>
        <w:ind w:left="360"/>
        <w:rPr>
          <w:rFonts w:cs="Calibri" w:cstheme="minorAscii"/>
          <w:sz w:val="24"/>
          <w:szCs w:val="24"/>
        </w:rPr>
      </w:pPr>
      <w:r w:rsidRPr="0B4FDAD2" w:rsidR="734FEFE6">
        <w:rPr>
          <w:rFonts w:cs="Calibri" w:cstheme="minorAscii"/>
          <w:sz w:val="24"/>
          <w:szCs w:val="24"/>
        </w:rPr>
        <w:t>(Tversky &amp; Kahneman</w:t>
      </w:r>
      <w:ins w:author="Meike Robaard" w:date="2022-05-25T14:30:35.619Z" w:id="1545260799">
        <w:r w:rsidRPr="0B4FDAD2" w:rsidR="734FEFE6">
          <w:rPr>
            <w:rFonts w:cs="Calibri" w:cstheme="minorAscii"/>
            <w:sz w:val="24"/>
            <w:szCs w:val="24"/>
          </w:rPr>
          <w:t>,</w:t>
        </w:r>
      </w:ins>
      <w:r w:rsidRPr="0B4FDAD2" w:rsidR="734FEFE6">
        <w:rPr>
          <w:rFonts w:cs="Calibri" w:cstheme="minorAscii"/>
          <w:sz w:val="24"/>
          <w:szCs w:val="24"/>
        </w:rPr>
        <w:t xml:space="preserve"> 1983)</w:t>
      </w:r>
    </w:p>
    <w:p w:rsidRPr="00AD57DF" w:rsidR="00711E6D" w:rsidP="00AD57DF" w:rsidRDefault="00711E6D" w14:paraId="237470BE" w14:textId="77777777">
      <w:pPr>
        <w:spacing w:line="360" w:lineRule="auto"/>
        <w:rPr>
          <w:rFonts w:cstheme="minorHAnsi"/>
          <w:sz w:val="24"/>
          <w:szCs w:val="24"/>
        </w:rPr>
      </w:pPr>
    </w:p>
    <w:p w:rsidRPr="00035264" w:rsidR="00711E6D" w:rsidP="00B85D98" w:rsidRDefault="00711E6D" w14:paraId="4515EACF" w14:textId="79151A03">
      <w:pPr>
        <w:spacing w:line="360" w:lineRule="auto"/>
        <w:rPr>
          <w:rFonts w:cstheme="minorHAnsi"/>
          <w:sz w:val="24"/>
          <w:szCs w:val="24"/>
        </w:rPr>
      </w:pPr>
      <w:r w:rsidRPr="00035264">
        <w:rPr>
          <w:rFonts w:cstheme="minorHAnsi"/>
          <w:sz w:val="24"/>
          <w:szCs w:val="24"/>
        </w:rPr>
        <w:t xml:space="preserve">The answer is 1. If we think logically, we </w:t>
      </w:r>
      <w:r w:rsidR="00AD57DF">
        <w:rPr>
          <w:rFonts w:cstheme="minorHAnsi"/>
          <w:sz w:val="24"/>
          <w:szCs w:val="24"/>
        </w:rPr>
        <w:t>realize</w:t>
      </w:r>
      <w:r w:rsidRPr="00035264">
        <w:rPr>
          <w:rFonts w:cstheme="minorHAnsi"/>
          <w:sz w:val="24"/>
          <w:szCs w:val="24"/>
        </w:rPr>
        <w:t xml:space="preserve"> that statement 2 cannot be more probable than statement 1, since 2 is a subset of 1. In a study by the psychologists Tversky</w:t>
      </w:r>
      <w:r w:rsidR="00AD57DF">
        <w:rPr>
          <w:rFonts w:cstheme="minorHAnsi"/>
          <w:sz w:val="24"/>
          <w:szCs w:val="24"/>
        </w:rPr>
        <w:t xml:space="preserve"> and Kahneman (1983)</w:t>
      </w:r>
      <w:r w:rsidRPr="00035264">
        <w:rPr>
          <w:rFonts w:cstheme="minorHAnsi"/>
          <w:sz w:val="24"/>
          <w:szCs w:val="24"/>
        </w:rPr>
        <w:t xml:space="preserve"> it appeared that 85% answered statement 2. The reason for that is that 2 fits better with the description of Linda, but statistically 2 can never be more probable than 1. Intuitively we are very bad estimating probabilities. That is also evident from the next riddles.</w:t>
      </w:r>
    </w:p>
    <w:p w:rsidRPr="00035264" w:rsidR="00711E6D" w:rsidP="00B85D98" w:rsidRDefault="00711E6D" w14:paraId="74DDF378" w14:textId="77777777">
      <w:pPr>
        <w:spacing w:line="360" w:lineRule="auto"/>
        <w:rPr>
          <w:rFonts w:cstheme="minorHAnsi"/>
          <w:sz w:val="24"/>
          <w:szCs w:val="24"/>
        </w:rPr>
      </w:pPr>
    </w:p>
    <w:p w:rsidRPr="00035264" w:rsidR="00711E6D" w:rsidP="0B4FDAD2" w:rsidRDefault="00711E6D" w14:paraId="01D22E7F" w14:textId="5646F7FC">
      <w:pPr>
        <w:spacing w:line="360" w:lineRule="auto"/>
        <w:rPr>
          <w:rFonts w:cs="Calibri" w:cstheme="minorAscii"/>
          <w:sz w:val="24"/>
          <w:szCs w:val="24"/>
        </w:rPr>
      </w:pPr>
      <w:r w:rsidRPr="0B4FDAD2" w:rsidR="1F7166FA">
        <w:rPr>
          <w:rFonts w:cs="Calibri" w:cstheme="minorAscii"/>
          <w:sz w:val="24"/>
          <w:szCs w:val="24"/>
        </w:rPr>
        <w:t>Problem 2:</w:t>
      </w:r>
      <w:ins w:author="Meike Robaard" w:date="2022-05-23T19:54:07.303Z" w:id="546205820">
        <w:r w:rsidRPr="0B4FDAD2" w:rsidR="1F7166FA">
          <w:rPr>
            <w:rFonts w:cs="Calibri" w:cstheme="minorAscii"/>
            <w:sz w:val="24"/>
            <w:szCs w:val="24"/>
          </w:rPr>
          <w:t xml:space="preserve"> Title?</w:t>
        </w:r>
      </w:ins>
    </w:p>
    <w:p w:rsidR="00711E6D" w:rsidP="00B85D98" w:rsidRDefault="00711E6D" w14:paraId="774E60D3" w14:textId="4D679D9B">
      <w:pPr>
        <w:spacing w:line="360" w:lineRule="auto"/>
        <w:rPr>
          <w:rFonts w:cstheme="minorHAnsi"/>
          <w:sz w:val="24"/>
          <w:szCs w:val="24"/>
        </w:rPr>
      </w:pPr>
      <w:r w:rsidRPr="00035264">
        <w:rPr>
          <w:rFonts w:cstheme="minorHAnsi"/>
          <w:sz w:val="24"/>
          <w:szCs w:val="24"/>
        </w:rPr>
        <w:t>Martin is a single man aged 45. He is an introvert and likes to read. What is more likely: Martin is a librarian (A</w:t>
      </w:r>
      <w:proofErr w:type="gramStart"/>
      <w:r w:rsidRPr="00035264">
        <w:rPr>
          <w:rFonts w:cstheme="minorHAnsi"/>
          <w:sz w:val="24"/>
          <w:szCs w:val="24"/>
        </w:rPr>
        <w:t>)</w:t>
      </w:r>
      <w:proofErr w:type="gramEnd"/>
      <w:r w:rsidRPr="00035264">
        <w:rPr>
          <w:rFonts w:cstheme="minorHAnsi"/>
          <w:sz w:val="24"/>
          <w:szCs w:val="24"/>
        </w:rPr>
        <w:t xml:space="preserve"> or Martin is a salesman (B)? </w:t>
      </w:r>
    </w:p>
    <w:p w:rsidR="008023E9" w:rsidP="00B85D98" w:rsidRDefault="008023E9" w14:paraId="1B1626D1" w14:textId="7AA7EF70">
      <w:pPr>
        <w:spacing w:line="360" w:lineRule="auto"/>
        <w:rPr>
          <w:rFonts w:cstheme="minorHAnsi"/>
          <w:sz w:val="24"/>
          <w:szCs w:val="24"/>
        </w:rPr>
      </w:pPr>
    </w:p>
    <w:p w:rsidRPr="00035264" w:rsidR="008023E9" w:rsidP="0B4FDAD2" w:rsidRDefault="008023E9" w14:paraId="17998DA8" w14:textId="10352F13">
      <w:pPr>
        <w:spacing w:line="360" w:lineRule="auto"/>
        <w:rPr>
          <w:rFonts w:cs="Calibri" w:cstheme="minorAscii"/>
          <w:sz w:val="24"/>
          <w:szCs w:val="24"/>
        </w:rPr>
      </w:pPr>
      <w:bookmarkStart w:name="_Hlk98408255" w:id="0"/>
      <w:r w:rsidRPr="0B4FDAD2" w:rsidR="55386ADC">
        <w:rPr>
          <w:rFonts w:cs="Calibri" w:cstheme="minorAscii"/>
          <w:sz w:val="24"/>
          <w:szCs w:val="24"/>
        </w:rPr>
        <w:t>(</w:t>
      </w:r>
      <w:r w:rsidRPr="0B4FDAD2" w:rsidR="06EF248F">
        <w:rPr>
          <w:rFonts w:cs="Calibri" w:cstheme="minorAscii"/>
          <w:sz w:val="24"/>
          <w:szCs w:val="24"/>
        </w:rPr>
        <w:t>Raiffa</w:t>
      </w:r>
      <w:ins w:author="Meike Robaard" w:date="2022-05-25T14:30:39.533Z" w:id="860495397">
        <w:r w:rsidRPr="0B4FDAD2" w:rsidR="06EF248F">
          <w:rPr>
            <w:rFonts w:cs="Calibri" w:cstheme="minorAscii"/>
            <w:sz w:val="24"/>
            <w:szCs w:val="24"/>
          </w:rPr>
          <w:t>,</w:t>
        </w:r>
      </w:ins>
      <w:r w:rsidRPr="0B4FDAD2" w:rsidR="06EF248F">
        <w:rPr>
          <w:rFonts w:cs="Calibri" w:cstheme="minorAscii"/>
          <w:sz w:val="24"/>
          <w:szCs w:val="24"/>
        </w:rPr>
        <w:t xml:space="preserve"> 2002, p. 42)</w:t>
      </w:r>
    </w:p>
    <w:bookmarkEnd w:id="0"/>
    <w:p w:rsidRPr="00035264" w:rsidR="00711E6D" w:rsidP="00B85D98" w:rsidRDefault="00711E6D" w14:paraId="14E582AE" w14:textId="77777777">
      <w:pPr>
        <w:spacing w:line="360" w:lineRule="auto"/>
        <w:rPr>
          <w:rFonts w:cstheme="minorHAnsi"/>
          <w:sz w:val="24"/>
          <w:szCs w:val="24"/>
        </w:rPr>
      </w:pPr>
    </w:p>
    <w:p w:rsidRPr="00035264" w:rsidR="00711E6D" w:rsidP="00B85D98" w:rsidRDefault="00711E6D" w14:paraId="43D319B6" w14:textId="5BBB6491">
      <w:pPr>
        <w:spacing w:line="360" w:lineRule="auto"/>
        <w:rPr>
          <w:rFonts w:cstheme="minorHAnsi"/>
          <w:sz w:val="24"/>
          <w:szCs w:val="24"/>
        </w:rPr>
      </w:pPr>
      <w:r w:rsidRPr="00035264">
        <w:rPr>
          <w:rFonts w:cstheme="minorHAnsi"/>
          <w:sz w:val="24"/>
          <w:szCs w:val="24"/>
        </w:rPr>
        <w:t xml:space="preserve">The answer is B and the reason for this is that there are many more salesmen than librarians (approximately </w:t>
      </w:r>
      <w:proofErr w:type="gramStart"/>
      <w:r w:rsidRPr="00035264">
        <w:rPr>
          <w:rFonts w:cstheme="minorHAnsi"/>
          <w:sz w:val="24"/>
          <w:szCs w:val="24"/>
        </w:rPr>
        <w:t>a 100 times</w:t>
      </w:r>
      <w:proofErr w:type="gramEnd"/>
      <w:r w:rsidRPr="00035264">
        <w:rPr>
          <w:rFonts w:cstheme="minorHAnsi"/>
          <w:sz w:val="24"/>
          <w:szCs w:val="24"/>
        </w:rPr>
        <w:t xml:space="preserve"> more). That is why, despite the </w:t>
      </w:r>
      <w:r w:rsidR="008023E9">
        <w:rPr>
          <w:rFonts w:cstheme="minorHAnsi"/>
          <w:sz w:val="24"/>
          <w:szCs w:val="24"/>
        </w:rPr>
        <w:t>personality</w:t>
      </w:r>
      <w:r w:rsidRPr="00035264">
        <w:rPr>
          <w:rFonts w:cstheme="minorHAnsi"/>
          <w:sz w:val="24"/>
          <w:szCs w:val="24"/>
        </w:rPr>
        <w:t xml:space="preserve"> description of Martin, it is still much more likely that he is a salesman. Not </w:t>
      </w:r>
      <w:proofErr w:type="gramStart"/>
      <w:r w:rsidRPr="00035264">
        <w:rPr>
          <w:rFonts w:cstheme="minorHAnsi"/>
          <w:sz w:val="24"/>
          <w:szCs w:val="24"/>
        </w:rPr>
        <w:t>taking into account</w:t>
      </w:r>
      <w:proofErr w:type="gramEnd"/>
      <w:r w:rsidRPr="00035264">
        <w:rPr>
          <w:rFonts w:cstheme="minorHAnsi"/>
          <w:sz w:val="24"/>
          <w:szCs w:val="24"/>
        </w:rPr>
        <w:t xml:space="preserve"> the fact that there are many more salesmen than librarians is known as the 'base rate fallacy' or 'base rate blindness'. </w:t>
      </w:r>
      <w:r w:rsidR="007D193D">
        <w:rPr>
          <w:rFonts w:cstheme="minorHAnsi"/>
          <w:sz w:val="24"/>
          <w:szCs w:val="24"/>
        </w:rPr>
        <w:lastRenderedPageBreak/>
        <w:t>The base rate refers to the prior odds</w:t>
      </w:r>
      <w:r w:rsidR="00C02FA1">
        <w:rPr>
          <w:rFonts w:cstheme="minorHAnsi"/>
          <w:sz w:val="24"/>
          <w:szCs w:val="24"/>
        </w:rPr>
        <w:t xml:space="preserve"> or probability. I</w:t>
      </w:r>
      <w:r w:rsidR="007D193D">
        <w:rPr>
          <w:rFonts w:cstheme="minorHAnsi"/>
          <w:sz w:val="24"/>
          <w:szCs w:val="24"/>
        </w:rPr>
        <w:t xml:space="preserve">n this </w:t>
      </w:r>
      <w:r w:rsidR="00C02FA1">
        <w:rPr>
          <w:rFonts w:cstheme="minorHAnsi"/>
          <w:sz w:val="24"/>
          <w:szCs w:val="24"/>
        </w:rPr>
        <w:t>example the base rate is the number of librarians in the world divided by the number of salespeople</w:t>
      </w:r>
      <w:r w:rsidR="008023E9">
        <w:rPr>
          <w:rFonts w:cstheme="minorHAnsi"/>
          <w:sz w:val="24"/>
          <w:szCs w:val="24"/>
        </w:rPr>
        <w:t xml:space="preserve">, so </w:t>
      </w:r>
      <w:r w:rsidR="00C02FA1">
        <w:rPr>
          <w:rFonts w:cstheme="minorHAnsi"/>
          <w:sz w:val="24"/>
          <w:szCs w:val="24"/>
        </w:rPr>
        <w:t xml:space="preserve">1/100. </w:t>
      </w:r>
      <w:r w:rsidR="008023E9">
        <w:rPr>
          <w:rFonts w:cstheme="minorHAnsi"/>
          <w:sz w:val="24"/>
          <w:szCs w:val="24"/>
        </w:rPr>
        <w:t xml:space="preserve">This number should also be </w:t>
      </w:r>
      <w:proofErr w:type="gramStart"/>
      <w:r w:rsidR="008023E9">
        <w:rPr>
          <w:rFonts w:cstheme="minorHAnsi"/>
          <w:sz w:val="24"/>
          <w:szCs w:val="24"/>
        </w:rPr>
        <w:t>taken into account</w:t>
      </w:r>
      <w:proofErr w:type="gramEnd"/>
      <w:r w:rsidR="008023E9">
        <w:rPr>
          <w:rFonts w:cstheme="minorHAnsi"/>
          <w:sz w:val="24"/>
          <w:szCs w:val="24"/>
        </w:rPr>
        <w:t xml:space="preserve">, not just Martin’s personality description. </w:t>
      </w:r>
    </w:p>
    <w:p w:rsidRPr="00035264" w:rsidR="00711E6D" w:rsidP="00B85D98" w:rsidRDefault="00711E6D" w14:paraId="148E466B" w14:textId="77777777">
      <w:pPr>
        <w:spacing w:line="360" w:lineRule="auto"/>
        <w:rPr>
          <w:rFonts w:cstheme="minorHAnsi"/>
          <w:sz w:val="24"/>
          <w:szCs w:val="24"/>
        </w:rPr>
      </w:pPr>
    </w:p>
    <w:p w:rsidRPr="00035264" w:rsidR="00711E6D" w:rsidP="0B4FDAD2" w:rsidRDefault="00711E6D" w14:paraId="31302E8B" w14:textId="43FB98FB">
      <w:pPr>
        <w:spacing w:line="360" w:lineRule="auto"/>
        <w:rPr>
          <w:rFonts w:cs="Calibri" w:cstheme="minorAscii"/>
          <w:sz w:val="24"/>
          <w:szCs w:val="24"/>
        </w:rPr>
      </w:pPr>
      <w:r w:rsidRPr="0B4FDAD2" w:rsidR="1F7166FA">
        <w:rPr>
          <w:rFonts w:cs="Calibri" w:cstheme="minorAscii"/>
          <w:sz w:val="24"/>
          <w:szCs w:val="24"/>
        </w:rPr>
        <w:t xml:space="preserve">Problem 3: </w:t>
      </w:r>
      <w:ins w:author="Meike Robaard" w:date="2022-05-23T19:55:16.278Z" w:id="1933374418">
        <w:r w:rsidRPr="0B4FDAD2" w:rsidR="1F7166FA">
          <w:rPr>
            <w:rFonts w:cs="Calibri" w:cstheme="minorAscii"/>
            <w:sz w:val="24"/>
            <w:szCs w:val="24"/>
          </w:rPr>
          <w:t>title?</w:t>
        </w:r>
      </w:ins>
    </w:p>
    <w:p w:rsidR="00711E6D" w:rsidP="0B4FDAD2" w:rsidRDefault="00711E6D" w14:paraId="207662C4" w14:textId="3499AFDA">
      <w:pPr>
        <w:spacing w:line="360" w:lineRule="auto"/>
        <w:rPr>
          <w:rFonts w:cs="Calibri" w:cstheme="minorAscii"/>
          <w:sz w:val="24"/>
          <w:szCs w:val="24"/>
        </w:rPr>
      </w:pPr>
      <w:r w:rsidRPr="0B4FDAD2" w:rsidR="1F7166FA">
        <w:rPr>
          <w:rFonts w:cs="Calibri" w:cstheme="minorAscii"/>
          <w:sz w:val="24"/>
          <w:szCs w:val="24"/>
        </w:rPr>
        <w:t>1 in 10 000 people suffers from a rare</w:t>
      </w:r>
      <w:ins w:author="Meike Robaard" w:date="2022-05-24T19:20:28.928Z" w:id="1846125997">
        <w:r w:rsidRPr="0B4FDAD2" w:rsidR="1F7166FA">
          <w:rPr>
            <w:rFonts w:cs="Calibri" w:cstheme="minorAscii"/>
            <w:sz w:val="24"/>
            <w:szCs w:val="24"/>
          </w:rPr>
          <w:t>,</w:t>
        </w:r>
      </w:ins>
      <w:r w:rsidRPr="0B4FDAD2" w:rsidR="1F7166FA">
        <w:rPr>
          <w:rFonts w:cs="Calibri" w:cstheme="minorAscii"/>
          <w:sz w:val="24"/>
          <w:szCs w:val="24"/>
        </w:rPr>
        <w:t xml:space="preserve"> deadly disease. A doctor develops a test to detect the disease. The test </w:t>
      </w:r>
      <w:r w:rsidRPr="0B4FDAD2" w:rsidR="5AA8C0F8">
        <w:rPr>
          <w:rFonts w:cs="Calibri" w:cstheme="minorAscii"/>
          <w:sz w:val="24"/>
          <w:szCs w:val="24"/>
        </w:rPr>
        <w:t>detects the disease in</w:t>
      </w:r>
      <w:r w:rsidRPr="0B4FDAD2" w:rsidR="1F7166FA">
        <w:rPr>
          <w:rFonts w:cs="Calibri" w:cstheme="minorAscii"/>
          <w:sz w:val="24"/>
          <w:szCs w:val="24"/>
        </w:rPr>
        <w:t xml:space="preserve"> 99.5% </w:t>
      </w:r>
      <w:r w:rsidRPr="0B4FDAD2" w:rsidR="5AA8C0F8">
        <w:rPr>
          <w:rFonts w:cs="Calibri" w:cstheme="minorAscii"/>
          <w:sz w:val="24"/>
          <w:szCs w:val="24"/>
        </w:rPr>
        <w:t xml:space="preserve">of </w:t>
      </w:r>
      <w:ins w:author="Meike Robaard" w:date="2022-05-24T19:20:53.749Z" w:id="907057760">
        <w:r w:rsidRPr="0B4FDAD2" w:rsidR="5AA8C0F8">
          <w:rPr>
            <w:rFonts w:cs="Calibri" w:cstheme="minorAscii"/>
            <w:sz w:val="24"/>
            <w:szCs w:val="24"/>
          </w:rPr>
          <w:t xml:space="preserve">the </w:t>
        </w:r>
      </w:ins>
      <w:r w:rsidRPr="0B4FDAD2" w:rsidR="5AA8C0F8">
        <w:rPr>
          <w:rFonts w:cs="Calibri" w:cstheme="minorAscii"/>
          <w:sz w:val="24"/>
          <w:szCs w:val="24"/>
        </w:rPr>
        <w:t>people having the disease</w:t>
      </w:r>
      <w:r w:rsidRPr="0B4FDAD2" w:rsidR="1F7166FA">
        <w:rPr>
          <w:rFonts w:cs="Calibri" w:cstheme="minorAscii"/>
          <w:sz w:val="24"/>
          <w:szCs w:val="24"/>
        </w:rPr>
        <w:t xml:space="preserve">. </w:t>
      </w:r>
      <w:ins w:author="Meike Robaard" w:date="2022-05-24T19:21:22.186Z" w:id="1964772572">
        <w:r w:rsidRPr="0B4FDAD2" w:rsidR="1F7166FA">
          <w:rPr>
            <w:rFonts w:cs="Calibri" w:cstheme="minorAscii"/>
            <w:sz w:val="24"/>
            <w:szCs w:val="24"/>
          </w:rPr>
          <w:t>Because</w:t>
        </w:r>
      </w:ins>
      <w:del w:author="Meike Robaard" w:date="2022-05-24T19:21:16.977Z" w:id="798786612">
        <w:r w:rsidRPr="0B4FDAD2" w:rsidDel="1F7166FA">
          <w:rPr>
            <w:rFonts w:cs="Calibri" w:cstheme="minorAscii"/>
            <w:sz w:val="24"/>
            <w:szCs w:val="24"/>
          </w:rPr>
          <w:delText>Since</w:delText>
        </w:r>
      </w:del>
      <w:r w:rsidRPr="0B4FDAD2" w:rsidR="1F7166FA">
        <w:rPr>
          <w:rFonts w:cs="Calibri" w:cstheme="minorAscii"/>
          <w:sz w:val="24"/>
          <w:szCs w:val="24"/>
        </w:rPr>
        <w:t xml:space="preserve"> the test is cheap and very accurate, the government decides to have everyone</w:t>
      </w:r>
      <w:ins w:author="Meike Robaard" w:date="2022-05-24T19:21:34.309Z" w:id="535669108">
        <w:r w:rsidRPr="0B4FDAD2" w:rsidR="1F7166FA">
          <w:rPr>
            <w:rFonts w:cs="Calibri" w:cstheme="minorAscii"/>
            <w:sz w:val="24"/>
            <w:szCs w:val="24"/>
          </w:rPr>
          <w:t xml:space="preserve"> get</w:t>
        </w:r>
      </w:ins>
      <w:r w:rsidRPr="0B4FDAD2" w:rsidR="1F7166FA">
        <w:rPr>
          <w:rFonts w:cs="Calibri" w:cstheme="minorAscii"/>
          <w:sz w:val="24"/>
          <w:szCs w:val="24"/>
        </w:rPr>
        <w:t xml:space="preserve"> tested for free. Your test comes back positive. What </w:t>
      </w:r>
      <w:ins w:author="Meike Robaard" w:date="2022-05-24T19:21:57.963Z" w:id="1642405126">
        <w:r w:rsidRPr="0B4FDAD2" w:rsidR="1F7166FA">
          <w:rPr>
            <w:rFonts w:cs="Calibri" w:cstheme="minorAscii"/>
            <w:sz w:val="24"/>
            <w:szCs w:val="24"/>
          </w:rPr>
          <w:t xml:space="preserve">are the chances </w:t>
        </w:r>
      </w:ins>
      <w:del w:author="Meike Robaard" w:date="2022-05-24T19:21:53.773Z" w:id="686689374">
        <w:r w:rsidRPr="0B4FDAD2" w:rsidDel="1F7166FA">
          <w:rPr>
            <w:rFonts w:cs="Calibri" w:cstheme="minorAscii"/>
            <w:sz w:val="24"/>
            <w:szCs w:val="24"/>
          </w:rPr>
          <w:delText>is</w:delText>
        </w:r>
      </w:del>
      <w:r w:rsidRPr="0B4FDAD2" w:rsidR="1F7166FA">
        <w:rPr>
          <w:rFonts w:cs="Calibri" w:cstheme="minorAscii"/>
          <w:sz w:val="24"/>
          <w:szCs w:val="24"/>
        </w:rPr>
        <w:t xml:space="preserve"> </w:t>
      </w:r>
      <w:del w:author="Meike Robaard" w:date="2022-05-24T19:22:05.58Z" w:id="1041823644">
        <w:r w:rsidRPr="0B4FDAD2" w:rsidDel="1F7166FA">
          <w:rPr>
            <w:rFonts w:cs="Calibri" w:cstheme="minorAscii"/>
            <w:sz w:val="24"/>
            <w:szCs w:val="24"/>
          </w:rPr>
          <w:delText>the probability</w:delText>
        </w:r>
      </w:del>
      <w:r w:rsidRPr="0B4FDAD2" w:rsidR="1F7166FA">
        <w:rPr>
          <w:rFonts w:cs="Calibri" w:cstheme="minorAscii"/>
          <w:sz w:val="24"/>
          <w:szCs w:val="24"/>
        </w:rPr>
        <w:t xml:space="preserve"> that you suffer from the disease? </w:t>
      </w:r>
    </w:p>
    <w:p w:rsidRPr="00035264" w:rsidR="0049041F" w:rsidP="0B4FDAD2" w:rsidRDefault="0049041F" w14:paraId="2D0F2A0A" w14:textId="6AFB2FAF">
      <w:pPr>
        <w:spacing w:line="360" w:lineRule="auto"/>
        <w:rPr>
          <w:rFonts w:cs="Calibri" w:cstheme="minorAscii"/>
          <w:sz w:val="24"/>
          <w:szCs w:val="24"/>
        </w:rPr>
      </w:pPr>
      <w:r w:rsidRPr="0B4FDAD2" w:rsidR="739A8F69">
        <w:rPr>
          <w:rFonts w:cs="Calibri" w:cstheme="minorAscii"/>
          <w:sz w:val="24"/>
          <w:szCs w:val="24"/>
        </w:rPr>
        <w:t>(Kahneman &amp; Tversky</w:t>
      </w:r>
      <w:ins w:author="Meike Robaard" w:date="2022-05-25T14:30:29.184Z" w:id="1077733176">
        <w:r w:rsidRPr="0B4FDAD2" w:rsidR="739A8F69">
          <w:rPr>
            <w:rFonts w:cs="Calibri" w:cstheme="minorAscii"/>
            <w:sz w:val="24"/>
            <w:szCs w:val="24"/>
          </w:rPr>
          <w:t>,</w:t>
        </w:r>
      </w:ins>
      <w:r w:rsidRPr="0B4FDAD2" w:rsidR="739A8F69">
        <w:rPr>
          <w:rFonts w:cs="Calibri" w:cstheme="minorAscii"/>
          <w:sz w:val="24"/>
          <w:szCs w:val="24"/>
        </w:rPr>
        <w:t xml:space="preserve"> 1985).</w:t>
      </w:r>
    </w:p>
    <w:p w:rsidRPr="00035264" w:rsidR="00711E6D" w:rsidP="00B85D98" w:rsidRDefault="00711E6D" w14:paraId="78B7ABA0" w14:textId="77777777">
      <w:pPr>
        <w:spacing w:line="360" w:lineRule="auto"/>
        <w:rPr>
          <w:rFonts w:cstheme="minorHAnsi"/>
          <w:sz w:val="24"/>
          <w:szCs w:val="24"/>
        </w:rPr>
      </w:pPr>
    </w:p>
    <w:p w:rsidR="00711E6D" w:rsidP="0B4FDAD2" w:rsidRDefault="00711E6D" w14:paraId="394022B2" w14:textId="7C234F88">
      <w:pPr>
        <w:spacing w:line="360" w:lineRule="auto"/>
        <w:rPr>
          <w:rFonts w:cs="Calibri" w:cstheme="minorAscii"/>
          <w:sz w:val="24"/>
          <w:szCs w:val="24"/>
        </w:rPr>
      </w:pPr>
      <w:r w:rsidRPr="0B4FDAD2" w:rsidR="1F7166FA">
        <w:rPr>
          <w:rFonts w:cs="Calibri" w:cstheme="minorAscii"/>
          <w:sz w:val="24"/>
          <w:szCs w:val="24"/>
        </w:rPr>
        <w:t xml:space="preserve">Most people answer 99.5%. That is wrong. The probability that the test is positive given that you have the disease (which is 99.5%) is not the same as to the probability that you have the disease given that the test is positive. That figure is much lower. It is only 2%, because the base rate </w:t>
      </w:r>
      <w:ins w:author="Meike Robaard" w:date="2022-05-24T19:24:54.462Z" w:id="1970406996">
        <w:r w:rsidRPr="0B4FDAD2" w:rsidR="1F7166FA">
          <w:rPr>
            <w:rFonts w:cs="Calibri" w:cstheme="minorAscii"/>
            <w:sz w:val="24"/>
            <w:szCs w:val="24"/>
          </w:rPr>
          <w:t>should also be considered</w:t>
        </w:r>
      </w:ins>
      <w:del w:author="Meike Robaard" w:date="2022-05-24T19:24:50.419Z" w:id="152708287">
        <w:r w:rsidRPr="0B4FDAD2" w:rsidDel="1F7166FA">
          <w:rPr>
            <w:rFonts w:cs="Calibri" w:cstheme="minorAscii"/>
            <w:sz w:val="24"/>
            <w:szCs w:val="24"/>
          </w:rPr>
          <w:delText xml:space="preserve">must also be </w:delText>
        </w:r>
        <w:r w:rsidRPr="0B4FDAD2" w:rsidDel="1F7166FA">
          <w:rPr>
            <w:rFonts w:cs="Calibri" w:cstheme="minorAscii"/>
            <w:sz w:val="24"/>
            <w:szCs w:val="24"/>
          </w:rPr>
          <w:delText>taken into account</w:delText>
        </w:r>
      </w:del>
      <w:r w:rsidRPr="0B4FDAD2" w:rsidR="1F7166FA">
        <w:rPr>
          <w:rFonts w:cs="Calibri" w:cstheme="minorAscii"/>
          <w:sz w:val="24"/>
          <w:szCs w:val="24"/>
        </w:rPr>
        <w:t xml:space="preserve">: only 1 in 10 000 </w:t>
      </w:r>
      <w:ins w:author="Meike Robaard" w:date="2022-05-24T19:24:34.959Z" w:id="2016369787">
        <w:r w:rsidRPr="0B4FDAD2" w:rsidR="1F7166FA">
          <w:rPr>
            <w:rFonts w:cs="Calibri" w:cstheme="minorAscii"/>
            <w:sz w:val="24"/>
            <w:szCs w:val="24"/>
          </w:rPr>
          <w:t xml:space="preserve">people </w:t>
        </w:r>
      </w:ins>
      <w:r w:rsidRPr="0B4FDAD2" w:rsidR="1F7166FA">
        <w:rPr>
          <w:rFonts w:cs="Calibri" w:cstheme="minorAscii"/>
          <w:sz w:val="24"/>
          <w:szCs w:val="24"/>
        </w:rPr>
        <w:t>suffers from the disease. The chance of a positive test being a false positive (0.5%) is much greater</w:t>
      </w:r>
      <w:r w:rsidRPr="0B4FDAD2" w:rsidR="64689522">
        <w:rPr>
          <w:rFonts w:cs="Calibri" w:cstheme="minorAscii"/>
          <w:sz w:val="24"/>
          <w:szCs w:val="24"/>
        </w:rPr>
        <w:t xml:space="preserve"> (50 times greater – hence the 2%)</w:t>
      </w:r>
      <w:r w:rsidRPr="0B4FDAD2" w:rsidR="1F7166FA">
        <w:rPr>
          <w:rFonts w:cs="Calibri" w:cstheme="minorAscii"/>
          <w:sz w:val="24"/>
          <w:szCs w:val="24"/>
        </w:rPr>
        <w:t xml:space="preserve"> than that you belong to the group of sick people (0.01%). </w:t>
      </w:r>
    </w:p>
    <w:p w:rsidR="0049041F" w:rsidP="00B85D98" w:rsidRDefault="0049041F" w14:paraId="2CE61CA4" w14:textId="5D6CC744">
      <w:pPr>
        <w:spacing w:line="360" w:lineRule="auto"/>
        <w:rPr>
          <w:rFonts w:cstheme="minorHAnsi"/>
          <w:sz w:val="24"/>
          <w:szCs w:val="24"/>
        </w:rPr>
      </w:pPr>
    </w:p>
    <w:p w:rsidRPr="00035264" w:rsidR="00711E6D" w:rsidP="00B85D98" w:rsidRDefault="00711E6D" w14:paraId="6C7FCD05" w14:textId="77777777">
      <w:pPr>
        <w:spacing w:line="360" w:lineRule="auto"/>
        <w:rPr>
          <w:rFonts w:cstheme="minorHAnsi"/>
          <w:sz w:val="24"/>
          <w:szCs w:val="24"/>
        </w:rPr>
      </w:pPr>
    </w:p>
    <w:p w:rsidRPr="00035264" w:rsidR="00711E6D" w:rsidP="0B4FDAD2" w:rsidRDefault="00711E6D" w14:paraId="7DE92828" w14:textId="605C2F2F">
      <w:pPr>
        <w:spacing w:line="360" w:lineRule="auto"/>
        <w:rPr>
          <w:rFonts w:cs="Calibri" w:cstheme="minorAscii"/>
          <w:sz w:val="24"/>
          <w:szCs w:val="24"/>
        </w:rPr>
      </w:pPr>
      <w:r w:rsidRPr="0B4FDAD2" w:rsidR="1F7166FA">
        <w:rPr>
          <w:rFonts w:cs="Calibri" w:cstheme="minorAscii"/>
          <w:sz w:val="24"/>
          <w:szCs w:val="24"/>
        </w:rPr>
        <w:t xml:space="preserve">Problem 4: </w:t>
      </w:r>
      <w:ins w:author="Meike Robaard" w:date="2022-05-23T19:55:18.978Z" w:id="1468160675">
        <w:r w:rsidRPr="0B4FDAD2" w:rsidR="1F7166FA">
          <w:rPr>
            <w:rFonts w:cs="Calibri" w:cstheme="minorAscii"/>
            <w:sz w:val="24"/>
            <w:szCs w:val="24"/>
          </w:rPr>
          <w:t>title?</w:t>
        </w:r>
      </w:ins>
    </w:p>
    <w:p w:rsidR="00711E6D" w:rsidP="0B4FDAD2" w:rsidRDefault="00711E6D" w14:paraId="74B683BC" w14:textId="745FDAA3">
      <w:pPr>
        <w:spacing w:line="360" w:lineRule="auto"/>
        <w:rPr>
          <w:rFonts w:cs="Calibri" w:cstheme="minorAscii"/>
          <w:sz w:val="24"/>
          <w:szCs w:val="24"/>
        </w:rPr>
      </w:pPr>
      <w:r w:rsidRPr="0B4FDAD2" w:rsidR="1F7166FA">
        <w:rPr>
          <w:rFonts w:cs="Calibri" w:cstheme="minorAscii"/>
          <w:sz w:val="24"/>
          <w:szCs w:val="24"/>
        </w:rPr>
        <w:t>How many people should you g</w:t>
      </w:r>
      <w:ins w:author="Meike Robaard" w:date="2022-05-24T19:25:35.998Z" w:id="1106105701">
        <w:r w:rsidRPr="0B4FDAD2" w:rsidR="1F7166FA">
          <w:rPr>
            <w:rFonts w:cs="Calibri" w:cstheme="minorAscii"/>
            <w:sz w:val="24"/>
            <w:szCs w:val="24"/>
          </w:rPr>
          <w:t xml:space="preserve">ather </w:t>
        </w:r>
      </w:ins>
      <w:del w:author="Meike Robaard" w:date="2022-05-24T19:25:21.876Z" w:id="1469740310">
        <w:r w:rsidRPr="0B4FDAD2" w:rsidDel="1F7166FA">
          <w:rPr>
            <w:rFonts w:cs="Calibri" w:cstheme="minorAscii"/>
            <w:sz w:val="24"/>
            <w:szCs w:val="24"/>
          </w:rPr>
          <w:delText xml:space="preserve">et </w:delText>
        </w:r>
      </w:del>
      <w:r w:rsidRPr="0B4FDAD2" w:rsidR="1F7166FA">
        <w:rPr>
          <w:rFonts w:cs="Calibri" w:cstheme="minorAscii"/>
          <w:sz w:val="24"/>
          <w:szCs w:val="24"/>
        </w:rPr>
        <w:t xml:space="preserve">together so that the probability that </w:t>
      </w:r>
      <w:ins w:author="Meike Robaard" w:date="2022-05-24T19:27:37.292Z" w:id="1356300036">
        <w:r w:rsidRPr="0B4FDAD2" w:rsidR="1F7166FA">
          <w:rPr>
            <w:rFonts w:cs="Calibri" w:cstheme="minorAscii"/>
            <w:sz w:val="24"/>
            <w:szCs w:val="24"/>
          </w:rPr>
          <w:t xml:space="preserve">two </w:t>
        </w:r>
      </w:ins>
      <w:del w:author="Meike Robaard" w:date="2022-05-24T19:25:39.022Z" w:id="1598011558">
        <w:r w:rsidRPr="0B4FDAD2" w:rsidDel="1F7166FA">
          <w:rPr>
            <w:rFonts w:cs="Calibri" w:cstheme="minorAscii"/>
            <w:sz w:val="24"/>
            <w:szCs w:val="24"/>
          </w:rPr>
          <w:delText>2</w:delText>
        </w:r>
      </w:del>
      <w:r w:rsidRPr="0B4FDAD2" w:rsidR="1F7166FA">
        <w:rPr>
          <w:rFonts w:cs="Calibri" w:cstheme="minorAscii"/>
          <w:sz w:val="24"/>
          <w:szCs w:val="24"/>
        </w:rPr>
        <w:t xml:space="preserve"> people have the same birthday is greater than the probability that no one shares a </w:t>
      </w:r>
      <w:proofErr w:type="gramStart"/>
      <w:r w:rsidRPr="0B4FDAD2" w:rsidR="1F7166FA">
        <w:rPr>
          <w:rFonts w:cs="Calibri" w:cstheme="minorAscii"/>
          <w:sz w:val="24"/>
          <w:szCs w:val="24"/>
        </w:rPr>
        <w:t>birthday?</w:t>
      </w:r>
      <w:proofErr w:type="gramEnd"/>
      <w:r w:rsidRPr="0B4FDAD2" w:rsidR="1F7166FA">
        <w:rPr>
          <w:rFonts w:cs="Calibri" w:cstheme="minorAscii"/>
          <w:sz w:val="24"/>
          <w:szCs w:val="24"/>
        </w:rPr>
        <w:t xml:space="preserve"> </w:t>
      </w:r>
    </w:p>
    <w:p w:rsidR="0049041F" w:rsidP="00B85D98" w:rsidRDefault="0049041F" w14:paraId="79B792ED" w14:textId="55FB11EB">
      <w:pPr>
        <w:spacing w:line="360" w:lineRule="auto"/>
        <w:rPr>
          <w:rFonts w:cstheme="minorHAnsi"/>
          <w:sz w:val="24"/>
          <w:szCs w:val="24"/>
          <w:lang w:val="fr-FR"/>
        </w:rPr>
      </w:pPr>
      <w:r w:rsidRPr="00513337">
        <w:rPr>
          <w:rFonts w:cstheme="minorHAnsi"/>
          <w:sz w:val="24"/>
          <w:szCs w:val="24"/>
          <w:lang w:val="fr-FR"/>
        </w:rPr>
        <w:t>(</w:t>
      </w:r>
      <w:proofErr w:type="gramStart"/>
      <w:r w:rsidRPr="00513337">
        <w:rPr>
          <w:rFonts w:cstheme="minorHAnsi"/>
          <w:sz w:val="24"/>
          <w:szCs w:val="24"/>
          <w:lang w:val="fr-FR"/>
        </w:rPr>
        <w:t>Source:</w:t>
      </w:r>
      <w:proofErr w:type="gramEnd"/>
      <w:r w:rsidRPr="00513337">
        <w:rPr>
          <w:rFonts w:cstheme="minorHAnsi"/>
          <w:sz w:val="24"/>
          <w:szCs w:val="24"/>
          <w:lang w:val="fr-FR"/>
        </w:rPr>
        <w:t xml:space="preserve"> : </w:t>
      </w:r>
      <w:r>
        <w:rPr>
          <w:rFonts w:cstheme="minorHAnsi"/>
          <w:sz w:val="24"/>
          <w:szCs w:val="24"/>
          <w:lang w:val="fr-FR"/>
        </w:rPr>
        <w:fldChar w:fldCharType="begin"/>
      </w:r>
      <w:r>
        <w:rPr>
          <w:rFonts w:cstheme="minorHAnsi"/>
          <w:sz w:val="24"/>
          <w:szCs w:val="24"/>
          <w:lang w:val="fr-FR"/>
        </w:rPr>
        <w:instrText xml:space="preserve"> HYPERLINK "</w:instrText>
      </w:r>
      <w:r w:rsidRPr="00513337">
        <w:rPr>
          <w:rFonts w:cstheme="minorHAnsi"/>
          <w:sz w:val="24"/>
          <w:szCs w:val="24"/>
          <w:lang w:val="fr-FR"/>
        </w:rPr>
        <w:instrText>https://www.britannica.com/science/probability-theory/An-alternative-interpretation-of-probability</w:instrText>
      </w:r>
      <w:r>
        <w:rPr>
          <w:rFonts w:cstheme="minorHAnsi"/>
          <w:sz w:val="24"/>
          <w:szCs w:val="24"/>
          <w:lang w:val="fr-FR"/>
        </w:rPr>
        <w:instrText xml:space="preserve">" </w:instrText>
      </w:r>
      <w:r>
        <w:rPr>
          <w:rFonts w:cstheme="minorHAnsi"/>
          <w:sz w:val="24"/>
          <w:szCs w:val="24"/>
          <w:lang w:val="fr-FR"/>
        </w:rPr>
        <w:fldChar w:fldCharType="separate"/>
      </w:r>
      <w:r w:rsidRPr="00513337">
        <w:rPr>
          <w:rStyle w:val="Hyperlink"/>
          <w:lang w:val="fr-FR"/>
        </w:rPr>
        <w:t>https://www.britannica.com/science/probability-theory/An-alternative-interpretation-of-probability</w:t>
      </w:r>
      <w:r>
        <w:rPr>
          <w:rFonts w:cstheme="minorHAnsi"/>
          <w:sz w:val="24"/>
          <w:szCs w:val="24"/>
          <w:lang w:val="fr-FR"/>
        </w:rPr>
        <w:fldChar w:fldCharType="end"/>
      </w:r>
      <w:r>
        <w:rPr>
          <w:rFonts w:cstheme="minorHAnsi"/>
          <w:sz w:val="24"/>
          <w:szCs w:val="24"/>
          <w:lang w:val="fr-FR"/>
        </w:rPr>
        <w:t>)</w:t>
      </w:r>
    </w:p>
    <w:p w:rsidRPr="00513337" w:rsidR="00711E6D" w:rsidP="00B85D98" w:rsidRDefault="00711E6D" w14:paraId="18E8B138" w14:textId="77777777">
      <w:pPr>
        <w:spacing w:line="360" w:lineRule="auto"/>
        <w:rPr>
          <w:rFonts w:cstheme="minorHAnsi"/>
          <w:sz w:val="24"/>
          <w:szCs w:val="24"/>
          <w:lang w:val="fr-FR"/>
        </w:rPr>
      </w:pPr>
    </w:p>
    <w:p w:rsidRPr="00035264" w:rsidR="00711E6D" w:rsidP="00B85D98" w:rsidRDefault="00711E6D" w14:paraId="31E376CE" w14:textId="759D722A">
      <w:pPr>
        <w:spacing w:line="360" w:lineRule="auto"/>
        <w:rPr>
          <w:rFonts w:cstheme="minorHAnsi"/>
          <w:sz w:val="24"/>
          <w:szCs w:val="24"/>
        </w:rPr>
      </w:pPr>
      <w:r w:rsidRPr="00035264">
        <w:rPr>
          <w:rFonts w:cstheme="minorHAnsi"/>
          <w:sz w:val="24"/>
          <w:szCs w:val="24"/>
        </w:rPr>
        <w:lastRenderedPageBreak/>
        <w:t xml:space="preserve">The surprising answer is 23 people, with a group of 57 people the chance has already increased to 99%! Intuitively we think that the number is much higher. </w:t>
      </w:r>
      <w:r w:rsidR="003D07BD">
        <w:rPr>
          <w:rFonts w:cstheme="minorHAnsi"/>
          <w:sz w:val="24"/>
          <w:szCs w:val="24"/>
        </w:rPr>
        <w:t xml:space="preserve">(For the statistical calculation – see source above). </w:t>
      </w:r>
    </w:p>
    <w:p w:rsidRPr="00035264" w:rsidR="00711E6D" w:rsidP="00B85D98" w:rsidRDefault="00711E6D" w14:paraId="7E517EEB" w14:textId="77777777">
      <w:pPr>
        <w:spacing w:line="360" w:lineRule="auto"/>
        <w:rPr>
          <w:rFonts w:cstheme="minorHAnsi"/>
          <w:sz w:val="24"/>
          <w:szCs w:val="24"/>
        </w:rPr>
      </w:pPr>
    </w:p>
    <w:p w:rsidRPr="00035264" w:rsidR="00711E6D" w:rsidP="0B4FDAD2" w:rsidRDefault="00711E6D" w14:paraId="177F0585" w14:textId="464B1E27">
      <w:pPr>
        <w:spacing w:line="360" w:lineRule="auto"/>
        <w:rPr>
          <w:rFonts w:cs="Calibri" w:cstheme="minorAscii"/>
          <w:sz w:val="24"/>
          <w:szCs w:val="24"/>
        </w:rPr>
      </w:pPr>
      <w:r w:rsidRPr="0B4FDAD2" w:rsidR="1F7166FA">
        <w:rPr>
          <w:rFonts w:cs="Calibri" w:cstheme="minorAscii"/>
          <w:sz w:val="24"/>
          <w:szCs w:val="24"/>
        </w:rPr>
        <w:t xml:space="preserve">Problem 5: </w:t>
      </w:r>
      <w:ins w:author="Meike Robaard" w:date="2022-05-24T19:28:27.228Z" w:id="112774277">
        <w:r w:rsidRPr="0B4FDAD2" w:rsidR="1F7166FA">
          <w:rPr>
            <w:rFonts w:cs="Calibri" w:cstheme="minorAscii"/>
            <w:sz w:val="24"/>
            <w:szCs w:val="24"/>
          </w:rPr>
          <w:t>title?</w:t>
        </w:r>
      </w:ins>
    </w:p>
    <w:p w:rsidR="00711E6D" w:rsidP="0B4FDAD2" w:rsidRDefault="00711E6D" w14:paraId="7F037470" w14:textId="529063B9">
      <w:pPr>
        <w:spacing w:line="360" w:lineRule="auto"/>
        <w:rPr>
          <w:rFonts w:cs="Calibri" w:cstheme="minorAscii"/>
          <w:sz w:val="24"/>
          <w:szCs w:val="24"/>
        </w:rPr>
      </w:pPr>
      <w:r w:rsidRPr="0B4FDAD2" w:rsidR="1F7166FA">
        <w:rPr>
          <w:rFonts w:cs="Calibri" w:cstheme="minorAscii"/>
          <w:sz w:val="24"/>
          <w:szCs w:val="24"/>
        </w:rPr>
        <w:t>Every day a lily</w:t>
      </w:r>
      <w:r w:rsidRPr="0B4FDAD2" w:rsidR="086EC453">
        <w:rPr>
          <w:rFonts w:cs="Calibri" w:cstheme="minorAscii"/>
          <w:sz w:val="24"/>
          <w:szCs w:val="24"/>
        </w:rPr>
        <w:t xml:space="preserve"> pad</w:t>
      </w:r>
      <w:r w:rsidRPr="0B4FDAD2" w:rsidR="1F7166FA">
        <w:rPr>
          <w:rFonts w:cs="Calibri" w:cstheme="minorAscii"/>
          <w:sz w:val="24"/>
          <w:szCs w:val="24"/>
        </w:rPr>
        <w:t xml:space="preserve"> doubles in size. </w:t>
      </w:r>
      <w:ins w:author="Meike Robaard" w:date="2022-05-24T19:27:59.975Z" w:id="507804621">
        <w:r w:rsidRPr="0B4FDAD2" w:rsidR="1F7166FA">
          <w:rPr>
            <w:rFonts w:cs="Calibri" w:cstheme="minorAscii"/>
            <w:sz w:val="24"/>
            <w:szCs w:val="24"/>
          </w:rPr>
          <w:t>If after 40 days it covers the entire pond, then at what point</w:t>
        </w:r>
      </w:ins>
      <w:ins w:author="Meike Robaard" w:date="2022-05-24T19:28:07.026Z" w:id="1991740951">
        <w:r w:rsidRPr="0B4FDAD2" w:rsidR="1F7166FA">
          <w:rPr>
            <w:rFonts w:cs="Calibri" w:cstheme="minorAscii"/>
            <w:sz w:val="24"/>
            <w:szCs w:val="24"/>
          </w:rPr>
          <w:t xml:space="preserve"> would it be covering half of the pond?</w:t>
        </w:r>
      </w:ins>
      <w:del w:author="Meike Robaard" w:date="2022-05-24T19:28:13.32Z" w:id="3624699">
        <w:r w:rsidRPr="0B4FDAD2" w:rsidDel="1F7166FA">
          <w:rPr>
            <w:rFonts w:cs="Calibri" w:cstheme="minorAscii"/>
            <w:sz w:val="24"/>
            <w:szCs w:val="24"/>
          </w:rPr>
          <w:delText xml:space="preserve">At 40 days it covers the entire pond, when does it cover half of the pond? </w:delText>
        </w:r>
      </w:del>
    </w:p>
    <w:p w:rsidR="003D07BD" w:rsidP="00B85D98" w:rsidRDefault="003D07BD" w14:paraId="4D1A15E5" w14:textId="46CF7065">
      <w:pPr>
        <w:spacing w:line="360" w:lineRule="auto"/>
        <w:rPr>
          <w:rFonts w:cstheme="minorHAnsi"/>
          <w:sz w:val="24"/>
          <w:szCs w:val="24"/>
          <w:lang w:val="fr-FR"/>
        </w:rPr>
      </w:pPr>
      <w:r w:rsidRPr="00513337">
        <w:rPr>
          <w:rFonts w:cstheme="minorHAnsi"/>
          <w:sz w:val="24"/>
          <w:szCs w:val="24"/>
          <w:lang w:val="fr-FR"/>
        </w:rPr>
        <w:t>(</w:t>
      </w:r>
      <w:proofErr w:type="gramStart"/>
      <w:r w:rsidRPr="00513337">
        <w:rPr>
          <w:rFonts w:cstheme="minorHAnsi"/>
          <w:sz w:val="24"/>
          <w:szCs w:val="24"/>
          <w:lang w:val="fr-FR"/>
        </w:rPr>
        <w:t>Source:</w:t>
      </w:r>
      <w:proofErr w:type="gramEnd"/>
      <w:r w:rsidRPr="00513337">
        <w:rPr>
          <w:rFonts w:cstheme="minorHAnsi"/>
          <w:sz w:val="24"/>
          <w:szCs w:val="24"/>
          <w:lang w:val="fr-FR"/>
        </w:rPr>
        <w:t xml:space="preserve"> </w:t>
      </w:r>
      <w:r>
        <w:rPr>
          <w:rFonts w:cstheme="minorHAnsi"/>
          <w:sz w:val="24"/>
          <w:szCs w:val="24"/>
          <w:lang w:val="fr-FR"/>
        </w:rPr>
        <w:fldChar w:fldCharType="begin"/>
      </w:r>
      <w:r>
        <w:rPr>
          <w:rFonts w:cstheme="minorHAnsi"/>
          <w:sz w:val="24"/>
          <w:szCs w:val="24"/>
          <w:lang w:val="fr-FR"/>
        </w:rPr>
        <w:instrText xml:space="preserve"> HYPERLINK "</w:instrText>
      </w:r>
      <w:r w:rsidRPr="00513337">
        <w:rPr>
          <w:rFonts w:cstheme="minorHAnsi"/>
          <w:sz w:val="24"/>
          <w:szCs w:val="24"/>
          <w:lang w:val="fr-FR"/>
        </w:rPr>
        <w:instrText>https://www.riddles.com/1757</w:instrText>
      </w:r>
      <w:r>
        <w:rPr>
          <w:rFonts w:cstheme="minorHAnsi"/>
          <w:sz w:val="24"/>
          <w:szCs w:val="24"/>
          <w:lang w:val="fr-FR"/>
        </w:rPr>
        <w:instrText xml:space="preserve">" </w:instrText>
      </w:r>
      <w:r>
        <w:rPr>
          <w:rFonts w:cstheme="minorHAnsi"/>
          <w:sz w:val="24"/>
          <w:szCs w:val="24"/>
          <w:lang w:val="fr-FR"/>
        </w:rPr>
        <w:fldChar w:fldCharType="separate"/>
      </w:r>
      <w:r w:rsidRPr="00513337">
        <w:rPr>
          <w:rStyle w:val="Hyperlink"/>
          <w:lang w:val="fr-FR"/>
        </w:rPr>
        <w:t>https://www.riddles.com/1757</w:t>
      </w:r>
      <w:r>
        <w:rPr>
          <w:rFonts w:cstheme="minorHAnsi"/>
          <w:sz w:val="24"/>
          <w:szCs w:val="24"/>
          <w:lang w:val="fr-FR"/>
        </w:rPr>
        <w:fldChar w:fldCharType="end"/>
      </w:r>
      <w:r>
        <w:rPr>
          <w:rFonts w:cstheme="minorHAnsi"/>
          <w:sz w:val="24"/>
          <w:szCs w:val="24"/>
          <w:lang w:val="fr-FR"/>
        </w:rPr>
        <w:t>)</w:t>
      </w:r>
    </w:p>
    <w:p w:rsidRPr="00513337" w:rsidR="00711E6D" w:rsidP="00B85D98" w:rsidRDefault="00711E6D" w14:paraId="4296E493" w14:textId="77777777">
      <w:pPr>
        <w:spacing w:line="360" w:lineRule="auto"/>
        <w:rPr>
          <w:rFonts w:cstheme="minorHAnsi"/>
          <w:sz w:val="24"/>
          <w:szCs w:val="24"/>
          <w:lang w:val="fr-FR"/>
        </w:rPr>
      </w:pPr>
    </w:p>
    <w:p w:rsidRPr="00035264" w:rsidR="00711E6D" w:rsidP="00B85D98" w:rsidRDefault="00711E6D" w14:paraId="31CBA6DB" w14:textId="77777777">
      <w:pPr>
        <w:spacing w:line="360" w:lineRule="auto"/>
        <w:rPr>
          <w:rFonts w:cstheme="minorHAnsi"/>
          <w:sz w:val="24"/>
          <w:szCs w:val="24"/>
        </w:rPr>
      </w:pPr>
      <w:r w:rsidRPr="00035264">
        <w:rPr>
          <w:rFonts w:cstheme="minorHAnsi"/>
          <w:sz w:val="24"/>
          <w:szCs w:val="24"/>
        </w:rPr>
        <w:t xml:space="preserve">39 days (not 20 as we are sometimes inclined to answer immediately, because we reason linearly and not exponentially). </w:t>
      </w:r>
    </w:p>
    <w:p w:rsidRPr="00035264" w:rsidR="00711E6D" w:rsidP="00B85D98" w:rsidRDefault="00711E6D" w14:paraId="6CCCF606" w14:textId="77777777">
      <w:pPr>
        <w:spacing w:line="360" w:lineRule="auto"/>
        <w:rPr>
          <w:rFonts w:cstheme="minorHAnsi"/>
          <w:sz w:val="24"/>
          <w:szCs w:val="24"/>
        </w:rPr>
      </w:pPr>
    </w:p>
    <w:p w:rsidRPr="00035264" w:rsidR="00711E6D" w:rsidP="0B4FDAD2" w:rsidRDefault="00711E6D" w14:paraId="0E07358D" w14:textId="22136AF3">
      <w:pPr>
        <w:spacing w:line="360" w:lineRule="auto"/>
        <w:rPr>
          <w:rFonts w:cs="Calibri" w:cstheme="minorAscii"/>
          <w:sz w:val="24"/>
          <w:szCs w:val="24"/>
        </w:rPr>
      </w:pPr>
      <w:r w:rsidRPr="0B4FDAD2" w:rsidR="1F7166FA">
        <w:rPr>
          <w:rFonts w:cs="Calibri" w:cstheme="minorAscii"/>
          <w:sz w:val="24"/>
          <w:szCs w:val="24"/>
        </w:rPr>
        <w:t xml:space="preserve">Problem 6: </w:t>
      </w:r>
      <w:ins w:author="Meike Robaard" w:date="2022-05-24T19:28:23.628Z" w:id="327134027">
        <w:r w:rsidRPr="0B4FDAD2" w:rsidR="1F7166FA">
          <w:rPr>
            <w:rFonts w:cs="Calibri" w:cstheme="minorAscii"/>
            <w:sz w:val="24"/>
            <w:szCs w:val="24"/>
          </w:rPr>
          <w:t>title?</w:t>
        </w:r>
      </w:ins>
    </w:p>
    <w:p w:rsidRPr="00035264" w:rsidR="00711E6D" w:rsidP="0B4FDAD2" w:rsidRDefault="00711E6D" w14:paraId="459E0EF4" w14:textId="72F2C000">
      <w:pPr>
        <w:spacing w:line="360" w:lineRule="auto"/>
        <w:rPr>
          <w:rFonts w:cs="Calibri" w:cstheme="minorAscii"/>
          <w:sz w:val="24"/>
          <w:szCs w:val="24"/>
        </w:rPr>
      </w:pPr>
      <w:del w:author="Meike Robaard" w:date="2022-05-24T19:28:34.724Z" w:id="1725742328">
        <w:r w:rsidRPr="0B4FDAD2" w:rsidDel="1F7166FA">
          <w:rPr>
            <w:rFonts w:cs="Calibri" w:cstheme="minorAscii"/>
            <w:sz w:val="24"/>
            <w:szCs w:val="24"/>
          </w:rPr>
          <w:delText>Suppose</w:delText>
        </w:r>
      </w:del>
      <w:ins w:author="Meike Robaard" w:date="2022-05-24T19:28:35.513Z" w:id="43489057">
        <w:r w:rsidRPr="0B4FDAD2" w:rsidR="1F7166FA">
          <w:rPr>
            <w:rFonts w:cs="Calibri" w:cstheme="minorAscii"/>
            <w:sz w:val="24"/>
            <w:szCs w:val="24"/>
          </w:rPr>
          <w:t>Imagine</w:t>
        </w:r>
      </w:ins>
      <w:r w:rsidRPr="0B4FDAD2" w:rsidR="1F7166FA">
        <w:rPr>
          <w:rFonts w:cs="Calibri" w:cstheme="minorAscii"/>
          <w:sz w:val="24"/>
          <w:szCs w:val="24"/>
        </w:rPr>
        <w:t xml:space="preserve"> you could </w:t>
      </w:r>
      <w:ins w:author="Meike Robaard" w:date="2022-05-24T19:29:07.299Z" w:id="1987922267">
        <w:r w:rsidRPr="0B4FDAD2" w:rsidR="1F7166FA">
          <w:rPr>
            <w:rFonts w:cs="Calibri" w:cstheme="minorAscii"/>
            <w:sz w:val="24"/>
            <w:szCs w:val="24"/>
          </w:rPr>
          <w:t xml:space="preserve">endlessly </w:t>
        </w:r>
      </w:ins>
      <w:r w:rsidRPr="0B4FDAD2" w:rsidR="1F7166FA">
        <w:rPr>
          <w:rFonts w:cs="Calibri" w:cstheme="minorAscii"/>
          <w:sz w:val="24"/>
          <w:szCs w:val="24"/>
        </w:rPr>
        <w:t xml:space="preserve">fold a sheet of paper with a thickness of </w:t>
      </w:r>
      <w:r w:rsidRPr="0B4FDAD2" w:rsidR="4BD006B3">
        <w:rPr>
          <w:rFonts w:cs="Calibri" w:cstheme="minorAscii"/>
          <w:sz w:val="24"/>
          <w:szCs w:val="24"/>
        </w:rPr>
        <w:t>0,</w:t>
      </w:r>
      <w:r w:rsidRPr="0B4FDAD2" w:rsidR="1F7166FA">
        <w:rPr>
          <w:rFonts w:cs="Calibri" w:cstheme="minorAscii"/>
          <w:sz w:val="24"/>
          <w:szCs w:val="24"/>
        </w:rPr>
        <w:t>1 m</w:t>
      </w:r>
      <w:r w:rsidRPr="0B4FDAD2" w:rsidR="4BD006B3">
        <w:rPr>
          <w:rFonts w:cs="Calibri" w:cstheme="minorAscii"/>
          <w:sz w:val="24"/>
          <w:szCs w:val="24"/>
        </w:rPr>
        <w:t>illi</w:t>
      </w:r>
      <w:r w:rsidRPr="0B4FDAD2" w:rsidR="1F7166FA">
        <w:rPr>
          <w:rFonts w:cs="Calibri" w:cstheme="minorAscii"/>
          <w:sz w:val="24"/>
          <w:szCs w:val="24"/>
        </w:rPr>
        <w:t>m</w:t>
      </w:r>
      <w:r w:rsidRPr="0B4FDAD2" w:rsidR="4BD006B3">
        <w:rPr>
          <w:rFonts w:cs="Calibri" w:cstheme="minorAscii"/>
          <w:sz w:val="24"/>
          <w:szCs w:val="24"/>
        </w:rPr>
        <w:t>eter</w:t>
      </w:r>
      <w:r w:rsidRPr="0B4FDAD2" w:rsidR="1F7166FA">
        <w:rPr>
          <w:rFonts w:cs="Calibri" w:cstheme="minorAscii"/>
          <w:sz w:val="24"/>
          <w:szCs w:val="24"/>
        </w:rPr>
        <w:t xml:space="preserve"> </w:t>
      </w:r>
      <w:del w:author="Meike Robaard" w:date="2022-05-24T19:29:10.592Z" w:id="936744768">
        <w:r w:rsidRPr="0B4FDAD2" w:rsidDel="1F7166FA">
          <w:rPr>
            <w:rFonts w:cs="Calibri" w:cstheme="minorAscii"/>
            <w:sz w:val="24"/>
            <w:szCs w:val="24"/>
          </w:rPr>
          <w:delText>unlimitedly</w:delText>
        </w:r>
      </w:del>
      <w:r w:rsidRPr="0B4FDAD2" w:rsidR="1F7166FA">
        <w:rPr>
          <w:rFonts w:cs="Calibri" w:cstheme="minorAscii"/>
          <w:sz w:val="24"/>
          <w:szCs w:val="24"/>
        </w:rPr>
        <w:t>. How many times would you have to fold it so that the</w:t>
      </w:r>
      <w:r w:rsidRPr="0B4FDAD2" w:rsidR="21DF85E9">
        <w:rPr>
          <w:rFonts w:cs="Calibri" w:cstheme="minorAscii"/>
          <w:sz w:val="24"/>
          <w:szCs w:val="24"/>
        </w:rPr>
        <w:t xml:space="preserve"> thickness of the</w:t>
      </w:r>
      <w:r w:rsidRPr="0B4FDAD2" w:rsidR="1F7166FA">
        <w:rPr>
          <w:rFonts w:cs="Calibri" w:cstheme="minorAscii"/>
          <w:sz w:val="24"/>
          <w:szCs w:val="24"/>
        </w:rPr>
        <w:t xml:space="preserve"> sheet reaches </w:t>
      </w:r>
      <w:del w:author="Meike Robaard" w:date="2022-05-24T19:29:20.941Z" w:id="617303690">
        <w:r w:rsidRPr="0B4FDAD2" w:rsidDel="1F7166FA">
          <w:rPr>
            <w:rFonts w:cs="Calibri" w:cstheme="minorAscii"/>
            <w:sz w:val="24"/>
            <w:szCs w:val="24"/>
          </w:rPr>
          <w:delText>up to</w:delText>
        </w:r>
      </w:del>
      <w:r w:rsidRPr="0B4FDAD2" w:rsidR="1F7166FA">
        <w:rPr>
          <w:rFonts w:cs="Calibri" w:cstheme="minorAscii"/>
          <w:sz w:val="24"/>
          <w:szCs w:val="24"/>
        </w:rPr>
        <w:t xml:space="preserve"> the moon (about 385,000 km)? </w:t>
      </w:r>
      <w:r w:rsidRPr="0B4FDAD2" w:rsidR="64689522">
        <w:rPr>
          <w:rFonts w:cs="Calibri" w:cstheme="minorAscii"/>
          <w:sz w:val="24"/>
          <w:szCs w:val="24"/>
        </w:rPr>
        <w:t xml:space="preserve">(By folding it once you would get a thickness of </w:t>
      </w:r>
      <w:r w:rsidRPr="0B4FDAD2" w:rsidR="4BD006B3">
        <w:rPr>
          <w:rFonts w:cs="Calibri" w:cstheme="minorAscii"/>
          <w:sz w:val="24"/>
          <w:szCs w:val="24"/>
        </w:rPr>
        <w:t>0,</w:t>
      </w:r>
      <w:r w:rsidRPr="0B4FDAD2" w:rsidR="64689522">
        <w:rPr>
          <w:rFonts w:cs="Calibri" w:cstheme="minorAscii"/>
          <w:sz w:val="24"/>
          <w:szCs w:val="24"/>
        </w:rPr>
        <w:t>2</w:t>
      </w:r>
      <w:r w:rsidRPr="0B4FDAD2" w:rsidR="4BD006B3">
        <w:rPr>
          <w:rFonts w:cs="Calibri" w:cstheme="minorAscii"/>
          <w:sz w:val="24"/>
          <w:szCs w:val="24"/>
        </w:rPr>
        <w:t xml:space="preserve"> </w:t>
      </w:r>
      <w:r w:rsidRPr="0B4FDAD2" w:rsidR="64689522">
        <w:rPr>
          <w:rFonts w:cs="Calibri" w:cstheme="minorAscii"/>
          <w:sz w:val="24"/>
          <w:szCs w:val="24"/>
        </w:rPr>
        <w:t xml:space="preserve">mm, folding it twice a thickness of </w:t>
      </w:r>
      <w:r w:rsidRPr="0B4FDAD2" w:rsidR="1C575241">
        <w:rPr>
          <w:rFonts w:cs="Calibri" w:cstheme="minorAscii"/>
          <w:sz w:val="24"/>
          <w:szCs w:val="24"/>
        </w:rPr>
        <w:t>0,</w:t>
      </w:r>
      <w:r w:rsidRPr="0B4FDAD2" w:rsidR="64689522">
        <w:rPr>
          <w:rFonts w:cs="Calibri" w:cstheme="minorAscii"/>
          <w:sz w:val="24"/>
          <w:szCs w:val="24"/>
        </w:rPr>
        <w:t>4</w:t>
      </w:r>
      <w:r w:rsidRPr="0B4FDAD2" w:rsidR="4BD006B3">
        <w:rPr>
          <w:rFonts w:cs="Calibri" w:cstheme="minorAscii"/>
          <w:sz w:val="24"/>
          <w:szCs w:val="24"/>
        </w:rPr>
        <w:t xml:space="preserve"> </w:t>
      </w:r>
      <w:r w:rsidRPr="0B4FDAD2" w:rsidR="64689522">
        <w:rPr>
          <w:rFonts w:cs="Calibri" w:cstheme="minorAscii"/>
          <w:sz w:val="24"/>
          <w:szCs w:val="24"/>
        </w:rPr>
        <w:t>mm, etc.).</w:t>
      </w:r>
    </w:p>
    <w:p w:rsidRPr="00035264" w:rsidR="00711E6D" w:rsidP="00B85D98" w:rsidRDefault="00711E6D" w14:paraId="5BB09156" w14:textId="77777777">
      <w:pPr>
        <w:spacing w:line="360" w:lineRule="auto"/>
        <w:rPr>
          <w:rFonts w:cstheme="minorHAnsi"/>
          <w:sz w:val="24"/>
          <w:szCs w:val="24"/>
        </w:rPr>
      </w:pPr>
    </w:p>
    <w:p w:rsidR="00711E6D" w:rsidP="00B85D98" w:rsidRDefault="00711E6D" w14:paraId="1FC48342" w14:textId="530099D7">
      <w:pPr>
        <w:spacing w:line="360" w:lineRule="auto"/>
        <w:rPr>
          <w:rFonts w:cstheme="minorHAnsi"/>
          <w:sz w:val="24"/>
          <w:szCs w:val="24"/>
        </w:rPr>
      </w:pPr>
      <w:r w:rsidRPr="00035264">
        <w:rPr>
          <w:rFonts w:cstheme="minorHAnsi"/>
          <w:sz w:val="24"/>
          <w:szCs w:val="24"/>
        </w:rPr>
        <w:t xml:space="preserve">42 times! That figure seems absurdly low and that is because we underestimate exponential growth. </w:t>
      </w:r>
    </w:p>
    <w:p w:rsidR="003D07BD" w:rsidP="00B85D98" w:rsidRDefault="003D07BD" w14:paraId="591AB734" w14:textId="3A925358">
      <w:pPr>
        <w:spacing w:line="360" w:lineRule="auto"/>
        <w:rPr>
          <w:rFonts w:cstheme="minorHAnsi"/>
          <w:sz w:val="24"/>
          <w:szCs w:val="24"/>
        </w:rPr>
      </w:pPr>
    </w:p>
    <w:p w:rsidRPr="00513337" w:rsidR="003D07BD" w:rsidP="00513337" w:rsidRDefault="003D07BD" w14:paraId="07CFA431" w14:textId="7BCD110A">
      <w:pPr>
        <w:spacing w:line="240" w:lineRule="auto"/>
        <w:rPr>
          <w:rFonts w:cstheme="minorHAnsi"/>
          <w:sz w:val="16"/>
          <w:szCs w:val="16"/>
        </w:rPr>
      </w:pPr>
      <w:r w:rsidRPr="00513337">
        <w:rPr>
          <w:rFonts w:cstheme="minorHAnsi"/>
          <w:sz w:val="16"/>
          <w:szCs w:val="16"/>
        </w:rPr>
        <w:t># Folds</w:t>
      </w:r>
      <w:r>
        <w:rPr>
          <w:rFonts w:cstheme="minorHAnsi"/>
          <w:sz w:val="16"/>
          <w:szCs w:val="16"/>
        </w:rPr>
        <w:t xml:space="preserve"> - </w:t>
      </w:r>
      <w:r w:rsidRPr="00513337">
        <w:rPr>
          <w:rFonts w:cstheme="minorHAnsi"/>
          <w:sz w:val="16"/>
          <w:szCs w:val="16"/>
        </w:rPr>
        <w:t xml:space="preserve">Thickness </w:t>
      </w:r>
      <w:r>
        <w:rPr>
          <w:rFonts w:cstheme="minorHAnsi"/>
          <w:sz w:val="16"/>
          <w:szCs w:val="16"/>
        </w:rPr>
        <w:t>in</w:t>
      </w:r>
      <w:r w:rsidR="000152FA">
        <w:rPr>
          <w:rFonts w:cstheme="minorHAnsi"/>
          <w:sz w:val="16"/>
          <w:szCs w:val="16"/>
        </w:rPr>
        <w:t xml:space="preserve"> </w:t>
      </w:r>
      <w:r w:rsidRPr="00513337">
        <w:rPr>
          <w:rFonts w:cstheme="minorHAnsi"/>
          <w:sz w:val="16"/>
          <w:szCs w:val="16"/>
        </w:rPr>
        <w:t>mm)</w:t>
      </w:r>
    </w:p>
    <w:p w:rsidRPr="00513337" w:rsidR="003D07BD" w:rsidP="00513337" w:rsidRDefault="003D07BD" w14:paraId="43DA93F6" w14:textId="77777777">
      <w:pPr>
        <w:spacing w:line="240" w:lineRule="auto"/>
        <w:rPr>
          <w:rFonts w:cstheme="minorHAnsi"/>
          <w:sz w:val="16"/>
          <w:szCs w:val="16"/>
        </w:rPr>
      </w:pPr>
      <w:r w:rsidRPr="00513337">
        <w:rPr>
          <w:rFonts w:cstheme="minorHAnsi"/>
          <w:sz w:val="16"/>
          <w:szCs w:val="16"/>
        </w:rPr>
        <w:t>0</w:t>
      </w:r>
      <w:r w:rsidRPr="00513337">
        <w:rPr>
          <w:rFonts w:cstheme="minorHAnsi"/>
          <w:sz w:val="16"/>
          <w:szCs w:val="16"/>
        </w:rPr>
        <w:tab/>
      </w:r>
      <w:r w:rsidRPr="00513337">
        <w:rPr>
          <w:rFonts w:cstheme="minorHAnsi"/>
          <w:sz w:val="16"/>
          <w:szCs w:val="16"/>
        </w:rPr>
        <w:t>0.10</w:t>
      </w:r>
    </w:p>
    <w:p w:rsidRPr="00513337" w:rsidR="003D07BD" w:rsidP="00513337" w:rsidRDefault="003D07BD" w14:paraId="336B2BFE" w14:textId="77777777">
      <w:pPr>
        <w:spacing w:line="240" w:lineRule="auto"/>
        <w:rPr>
          <w:rFonts w:cstheme="minorHAnsi"/>
          <w:sz w:val="16"/>
          <w:szCs w:val="16"/>
        </w:rPr>
      </w:pPr>
      <w:r w:rsidRPr="00513337">
        <w:rPr>
          <w:rFonts w:cstheme="minorHAnsi"/>
          <w:sz w:val="16"/>
          <w:szCs w:val="16"/>
        </w:rPr>
        <w:t>1</w:t>
      </w:r>
      <w:r w:rsidRPr="00513337">
        <w:rPr>
          <w:rFonts w:cstheme="minorHAnsi"/>
          <w:sz w:val="16"/>
          <w:szCs w:val="16"/>
        </w:rPr>
        <w:tab/>
      </w:r>
      <w:r w:rsidRPr="00513337">
        <w:rPr>
          <w:rFonts w:cstheme="minorHAnsi"/>
          <w:sz w:val="16"/>
          <w:szCs w:val="16"/>
        </w:rPr>
        <w:t>0.20</w:t>
      </w:r>
    </w:p>
    <w:p w:rsidRPr="00513337" w:rsidR="003D07BD" w:rsidP="00513337" w:rsidRDefault="003D07BD" w14:paraId="31839122" w14:textId="77777777">
      <w:pPr>
        <w:spacing w:line="240" w:lineRule="auto"/>
        <w:rPr>
          <w:rFonts w:cstheme="minorHAnsi"/>
          <w:sz w:val="16"/>
          <w:szCs w:val="16"/>
        </w:rPr>
      </w:pPr>
      <w:r w:rsidRPr="00513337">
        <w:rPr>
          <w:rFonts w:cstheme="minorHAnsi"/>
          <w:sz w:val="16"/>
          <w:szCs w:val="16"/>
        </w:rPr>
        <w:t>2</w:t>
      </w:r>
      <w:r w:rsidRPr="00513337">
        <w:rPr>
          <w:rFonts w:cstheme="minorHAnsi"/>
          <w:sz w:val="16"/>
          <w:szCs w:val="16"/>
        </w:rPr>
        <w:tab/>
      </w:r>
      <w:r w:rsidRPr="00513337">
        <w:rPr>
          <w:rFonts w:cstheme="minorHAnsi"/>
          <w:sz w:val="16"/>
          <w:szCs w:val="16"/>
        </w:rPr>
        <w:t>0.40</w:t>
      </w:r>
    </w:p>
    <w:p w:rsidRPr="00513337" w:rsidR="003D07BD" w:rsidP="00513337" w:rsidRDefault="003D07BD" w14:paraId="1F63815F" w14:textId="77777777">
      <w:pPr>
        <w:spacing w:line="240" w:lineRule="auto"/>
        <w:rPr>
          <w:rFonts w:cstheme="minorHAnsi"/>
          <w:sz w:val="16"/>
          <w:szCs w:val="16"/>
        </w:rPr>
      </w:pPr>
      <w:r w:rsidRPr="00513337">
        <w:rPr>
          <w:rFonts w:cstheme="minorHAnsi"/>
          <w:sz w:val="16"/>
          <w:szCs w:val="16"/>
        </w:rPr>
        <w:t>3</w:t>
      </w:r>
      <w:r w:rsidRPr="00513337">
        <w:rPr>
          <w:rFonts w:cstheme="minorHAnsi"/>
          <w:sz w:val="16"/>
          <w:szCs w:val="16"/>
        </w:rPr>
        <w:tab/>
      </w:r>
      <w:r w:rsidRPr="00513337">
        <w:rPr>
          <w:rFonts w:cstheme="minorHAnsi"/>
          <w:sz w:val="16"/>
          <w:szCs w:val="16"/>
        </w:rPr>
        <w:t>0.80</w:t>
      </w:r>
    </w:p>
    <w:p w:rsidRPr="00513337" w:rsidR="003D07BD" w:rsidP="00513337" w:rsidRDefault="003D07BD" w14:paraId="4766DFF2" w14:textId="77777777">
      <w:pPr>
        <w:spacing w:line="240" w:lineRule="auto"/>
        <w:rPr>
          <w:rFonts w:cstheme="minorHAnsi"/>
          <w:sz w:val="16"/>
          <w:szCs w:val="16"/>
        </w:rPr>
      </w:pPr>
      <w:r w:rsidRPr="00513337">
        <w:rPr>
          <w:rFonts w:cstheme="minorHAnsi"/>
          <w:sz w:val="16"/>
          <w:szCs w:val="16"/>
        </w:rPr>
        <w:lastRenderedPageBreak/>
        <w:t>4</w:t>
      </w:r>
      <w:r w:rsidRPr="00513337">
        <w:rPr>
          <w:rFonts w:cstheme="minorHAnsi"/>
          <w:sz w:val="16"/>
          <w:szCs w:val="16"/>
        </w:rPr>
        <w:tab/>
      </w:r>
      <w:r w:rsidRPr="00513337">
        <w:rPr>
          <w:rFonts w:cstheme="minorHAnsi"/>
          <w:sz w:val="16"/>
          <w:szCs w:val="16"/>
        </w:rPr>
        <w:t>1.60</w:t>
      </w:r>
    </w:p>
    <w:p w:rsidRPr="00513337" w:rsidR="003D07BD" w:rsidP="00513337" w:rsidRDefault="003D07BD" w14:paraId="50AA16DD" w14:textId="77777777">
      <w:pPr>
        <w:spacing w:line="240" w:lineRule="auto"/>
        <w:rPr>
          <w:rFonts w:cstheme="minorHAnsi"/>
          <w:sz w:val="16"/>
          <w:szCs w:val="16"/>
        </w:rPr>
      </w:pPr>
      <w:r w:rsidRPr="00513337">
        <w:rPr>
          <w:rFonts w:cstheme="minorHAnsi"/>
          <w:sz w:val="16"/>
          <w:szCs w:val="16"/>
        </w:rPr>
        <w:t>5</w:t>
      </w:r>
      <w:r w:rsidRPr="00513337">
        <w:rPr>
          <w:rFonts w:cstheme="minorHAnsi"/>
          <w:sz w:val="16"/>
          <w:szCs w:val="16"/>
        </w:rPr>
        <w:tab/>
      </w:r>
      <w:r w:rsidRPr="00513337">
        <w:rPr>
          <w:rFonts w:cstheme="minorHAnsi"/>
          <w:sz w:val="16"/>
          <w:szCs w:val="16"/>
        </w:rPr>
        <w:t>3.20</w:t>
      </w:r>
    </w:p>
    <w:p w:rsidRPr="00513337" w:rsidR="003D07BD" w:rsidP="00513337" w:rsidRDefault="003D07BD" w14:paraId="283BEEDC" w14:textId="77777777">
      <w:pPr>
        <w:spacing w:line="240" w:lineRule="auto"/>
        <w:rPr>
          <w:rFonts w:cstheme="minorHAnsi"/>
          <w:sz w:val="16"/>
          <w:szCs w:val="16"/>
        </w:rPr>
      </w:pPr>
      <w:r w:rsidRPr="00513337">
        <w:rPr>
          <w:rFonts w:cstheme="minorHAnsi"/>
          <w:sz w:val="16"/>
          <w:szCs w:val="16"/>
        </w:rPr>
        <w:t>6</w:t>
      </w:r>
      <w:r w:rsidRPr="00513337">
        <w:rPr>
          <w:rFonts w:cstheme="minorHAnsi"/>
          <w:sz w:val="16"/>
          <w:szCs w:val="16"/>
        </w:rPr>
        <w:tab/>
      </w:r>
      <w:r w:rsidRPr="00513337">
        <w:rPr>
          <w:rFonts w:cstheme="minorHAnsi"/>
          <w:sz w:val="16"/>
          <w:szCs w:val="16"/>
        </w:rPr>
        <w:t>6.40</w:t>
      </w:r>
    </w:p>
    <w:p w:rsidRPr="00513337" w:rsidR="003D07BD" w:rsidP="00513337" w:rsidRDefault="003D07BD" w14:paraId="1E4727D8" w14:textId="77777777">
      <w:pPr>
        <w:spacing w:line="240" w:lineRule="auto"/>
        <w:rPr>
          <w:rFonts w:cstheme="minorHAnsi"/>
          <w:sz w:val="16"/>
          <w:szCs w:val="16"/>
        </w:rPr>
      </w:pPr>
      <w:r w:rsidRPr="00513337">
        <w:rPr>
          <w:rFonts w:cstheme="minorHAnsi"/>
          <w:sz w:val="16"/>
          <w:szCs w:val="16"/>
        </w:rPr>
        <w:t>7</w:t>
      </w:r>
      <w:r w:rsidRPr="00513337">
        <w:rPr>
          <w:rFonts w:cstheme="minorHAnsi"/>
          <w:sz w:val="16"/>
          <w:szCs w:val="16"/>
        </w:rPr>
        <w:tab/>
      </w:r>
      <w:r w:rsidRPr="00513337">
        <w:rPr>
          <w:rFonts w:cstheme="minorHAnsi"/>
          <w:sz w:val="16"/>
          <w:szCs w:val="16"/>
        </w:rPr>
        <w:t>12.80</w:t>
      </w:r>
    </w:p>
    <w:p w:rsidRPr="00513337" w:rsidR="003D07BD" w:rsidP="00513337" w:rsidRDefault="003D07BD" w14:paraId="2AD04C9B" w14:textId="77777777">
      <w:pPr>
        <w:spacing w:line="240" w:lineRule="auto"/>
        <w:rPr>
          <w:rFonts w:cstheme="minorHAnsi"/>
          <w:sz w:val="16"/>
          <w:szCs w:val="16"/>
        </w:rPr>
      </w:pPr>
      <w:r w:rsidRPr="00513337">
        <w:rPr>
          <w:rFonts w:cstheme="minorHAnsi"/>
          <w:sz w:val="16"/>
          <w:szCs w:val="16"/>
        </w:rPr>
        <w:t>8</w:t>
      </w:r>
      <w:r w:rsidRPr="00513337">
        <w:rPr>
          <w:rFonts w:cstheme="minorHAnsi"/>
          <w:sz w:val="16"/>
          <w:szCs w:val="16"/>
        </w:rPr>
        <w:tab/>
      </w:r>
      <w:r w:rsidRPr="00513337">
        <w:rPr>
          <w:rFonts w:cstheme="minorHAnsi"/>
          <w:sz w:val="16"/>
          <w:szCs w:val="16"/>
        </w:rPr>
        <w:t>25.60</w:t>
      </w:r>
    </w:p>
    <w:p w:rsidRPr="00513337" w:rsidR="003D07BD" w:rsidP="00513337" w:rsidRDefault="003D07BD" w14:paraId="1417A68F" w14:textId="77777777">
      <w:pPr>
        <w:spacing w:line="240" w:lineRule="auto"/>
        <w:rPr>
          <w:rFonts w:cstheme="minorHAnsi"/>
          <w:sz w:val="16"/>
          <w:szCs w:val="16"/>
        </w:rPr>
      </w:pPr>
      <w:r w:rsidRPr="00513337">
        <w:rPr>
          <w:rFonts w:cstheme="minorHAnsi"/>
          <w:sz w:val="16"/>
          <w:szCs w:val="16"/>
        </w:rPr>
        <w:t>9</w:t>
      </w:r>
      <w:r w:rsidRPr="00513337">
        <w:rPr>
          <w:rFonts w:cstheme="minorHAnsi"/>
          <w:sz w:val="16"/>
          <w:szCs w:val="16"/>
        </w:rPr>
        <w:tab/>
      </w:r>
      <w:r w:rsidRPr="00513337">
        <w:rPr>
          <w:rFonts w:cstheme="minorHAnsi"/>
          <w:sz w:val="16"/>
          <w:szCs w:val="16"/>
        </w:rPr>
        <w:t>51.20</w:t>
      </w:r>
    </w:p>
    <w:p w:rsidRPr="00513337" w:rsidR="003D07BD" w:rsidP="00513337" w:rsidRDefault="003D07BD" w14:paraId="6A5D8407" w14:textId="77777777">
      <w:pPr>
        <w:spacing w:line="240" w:lineRule="auto"/>
        <w:rPr>
          <w:rFonts w:cstheme="minorHAnsi"/>
          <w:sz w:val="16"/>
          <w:szCs w:val="16"/>
        </w:rPr>
      </w:pPr>
      <w:r w:rsidRPr="00513337">
        <w:rPr>
          <w:rFonts w:cstheme="minorHAnsi"/>
          <w:sz w:val="16"/>
          <w:szCs w:val="16"/>
        </w:rPr>
        <w:t>10</w:t>
      </w:r>
      <w:r w:rsidRPr="00513337">
        <w:rPr>
          <w:rFonts w:cstheme="minorHAnsi"/>
          <w:sz w:val="16"/>
          <w:szCs w:val="16"/>
        </w:rPr>
        <w:tab/>
      </w:r>
      <w:r w:rsidRPr="00513337">
        <w:rPr>
          <w:rFonts w:cstheme="minorHAnsi"/>
          <w:sz w:val="16"/>
          <w:szCs w:val="16"/>
        </w:rPr>
        <w:t>102.40</w:t>
      </w:r>
    </w:p>
    <w:p w:rsidRPr="00513337" w:rsidR="003D07BD" w:rsidP="00513337" w:rsidRDefault="003D07BD" w14:paraId="209EF6B5" w14:textId="77777777">
      <w:pPr>
        <w:spacing w:line="240" w:lineRule="auto"/>
        <w:rPr>
          <w:rFonts w:cstheme="minorHAnsi"/>
          <w:sz w:val="16"/>
          <w:szCs w:val="16"/>
        </w:rPr>
      </w:pPr>
      <w:r w:rsidRPr="00513337">
        <w:rPr>
          <w:rFonts w:cstheme="minorHAnsi"/>
          <w:sz w:val="16"/>
          <w:szCs w:val="16"/>
        </w:rPr>
        <w:t>11</w:t>
      </w:r>
      <w:r w:rsidRPr="00513337">
        <w:rPr>
          <w:rFonts w:cstheme="minorHAnsi"/>
          <w:sz w:val="16"/>
          <w:szCs w:val="16"/>
        </w:rPr>
        <w:tab/>
      </w:r>
      <w:r w:rsidRPr="00513337">
        <w:rPr>
          <w:rFonts w:cstheme="minorHAnsi"/>
          <w:sz w:val="16"/>
          <w:szCs w:val="16"/>
        </w:rPr>
        <w:t>204.80</w:t>
      </w:r>
    </w:p>
    <w:p w:rsidRPr="00513337" w:rsidR="003D07BD" w:rsidP="00513337" w:rsidRDefault="003D07BD" w14:paraId="0D6B4264" w14:textId="77777777">
      <w:pPr>
        <w:spacing w:line="240" w:lineRule="auto"/>
        <w:rPr>
          <w:rFonts w:cstheme="minorHAnsi"/>
          <w:sz w:val="16"/>
          <w:szCs w:val="16"/>
        </w:rPr>
      </w:pPr>
      <w:r w:rsidRPr="00513337">
        <w:rPr>
          <w:rFonts w:cstheme="minorHAnsi"/>
          <w:sz w:val="16"/>
          <w:szCs w:val="16"/>
        </w:rPr>
        <w:t>12</w:t>
      </w:r>
      <w:r w:rsidRPr="00513337">
        <w:rPr>
          <w:rFonts w:cstheme="minorHAnsi"/>
          <w:sz w:val="16"/>
          <w:szCs w:val="16"/>
        </w:rPr>
        <w:tab/>
      </w:r>
      <w:r w:rsidRPr="00513337">
        <w:rPr>
          <w:rFonts w:cstheme="minorHAnsi"/>
          <w:sz w:val="16"/>
          <w:szCs w:val="16"/>
        </w:rPr>
        <w:t>409.60</w:t>
      </w:r>
    </w:p>
    <w:p w:rsidRPr="00513337" w:rsidR="003D07BD" w:rsidP="00513337" w:rsidRDefault="003D07BD" w14:paraId="66DEB87D" w14:textId="77777777">
      <w:pPr>
        <w:spacing w:line="240" w:lineRule="auto"/>
        <w:rPr>
          <w:rFonts w:cstheme="minorHAnsi"/>
          <w:sz w:val="16"/>
          <w:szCs w:val="16"/>
        </w:rPr>
      </w:pPr>
      <w:r w:rsidRPr="00513337">
        <w:rPr>
          <w:rFonts w:cstheme="minorHAnsi"/>
          <w:sz w:val="16"/>
          <w:szCs w:val="16"/>
        </w:rPr>
        <w:t>13</w:t>
      </w:r>
      <w:r w:rsidRPr="00513337">
        <w:rPr>
          <w:rFonts w:cstheme="minorHAnsi"/>
          <w:sz w:val="16"/>
          <w:szCs w:val="16"/>
        </w:rPr>
        <w:tab/>
      </w:r>
      <w:r w:rsidRPr="00513337">
        <w:rPr>
          <w:rFonts w:cstheme="minorHAnsi"/>
          <w:sz w:val="16"/>
          <w:szCs w:val="16"/>
        </w:rPr>
        <w:t>819.20</w:t>
      </w:r>
    </w:p>
    <w:p w:rsidRPr="00513337" w:rsidR="003D07BD" w:rsidP="00513337" w:rsidRDefault="003D07BD" w14:paraId="09587C2A" w14:textId="77777777">
      <w:pPr>
        <w:spacing w:line="240" w:lineRule="auto"/>
        <w:rPr>
          <w:rFonts w:cstheme="minorHAnsi"/>
          <w:sz w:val="16"/>
          <w:szCs w:val="16"/>
        </w:rPr>
      </w:pPr>
      <w:r w:rsidRPr="00513337">
        <w:rPr>
          <w:rFonts w:cstheme="minorHAnsi"/>
          <w:sz w:val="16"/>
          <w:szCs w:val="16"/>
        </w:rPr>
        <w:t>14</w:t>
      </w:r>
      <w:r w:rsidRPr="00513337">
        <w:rPr>
          <w:rFonts w:cstheme="minorHAnsi"/>
          <w:sz w:val="16"/>
          <w:szCs w:val="16"/>
        </w:rPr>
        <w:tab/>
      </w:r>
      <w:r w:rsidRPr="00513337">
        <w:rPr>
          <w:rFonts w:cstheme="minorHAnsi"/>
          <w:sz w:val="16"/>
          <w:szCs w:val="16"/>
        </w:rPr>
        <w:t>1,638.40</w:t>
      </w:r>
    </w:p>
    <w:p w:rsidRPr="00513337" w:rsidR="003D07BD" w:rsidP="00513337" w:rsidRDefault="003D07BD" w14:paraId="22A00830" w14:textId="77777777">
      <w:pPr>
        <w:spacing w:line="240" w:lineRule="auto"/>
        <w:rPr>
          <w:rFonts w:cstheme="minorHAnsi"/>
          <w:sz w:val="16"/>
          <w:szCs w:val="16"/>
        </w:rPr>
      </w:pPr>
      <w:r w:rsidRPr="00513337">
        <w:rPr>
          <w:rFonts w:cstheme="minorHAnsi"/>
          <w:sz w:val="16"/>
          <w:szCs w:val="16"/>
        </w:rPr>
        <w:t>15</w:t>
      </w:r>
      <w:r w:rsidRPr="00513337">
        <w:rPr>
          <w:rFonts w:cstheme="minorHAnsi"/>
          <w:sz w:val="16"/>
          <w:szCs w:val="16"/>
        </w:rPr>
        <w:tab/>
      </w:r>
      <w:r w:rsidRPr="00513337">
        <w:rPr>
          <w:rFonts w:cstheme="minorHAnsi"/>
          <w:sz w:val="16"/>
          <w:szCs w:val="16"/>
        </w:rPr>
        <w:t>3,276.80</w:t>
      </w:r>
    </w:p>
    <w:p w:rsidRPr="00513337" w:rsidR="003D07BD" w:rsidP="00513337" w:rsidRDefault="003D07BD" w14:paraId="7066E45D" w14:textId="77777777">
      <w:pPr>
        <w:spacing w:line="240" w:lineRule="auto"/>
        <w:rPr>
          <w:rFonts w:cstheme="minorHAnsi"/>
          <w:sz w:val="16"/>
          <w:szCs w:val="16"/>
        </w:rPr>
      </w:pPr>
      <w:r w:rsidRPr="00513337">
        <w:rPr>
          <w:rFonts w:cstheme="minorHAnsi"/>
          <w:sz w:val="16"/>
          <w:szCs w:val="16"/>
        </w:rPr>
        <w:t>16</w:t>
      </w:r>
      <w:r w:rsidRPr="00513337">
        <w:rPr>
          <w:rFonts w:cstheme="minorHAnsi"/>
          <w:sz w:val="16"/>
          <w:szCs w:val="16"/>
        </w:rPr>
        <w:tab/>
      </w:r>
      <w:r w:rsidRPr="00513337">
        <w:rPr>
          <w:rFonts w:cstheme="minorHAnsi"/>
          <w:sz w:val="16"/>
          <w:szCs w:val="16"/>
        </w:rPr>
        <w:t>6,553.60</w:t>
      </w:r>
    </w:p>
    <w:p w:rsidRPr="00513337" w:rsidR="003D07BD" w:rsidP="00513337" w:rsidRDefault="003D07BD" w14:paraId="3653B634" w14:textId="77777777">
      <w:pPr>
        <w:spacing w:line="240" w:lineRule="auto"/>
        <w:rPr>
          <w:rFonts w:cstheme="minorHAnsi"/>
          <w:sz w:val="16"/>
          <w:szCs w:val="16"/>
        </w:rPr>
      </w:pPr>
      <w:r w:rsidRPr="00513337">
        <w:rPr>
          <w:rFonts w:cstheme="minorHAnsi"/>
          <w:sz w:val="16"/>
          <w:szCs w:val="16"/>
        </w:rPr>
        <w:t>17</w:t>
      </w:r>
      <w:r w:rsidRPr="00513337">
        <w:rPr>
          <w:rFonts w:cstheme="minorHAnsi"/>
          <w:sz w:val="16"/>
          <w:szCs w:val="16"/>
        </w:rPr>
        <w:tab/>
      </w:r>
      <w:r w:rsidRPr="00513337">
        <w:rPr>
          <w:rFonts w:cstheme="minorHAnsi"/>
          <w:sz w:val="16"/>
          <w:szCs w:val="16"/>
        </w:rPr>
        <w:t>13,107.20</w:t>
      </w:r>
    </w:p>
    <w:p w:rsidRPr="00513337" w:rsidR="003D07BD" w:rsidP="00513337" w:rsidRDefault="003D07BD" w14:paraId="4481AA74" w14:textId="77777777">
      <w:pPr>
        <w:spacing w:line="240" w:lineRule="auto"/>
        <w:rPr>
          <w:rFonts w:cstheme="minorHAnsi"/>
          <w:sz w:val="16"/>
          <w:szCs w:val="16"/>
        </w:rPr>
      </w:pPr>
      <w:r w:rsidRPr="00513337">
        <w:rPr>
          <w:rFonts w:cstheme="minorHAnsi"/>
          <w:sz w:val="16"/>
          <w:szCs w:val="16"/>
        </w:rPr>
        <w:t>18</w:t>
      </w:r>
      <w:r w:rsidRPr="00513337">
        <w:rPr>
          <w:rFonts w:cstheme="minorHAnsi"/>
          <w:sz w:val="16"/>
          <w:szCs w:val="16"/>
        </w:rPr>
        <w:tab/>
      </w:r>
      <w:r w:rsidRPr="00513337">
        <w:rPr>
          <w:rFonts w:cstheme="minorHAnsi"/>
          <w:sz w:val="16"/>
          <w:szCs w:val="16"/>
        </w:rPr>
        <w:t>26,214.40</w:t>
      </w:r>
    </w:p>
    <w:p w:rsidRPr="00513337" w:rsidR="003D07BD" w:rsidP="00513337" w:rsidRDefault="003D07BD" w14:paraId="3D74FB82" w14:textId="77777777">
      <w:pPr>
        <w:spacing w:line="240" w:lineRule="auto"/>
        <w:rPr>
          <w:rFonts w:cstheme="minorHAnsi"/>
          <w:sz w:val="16"/>
          <w:szCs w:val="16"/>
        </w:rPr>
      </w:pPr>
      <w:r w:rsidRPr="00513337">
        <w:rPr>
          <w:rFonts w:cstheme="minorHAnsi"/>
          <w:sz w:val="16"/>
          <w:szCs w:val="16"/>
        </w:rPr>
        <w:t>19</w:t>
      </w:r>
      <w:r w:rsidRPr="00513337">
        <w:rPr>
          <w:rFonts w:cstheme="minorHAnsi"/>
          <w:sz w:val="16"/>
          <w:szCs w:val="16"/>
        </w:rPr>
        <w:tab/>
      </w:r>
      <w:r w:rsidRPr="00513337">
        <w:rPr>
          <w:rFonts w:cstheme="minorHAnsi"/>
          <w:sz w:val="16"/>
          <w:szCs w:val="16"/>
        </w:rPr>
        <w:t>52,428.80</w:t>
      </w:r>
    </w:p>
    <w:p w:rsidRPr="00513337" w:rsidR="003D07BD" w:rsidP="00513337" w:rsidRDefault="003D07BD" w14:paraId="4BE17C1F" w14:textId="77777777">
      <w:pPr>
        <w:spacing w:line="240" w:lineRule="auto"/>
        <w:rPr>
          <w:rFonts w:cstheme="minorHAnsi"/>
          <w:sz w:val="16"/>
          <w:szCs w:val="16"/>
        </w:rPr>
      </w:pPr>
      <w:r w:rsidRPr="00513337">
        <w:rPr>
          <w:rFonts w:cstheme="minorHAnsi"/>
          <w:sz w:val="16"/>
          <w:szCs w:val="16"/>
        </w:rPr>
        <w:t>20</w:t>
      </w:r>
      <w:r w:rsidRPr="00513337">
        <w:rPr>
          <w:rFonts w:cstheme="minorHAnsi"/>
          <w:sz w:val="16"/>
          <w:szCs w:val="16"/>
        </w:rPr>
        <w:tab/>
      </w:r>
      <w:r w:rsidRPr="00513337">
        <w:rPr>
          <w:rFonts w:cstheme="minorHAnsi"/>
          <w:sz w:val="16"/>
          <w:szCs w:val="16"/>
        </w:rPr>
        <w:t>104,857.60</w:t>
      </w:r>
    </w:p>
    <w:p w:rsidRPr="00513337" w:rsidR="003D07BD" w:rsidP="00513337" w:rsidRDefault="003D07BD" w14:paraId="24639F8F" w14:textId="77777777">
      <w:pPr>
        <w:spacing w:line="240" w:lineRule="auto"/>
        <w:rPr>
          <w:rFonts w:cstheme="minorHAnsi"/>
          <w:sz w:val="16"/>
          <w:szCs w:val="16"/>
        </w:rPr>
      </w:pPr>
      <w:r w:rsidRPr="00513337">
        <w:rPr>
          <w:rFonts w:cstheme="minorHAnsi"/>
          <w:sz w:val="16"/>
          <w:szCs w:val="16"/>
        </w:rPr>
        <w:t>21</w:t>
      </w:r>
      <w:r w:rsidRPr="00513337">
        <w:rPr>
          <w:rFonts w:cstheme="minorHAnsi"/>
          <w:sz w:val="16"/>
          <w:szCs w:val="16"/>
        </w:rPr>
        <w:tab/>
      </w:r>
      <w:r w:rsidRPr="00513337">
        <w:rPr>
          <w:rFonts w:cstheme="minorHAnsi"/>
          <w:sz w:val="16"/>
          <w:szCs w:val="16"/>
        </w:rPr>
        <w:t>209,715.20</w:t>
      </w:r>
    </w:p>
    <w:p w:rsidRPr="00513337" w:rsidR="003D07BD" w:rsidP="00513337" w:rsidRDefault="003D07BD" w14:paraId="1CECF2D0" w14:textId="77777777">
      <w:pPr>
        <w:spacing w:line="240" w:lineRule="auto"/>
        <w:rPr>
          <w:rFonts w:cstheme="minorHAnsi"/>
          <w:sz w:val="16"/>
          <w:szCs w:val="16"/>
        </w:rPr>
      </w:pPr>
      <w:r w:rsidRPr="00513337">
        <w:rPr>
          <w:rFonts w:cstheme="minorHAnsi"/>
          <w:sz w:val="16"/>
          <w:szCs w:val="16"/>
        </w:rPr>
        <w:t>22</w:t>
      </w:r>
      <w:r w:rsidRPr="00513337">
        <w:rPr>
          <w:rFonts w:cstheme="minorHAnsi"/>
          <w:sz w:val="16"/>
          <w:szCs w:val="16"/>
        </w:rPr>
        <w:tab/>
      </w:r>
      <w:r w:rsidRPr="00513337">
        <w:rPr>
          <w:rFonts w:cstheme="minorHAnsi"/>
          <w:sz w:val="16"/>
          <w:szCs w:val="16"/>
        </w:rPr>
        <w:t>419,430.40</w:t>
      </w:r>
    </w:p>
    <w:p w:rsidRPr="00513337" w:rsidR="003D07BD" w:rsidP="00513337" w:rsidRDefault="003D07BD" w14:paraId="492BE270" w14:textId="77777777">
      <w:pPr>
        <w:spacing w:line="240" w:lineRule="auto"/>
        <w:rPr>
          <w:rFonts w:cstheme="minorHAnsi"/>
          <w:sz w:val="16"/>
          <w:szCs w:val="16"/>
        </w:rPr>
      </w:pPr>
      <w:r w:rsidRPr="00513337">
        <w:rPr>
          <w:rFonts w:cstheme="minorHAnsi"/>
          <w:sz w:val="16"/>
          <w:szCs w:val="16"/>
        </w:rPr>
        <w:t>23</w:t>
      </w:r>
      <w:r w:rsidRPr="00513337">
        <w:rPr>
          <w:rFonts w:cstheme="minorHAnsi"/>
          <w:sz w:val="16"/>
          <w:szCs w:val="16"/>
        </w:rPr>
        <w:tab/>
      </w:r>
      <w:r w:rsidRPr="00513337">
        <w:rPr>
          <w:rFonts w:cstheme="minorHAnsi"/>
          <w:sz w:val="16"/>
          <w:szCs w:val="16"/>
        </w:rPr>
        <w:t>838,860.80</w:t>
      </w:r>
    </w:p>
    <w:p w:rsidRPr="00513337" w:rsidR="003D07BD" w:rsidP="00513337" w:rsidRDefault="003D07BD" w14:paraId="339ACA77" w14:textId="77777777">
      <w:pPr>
        <w:spacing w:line="240" w:lineRule="auto"/>
        <w:rPr>
          <w:rFonts w:cstheme="minorHAnsi"/>
          <w:sz w:val="16"/>
          <w:szCs w:val="16"/>
        </w:rPr>
      </w:pPr>
      <w:r w:rsidRPr="00513337">
        <w:rPr>
          <w:rFonts w:cstheme="minorHAnsi"/>
          <w:sz w:val="16"/>
          <w:szCs w:val="16"/>
        </w:rPr>
        <w:t>24</w:t>
      </w:r>
      <w:r w:rsidRPr="00513337">
        <w:rPr>
          <w:rFonts w:cstheme="minorHAnsi"/>
          <w:sz w:val="16"/>
          <w:szCs w:val="16"/>
        </w:rPr>
        <w:tab/>
      </w:r>
      <w:r w:rsidRPr="00513337">
        <w:rPr>
          <w:rFonts w:cstheme="minorHAnsi"/>
          <w:sz w:val="16"/>
          <w:szCs w:val="16"/>
        </w:rPr>
        <w:t>1,677,721.6</w:t>
      </w:r>
    </w:p>
    <w:p w:rsidRPr="00513337" w:rsidR="003D07BD" w:rsidP="00513337" w:rsidRDefault="003D07BD" w14:paraId="545600A9" w14:textId="77777777">
      <w:pPr>
        <w:spacing w:line="240" w:lineRule="auto"/>
        <w:rPr>
          <w:rFonts w:cstheme="minorHAnsi"/>
          <w:sz w:val="16"/>
          <w:szCs w:val="16"/>
        </w:rPr>
      </w:pPr>
      <w:r w:rsidRPr="00513337">
        <w:rPr>
          <w:rFonts w:cstheme="minorHAnsi"/>
          <w:sz w:val="16"/>
          <w:szCs w:val="16"/>
        </w:rPr>
        <w:t>25</w:t>
      </w:r>
      <w:r w:rsidRPr="00513337">
        <w:rPr>
          <w:rFonts w:cstheme="minorHAnsi"/>
          <w:sz w:val="16"/>
          <w:szCs w:val="16"/>
        </w:rPr>
        <w:tab/>
      </w:r>
      <w:r w:rsidRPr="00513337">
        <w:rPr>
          <w:rFonts w:cstheme="minorHAnsi"/>
          <w:sz w:val="16"/>
          <w:szCs w:val="16"/>
        </w:rPr>
        <w:t>3,355,443.2</w:t>
      </w:r>
    </w:p>
    <w:p w:rsidRPr="00513337" w:rsidR="003D07BD" w:rsidP="00513337" w:rsidRDefault="003D07BD" w14:paraId="02642D8A" w14:textId="77777777">
      <w:pPr>
        <w:spacing w:line="240" w:lineRule="auto"/>
        <w:rPr>
          <w:rFonts w:cstheme="minorHAnsi"/>
          <w:sz w:val="16"/>
          <w:szCs w:val="16"/>
        </w:rPr>
      </w:pPr>
      <w:r w:rsidRPr="00513337">
        <w:rPr>
          <w:rFonts w:cstheme="minorHAnsi"/>
          <w:sz w:val="16"/>
          <w:szCs w:val="16"/>
        </w:rPr>
        <w:t>26</w:t>
      </w:r>
      <w:r w:rsidRPr="00513337">
        <w:rPr>
          <w:rFonts w:cstheme="minorHAnsi"/>
          <w:sz w:val="16"/>
          <w:szCs w:val="16"/>
        </w:rPr>
        <w:tab/>
      </w:r>
      <w:r w:rsidRPr="00513337">
        <w:rPr>
          <w:rFonts w:cstheme="minorHAnsi"/>
          <w:sz w:val="16"/>
          <w:szCs w:val="16"/>
        </w:rPr>
        <w:t>6,710,886.4</w:t>
      </w:r>
    </w:p>
    <w:p w:rsidRPr="00513337" w:rsidR="003D07BD" w:rsidP="00513337" w:rsidRDefault="003D07BD" w14:paraId="5833A7F3" w14:textId="77777777">
      <w:pPr>
        <w:spacing w:line="240" w:lineRule="auto"/>
        <w:rPr>
          <w:rFonts w:cstheme="minorHAnsi"/>
          <w:sz w:val="16"/>
          <w:szCs w:val="16"/>
        </w:rPr>
      </w:pPr>
      <w:r w:rsidRPr="00513337">
        <w:rPr>
          <w:rFonts w:cstheme="minorHAnsi"/>
          <w:sz w:val="16"/>
          <w:szCs w:val="16"/>
        </w:rPr>
        <w:t>27</w:t>
      </w:r>
      <w:r w:rsidRPr="00513337">
        <w:rPr>
          <w:rFonts w:cstheme="minorHAnsi"/>
          <w:sz w:val="16"/>
          <w:szCs w:val="16"/>
        </w:rPr>
        <w:tab/>
      </w:r>
      <w:r w:rsidRPr="00513337">
        <w:rPr>
          <w:rFonts w:cstheme="minorHAnsi"/>
          <w:sz w:val="16"/>
          <w:szCs w:val="16"/>
        </w:rPr>
        <w:t>13,421,773</w:t>
      </w:r>
    </w:p>
    <w:p w:rsidRPr="00513337" w:rsidR="003D07BD" w:rsidP="00513337" w:rsidRDefault="003D07BD" w14:paraId="50BF048C" w14:textId="77777777">
      <w:pPr>
        <w:spacing w:line="240" w:lineRule="auto"/>
        <w:rPr>
          <w:rFonts w:cstheme="minorHAnsi"/>
          <w:sz w:val="16"/>
          <w:szCs w:val="16"/>
        </w:rPr>
      </w:pPr>
      <w:r w:rsidRPr="00513337">
        <w:rPr>
          <w:rFonts w:cstheme="minorHAnsi"/>
          <w:sz w:val="16"/>
          <w:szCs w:val="16"/>
        </w:rPr>
        <w:t>28</w:t>
      </w:r>
      <w:r w:rsidRPr="00513337">
        <w:rPr>
          <w:rFonts w:cstheme="minorHAnsi"/>
          <w:sz w:val="16"/>
          <w:szCs w:val="16"/>
        </w:rPr>
        <w:tab/>
      </w:r>
      <w:r w:rsidRPr="00513337">
        <w:rPr>
          <w:rFonts w:cstheme="minorHAnsi"/>
          <w:sz w:val="16"/>
          <w:szCs w:val="16"/>
        </w:rPr>
        <w:t>26,843,546</w:t>
      </w:r>
    </w:p>
    <w:p w:rsidRPr="00513337" w:rsidR="003D07BD" w:rsidP="00513337" w:rsidRDefault="003D07BD" w14:paraId="4B1E5596" w14:textId="77777777">
      <w:pPr>
        <w:spacing w:line="240" w:lineRule="auto"/>
        <w:rPr>
          <w:rFonts w:cstheme="minorHAnsi"/>
          <w:sz w:val="16"/>
          <w:szCs w:val="16"/>
        </w:rPr>
      </w:pPr>
      <w:r w:rsidRPr="00513337">
        <w:rPr>
          <w:rFonts w:cstheme="minorHAnsi"/>
          <w:sz w:val="16"/>
          <w:szCs w:val="16"/>
        </w:rPr>
        <w:t>29</w:t>
      </w:r>
      <w:r w:rsidRPr="00513337">
        <w:rPr>
          <w:rFonts w:cstheme="minorHAnsi"/>
          <w:sz w:val="16"/>
          <w:szCs w:val="16"/>
        </w:rPr>
        <w:tab/>
      </w:r>
      <w:r w:rsidRPr="00513337">
        <w:rPr>
          <w:rFonts w:cstheme="minorHAnsi"/>
          <w:sz w:val="16"/>
          <w:szCs w:val="16"/>
        </w:rPr>
        <w:t>53,687,091</w:t>
      </w:r>
    </w:p>
    <w:p w:rsidRPr="00513337" w:rsidR="003D07BD" w:rsidP="00513337" w:rsidRDefault="003D07BD" w14:paraId="65C63674" w14:textId="77777777">
      <w:pPr>
        <w:spacing w:line="240" w:lineRule="auto"/>
        <w:rPr>
          <w:rFonts w:cstheme="minorHAnsi"/>
          <w:sz w:val="16"/>
          <w:szCs w:val="16"/>
        </w:rPr>
      </w:pPr>
      <w:r w:rsidRPr="00513337">
        <w:rPr>
          <w:rFonts w:cstheme="minorHAnsi"/>
          <w:sz w:val="16"/>
          <w:szCs w:val="16"/>
        </w:rPr>
        <w:t>30</w:t>
      </w:r>
      <w:r w:rsidRPr="00513337">
        <w:rPr>
          <w:rFonts w:cstheme="minorHAnsi"/>
          <w:sz w:val="16"/>
          <w:szCs w:val="16"/>
        </w:rPr>
        <w:tab/>
      </w:r>
      <w:r w:rsidRPr="00513337">
        <w:rPr>
          <w:rFonts w:cstheme="minorHAnsi"/>
          <w:sz w:val="16"/>
          <w:szCs w:val="16"/>
        </w:rPr>
        <w:t>107,374,182</w:t>
      </w:r>
    </w:p>
    <w:p w:rsidRPr="00513337" w:rsidR="003D07BD" w:rsidP="00513337" w:rsidRDefault="003D07BD" w14:paraId="0023ED9D" w14:textId="77777777">
      <w:pPr>
        <w:spacing w:line="240" w:lineRule="auto"/>
        <w:rPr>
          <w:rFonts w:cstheme="minorHAnsi"/>
          <w:sz w:val="16"/>
          <w:szCs w:val="16"/>
        </w:rPr>
      </w:pPr>
      <w:r w:rsidRPr="00513337">
        <w:rPr>
          <w:rFonts w:cstheme="minorHAnsi"/>
          <w:sz w:val="16"/>
          <w:szCs w:val="16"/>
        </w:rPr>
        <w:t>31</w:t>
      </w:r>
      <w:r w:rsidRPr="00513337">
        <w:rPr>
          <w:rFonts w:cstheme="minorHAnsi"/>
          <w:sz w:val="16"/>
          <w:szCs w:val="16"/>
        </w:rPr>
        <w:tab/>
      </w:r>
      <w:r w:rsidRPr="00513337">
        <w:rPr>
          <w:rFonts w:cstheme="minorHAnsi"/>
          <w:sz w:val="16"/>
          <w:szCs w:val="16"/>
        </w:rPr>
        <w:t>214,748,365</w:t>
      </w:r>
    </w:p>
    <w:p w:rsidRPr="00513337" w:rsidR="003D07BD" w:rsidP="00513337" w:rsidRDefault="003D07BD" w14:paraId="7D5F61F8" w14:textId="77777777">
      <w:pPr>
        <w:spacing w:line="240" w:lineRule="auto"/>
        <w:rPr>
          <w:rFonts w:cstheme="minorHAnsi"/>
          <w:sz w:val="16"/>
          <w:szCs w:val="16"/>
        </w:rPr>
      </w:pPr>
      <w:r w:rsidRPr="00513337">
        <w:rPr>
          <w:rFonts w:cstheme="minorHAnsi"/>
          <w:sz w:val="16"/>
          <w:szCs w:val="16"/>
        </w:rPr>
        <w:t>32</w:t>
      </w:r>
      <w:r w:rsidRPr="00513337">
        <w:rPr>
          <w:rFonts w:cstheme="minorHAnsi"/>
          <w:sz w:val="16"/>
          <w:szCs w:val="16"/>
        </w:rPr>
        <w:tab/>
      </w:r>
      <w:r w:rsidRPr="00513337">
        <w:rPr>
          <w:rFonts w:cstheme="minorHAnsi"/>
          <w:sz w:val="16"/>
          <w:szCs w:val="16"/>
        </w:rPr>
        <w:t>429,496,730</w:t>
      </w:r>
    </w:p>
    <w:p w:rsidRPr="00513337" w:rsidR="003D07BD" w:rsidP="00513337" w:rsidRDefault="003D07BD" w14:paraId="4F3E614D" w14:textId="77777777">
      <w:pPr>
        <w:spacing w:line="240" w:lineRule="auto"/>
        <w:rPr>
          <w:rFonts w:cstheme="minorHAnsi"/>
          <w:sz w:val="16"/>
          <w:szCs w:val="16"/>
        </w:rPr>
      </w:pPr>
      <w:r w:rsidRPr="00513337">
        <w:rPr>
          <w:rFonts w:cstheme="minorHAnsi"/>
          <w:sz w:val="16"/>
          <w:szCs w:val="16"/>
        </w:rPr>
        <w:t>33</w:t>
      </w:r>
      <w:r w:rsidRPr="00513337">
        <w:rPr>
          <w:rFonts w:cstheme="minorHAnsi"/>
          <w:sz w:val="16"/>
          <w:szCs w:val="16"/>
        </w:rPr>
        <w:tab/>
      </w:r>
      <w:r w:rsidRPr="00513337">
        <w:rPr>
          <w:rFonts w:cstheme="minorHAnsi"/>
          <w:sz w:val="16"/>
          <w:szCs w:val="16"/>
        </w:rPr>
        <w:t>858,993,459</w:t>
      </w:r>
    </w:p>
    <w:p w:rsidRPr="00513337" w:rsidR="003D07BD" w:rsidP="00513337" w:rsidRDefault="003D07BD" w14:paraId="2727B917" w14:textId="77777777">
      <w:pPr>
        <w:spacing w:line="240" w:lineRule="auto"/>
        <w:rPr>
          <w:rFonts w:cstheme="minorHAnsi"/>
          <w:sz w:val="16"/>
          <w:szCs w:val="16"/>
        </w:rPr>
      </w:pPr>
      <w:r w:rsidRPr="00513337">
        <w:rPr>
          <w:rFonts w:cstheme="minorHAnsi"/>
          <w:sz w:val="16"/>
          <w:szCs w:val="16"/>
        </w:rPr>
        <w:t>34</w:t>
      </w:r>
      <w:r w:rsidRPr="00513337">
        <w:rPr>
          <w:rFonts w:cstheme="minorHAnsi"/>
          <w:sz w:val="16"/>
          <w:szCs w:val="16"/>
        </w:rPr>
        <w:tab/>
      </w:r>
      <w:r w:rsidRPr="00513337">
        <w:rPr>
          <w:rFonts w:cstheme="minorHAnsi"/>
          <w:sz w:val="16"/>
          <w:szCs w:val="16"/>
        </w:rPr>
        <w:t>1,717,986,918</w:t>
      </w:r>
    </w:p>
    <w:p w:rsidRPr="00513337" w:rsidR="003D07BD" w:rsidP="00513337" w:rsidRDefault="003D07BD" w14:paraId="39F47355" w14:textId="77777777">
      <w:pPr>
        <w:spacing w:line="240" w:lineRule="auto"/>
        <w:rPr>
          <w:rFonts w:cstheme="minorHAnsi"/>
          <w:sz w:val="16"/>
          <w:szCs w:val="16"/>
        </w:rPr>
      </w:pPr>
      <w:r w:rsidRPr="00513337">
        <w:rPr>
          <w:rFonts w:cstheme="minorHAnsi"/>
          <w:sz w:val="16"/>
          <w:szCs w:val="16"/>
        </w:rPr>
        <w:t>35</w:t>
      </w:r>
      <w:r w:rsidRPr="00513337">
        <w:rPr>
          <w:rFonts w:cstheme="minorHAnsi"/>
          <w:sz w:val="16"/>
          <w:szCs w:val="16"/>
        </w:rPr>
        <w:tab/>
      </w:r>
      <w:r w:rsidRPr="00513337">
        <w:rPr>
          <w:rFonts w:cstheme="minorHAnsi"/>
          <w:sz w:val="16"/>
          <w:szCs w:val="16"/>
        </w:rPr>
        <w:t>3,435,973,837</w:t>
      </w:r>
    </w:p>
    <w:p w:rsidRPr="00513337" w:rsidR="003D07BD" w:rsidP="00513337" w:rsidRDefault="003D07BD" w14:paraId="71F964C2" w14:textId="77777777">
      <w:pPr>
        <w:spacing w:line="240" w:lineRule="auto"/>
        <w:rPr>
          <w:rFonts w:cstheme="minorHAnsi"/>
          <w:sz w:val="16"/>
          <w:szCs w:val="16"/>
        </w:rPr>
      </w:pPr>
      <w:r w:rsidRPr="00513337">
        <w:rPr>
          <w:rFonts w:cstheme="minorHAnsi"/>
          <w:sz w:val="16"/>
          <w:szCs w:val="16"/>
        </w:rPr>
        <w:t>36</w:t>
      </w:r>
      <w:r w:rsidRPr="00513337">
        <w:rPr>
          <w:rFonts w:cstheme="minorHAnsi"/>
          <w:sz w:val="16"/>
          <w:szCs w:val="16"/>
        </w:rPr>
        <w:tab/>
      </w:r>
      <w:r w:rsidRPr="00513337">
        <w:rPr>
          <w:rFonts w:cstheme="minorHAnsi"/>
          <w:sz w:val="16"/>
          <w:szCs w:val="16"/>
        </w:rPr>
        <w:t>6,871,947,674</w:t>
      </w:r>
    </w:p>
    <w:p w:rsidRPr="00513337" w:rsidR="003D07BD" w:rsidP="00513337" w:rsidRDefault="003D07BD" w14:paraId="079B615D" w14:textId="77777777">
      <w:pPr>
        <w:spacing w:line="240" w:lineRule="auto"/>
        <w:rPr>
          <w:rFonts w:cstheme="minorHAnsi"/>
          <w:sz w:val="16"/>
          <w:szCs w:val="16"/>
        </w:rPr>
      </w:pPr>
      <w:r w:rsidRPr="00513337">
        <w:rPr>
          <w:rFonts w:cstheme="minorHAnsi"/>
          <w:sz w:val="16"/>
          <w:szCs w:val="16"/>
        </w:rPr>
        <w:t>37</w:t>
      </w:r>
      <w:r w:rsidRPr="00513337">
        <w:rPr>
          <w:rFonts w:cstheme="minorHAnsi"/>
          <w:sz w:val="16"/>
          <w:szCs w:val="16"/>
        </w:rPr>
        <w:tab/>
      </w:r>
      <w:r w:rsidRPr="00513337">
        <w:rPr>
          <w:rFonts w:cstheme="minorHAnsi"/>
          <w:sz w:val="16"/>
          <w:szCs w:val="16"/>
        </w:rPr>
        <w:t>13,743,895,347</w:t>
      </w:r>
    </w:p>
    <w:p w:rsidRPr="00513337" w:rsidR="003D07BD" w:rsidP="00513337" w:rsidRDefault="003D07BD" w14:paraId="6EF2DC10" w14:textId="77777777">
      <w:pPr>
        <w:spacing w:line="240" w:lineRule="auto"/>
        <w:rPr>
          <w:rFonts w:cstheme="minorHAnsi"/>
          <w:sz w:val="16"/>
          <w:szCs w:val="16"/>
        </w:rPr>
      </w:pPr>
      <w:r w:rsidRPr="00513337">
        <w:rPr>
          <w:rFonts w:cstheme="minorHAnsi"/>
          <w:sz w:val="16"/>
          <w:szCs w:val="16"/>
        </w:rPr>
        <w:t>38</w:t>
      </w:r>
      <w:r w:rsidRPr="00513337">
        <w:rPr>
          <w:rFonts w:cstheme="minorHAnsi"/>
          <w:sz w:val="16"/>
          <w:szCs w:val="16"/>
        </w:rPr>
        <w:tab/>
      </w:r>
      <w:r w:rsidRPr="00513337">
        <w:rPr>
          <w:rFonts w:cstheme="minorHAnsi"/>
          <w:sz w:val="16"/>
          <w:szCs w:val="16"/>
        </w:rPr>
        <w:t>27,487,790,694</w:t>
      </w:r>
    </w:p>
    <w:p w:rsidRPr="00513337" w:rsidR="003D07BD" w:rsidP="00513337" w:rsidRDefault="003D07BD" w14:paraId="75F14340" w14:textId="77777777">
      <w:pPr>
        <w:spacing w:line="240" w:lineRule="auto"/>
        <w:rPr>
          <w:rFonts w:cstheme="minorHAnsi"/>
          <w:sz w:val="16"/>
          <w:szCs w:val="16"/>
        </w:rPr>
      </w:pPr>
      <w:r w:rsidRPr="00513337">
        <w:rPr>
          <w:rFonts w:cstheme="minorHAnsi"/>
          <w:sz w:val="16"/>
          <w:szCs w:val="16"/>
        </w:rPr>
        <w:t>39</w:t>
      </w:r>
      <w:r w:rsidRPr="00513337">
        <w:rPr>
          <w:rFonts w:cstheme="minorHAnsi"/>
          <w:sz w:val="16"/>
          <w:szCs w:val="16"/>
        </w:rPr>
        <w:tab/>
      </w:r>
      <w:r w:rsidRPr="00513337">
        <w:rPr>
          <w:rFonts w:cstheme="minorHAnsi"/>
          <w:sz w:val="16"/>
          <w:szCs w:val="16"/>
        </w:rPr>
        <w:t>54,975,581,389</w:t>
      </w:r>
    </w:p>
    <w:p w:rsidRPr="00513337" w:rsidR="003D07BD" w:rsidP="00513337" w:rsidRDefault="003D07BD" w14:paraId="43ADEEC1" w14:textId="77777777">
      <w:pPr>
        <w:spacing w:line="240" w:lineRule="auto"/>
        <w:rPr>
          <w:rFonts w:cstheme="minorHAnsi"/>
          <w:sz w:val="16"/>
          <w:szCs w:val="16"/>
        </w:rPr>
      </w:pPr>
      <w:r w:rsidRPr="00513337">
        <w:rPr>
          <w:rFonts w:cstheme="minorHAnsi"/>
          <w:sz w:val="16"/>
          <w:szCs w:val="16"/>
        </w:rPr>
        <w:lastRenderedPageBreak/>
        <w:t>40</w:t>
      </w:r>
      <w:r w:rsidRPr="00513337">
        <w:rPr>
          <w:rFonts w:cstheme="minorHAnsi"/>
          <w:sz w:val="16"/>
          <w:szCs w:val="16"/>
        </w:rPr>
        <w:tab/>
      </w:r>
      <w:r w:rsidRPr="00513337">
        <w:rPr>
          <w:rFonts w:cstheme="minorHAnsi"/>
          <w:sz w:val="16"/>
          <w:szCs w:val="16"/>
        </w:rPr>
        <w:t>109,951,162,778</w:t>
      </w:r>
    </w:p>
    <w:p w:rsidRPr="00513337" w:rsidR="003D07BD" w:rsidP="00513337" w:rsidRDefault="003D07BD" w14:paraId="02AD2960" w14:textId="77777777">
      <w:pPr>
        <w:spacing w:line="240" w:lineRule="auto"/>
        <w:rPr>
          <w:rFonts w:cstheme="minorHAnsi"/>
          <w:sz w:val="16"/>
          <w:szCs w:val="16"/>
        </w:rPr>
      </w:pPr>
      <w:r w:rsidRPr="00513337">
        <w:rPr>
          <w:rFonts w:cstheme="minorHAnsi"/>
          <w:sz w:val="16"/>
          <w:szCs w:val="16"/>
        </w:rPr>
        <w:t>41</w:t>
      </w:r>
      <w:r w:rsidRPr="00513337">
        <w:rPr>
          <w:rFonts w:cstheme="minorHAnsi"/>
          <w:sz w:val="16"/>
          <w:szCs w:val="16"/>
        </w:rPr>
        <w:tab/>
      </w:r>
      <w:r w:rsidRPr="00513337">
        <w:rPr>
          <w:rFonts w:cstheme="minorHAnsi"/>
          <w:sz w:val="16"/>
          <w:szCs w:val="16"/>
        </w:rPr>
        <w:t>219,902,325,555</w:t>
      </w:r>
    </w:p>
    <w:p w:rsidR="003D07BD" w:rsidP="003D07BD" w:rsidRDefault="003D07BD" w14:paraId="1A9430CF" w14:textId="43C9FA9A">
      <w:pPr>
        <w:spacing w:line="240" w:lineRule="auto"/>
        <w:rPr>
          <w:rFonts w:cstheme="minorHAnsi"/>
          <w:sz w:val="16"/>
          <w:szCs w:val="16"/>
        </w:rPr>
      </w:pPr>
      <w:r w:rsidRPr="00513337">
        <w:rPr>
          <w:rFonts w:cstheme="minorHAnsi"/>
          <w:sz w:val="16"/>
          <w:szCs w:val="16"/>
        </w:rPr>
        <w:t>42</w:t>
      </w:r>
      <w:r w:rsidRPr="00513337">
        <w:rPr>
          <w:rFonts w:cstheme="minorHAnsi"/>
          <w:sz w:val="16"/>
          <w:szCs w:val="16"/>
        </w:rPr>
        <w:tab/>
      </w:r>
      <w:r w:rsidRPr="00513337">
        <w:rPr>
          <w:rFonts w:cstheme="minorHAnsi"/>
          <w:sz w:val="16"/>
          <w:szCs w:val="16"/>
        </w:rPr>
        <w:t>439,804,651,110</w:t>
      </w:r>
    </w:p>
    <w:p w:rsidR="00290067" w:rsidP="003D07BD" w:rsidRDefault="00290067" w14:paraId="369FB0CD" w14:textId="6A0EADFA">
      <w:pPr>
        <w:spacing w:line="240" w:lineRule="auto"/>
        <w:rPr>
          <w:rFonts w:cstheme="minorHAnsi"/>
          <w:sz w:val="16"/>
          <w:szCs w:val="16"/>
        </w:rPr>
      </w:pPr>
    </w:p>
    <w:p w:rsidRPr="00DE213C" w:rsidR="00290067" w:rsidP="00290067" w:rsidRDefault="00290067" w14:paraId="50354B00" w14:textId="0019F8CF">
      <w:pPr>
        <w:spacing w:line="360" w:lineRule="auto"/>
        <w:rPr>
          <w:rFonts w:cstheme="minorHAnsi"/>
          <w:sz w:val="24"/>
          <w:szCs w:val="24"/>
          <w:lang w:val="fr-FR"/>
        </w:rPr>
      </w:pPr>
      <w:r w:rsidRPr="00513337">
        <w:rPr>
          <w:rFonts w:cstheme="minorHAnsi"/>
          <w:sz w:val="24"/>
          <w:szCs w:val="24"/>
          <w:lang w:val="fr-FR"/>
        </w:rPr>
        <w:t>(</w:t>
      </w:r>
      <w:proofErr w:type="gramStart"/>
      <w:r w:rsidRPr="00513337">
        <w:rPr>
          <w:rFonts w:cstheme="minorHAnsi"/>
          <w:sz w:val="24"/>
          <w:szCs w:val="24"/>
          <w:lang w:val="fr-FR"/>
        </w:rPr>
        <w:t>Source:</w:t>
      </w:r>
      <w:proofErr w:type="gramEnd"/>
      <w:r w:rsidRPr="00513337">
        <w:rPr>
          <w:rFonts w:cstheme="minorHAnsi"/>
          <w:sz w:val="24"/>
          <w:szCs w:val="24"/>
          <w:lang w:val="fr-FR"/>
        </w:rPr>
        <w:t xml:space="preserve"> </w:t>
      </w:r>
      <w:r>
        <w:rPr>
          <w:rFonts w:cstheme="minorHAnsi"/>
          <w:sz w:val="24"/>
          <w:szCs w:val="24"/>
          <w:lang w:val="fr-FR"/>
        </w:rPr>
        <w:fldChar w:fldCharType="begin"/>
      </w:r>
      <w:r w:rsidRPr="00DE213C">
        <w:rPr>
          <w:rFonts w:cstheme="minorHAnsi"/>
          <w:sz w:val="24"/>
          <w:szCs w:val="24"/>
          <w:lang w:val="fr-FR"/>
        </w:rPr>
        <w:instrText xml:space="preserve"> HYPERLINK "</w:instrText>
      </w:r>
      <w:r w:rsidRPr="00513337">
        <w:rPr>
          <w:rFonts w:cstheme="minorHAnsi"/>
          <w:sz w:val="24"/>
          <w:szCs w:val="24"/>
          <w:lang w:val="fr-FR"/>
        </w:rPr>
        <w:instrText>https://wwvv.codersrevolution.com/blog/will-a-piece-of-paper-folded-42-times-reach-the-moon#:~:text=If%20you%20were%20to%20fold,only%20a%20few%20dozen%20folds</w:instrText>
      </w:r>
      <w:r w:rsidRPr="00DE213C">
        <w:rPr>
          <w:rFonts w:cstheme="minorHAnsi"/>
          <w:sz w:val="24"/>
          <w:szCs w:val="24"/>
          <w:lang w:val="fr-FR"/>
        </w:rPr>
        <w:instrText xml:space="preserve">" </w:instrText>
      </w:r>
      <w:r>
        <w:rPr>
          <w:rFonts w:cstheme="minorHAnsi"/>
          <w:sz w:val="24"/>
          <w:szCs w:val="24"/>
          <w:lang w:val="fr-FR"/>
        </w:rPr>
        <w:fldChar w:fldCharType="separate"/>
      </w:r>
      <w:r w:rsidRPr="00513337">
        <w:rPr>
          <w:rStyle w:val="Hyperlink"/>
          <w:lang w:val="fr-FR"/>
        </w:rPr>
        <w:t>https://wwvv.codersrevolution.com/blog/will-a-piece-of-paper-folded-42-times-reach-the-moon#:~:text=If%20you%20were%20to%20fold,only%20a%20few%20dozen%20folds</w:t>
      </w:r>
      <w:r>
        <w:rPr>
          <w:rFonts w:cstheme="minorHAnsi"/>
          <w:sz w:val="24"/>
          <w:szCs w:val="24"/>
          <w:lang w:val="fr-FR"/>
        </w:rPr>
        <w:fldChar w:fldCharType="end"/>
      </w:r>
      <w:r w:rsidRPr="00513337">
        <w:rPr>
          <w:rFonts w:cstheme="minorHAnsi"/>
          <w:sz w:val="24"/>
          <w:szCs w:val="24"/>
          <w:lang w:val="fr-FR"/>
        </w:rPr>
        <w:t>.</w:t>
      </w:r>
      <w:r w:rsidRPr="00DE213C">
        <w:rPr>
          <w:rFonts w:cstheme="minorHAnsi"/>
          <w:sz w:val="24"/>
          <w:szCs w:val="24"/>
          <w:lang w:val="fr-FR"/>
        </w:rPr>
        <w:t>)</w:t>
      </w:r>
    </w:p>
    <w:p w:rsidRPr="00513337" w:rsidR="0084688F" w:rsidP="00B85D98" w:rsidRDefault="0084688F" w14:paraId="31C543F5" w14:textId="77CCDAE1">
      <w:pPr>
        <w:spacing w:line="360" w:lineRule="auto"/>
        <w:rPr>
          <w:rFonts w:cstheme="minorHAnsi"/>
          <w:sz w:val="24"/>
          <w:szCs w:val="24"/>
          <w:lang w:val="fr-FR"/>
        </w:rPr>
      </w:pPr>
    </w:p>
    <w:p w:rsidRPr="0084688F" w:rsidR="0084688F" w:rsidP="0B4FDAD2" w:rsidRDefault="0084688F" w14:paraId="773916F9" w14:textId="36B497F8">
      <w:pPr>
        <w:spacing w:line="360" w:lineRule="auto"/>
        <w:rPr>
          <w:rFonts w:cs="Calibri" w:cstheme="minorAscii"/>
          <w:sz w:val="24"/>
          <w:szCs w:val="24"/>
        </w:rPr>
      </w:pPr>
      <w:r w:rsidRPr="0B4FDAD2" w:rsidR="3AEA6197">
        <w:rPr>
          <w:rFonts w:cs="Calibri" w:cstheme="minorAscii"/>
          <w:sz w:val="24"/>
          <w:szCs w:val="24"/>
        </w:rPr>
        <w:t>Such an exponential reasoning error was often made at the beginning of the covid-19 pandemic. When the reproduction number was above 1 (</w:t>
      </w:r>
      <w:r w:rsidRPr="0B4FDAD2" w:rsidR="3AEA6197">
        <w:rPr>
          <w:rFonts w:cs="Calibri" w:cstheme="minorAscii"/>
          <w:sz w:val="24"/>
          <w:szCs w:val="24"/>
        </w:rPr>
        <w:t>meaning that</w:t>
      </w:r>
      <w:r w:rsidRPr="0B4FDAD2" w:rsidR="3AEA6197">
        <w:rPr>
          <w:rFonts w:cs="Calibri" w:cstheme="minorAscii"/>
          <w:sz w:val="24"/>
          <w:szCs w:val="24"/>
        </w:rPr>
        <w:t xml:space="preserve"> each infected person infects on average more than 1 other person) but there were not</w:t>
      </w:r>
      <w:del w:author="Meike Robaard" w:date="2022-05-24T19:29:49.278Z" w:id="470957505">
        <w:r w:rsidRPr="0B4FDAD2" w:rsidDel="3AEA6197">
          <w:rPr>
            <w:rFonts w:cs="Calibri" w:cstheme="minorAscii"/>
            <w:sz w:val="24"/>
            <w:szCs w:val="24"/>
          </w:rPr>
          <w:delText xml:space="preserve"> yet </w:delText>
        </w:r>
      </w:del>
      <w:r w:rsidRPr="0B4FDAD2" w:rsidR="3AEA6197">
        <w:rPr>
          <w:rFonts w:cs="Calibri" w:cstheme="minorAscii"/>
          <w:sz w:val="24"/>
          <w:szCs w:val="24"/>
        </w:rPr>
        <w:t>that many infections</w:t>
      </w:r>
      <w:ins w:author="Meike Robaard" w:date="2022-05-24T19:29:56.183Z" w:id="1120395114">
        <w:r w:rsidRPr="0B4FDAD2" w:rsidR="3AEA6197">
          <w:rPr>
            <w:rFonts w:cs="Calibri" w:cstheme="minorAscii"/>
            <w:sz w:val="24"/>
            <w:szCs w:val="24"/>
          </w:rPr>
          <w:t xml:space="preserve"> yet</w:t>
        </w:r>
      </w:ins>
      <w:r w:rsidRPr="0B4FDAD2" w:rsidR="3AEA6197">
        <w:rPr>
          <w:rFonts w:cs="Calibri" w:cstheme="minorAscii"/>
          <w:sz w:val="24"/>
          <w:szCs w:val="24"/>
        </w:rPr>
        <w:t>, many people</w:t>
      </w:r>
      <w:r w:rsidRPr="0B4FDAD2" w:rsidR="3AEA6197">
        <w:rPr>
          <w:rFonts w:cs="Calibri" w:cstheme="minorAscii"/>
          <w:sz w:val="24"/>
          <w:szCs w:val="24"/>
        </w:rPr>
        <w:t xml:space="preserve"> (including some policymakers)</w:t>
      </w:r>
      <w:r w:rsidRPr="0B4FDAD2" w:rsidR="3AEA6197">
        <w:rPr>
          <w:rFonts w:cs="Calibri" w:cstheme="minorAscii"/>
          <w:sz w:val="24"/>
          <w:szCs w:val="24"/>
        </w:rPr>
        <w:t xml:space="preserve"> </w:t>
      </w:r>
      <w:ins w:author="Meike Robaard" w:date="2022-05-24T19:30:06.023Z" w:id="566838400">
        <w:r w:rsidRPr="0B4FDAD2" w:rsidR="3AEA6197">
          <w:rPr>
            <w:rFonts w:cs="Calibri" w:cstheme="minorAscii"/>
            <w:sz w:val="24"/>
            <w:szCs w:val="24"/>
          </w:rPr>
          <w:t xml:space="preserve">mistakenly </w:t>
        </w:r>
      </w:ins>
      <w:r w:rsidRPr="0B4FDAD2" w:rsidR="3AEA6197">
        <w:rPr>
          <w:rFonts w:cs="Calibri" w:cstheme="minorAscii"/>
          <w:sz w:val="24"/>
          <w:szCs w:val="24"/>
        </w:rPr>
        <w:t xml:space="preserve">thought </w:t>
      </w:r>
      <w:del w:author="Meike Robaard" w:date="2022-05-24T19:30:09.063Z" w:id="1118546028">
        <w:r w:rsidRPr="0B4FDAD2" w:rsidDel="3AEA6197">
          <w:rPr>
            <w:rFonts w:cs="Calibri" w:cstheme="minorAscii"/>
            <w:sz w:val="24"/>
            <w:szCs w:val="24"/>
          </w:rPr>
          <w:delText>mistakenly</w:delText>
        </w:r>
        <w:r w:rsidRPr="0B4FDAD2" w:rsidDel="3AEA6197">
          <w:rPr>
            <w:rFonts w:cs="Calibri" w:cstheme="minorAscii"/>
            <w:sz w:val="24"/>
            <w:szCs w:val="24"/>
          </w:rPr>
          <w:delText xml:space="preserve"> </w:delText>
        </w:r>
      </w:del>
      <w:r w:rsidRPr="0B4FDAD2" w:rsidR="3AEA6197">
        <w:rPr>
          <w:rFonts w:cs="Calibri" w:cstheme="minorAscii"/>
          <w:sz w:val="24"/>
          <w:szCs w:val="24"/>
        </w:rPr>
        <w:t>that th</w:t>
      </w:r>
      <w:r w:rsidRPr="0B4FDAD2" w:rsidR="3AEA6197">
        <w:rPr>
          <w:rFonts w:cs="Calibri" w:cstheme="minorAscii"/>
          <w:sz w:val="24"/>
          <w:szCs w:val="24"/>
        </w:rPr>
        <w:t xml:space="preserve">e pandemic was under control. </w:t>
      </w:r>
      <w:r w:rsidRPr="0B4FDAD2" w:rsidR="3AEA6197">
        <w:rPr>
          <w:rFonts w:cs="Calibri" w:cstheme="minorAscii"/>
          <w:sz w:val="24"/>
          <w:szCs w:val="24"/>
        </w:rPr>
        <w:t>But with a reproduction number above 1, you get an exponential growth of the number of infected people. Every so often</w:t>
      </w:r>
      <w:r w:rsidRPr="0B4FDAD2" w:rsidR="3AEA6197">
        <w:rPr>
          <w:rFonts w:cs="Calibri" w:cstheme="minorAscii"/>
          <w:sz w:val="24"/>
          <w:szCs w:val="24"/>
        </w:rPr>
        <w:t>,</w:t>
      </w:r>
      <w:r w:rsidRPr="0B4FDAD2" w:rsidR="3AEA6197">
        <w:rPr>
          <w:rFonts w:cs="Calibri" w:cstheme="minorAscii"/>
          <w:sz w:val="24"/>
          <w:szCs w:val="24"/>
        </w:rPr>
        <w:t xml:space="preserve"> the number of infected</w:t>
      </w:r>
      <w:r w:rsidRPr="0B4FDAD2" w:rsidR="3AEA6197">
        <w:rPr>
          <w:rFonts w:cs="Calibri" w:cstheme="minorAscii"/>
          <w:sz w:val="24"/>
          <w:szCs w:val="24"/>
        </w:rPr>
        <w:t xml:space="preserve"> people</w:t>
      </w:r>
      <w:r w:rsidRPr="0B4FDAD2" w:rsidR="3AEA6197">
        <w:rPr>
          <w:rFonts w:cs="Calibri" w:cstheme="minorAscii"/>
          <w:sz w:val="24"/>
          <w:szCs w:val="24"/>
        </w:rPr>
        <w:t xml:space="preserve"> doubles. </w:t>
      </w:r>
      <w:r w:rsidRPr="0B4FDAD2" w:rsidR="3AEA6197">
        <w:rPr>
          <w:rFonts w:cs="Calibri" w:cstheme="minorAscii"/>
          <w:sz w:val="24"/>
          <w:szCs w:val="24"/>
        </w:rPr>
        <w:t>If that</w:t>
      </w:r>
      <w:ins w:author="Meike Robaard" w:date="2022-05-24T19:30:26.935Z" w:id="883497064">
        <w:r w:rsidRPr="0B4FDAD2" w:rsidR="3AEA6197">
          <w:rPr>
            <w:rFonts w:cs="Calibri" w:cstheme="minorAscii"/>
            <w:sz w:val="24"/>
            <w:szCs w:val="24"/>
          </w:rPr>
          <w:t xml:space="preserve"> is</w:t>
        </w:r>
      </w:ins>
      <w:del w:author="Meike Robaard" w:date="2022-05-24T19:30:25.325Z" w:id="1270693895">
        <w:r w:rsidRPr="0B4FDAD2" w:rsidDel="3AEA6197">
          <w:rPr>
            <w:rFonts w:cs="Calibri" w:cstheme="minorAscii"/>
            <w:sz w:val="24"/>
            <w:szCs w:val="24"/>
          </w:rPr>
          <w:delText>’s</w:delText>
        </w:r>
      </w:del>
      <w:r w:rsidRPr="0B4FDAD2" w:rsidR="3AEA6197">
        <w:rPr>
          <w:rFonts w:cs="Calibri" w:cstheme="minorAscii"/>
          <w:sz w:val="24"/>
          <w:szCs w:val="24"/>
        </w:rPr>
        <w:t xml:space="preserve"> the case</w:t>
      </w:r>
      <w:r w:rsidRPr="0B4FDAD2" w:rsidR="3AEA6197">
        <w:rPr>
          <w:rFonts w:cs="Calibri" w:cstheme="minorAscii"/>
          <w:sz w:val="24"/>
          <w:szCs w:val="24"/>
        </w:rPr>
        <w:t xml:space="preserve"> </w:t>
      </w:r>
      <w:r w:rsidRPr="0B4FDAD2" w:rsidR="3AEA6197">
        <w:rPr>
          <w:rFonts w:cs="Calibri" w:cstheme="minorAscii"/>
          <w:sz w:val="24"/>
          <w:szCs w:val="24"/>
        </w:rPr>
        <w:t>–</w:t>
      </w:r>
      <w:r w:rsidRPr="0B4FDAD2" w:rsidR="3AEA6197">
        <w:rPr>
          <w:rFonts w:cs="Calibri" w:cstheme="minorAscii"/>
          <w:sz w:val="24"/>
          <w:szCs w:val="24"/>
        </w:rPr>
        <w:t xml:space="preserve"> as we have </w:t>
      </w:r>
      <w:r w:rsidRPr="0B4FDAD2" w:rsidR="3AEA6197">
        <w:rPr>
          <w:rFonts w:cs="Calibri" w:cstheme="minorAscii"/>
          <w:sz w:val="24"/>
          <w:szCs w:val="24"/>
        </w:rPr>
        <w:t>experienced</w:t>
      </w:r>
      <w:r w:rsidRPr="0B4FDAD2" w:rsidR="3AEA6197">
        <w:rPr>
          <w:rFonts w:cs="Calibri" w:cstheme="minorAscii"/>
          <w:sz w:val="24"/>
          <w:szCs w:val="24"/>
        </w:rPr>
        <w:t xml:space="preserve"> several times </w:t>
      </w:r>
      <w:r w:rsidRPr="0B4FDAD2" w:rsidR="3AEA6197">
        <w:rPr>
          <w:rFonts w:cs="Calibri" w:cstheme="minorAscii"/>
          <w:sz w:val="24"/>
          <w:szCs w:val="24"/>
        </w:rPr>
        <w:t xml:space="preserve">– </w:t>
      </w:r>
      <w:r w:rsidRPr="0B4FDAD2" w:rsidR="3AEA6197">
        <w:rPr>
          <w:rFonts w:cs="Calibri" w:cstheme="minorAscii"/>
          <w:sz w:val="24"/>
          <w:szCs w:val="24"/>
        </w:rPr>
        <w:t>the</w:t>
      </w:r>
      <w:ins w:author="Meike Robaard" w:date="2022-05-24T19:30:43.826Z" w:id="858883189">
        <w:r w:rsidRPr="0B4FDAD2" w:rsidR="3AEA6197">
          <w:rPr>
            <w:rFonts w:cs="Calibri" w:cstheme="minorAscii"/>
            <w:sz w:val="24"/>
            <w:szCs w:val="24"/>
          </w:rPr>
          <w:t xml:space="preserve"> amount</w:t>
        </w:r>
      </w:ins>
      <w:del w:author="Meike Robaard" w:date="2022-05-24T19:30:40.686Z" w:id="1303912791">
        <w:r w:rsidRPr="0B4FDAD2" w:rsidDel="3AEA6197">
          <w:rPr>
            <w:rFonts w:cs="Calibri" w:cstheme="minorAscii"/>
            <w:sz w:val="24"/>
            <w:szCs w:val="24"/>
          </w:rPr>
          <w:delText xml:space="preserve"> number</w:delText>
        </w:r>
      </w:del>
      <w:r w:rsidRPr="0B4FDAD2" w:rsidR="3AEA6197">
        <w:rPr>
          <w:rFonts w:cs="Calibri" w:cstheme="minorAscii"/>
          <w:sz w:val="24"/>
          <w:szCs w:val="24"/>
        </w:rPr>
        <w:t xml:space="preserve"> of infected </w:t>
      </w:r>
      <w:ins w:author="Meike Robaard" w:date="2022-05-24T19:30:36.327Z" w:id="283765346">
        <w:r w:rsidRPr="0B4FDAD2" w:rsidR="3AEA6197">
          <w:rPr>
            <w:rFonts w:cs="Calibri" w:cstheme="minorAscii"/>
            <w:sz w:val="24"/>
            <w:szCs w:val="24"/>
          </w:rPr>
          <w:t xml:space="preserve">people </w:t>
        </w:r>
      </w:ins>
      <w:r w:rsidRPr="0B4FDAD2" w:rsidR="3AEA6197">
        <w:rPr>
          <w:rFonts w:cs="Calibri" w:cstheme="minorAscii"/>
          <w:sz w:val="24"/>
          <w:szCs w:val="24"/>
        </w:rPr>
        <w:t>suddenly increases very rapidly.</w:t>
      </w:r>
    </w:p>
    <w:p w:rsidRPr="00035264" w:rsidR="00711E6D" w:rsidP="00B85D98" w:rsidRDefault="00711E6D" w14:paraId="50EC4DD9" w14:textId="77777777">
      <w:pPr>
        <w:spacing w:line="360" w:lineRule="auto"/>
        <w:rPr>
          <w:rFonts w:cstheme="minorHAnsi"/>
          <w:sz w:val="24"/>
          <w:szCs w:val="24"/>
        </w:rPr>
      </w:pPr>
    </w:p>
    <w:p w:rsidRPr="00035264" w:rsidR="00711E6D" w:rsidP="0B4FDAD2" w:rsidRDefault="00711E6D" w14:paraId="147353A1" w14:textId="07FF05D5">
      <w:pPr>
        <w:spacing w:line="360" w:lineRule="auto"/>
        <w:rPr>
          <w:rFonts w:cs="Calibri" w:cstheme="minorAscii"/>
          <w:sz w:val="24"/>
          <w:szCs w:val="24"/>
        </w:rPr>
      </w:pPr>
      <w:r w:rsidRPr="0B4FDAD2" w:rsidR="1F7166FA">
        <w:rPr>
          <w:rFonts w:cs="Calibri" w:cstheme="minorAscii"/>
          <w:sz w:val="24"/>
          <w:szCs w:val="24"/>
        </w:rPr>
        <w:t xml:space="preserve">Problem 7: </w:t>
      </w:r>
      <w:ins w:author="Meike Robaard" w:date="2022-05-24T19:30:56.878Z" w:id="513141716">
        <w:r w:rsidRPr="0B4FDAD2" w:rsidR="1F7166FA">
          <w:rPr>
            <w:rFonts w:cs="Calibri" w:cstheme="minorAscii"/>
            <w:sz w:val="24"/>
            <w:szCs w:val="24"/>
          </w:rPr>
          <w:t>title?</w:t>
        </w:r>
      </w:ins>
    </w:p>
    <w:p w:rsidR="00711E6D" w:rsidP="0B4FDAD2" w:rsidRDefault="00711E6D" w14:paraId="275BFA24" w14:textId="42C100CA">
      <w:pPr>
        <w:spacing w:line="360" w:lineRule="auto"/>
        <w:rPr>
          <w:rFonts w:cs="Calibri" w:cstheme="minorAscii"/>
          <w:sz w:val="24"/>
          <w:szCs w:val="24"/>
        </w:rPr>
      </w:pPr>
      <w:r w:rsidRPr="0B4FDAD2" w:rsidR="1F7166FA">
        <w:rPr>
          <w:rFonts w:cs="Calibri" w:cstheme="minorAscii"/>
          <w:sz w:val="24"/>
          <w:szCs w:val="24"/>
        </w:rPr>
        <w:t>What is more likely</w:t>
      </w:r>
      <w:ins w:author="Meike Robaard" w:date="2022-05-24T19:31:05.364Z" w:id="429801889">
        <w:r w:rsidRPr="0B4FDAD2" w:rsidR="1F7166FA">
          <w:rPr>
            <w:rFonts w:cs="Calibri" w:cstheme="minorAscii"/>
            <w:sz w:val="24"/>
            <w:szCs w:val="24"/>
          </w:rPr>
          <w:t>:</w:t>
        </w:r>
      </w:ins>
      <w:del w:author="Meike Robaard" w:date="2022-05-24T19:31:04.911Z" w:id="554178006">
        <w:r w:rsidRPr="0B4FDAD2" w:rsidDel="1F7166FA">
          <w:rPr>
            <w:rFonts w:cs="Calibri" w:cstheme="minorAscii"/>
            <w:sz w:val="24"/>
            <w:szCs w:val="24"/>
          </w:rPr>
          <w:delText>?</w:delText>
        </w:r>
      </w:del>
      <w:r w:rsidRPr="0B4FDAD2" w:rsidR="1F7166FA">
        <w:rPr>
          <w:rFonts w:cs="Calibri" w:cstheme="minorAscii"/>
          <w:sz w:val="24"/>
          <w:szCs w:val="24"/>
        </w:rPr>
        <w:t xml:space="preserve"> That you will die from a shark attack</w:t>
      </w:r>
      <w:ins w:author="Meike Robaard" w:date="2022-05-24T19:31:12.331Z" w:id="1896382349">
        <w:r w:rsidRPr="0B4FDAD2" w:rsidR="1F7166FA">
          <w:rPr>
            <w:rFonts w:cs="Calibri" w:cstheme="minorAscii"/>
            <w:sz w:val="24"/>
            <w:szCs w:val="24"/>
          </w:rPr>
          <w:t>,</w:t>
        </w:r>
      </w:ins>
      <w:r w:rsidRPr="0B4FDAD2" w:rsidR="1F7166FA">
        <w:rPr>
          <w:rFonts w:cs="Calibri" w:cstheme="minorAscii"/>
          <w:sz w:val="24"/>
          <w:szCs w:val="24"/>
        </w:rPr>
        <w:t xml:space="preserve"> or from a dislodged part of an airplane that crashes down? </w:t>
      </w:r>
    </w:p>
    <w:p w:rsidR="001E6076" w:rsidP="00B85D98" w:rsidRDefault="001E6076" w14:paraId="6FB1C12A" w14:textId="7D2B93C3">
      <w:pPr>
        <w:spacing w:line="360" w:lineRule="auto"/>
        <w:rPr>
          <w:rFonts w:cstheme="minorHAnsi"/>
          <w:sz w:val="24"/>
          <w:szCs w:val="24"/>
        </w:rPr>
      </w:pPr>
    </w:p>
    <w:p w:rsidRPr="00035264" w:rsidR="001E6076" w:rsidP="0B4FDAD2" w:rsidRDefault="001E6076" w14:paraId="0BD09EB2" w14:textId="1DF91CF1">
      <w:pPr>
        <w:spacing w:line="360" w:lineRule="auto"/>
        <w:rPr>
          <w:rFonts w:cs="Calibri" w:cstheme="minorAscii"/>
          <w:sz w:val="24"/>
          <w:szCs w:val="24"/>
        </w:rPr>
      </w:pPr>
      <w:r w:rsidRPr="0B4FDAD2" w:rsidR="49EE3180">
        <w:rPr>
          <w:rFonts w:cs="Calibri" w:cstheme="minorAscii"/>
          <w:sz w:val="24"/>
          <w:szCs w:val="24"/>
        </w:rPr>
        <w:t>(Tversky &amp; Kahneman</w:t>
      </w:r>
      <w:ins w:author="Meike Robaard" w:date="2022-05-25T14:30:21.279Z" w:id="1715121043">
        <w:r w:rsidRPr="0B4FDAD2" w:rsidR="49EE3180">
          <w:rPr>
            <w:rFonts w:cs="Calibri" w:cstheme="minorAscii"/>
            <w:sz w:val="24"/>
            <w:szCs w:val="24"/>
          </w:rPr>
          <w:t>,</w:t>
        </w:r>
      </w:ins>
      <w:r w:rsidRPr="0B4FDAD2" w:rsidR="49EE3180">
        <w:rPr>
          <w:rFonts w:cs="Calibri" w:cstheme="minorAscii"/>
          <w:sz w:val="24"/>
          <w:szCs w:val="24"/>
        </w:rPr>
        <w:t xml:space="preserve"> 1973)</w:t>
      </w:r>
    </w:p>
    <w:p w:rsidRPr="00035264" w:rsidR="00711E6D" w:rsidP="00B85D98" w:rsidRDefault="00711E6D" w14:paraId="0E9808D4" w14:textId="77777777">
      <w:pPr>
        <w:spacing w:line="360" w:lineRule="auto"/>
        <w:rPr>
          <w:rFonts w:cstheme="minorHAnsi"/>
          <w:sz w:val="24"/>
          <w:szCs w:val="24"/>
        </w:rPr>
      </w:pPr>
    </w:p>
    <w:p w:rsidRPr="00035264" w:rsidR="00711E6D" w:rsidP="0B4FDAD2" w:rsidRDefault="00711E6D" w14:paraId="79976702" w14:textId="4168A9CC">
      <w:pPr>
        <w:spacing w:line="360" w:lineRule="auto"/>
        <w:rPr>
          <w:rFonts w:cs="Calibri" w:cstheme="minorAscii"/>
          <w:sz w:val="24"/>
          <w:szCs w:val="24"/>
        </w:rPr>
      </w:pPr>
      <w:r w:rsidRPr="0B4FDAD2" w:rsidR="1F7166FA">
        <w:rPr>
          <w:rFonts w:cs="Calibri" w:cstheme="minorAscii"/>
          <w:sz w:val="24"/>
          <w:szCs w:val="24"/>
        </w:rPr>
        <w:t>In the U</w:t>
      </w:r>
      <w:ins w:author="Meike Robaard" w:date="2022-05-24T19:31:20.979Z" w:id="24840988">
        <w:r w:rsidRPr="0B4FDAD2" w:rsidR="1F7166FA">
          <w:rPr>
            <w:rFonts w:cs="Calibri" w:cstheme="minorAscii"/>
            <w:sz w:val="24"/>
            <w:szCs w:val="24"/>
          </w:rPr>
          <w:t>.</w:t>
        </w:r>
      </w:ins>
      <w:r w:rsidRPr="0B4FDAD2" w:rsidR="1F7166FA">
        <w:rPr>
          <w:rFonts w:cs="Calibri" w:cstheme="minorAscii"/>
          <w:sz w:val="24"/>
          <w:szCs w:val="24"/>
        </w:rPr>
        <w:t>S</w:t>
      </w:r>
      <w:ins w:author="Meike Robaard" w:date="2022-05-24T19:31:22.286Z" w:id="1726193012">
        <w:r w:rsidRPr="0B4FDAD2" w:rsidR="1F7166FA">
          <w:rPr>
            <w:rFonts w:cs="Calibri" w:cstheme="minorAscii"/>
            <w:sz w:val="24"/>
            <w:szCs w:val="24"/>
          </w:rPr>
          <w:t>.</w:t>
        </w:r>
      </w:ins>
      <w:r w:rsidRPr="0B4FDAD2" w:rsidR="1F7166FA">
        <w:rPr>
          <w:rFonts w:cs="Calibri" w:cstheme="minorAscii"/>
          <w:sz w:val="24"/>
          <w:szCs w:val="24"/>
        </w:rPr>
        <w:t xml:space="preserve"> the odds are 30 times greater that you die from a broken part of an aircraft than by a shark attack, but since shark attacks get a lot more media attention, we tend to </w:t>
      </w:r>
      <w:ins w:author="Meike Robaard" w:date="2022-05-24T19:32:20.46Z" w:id="852531727">
        <w:r w:rsidRPr="0B4FDAD2" w:rsidR="1F7166FA">
          <w:rPr>
            <w:rFonts w:cs="Calibri" w:cstheme="minorAscii"/>
            <w:sz w:val="24"/>
            <w:szCs w:val="24"/>
          </w:rPr>
          <w:t xml:space="preserve">opt for the </w:t>
        </w:r>
      </w:ins>
      <w:del w:author="Meike Robaard" w:date="2022-05-24T19:32:15.445Z" w:id="764062574">
        <w:r w:rsidRPr="0B4FDAD2" w:rsidDel="1F7166FA">
          <w:rPr>
            <w:rFonts w:cs="Calibri" w:cstheme="minorAscii"/>
            <w:sz w:val="24"/>
            <w:szCs w:val="24"/>
          </w:rPr>
          <w:delText>think the</w:delText>
        </w:r>
      </w:del>
      <w:r w:rsidRPr="0B4FDAD2" w:rsidR="1F7166FA">
        <w:rPr>
          <w:rFonts w:cs="Calibri" w:cstheme="minorAscii"/>
          <w:sz w:val="24"/>
          <w:szCs w:val="24"/>
        </w:rPr>
        <w:t xml:space="preserve"> second</w:t>
      </w:r>
      <w:ins w:author="Meike Robaard" w:date="2022-05-24T19:32:55.205Z" w:id="1710132681">
        <w:r w:rsidRPr="0B4FDAD2" w:rsidR="1F7166FA">
          <w:rPr>
            <w:rFonts w:cs="Calibri" w:cstheme="minorAscii"/>
            <w:sz w:val="24"/>
            <w:szCs w:val="24"/>
          </w:rPr>
          <w:t xml:space="preserve"> choice</w:t>
        </w:r>
      </w:ins>
      <w:r w:rsidRPr="0B4FDAD2" w:rsidR="1F7166FA">
        <w:rPr>
          <w:rFonts w:cs="Calibri" w:cstheme="minorAscii"/>
          <w:sz w:val="24"/>
          <w:szCs w:val="24"/>
        </w:rPr>
        <w:t>. Th</w:t>
      </w:r>
      <w:ins w:author="Meike Robaard" w:date="2022-05-24T19:33:01.325Z" w:id="627093441">
        <w:r w:rsidRPr="0B4FDAD2" w:rsidR="1F7166FA">
          <w:rPr>
            <w:rFonts w:cs="Calibri" w:cstheme="minorAscii"/>
            <w:sz w:val="24"/>
            <w:szCs w:val="24"/>
          </w:rPr>
          <w:t>is</w:t>
        </w:r>
      </w:ins>
      <w:del w:author="Meike Robaard" w:date="2022-05-24T19:33:00.429Z" w:id="2094732888">
        <w:r w:rsidRPr="0B4FDAD2" w:rsidDel="1F7166FA">
          <w:rPr>
            <w:rFonts w:cs="Calibri" w:cstheme="minorAscii"/>
            <w:sz w:val="24"/>
            <w:szCs w:val="24"/>
          </w:rPr>
          <w:delText>at</w:delText>
        </w:r>
      </w:del>
      <w:r w:rsidRPr="0B4FDAD2" w:rsidR="1F7166FA">
        <w:rPr>
          <w:rFonts w:cs="Calibri" w:cstheme="minorAscii"/>
          <w:sz w:val="24"/>
          <w:szCs w:val="24"/>
        </w:rPr>
        <w:t xml:space="preserve"> is </w:t>
      </w:r>
      <w:ins w:author="Meike Robaard" w:date="2022-05-24T19:33:05.176Z" w:id="406024471">
        <w:r w:rsidRPr="0B4FDAD2" w:rsidR="1F7166FA">
          <w:rPr>
            <w:rFonts w:cs="Calibri" w:cstheme="minorAscii"/>
            <w:sz w:val="24"/>
            <w:szCs w:val="24"/>
          </w:rPr>
          <w:t xml:space="preserve">also </w:t>
        </w:r>
      </w:ins>
      <w:r w:rsidRPr="0B4FDAD2" w:rsidR="1F7166FA">
        <w:rPr>
          <w:rFonts w:cs="Calibri" w:cstheme="minorAscii"/>
          <w:sz w:val="24"/>
          <w:szCs w:val="24"/>
        </w:rPr>
        <w:t>known as the 'availability bias'.</w:t>
      </w:r>
      <w:r w:rsidRPr="0B4FDAD2" w:rsidR="1C575241">
        <w:rPr>
          <w:rFonts w:cs="Calibri" w:cstheme="minorAscii"/>
          <w:sz w:val="24"/>
          <w:szCs w:val="24"/>
        </w:rPr>
        <w:t xml:space="preserve"> </w:t>
      </w:r>
      <w:r w:rsidRPr="0B4FDAD2" w:rsidR="1C575241">
        <w:rPr>
          <w:rFonts w:cs="Calibri" w:cstheme="minorAscii"/>
          <w:sz w:val="24"/>
          <w:szCs w:val="24"/>
        </w:rPr>
        <w:t xml:space="preserve">We </w:t>
      </w:r>
      <w:ins w:author="Meike Robaard" w:date="2022-05-24T19:33:11.628Z" w:id="1421421530">
        <w:r w:rsidRPr="0B4FDAD2" w:rsidR="1C575241">
          <w:rPr>
            <w:rFonts w:cs="Calibri" w:cstheme="minorAscii"/>
            <w:sz w:val="24"/>
            <w:szCs w:val="24"/>
          </w:rPr>
          <w:t xml:space="preserve">often </w:t>
        </w:r>
      </w:ins>
      <w:r w:rsidRPr="0B4FDAD2" w:rsidR="1C575241">
        <w:rPr>
          <w:rFonts w:cs="Calibri" w:cstheme="minorAscii"/>
          <w:sz w:val="24"/>
          <w:szCs w:val="24"/>
        </w:rPr>
        <w:t>overestimate the likelihood that something will occur when it is easy to recall or imagine</w:t>
      </w:r>
      <w:r w:rsidRPr="0B4FDAD2" w:rsidR="1C575241">
        <w:rPr>
          <w:rFonts w:cs="Calibri" w:cstheme="minorAscii"/>
          <w:sz w:val="24"/>
          <w:szCs w:val="24"/>
        </w:rPr>
        <w:t xml:space="preserve"> (see appendix).</w:t>
      </w:r>
    </w:p>
    <w:p w:rsidRPr="00035264" w:rsidR="00711E6D" w:rsidP="00B85D98" w:rsidRDefault="00711E6D" w14:paraId="4057A832" w14:textId="77777777">
      <w:pPr>
        <w:spacing w:line="360" w:lineRule="auto"/>
        <w:rPr>
          <w:rFonts w:cstheme="minorHAnsi"/>
          <w:sz w:val="24"/>
          <w:szCs w:val="24"/>
        </w:rPr>
      </w:pPr>
    </w:p>
    <w:p w:rsidRPr="00035264" w:rsidR="00711E6D" w:rsidP="0B4FDAD2" w:rsidRDefault="00711E6D" w14:paraId="7DDC525D" w14:textId="1120F3FF">
      <w:pPr>
        <w:spacing w:line="360" w:lineRule="auto"/>
        <w:rPr>
          <w:rFonts w:cs="Calibri" w:cstheme="minorAscii"/>
          <w:sz w:val="24"/>
          <w:szCs w:val="24"/>
        </w:rPr>
      </w:pPr>
      <w:r w:rsidRPr="0B4FDAD2" w:rsidR="1F7166FA">
        <w:rPr>
          <w:rFonts w:cs="Calibri" w:cstheme="minorAscii"/>
          <w:sz w:val="24"/>
          <w:szCs w:val="24"/>
        </w:rPr>
        <w:t xml:space="preserve">Problem 8: </w:t>
      </w:r>
      <w:ins w:author="Meike Robaard" w:date="2022-05-24T19:33:23.974Z" w:id="433431543">
        <w:r w:rsidRPr="0B4FDAD2" w:rsidR="1F7166FA">
          <w:rPr>
            <w:rFonts w:cs="Calibri" w:cstheme="minorAscii"/>
            <w:sz w:val="24"/>
            <w:szCs w:val="24"/>
          </w:rPr>
          <w:t>title?</w:t>
        </w:r>
      </w:ins>
    </w:p>
    <w:p w:rsidR="00711E6D" w:rsidP="0B4FDAD2" w:rsidRDefault="00711E6D" w14:paraId="0850AF93" w14:textId="51783CDA">
      <w:pPr>
        <w:spacing w:line="360" w:lineRule="auto"/>
        <w:rPr>
          <w:rFonts w:cs="Calibri" w:cstheme="minorAscii"/>
          <w:sz w:val="24"/>
          <w:szCs w:val="24"/>
        </w:rPr>
      </w:pPr>
      <w:r w:rsidRPr="0B4FDAD2" w:rsidR="1F7166FA">
        <w:rPr>
          <w:rFonts w:cs="Calibri" w:cstheme="minorAscii"/>
          <w:sz w:val="24"/>
          <w:szCs w:val="24"/>
        </w:rPr>
        <w:t>Of which are there more English words</w:t>
      </w:r>
      <w:ins w:author="Meike Robaard" w:date="2022-05-24T19:33:38.745Z" w:id="352690776">
        <w:r w:rsidRPr="0B4FDAD2" w:rsidR="1F7166FA">
          <w:rPr>
            <w:rFonts w:cs="Calibri" w:cstheme="minorAscii"/>
            <w:sz w:val="24"/>
            <w:szCs w:val="24"/>
          </w:rPr>
          <w:t>:</w:t>
        </w:r>
      </w:ins>
      <w:del w:author="Meike Robaard" w:date="2022-05-24T19:33:38.233Z" w:id="1842501298">
        <w:r w:rsidRPr="0B4FDAD2" w:rsidDel="1F7166FA">
          <w:rPr>
            <w:rFonts w:cs="Calibri" w:cstheme="minorAscii"/>
            <w:sz w:val="24"/>
            <w:szCs w:val="24"/>
          </w:rPr>
          <w:delText>?</w:delText>
        </w:r>
      </w:del>
      <w:r w:rsidRPr="0B4FDAD2" w:rsidR="1F7166FA">
        <w:rPr>
          <w:rFonts w:cs="Calibri" w:cstheme="minorAscii"/>
          <w:sz w:val="24"/>
          <w:szCs w:val="24"/>
        </w:rPr>
        <w:t xml:space="preserve"> Words that start with an R</w:t>
      </w:r>
      <w:ins w:author="Meike Robaard" w:date="2022-05-24T19:33:52.686Z" w:id="2089117114">
        <w:r w:rsidRPr="0B4FDAD2" w:rsidR="1F7166FA">
          <w:rPr>
            <w:rFonts w:cs="Calibri" w:cstheme="minorAscii"/>
            <w:sz w:val="24"/>
            <w:szCs w:val="24"/>
          </w:rPr>
          <w:t>,</w:t>
        </w:r>
      </w:ins>
      <w:r w:rsidRPr="0B4FDAD2" w:rsidR="1F7166FA">
        <w:rPr>
          <w:rFonts w:cs="Calibri" w:cstheme="minorAscii"/>
          <w:sz w:val="24"/>
          <w:szCs w:val="24"/>
        </w:rPr>
        <w:t xml:space="preserve"> or words that have an R as the third letter? </w:t>
      </w:r>
    </w:p>
    <w:p w:rsidR="001E6076" w:rsidP="00B85D98" w:rsidRDefault="001E6076" w14:paraId="32456D75" w14:textId="740515A9">
      <w:pPr>
        <w:spacing w:line="360" w:lineRule="auto"/>
        <w:rPr>
          <w:rFonts w:cstheme="minorHAnsi"/>
          <w:sz w:val="24"/>
          <w:szCs w:val="24"/>
        </w:rPr>
      </w:pPr>
    </w:p>
    <w:p w:rsidR="001E6076" w:rsidP="0B4FDAD2" w:rsidRDefault="001E6076" w14:paraId="021CF487" w14:textId="1058B6A3">
      <w:pPr>
        <w:spacing w:line="360" w:lineRule="auto"/>
        <w:rPr>
          <w:rFonts w:cs="Calibri" w:cstheme="minorAscii"/>
          <w:sz w:val="24"/>
          <w:szCs w:val="24"/>
        </w:rPr>
      </w:pPr>
      <w:r w:rsidRPr="0B4FDAD2" w:rsidR="49EE3180">
        <w:rPr>
          <w:rFonts w:cs="Calibri" w:cstheme="minorAscii"/>
          <w:sz w:val="24"/>
          <w:szCs w:val="24"/>
        </w:rPr>
        <w:t>(Tversky &amp; Kahneman</w:t>
      </w:r>
      <w:ins w:author="Meike Robaard" w:date="2022-05-25T14:30:15.88Z" w:id="579923733">
        <w:r w:rsidRPr="0B4FDAD2" w:rsidR="49EE3180">
          <w:rPr>
            <w:rFonts w:cs="Calibri" w:cstheme="minorAscii"/>
            <w:sz w:val="24"/>
            <w:szCs w:val="24"/>
          </w:rPr>
          <w:t>,</w:t>
        </w:r>
      </w:ins>
      <w:r w:rsidRPr="0B4FDAD2" w:rsidR="49EE3180">
        <w:rPr>
          <w:rFonts w:cs="Calibri" w:cstheme="minorAscii"/>
          <w:sz w:val="24"/>
          <w:szCs w:val="24"/>
        </w:rPr>
        <w:t xml:space="preserve"> 1973)</w:t>
      </w:r>
    </w:p>
    <w:p w:rsidRPr="00035264" w:rsidR="001E6076" w:rsidP="00B85D98" w:rsidRDefault="001E6076" w14:paraId="486D6545" w14:textId="77777777">
      <w:pPr>
        <w:spacing w:line="360" w:lineRule="auto"/>
        <w:rPr>
          <w:rFonts w:cstheme="minorHAnsi"/>
          <w:sz w:val="24"/>
          <w:szCs w:val="24"/>
        </w:rPr>
      </w:pPr>
    </w:p>
    <w:p w:rsidRPr="00035264" w:rsidR="00711E6D" w:rsidP="0B4FDAD2" w:rsidRDefault="0073589A" w14:paraId="1A6C6290" w14:textId="1224C7E1">
      <w:pPr>
        <w:spacing w:line="360" w:lineRule="auto"/>
        <w:rPr>
          <w:rFonts w:cs="Calibri" w:cstheme="minorAscii"/>
          <w:sz w:val="24"/>
          <w:szCs w:val="24"/>
        </w:rPr>
      </w:pPr>
      <w:del w:author="Meike Robaard" w:date="2022-05-24T19:34:34.861Z" w:id="2068912177">
        <w:r w:rsidRPr="0B4FDAD2" w:rsidDel="64689522">
          <w:rPr>
            <w:rFonts w:cs="Calibri" w:cstheme="minorAscii"/>
            <w:sz w:val="24"/>
            <w:szCs w:val="24"/>
          </w:rPr>
          <w:delText>Apparently</w:delText>
        </w:r>
      </w:del>
      <w:ins w:author="Meike Robaard" w:date="2022-05-24T19:34:36.934Z" w:id="1921283515">
        <w:r w:rsidRPr="0B4FDAD2" w:rsidR="64689522">
          <w:rPr>
            <w:rFonts w:cs="Calibri" w:cstheme="minorAscii"/>
            <w:sz w:val="24"/>
            <w:szCs w:val="24"/>
          </w:rPr>
          <w:t>Evidently</w:t>
        </w:r>
      </w:ins>
      <w:r w:rsidRPr="0B4FDAD2" w:rsidR="64689522">
        <w:rPr>
          <w:rFonts w:cs="Calibri" w:cstheme="minorAscii"/>
          <w:sz w:val="24"/>
          <w:szCs w:val="24"/>
        </w:rPr>
        <w:t>,</w:t>
      </w:r>
      <w:r w:rsidRPr="0B4FDAD2" w:rsidR="1F7166FA">
        <w:rPr>
          <w:rFonts w:cs="Calibri" w:cstheme="minorAscii"/>
          <w:sz w:val="24"/>
          <w:szCs w:val="24"/>
        </w:rPr>
        <w:t xml:space="preserve"> there are many more words with R as the third letter </w:t>
      </w:r>
      <w:ins w:author="Meike Robaard" w:date="2022-05-24T19:34:50.856Z" w:id="695230488">
        <w:r w:rsidRPr="0B4FDAD2" w:rsidR="1F7166FA">
          <w:rPr>
            <w:rFonts w:cs="Calibri" w:cstheme="minorAscii"/>
            <w:sz w:val="24"/>
            <w:szCs w:val="24"/>
          </w:rPr>
          <w:t xml:space="preserve">rather </w:t>
        </w:r>
      </w:ins>
      <w:r w:rsidRPr="0B4FDAD2" w:rsidR="1F7166FA">
        <w:rPr>
          <w:rFonts w:cs="Calibri" w:cstheme="minorAscii"/>
          <w:sz w:val="24"/>
          <w:szCs w:val="24"/>
        </w:rPr>
        <w:t xml:space="preserve">than </w:t>
      </w:r>
      <w:ins w:author="Meike Robaard" w:date="2022-05-24T19:34:54.921Z" w:id="2064146445">
        <w:r w:rsidRPr="0B4FDAD2" w:rsidR="1F7166FA">
          <w:rPr>
            <w:rFonts w:cs="Calibri" w:cstheme="minorAscii"/>
            <w:sz w:val="24"/>
            <w:szCs w:val="24"/>
          </w:rPr>
          <w:t xml:space="preserve">as </w:t>
        </w:r>
      </w:ins>
      <w:r w:rsidRPr="0B4FDAD2" w:rsidR="1F7166FA">
        <w:rPr>
          <w:rFonts w:cs="Calibri" w:cstheme="minorAscii"/>
          <w:sz w:val="24"/>
          <w:szCs w:val="24"/>
        </w:rPr>
        <w:t xml:space="preserve">the first. We tend </w:t>
      </w:r>
      <w:del w:author="Meike Robaard" w:date="2022-05-24T19:35:18.245Z" w:id="510894776">
        <w:r w:rsidRPr="0B4FDAD2" w:rsidDel="1F7166FA">
          <w:rPr>
            <w:rFonts w:cs="Calibri" w:cstheme="minorAscii"/>
            <w:sz w:val="24"/>
            <w:szCs w:val="24"/>
          </w:rPr>
          <w:delText>not to think so</w:delText>
        </w:r>
      </w:del>
      <w:ins w:author="Meike Robaard" w:date="2022-05-24T19:35:27.066Z" w:id="2009525491">
        <w:r w:rsidRPr="0B4FDAD2" w:rsidR="1F7166FA">
          <w:rPr>
            <w:rFonts w:cs="Calibri" w:cstheme="minorAscii"/>
            <w:sz w:val="24"/>
            <w:szCs w:val="24"/>
          </w:rPr>
          <w:t>to overlook this fact</w:t>
        </w:r>
      </w:ins>
      <w:r w:rsidRPr="0B4FDAD2" w:rsidR="1F7166FA">
        <w:rPr>
          <w:rFonts w:cs="Calibri" w:cstheme="minorAscii"/>
          <w:sz w:val="24"/>
          <w:szCs w:val="24"/>
        </w:rPr>
        <w:t xml:space="preserve"> because it is easier to recall words that start with an R than words that have R as the third letter. The availability bias</w:t>
      </w:r>
      <w:ins w:author="Meike Robaard" w:date="2022-05-24T19:35:42.202Z" w:id="69385684">
        <w:r w:rsidRPr="0B4FDAD2" w:rsidR="1F7166FA">
          <w:rPr>
            <w:rFonts w:cs="Calibri" w:cstheme="minorAscii"/>
            <w:sz w:val="24"/>
            <w:szCs w:val="24"/>
          </w:rPr>
          <w:t xml:space="preserve">,too, </w:t>
        </w:r>
      </w:ins>
      <w:del w:author="Meike Robaard" w:date="2022-05-24T19:35:40.199Z" w:id="1086909932">
        <w:r w:rsidRPr="0B4FDAD2" w:rsidDel="1F7166FA">
          <w:rPr>
            <w:rFonts w:cs="Calibri" w:cstheme="minorAscii"/>
            <w:sz w:val="24"/>
            <w:szCs w:val="24"/>
          </w:rPr>
          <w:delText xml:space="preserve"> also</w:delText>
        </w:r>
      </w:del>
      <w:r w:rsidRPr="0B4FDAD2" w:rsidR="1F7166FA">
        <w:rPr>
          <w:rFonts w:cs="Calibri" w:cstheme="minorAscii"/>
          <w:sz w:val="24"/>
          <w:szCs w:val="24"/>
        </w:rPr>
        <w:t xml:space="preserve"> plays a role here. </w:t>
      </w:r>
    </w:p>
    <w:p w:rsidRPr="00035264" w:rsidR="00711E6D" w:rsidP="00B85D98" w:rsidRDefault="00711E6D" w14:paraId="4B0DDEB7" w14:textId="77777777">
      <w:pPr>
        <w:spacing w:line="360" w:lineRule="auto"/>
        <w:rPr>
          <w:rFonts w:cstheme="minorHAnsi"/>
          <w:sz w:val="24"/>
          <w:szCs w:val="24"/>
        </w:rPr>
      </w:pPr>
    </w:p>
    <w:p w:rsidRPr="00035264" w:rsidR="00711E6D" w:rsidP="0B4FDAD2" w:rsidRDefault="00711E6D" w14:paraId="6E25F95B" w14:textId="2005D817">
      <w:pPr>
        <w:spacing w:line="360" w:lineRule="auto"/>
        <w:rPr>
          <w:rFonts w:cs="Calibri" w:cstheme="minorAscii"/>
          <w:sz w:val="24"/>
          <w:szCs w:val="24"/>
        </w:rPr>
      </w:pPr>
      <w:r w:rsidRPr="0B4FDAD2" w:rsidR="1F7166FA">
        <w:rPr>
          <w:rFonts w:cs="Calibri" w:cstheme="minorAscii"/>
          <w:sz w:val="24"/>
          <w:szCs w:val="24"/>
        </w:rPr>
        <w:t xml:space="preserve">Problem 9: </w:t>
      </w:r>
      <w:ins w:author="Meike Robaard" w:date="2022-05-24T19:35:46.537Z" w:id="1157486598">
        <w:r w:rsidRPr="0B4FDAD2" w:rsidR="1F7166FA">
          <w:rPr>
            <w:rFonts w:cs="Calibri" w:cstheme="minorAscii"/>
            <w:sz w:val="24"/>
            <w:szCs w:val="24"/>
          </w:rPr>
          <w:t>title?</w:t>
        </w:r>
      </w:ins>
    </w:p>
    <w:p w:rsidRPr="00035264" w:rsidR="00711E6D" w:rsidP="00B85D98" w:rsidRDefault="00711E6D" w14:paraId="41DC00F5" w14:textId="77777777">
      <w:pPr>
        <w:spacing w:line="360" w:lineRule="auto"/>
        <w:rPr>
          <w:rFonts w:cstheme="minorHAnsi"/>
          <w:sz w:val="24"/>
          <w:szCs w:val="24"/>
        </w:rPr>
      </w:pPr>
      <w:r w:rsidRPr="00035264">
        <w:rPr>
          <w:rFonts w:cstheme="minorHAnsi"/>
          <w:sz w:val="24"/>
          <w:szCs w:val="24"/>
        </w:rPr>
        <w:t xml:space="preserve">What is the probability that a startup will succeed? </w:t>
      </w:r>
    </w:p>
    <w:p w:rsidRPr="00035264" w:rsidR="00711E6D" w:rsidP="00B85D98" w:rsidRDefault="00711E6D" w14:paraId="301D9C3C" w14:textId="77777777">
      <w:pPr>
        <w:spacing w:line="360" w:lineRule="auto"/>
        <w:rPr>
          <w:rFonts w:cstheme="minorHAnsi"/>
          <w:sz w:val="24"/>
          <w:szCs w:val="24"/>
        </w:rPr>
      </w:pPr>
    </w:p>
    <w:p w:rsidR="00711E6D" w:rsidP="0B4FDAD2" w:rsidRDefault="00711E6D" w14:paraId="7AFF6C7B" w14:textId="02371DFD">
      <w:pPr>
        <w:spacing w:line="360" w:lineRule="auto"/>
        <w:rPr>
          <w:rFonts w:cs="Calibri" w:cstheme="minorAscii"/>
          <w:sz w:val="24"/>
          <w:szCs w:val="24"/>
        </w:rPr>
      </w:pPr>
      <w:r w:rsidRPr="0B4FDAD2" w:rsidR="1F7166FA">
        <w:rPr>
          <w:rFonts w:cs="Calibri" w:cstheme="minorAscii"/>
          <w:sz w:val="24"/>
          <w:szCs w:val="24"/>
        </w:rPr>
        <w:t xml:space="preserve">It hovers around 10%. We tend to come up with a higher estimate because we hear a lot more about successful startups than failed enterprises. This is known as the 'survival </w:t>
      </w:r>
      <w:proofErr w:type="spellStart"/>
      <w:r w:rsidRPr="0B4FDAD2" w:rsidR="1F7166FA">
        <w:rPr>
          <w:rFonts w:cs="Calibri" w:cstheme="minorAscii"/>
          <w:sz w:val="24"/>
          <w:szCs w:val="24"/>
        </w:rPr>
        <w:t>bias'</w:t>
      </w:r>
      <w:proofErr w:type="spellEnd"/>
      <w:r w:rsidRPr="0B4FDAD2" w:rsidR="1F7166FA">
        <w:rPr>
          <w:rFonts w:cs="Calibri" w:cstheme="minorAscii"/>
          <w:sz w:val="24"/>
          <w:szCs w:val="24"/>
        </w:rPr>
        <w:t xml:space="preserve"> and it is a </w:t>
      </w:r>
      <w:ins w:author="Meike Robaard" w:date="2022-05-24T19:36:14.121Z" w:id="2016426588">
        <w:r w:rsidRPr="0B4FDAD2" w:rsidR="1F7166FA">
          <w:rPr>
            <w:rFonts w:cs="Calibri" w:cstheme="minorAscii"/>
            <w:sz w:val="24"/>
            <w:szCs w:val="24"/>
          </w:rPr>
          <w:t>type</w:t>
        </w:r>
      </w:ins>
      <w:del w:author="Meike Robaard" w:date="2022-05-24T19:36:12.463Z" w:id="1217963918">
        <w:r w:rsidRPr="0B4FDAD2" w:rsidDel="1F7166FA">
          <w:rPr>
            <w:rFonts w:cs="Calibri" w:cstheme="minorAscii"/>
            <w:sz w:val="24"/>
            <w:szCs w:val="24"/>
          </w:rPr>
          <w:delText>form</w:delText>
        </w:r>
      </w:del>
      <w:r w:rsidRPr="0B4FDAD2" w:rsidR="1F7166FA">
        <w:rPr>
          <w:rFonts w:cs="Calibri" w:cstheme="minorAscii"/>
          <w:sz w:val="24"/>
          <w:szCs w:val="24"/>
        </w:rPr>
        <w:t xml:space="preserve"> of availability bias. </w:t>
      </w:r>
    </w:p>
    <w:p w:rsidR="005D148F" w:rsidP="00B85D98" w:rsidRDefault="005D148F" w14:paraId="4ADFC879" w14:textId="43678E6A">
      <w:pPr>
        <w:spacing w:line="360" w:lineRule="auto"/>
        <w:rPr>
          <w:rFonts w:cstheme="minorHAnsi"/>
          <w:sz w:val="24"/>
          <w:szCs w:val="24"/>
          <w:lang w:val="fr-FR"/>
        </w:rPr>
      </w:pPr>
      <w:r w:rsidRPr="00513337">
        <w:rPr>
          <w:rFonts w:cstheme="minorHAnsi"/>
          <w:sz w:val="24"/>
          <w:szCs w:val="24"/>
          <w:lang w:val="fr-FR"/>
        </w:rPr>
        <w:t>(</w:t>
      </w:r>
      <w:proofErr w:type="gramStart"/>
      <w:r w:rsidRPr="00513337">
        <w:rPr>
          <w:rFonts w:cstheme="minorHAnsi"/>
          <w:sz w:val="24"/>
          <w:szCs w:val="24"/>
          <w:lang w:val="fr-FR"/>
        </w:rPr>
        <w:t>Source:</w:t>
      </w:r>
      <w:proofErr w:type="gramEnd"/>
      <w:r w:rsidRPr="00513337">
        <w:rPr>
          <w:rFonts w:cstheme="minorHAnsi"/>
          <w:sz w:val="24"/>
          <w:szCs w:val="24"/>
          <w:lang w:val="fr-FR"/>
        </w:rPr>
        <w:t xml:space="preserve"> </w:t>
      </w:r>
      <w:r>
        <w:rPr>
          <w:rFonts w:cstheme="minorHAnsi"/>
          <w:sz w:val="24"/>
          <w:szCs w:val="24"/>
          <w:lang w:val="fr-FR"/>
        </w:rPr>
        <w:fldChar w:fldCharType="begin"/>
      </w:r>
      <w:r>
        <w:rPr>
          <w:rFonts w:cstheme="minorHAnsi"/>
          <w:sz w:val="24"/>
          <w:szCs w:val="24"/>
          <w:lang w:val="fr-FR"/>
        </w:rPr>
        <w:instrText xml:space="preserve"> HYPERLINK "</w:instrText>
      </w:r>
      <w:r w:rsidRPr="00513337">
        <w:rPr>
          <w:rFonts w:cstheme="minorHAnsi"/>
          <w:sz w:val="24"/>
          <w:szCs w:val="24"/>
          <w:lang w:val="fr-FR"/>
        </w:rPr>
        <w:instrText>https://www.investopedia.com/articles/personal-finance/040915/how-many-startups-fail-and-why.asp#:~:text=In%202019%2C%20the%20failure%20rate,70%25%20in%20their%2010th%20year</w:instrText>
      </w:r>
      <w:r>
        <w:rPr>
          <w:rFonts w:cstheme="minorHAnsi"/>
          <w:sz w:val="24"/>
          <w:szCs w:val="24"/>
          <w:lang w:val="fr-FR"/>
        </w:rPr>
        <w:instrText xml:space="preserve">" </w:instrText>
      </w:r>
      <w:r>
        <w:rPr>
          <w:rFonts w:cstheme="minorHAnsi"/>
          <w:sz w:val="24"/>
          <w:szCs w:val="24"/>
          <w:lang w:val="fr-FR"/>
        </w:rPr>
        <w:fldChar w:fldCharType="separate"/>
      </w:r>
      <w:r w:rsidRPr="00513337">
        <w:rPr>
          <w:rStyle w:val="Hyperlink"/>
          <w:lang w:val="fr-FR"/>
        </w:rPr>
        <w:t>https://www.investopedia.com/articles/personal-finance/040915/how-many-startups-fail-and-why.asp#:~:text=In%202019%2C%20the%20failure%20rate,70%25%20in%20their%2010th%20year</w:t>
      </w:r>
      <w:r>
        <w:rPr>
          <w:rFonts w:cstheme="minorHAnsi"/>
          <w:sz w:val="24"/>
          <w:szCs w:val="24"/>
          <w:lang w:val="fr-FR"/>
        </w:rPr>
        <w:fldChar w:fldCharType="end"/>
      </w:r>
      <w:r w:rsidRPr="00513337">
        <w:rPr>
          <w:rFonts w:cstheme="minorHAnsi"/>
          <w:sz w:val="24"/>
          <w:szCs w:val="24"/>
          <w:lang w:val="fr-FR"/>
        </w:rPr>
        <w:t>.</w:t>
      </w:r>
      <w:r>
        <w:rPr>
          <w:rFonts w:cstheme="minorHAnsi"/>
          <w:sz w:val="24"/>
          <w:szCs w:val="24"/>
          <w:lang w:val="fr-FR"/>
        </w:rPr>
        <w:t>)</w:t>
      </w:r>
    </w:p>
    <w:p w:rsidRPr="00513337" w:rsidR="0050574C" w:rsidP="00B85D98" w:rsidRDefault="0050574C" w14:paraId="5BF68086" w14:textId="77777777">
      <w:pPr>
        <w:spacing w:line="360" w:lineRule="auto"/>
        <w:rPr>
          <w:rFonts w:cstheme="minorHAnsi"/>
          <w:sz w:val="24"/>
          <w:szCs w:val="24"/>
          <w:lang w:val="fr-FR"/>
        </w:rPr>
      </w:pPr>
    </w:p>
    <w:p w:rsidRPr="00035264" w:rsidR="00711E6D" w:rsidP="0B4FDAD2" w:rsidRDefault="00711E6D" w14:paraId="33F19DD9" w14:textId="4FB8EEC1">
      <w:pPr>
        <w:spacing w:line="360" w:lineRule="auto"/>
        <w:rPr>
          <w:rFonts w:cs="Calibri" w:cstheme="minorAscii"/>
          <w:sz w:val="24"/>
          <w:szCs w:val="24"/>
        </w:rPr>
      </w:pPr>
      <w:r w:rsidRPr="0B4FDAD2" w:rsidR="1F7166FA">
        <w:rPr>
          <w:rFonts w:cs="Calibri" w:cstheme="minorAscii"/>
          <w:sz w:val="24"/>
          <w:szCs w:val="24"/>
        </w:rPr>
        <w:t xml:space="preserve">One way in which we </w:t>
      </w:r>
      <w:del w:author="Meike Robaard" w:date="2022-05-24T19:36:23.563Z" w:id="1135390540">
        <w:r w:rsidRPr="0B4FDAD2" w:rsidDel="1F7166FA">
          <w:rPr>
            <w:rFonts w:cs="Calibri" w:cstheme="minorAscii"/>
            <w:sz w:val="24"/>
            <w:szCs w:val="24"/>
          </w:rPr>
          <w:delText>express</w:delText>
        </w:r>
      </w:del>
      <w:ins w:author="Meike Robaard" w:date="2022-05-24T19:36:45.063Z" w:id="349614647">
        <w:r w:rsidRPr="0B4FDAD2" w:rsidR="1F7166FA">
          <w:rPr>
            <w:rFonts w:cs="Calibri" w:cstheme="minorAscii"/>
            <w:sz w:val="24"/>
            <w:szCs w:val="24"/>
          </w:rPr>
          <w:t>can experience</w:t>
        </w:r>
      </w:ins>
      <w:r w:rsidRPr="0B4FDAD2" w:rsidR="1F7166FA">
        <w:rPr>
          <w:rFonts w:cs="Calibri" w:cstheme="minorAscii"/>
          <w:sz w:val="24"/>
          <w:szCs w:val="24"/>
        </w:rPr>
        <w:t xml:space="preserve"> the availability bias is by buying a lottery ticket. Because winners regularly appear in the media, it feels like the chance of winning is real, while</w:t>
      </w:r>
      <w:ins w:author="Meike Robaard" w:date="2022-05-24T19:37:07.398Z" w:id="1158021317">
        <w:r w:rsidRPr="0B4FDAD2" w:rsidR="1F7166FA">
          <w:rPr>
            <w:rFonts w:cs="Calibri" w:cstheme="minorAscii"/>
            <w:sz w:val="24"/>
            <w:szCs w:val="24"/>
          </w:rPr>
          <w:t xml:space="preserve"> it is</w:t>
        </w:r>
      </w:ins>
      <w:r w:rsidRPr="0B4FDAD2" w:rsidR="1F7166FA">
        <w:rPr>
          <w:rFonts w:cs="Calibri" w:cstheme="minorAscii"/>
          <w:sz w:val="24"/>
          <w:szCs w:val="24"/>
        </w:rPr>
        <w:t xml:space="preserve"> in fact </w:t>
      </w:r>
      <w:del w:author="Meike Robaard" w:date="2022-05-24T19:37:10.078Z" w:id="15609647">
        <w:r w:rsidRPr="0B4FDAD2" w:rsidDel="1F7166FA">
          <w:rPr>
            <w:rFonts w:cs="Calibri" w:cstheme="minorAscii"/>
            <w:sz w:val="24"/>
            <w:szCs w:val="24"/>
          </w:rPr>
          <w:delText>it is</w:delText>
        </w:r>
      </w:del>
      <w:r w:rsidRPr="0B4FDAD2" w:rsidR="1F7166FA">
        <w:rPr>
          <w:rFonts w:cs="Calibri" w:cstheme="minorAscii"/>
          <w:sz w:val="24"/>
          <w:szCs w:val="24"/>
        </w:rPr>
        <w:t xml:space="preserve"> negligibly small. The probability of winning is around 1 in 8 million. </w:t>
      </w:r>
      <w:ins w:author="Meike Robaard" w:date="2022-05-24T19:37:39.53Z" w:id="85606141">
        <w:r w:rsidRPr="0B4FDAD2" w:rsidR="1F7166FA">
          <w:rPr>
            <w:rFonts w:cs="Calibri" w:cstheme="minorAscii"/>
            <w:sz w:val="24"/>
            <w:szCs w:val="24"/>
          </w:rPr>
          <w:t>Given that</w:t>
        </w:r>
      </w:ins>
      <w:del w:author="Meike Robaard" w:date="2022-05-24T19:37:36.403Z" w:id="309651327">
        <w:r w:rsidRPr="0B4FDAD2" w:rsidDel="1F7166FA">
          <w:rPr>
            <w:rFonts w:cs="Calibri" w:cstheme="minorAscii"/>
            <w:sz w:val="24"/>
            <w:szCs w:val="24"/>
          </w:rPr>
          <w:delText>Since there</w:delText>
        </w:r>
      </w:del>
      <w:r w:rsidRPr="0B4FDAD2" w:rsidR="1F7166FA">
        <w:rPr>
          <w:rFonts w:cs="Calibri" w:cstheme="minorAscii"/>
          <w:sz w:val="24"/>
          <w:szCs w:val="24"/>
        </w:rPr>
        <w:t xml:space="preserve"> are </w:t>
      </w:r>
      <w:del w:author="Meike Robaard" w:date="2022-05-24T19:37:22.163Z" w:id="211279219">
        <w:r w:rsidRPr="0B4FDAD2" w:rsidDel="1F7166FA">
          <w:rPr>
            <w:rFonts w:cs="Calibri" w:cstheme="minorAscii"/>
            <w:sz w:val="24"/>
            <w:szCs w:val="24"/>
          </w:rPr>
          <w:delText>around</w:delText>
        </w:r>
      </w:del>
      <w:ins w:author="Meike Robaard" w:date="2022-05-24T19:37:24.184Z" w:id="165827519">
        <w:r w:rsidRPr="0B4FDAD2" w:rsidR="1F7166FA">
          <w:rPr>
            <w:rFonts w:cs="Calibri" w:cstheme="minorAscii"/>
            <w:sz w:val="24"/>
            <w:szCs w:val="24"/>
          </w:rPr>
          <w:t>roughly</w:t>
        </w:r>
      </w:ins>
      <w:r w:rsidRPr="0B4FDAD2" w:rsidR="1F7166FA">
        <w:rPr>
          <w:rFonts w:cs="Calibri" w:cstheme="minorAscii"/>
          <w:sz w:val="24"/>
          <w:szCs w:val="24"/>
        </w:rPr>
        <w:t xml:space="preserve"> </w:t>
      </w:r>
      <w:ins w:author="Meike Robaard" w:date="2022-05-24T19:39:35.468Z" w:id="1084869842">
        <w:r w:rsidRPr="0B4FDAD2" w:rsidR="1F7166FA">
          <w:rPr>
            <w:rFonts w:cs="Calibri" w:cstheme="minorAscii"/>
            <w:sz w:val="24"/>
            <w:szCs w:val="24"/>
          </w:rPr>
          <w:t>six</w:t>
        </w:r>
      </w:ins>
      <w:del w:author="Meike Robaard" w:date="2022-05-24T19:39:34.818Z" w:id="1846457231">
        <w:r w:rsidRPr="0B4FDAD2" w:rsidDel="1F7166FA">
          <w:rPr>
            <w:rFonts w:cs="Calibri" w:cstheme="minorAscii"/>
            <w:sz w:val="24"/>
            <w:szCs w:val="24"/>
          </w:rPr>
          <w:delText>6</w:delText>
        </w:r>
      </w:del>
      <w:r w:rsidRPr="0B4FDAD2" w:rsidR="1F7166FA">
        <w:rPr>
          <w:rFonts w:cs="Calibri" w:cstheme="minorAscii"/>
          <w:sz w:val="24"/>
          <w:szCs w:val="24"/>
        </w:rPr>
        <w:t xml:space="preserve"> million people liv</w:t>
      </w:r>
      <w:ins w:author="Meike Robaard" w:date="2022-05-24T19:37:43.16Z" w:id="1830456035">
        <w:r w:rsidRPr="0B4FDAD2" w:rsidR="1F7166FA">
          <w:rPr>
            <w:rFonts w:cs="Calibri" w:cstheme="minorAscii"/>
            <w:sz w:val="24"/>
            <w:szCs w:val="24"/>
          </w:rPr>
          <w:t>e</w:t>
        </w:r>
      </w:ins>
      <w:del w:author="Meike Robaard" w:date="2022-05-24T19:37:42.465Z" w:id="1950259473">
        <w:r w:rsidRPr="0B4FDAD2" w:rsidDel="1F7166FA">
          <w:rPr>
            <w:rFonts w:cs="Calibri" w:cstheme="minorAscii"/>
            <w:sz w:val="24"/>
            <w:szCs w:val="24"/>
          </w:rPr>
          <w:delText>ing</w:delText>
        </w:r>
      </w:del>
      <w:r w:rsidRPr="0B4FDAD2" w:rsidR="1F7166FA">
        <w:rPr>
          <w:rFonts w:cs="Calibri" w:cstheme="minorAscii"/>
          <w:sz w:val="24"/>
          <w:szCs w:val="24"/>
        </w:rPr>
        <w:t xml:space="preserve"> in </w:t>
      </w:r>
      <w:commentRangeStart w:id="1689268044"/>
      <w:r w:rsidRPr="0B4FDAD2" w:rsidR="1F7166FA">
        <w:rPr>
          <w:rFonts w:cs="Calibri" w:cstheme="minorAscii"/>
          <w:sz w:val="24"/>
          <w:szCs w:val="24"/>
        </w:rPr>
        <w:t>Flanders</w:t>
      </w:r>
      <w:commentRangeEnd w:id="1689268044"/>
      <w:r>
        <w:rPr>
          <w:rStyle w:val="CommentReference"/>
        </w:rPr>
        <w:commentReference w:id="1689268044"/>
      </w:r>
      <w:r w:rsidRPr="0B4FDAD2" w:rsidR="1F7166FA">
        <w:rPr>
          <w:rFonts w:cs="Calibri" w:cstheme="minorAscii"/>
          <w:sz w:val="24"/>
          <w:szCs w:val="24"/>
        </w:rPr>
        <w:t>, t</w:t>
      </w:r>
      <w:r w:rsidRPr="0B4FDAD2" w:rsidR="1F7166FA">
        <w:rPr>
          <w:rFonts w:cs="Calibri" w:cstheme="minorAscii"/>
          <w:sz w:val="24"/>
          <w:szCs w:val="24"/>
        </w:rPr>
        <w:t xml:space="preserve">his means that you have a greater chance of bumping into a </w:t>
      </w:r>
      <w:r w:rsidRPr="0B4FDAD2" w:rsidR="7503570C">
        <w:rPr>
          <w:rFonts w:cs="Calibri" w:cstheme="minorAscii"/>
          <w:sz w:val="24"/>
          <w:szCs w:val="24"/>
        </w:rPr>
        <w:t xml:space="preserve">specific </w:t>
      </w:r>
      <w:r w:rsidRPr="0B4FDAD2" w:rsidR="1F7166FA">
        <w:rPr>
          <w:rFonts w:cs="Calibri" w:cstheme="minorAscii"/>
          <w:sz w:val="24"/>
          <w:szCs w:val="24"/>
        </w:rPr>
        <w:t xml:space="preserve">Flemish person </w:t>
      </w:r>
      <w:r w:rsidRPr="0B4FDAD2" w:rsidR="1F7166FA">
        <w:rPr>
          <w:rFonts w:cs="Calibri" w:cstheme="minorAscii"/>
          <w:sz w:val="24"/>
          <w:szCs w:val="24"/>
        </w:rPr>
        <w:t>whom you don’t know,</w:t>
      </w:r>
      <w:r w:rsidRPr="0B4FDAD2" w:rsidR="1F7166FA">
        <w:rPr>
          <w:rFonts w:cs="Calibri" w:cstheme="minorAscii"/>
          <w:sz w:val="24"/>
          <w:szCs w:val="24"/>
        </w:rPr>
        <w:t xml:space="preserve"> by randomly knocking on a door in Flanders. If </w:t>
      </w:r>
      <w:r w:rsidRPr="0B4FDAD2" w:rsidR="1F7166FA">
        <w:rPr>
          <w:rFonts w:cs="Calibri" w:cstheme="minorAscii"/>
          <w:sz w:val="24"/>
          <w:szCs w:val="24"/>
        </w:rPr>
        <w:t>people would perceive their chance</w:t>
      </w:r>
      <w:ins w:author="Meike Robaard" w:date="2022-05-24T19:39:48.674Z" w:id="758905919">
        <w:r w:rsidRPr="0B4FDAD2" w:rsidR="1F7166FA">
          <w:rPr>
            <w:rFonts w:cs="Calibri" w:cstheme="minorAscii"/>
            <w:sz w:val="24"/>
            <w:szCs w:val="24"/>
          </w:rPr>
          <w:t>s</w:t>
        </w:r>
      </w:ins>
      <w:r w:rsidRPr="0B4FDAD2" w:rsidR="1F7166FA">
        <w:rPr>
          <w:rFonts w:cs="Calibri" w:cstheme="minorAscii"/>
          <w:sz w:val="24"/>
          <w:szCs w:val="24"/>
        </w:rPr>
        <w:t xml:space="preserve"> of winning in th</w:t>
      </w:r>
      <w:ins w:author="Meike Robaard" w:date="2022-05-24T19:39:52.464Z" w:id="1437562945">
        <w:r w:rsidRPr="0B4FDAD2" w:rsidR="1F7166FA">
          <w:rPr>
            <w:rFonts w:cs="Calibri" w:cstheme="minorAscii"/>
            <w:sz w:val="24"/>
            <w:szCs w:val="24"/>
          </w:rPr>
          <w:t>is</w:t>
        </w:r>
      </w:ins>
      <w:del w:author="Meike Robaard" w:date="2022-05-24T19:39:51.228Z" w:id="936247823">
        <w:r w:rsidRPr="0B4FDAD2" w:rsidDel="1F7166FA">
          <w:rPr>
            <w:rFonts w:cs="Calibri" w:cstheme="minorAscii"/>
            <w:sz w:val="24"/>
            <w:szCs w:val="24"/>
          </w:rPr>
          <w:delText>at</w:delText>
        </w:r>
      </w:del>
      <w:r w:rsidRPr="0B4FDAD2" w:rsidR="1F7166FA">
        <w:rPr>
          <w:rFonts w:cs="Calibri" w:cstheme="minorAscii"/>
          <w:sz w:val="24"/>
          <w:szCs w:val="24"/>
        </w:rPr>
        <w:t xml:space="preserve"> way, the lottery would </w:t>
      </w:r>
      <w:ins w:author="Meike Robaard" w:date="2022-05-24T19:39:59.888Z" w:id="435987303">
        <w:r w:rsidRPr="0B4FDAD2" w:rsidR="1F7166FA">
          <w:rPr>
            <w:rFonts w:cs="Calibri" w:cstheme="minorAscii"/>
            <w:sz w:val="24"/>
            <w:szCs w:val="24"/>
          </w:rPr>
          <w:t>lik</w:t>
        </w:r>
      </w:ins>
      <w:ins w:author="Meike Robaard" w:date="2022-05-24T19:40:00.357Z" w:id="302293039">
        <w:r w:rsidRPr="0B4FDAD2" w:rsidR="1F7166FA">
          <w:rPr>
            <w:rFonts w:cs="Calibri" w:cstheme="minorAscii"/>
            <w:sz w:val="24"/>
            <w:szCs w:val="24"/>
          </w:rPr>
          <w:t>ely</w:t>
        </w:r>
      </w:ins>
      <w:del w:author="Meike Robaard" w:date="2022-05-24T19:39:56.658Z" w:id="425451646">
        <w:r w:rsidRPr="0B4FDAD2" w:rsidDel="1F7166FA">
          <w:rPr>
            <w:rFonts w:cs="Calibri" w:cstheme="minorAscii"/>
            <w:sz w:val="24"/>
            <w:szCs w:val="24"/>
          </w:rPr>
          <w:delText>probably</w:delText>
        </w:r>
      </w:del>
      <w:r w:rsidRPr="0B4FDAD2" w:rsidR="1F7166FA">
        <w:rPr>
          <w:rFonts w:cs="Calibri" w:cstheme="minorAscii"/>
          <w:sz w:val="24"/>
          <w:szCs w:val="24"/>
        </w:rPr>
        <w:t xml:space="preserve"> go out of business. Another example of the availability bias (and </w:t>
      </w:r>
      <w:r w:rsidRPr="0B4FDAD2" w:rsidR="278200AE">
        <w:rPr>
          <w:rFonts w:cs="Calibri" w:cstheme="minorAscii"/>
          <w:sz w:val="24"/>
          <w:szCs w:val="24"/>
        </w:rPr>
        <w:t>a similar statistical reasoning error</w:t>
      </w:r>
      <w:r w:rsidRPr="0B4FDAD2" w:rsidR="1F7166FA">
        <w:rPr>
          <w:rFonts w:cs="Calibri" w:cstheme="minorAscii"/>
          <w:sz w:val="24"/>
          <w:szCs w:val="24"/>
        </w:rPr>
        <w:t xml:space="preserve"> as in </w:t>
      </w:r>
      <w:r w:rsidRPr="0B4FDAD2" w:rsidR="278200AE">
        <w:rPr>
          <w:rFonts w:cs="Calibri" w:cstheme="minorAscii"/>
          <w:sz w:val="24"/>
          <w:szCs w:val="24"/>
        </w:rPr>
        <w:t>riddle</w:t>
      </w:r>
      <w:r w:rsidRPr="0B4FDAD2" w:rsidR="1F7166FA">
        <w:rPr>
          <w:rFonts w:cs="Calibri" w:cstheme="minorAscii"/>
          <w:sz w:val="24"/>
          <w:szCs w:val="24"/>
        </w:rPr>
        <w:t xml:space="preserve"> 1) comes from the U</w:t>
      </w:r>
      <w:ins w:author="Meike Robaard" w:date="2022-05-24T19:40:09.856Z" w:id="464779692">
        <w:r w:rsidRPr="0B4FDAD2" w:rsidR="1F7166FA">
          <w:rPr>
            <w:rFonts w:cs="Calibri" w:cstheme="minorAscii"/>
            <w:sz w:val="24"/>
            <w:szCs w:val="24"/>
          </w:rPr>
          <w:t>.</w:t>
        </w:r>
      </w:ins>
      <w:r w:rsidRPr="0B4FDAD2" w:rsidR="1F7166FA">
        <w:rPr>
          <w:rFonts w:cs="Calibri" w:cstheme="minorAscii"/>
          <w:sz w:val="24"/>
          <w:szCs w:val="24"/>
        </w:rPr>
        <w:t>S. Post 9/11, Americans were willing to pay more for a life insurance policy against terrorism</w:t>
      </w:r>
      <w:del w:author="Meike Robaard" w:date="2022-05-24T19:40:21.244Z" w:id="2078558217">
        <w:r w:rsidRPr="0B4FDAD2" w:rsidDel="1F7166FA">
          <w:rPr>
            <w:rFonts w:cs="Calibri" w:cstheme="minorAscii"/>
            <w:sz w:val="24"/>
            <w:szCs w:val="24"/>
          </w:rPr>
          <w:delText>,</w:delText>
        </w:r>
      </w:del>
      <w:r w:rsidRPr="0B4FDAD2" w:rsidR="1F7166FA">
        <w:rPr>
          <w:rFonts w:cs="Calibri" w:cstheme="minorAscii"/>
          <w:sz w:val="24"/>
          <w:szCs w:val="24"/>
        </w:rPr>
        <w:t xml:space="preserve"> than for a life insurance policy that insures against any cause of death. </w:t>
      </w:r>
    </w:p>
    <w:p w:rsidRPr="00035264" w:rsidR="00711E6D" w:rsidP="00B85D98" w:rsidRDefault="00711E6D" w14:paraId="57416EB7" w14:textId="77777777">
      <w:pPr>
        <w:spacing w:line="360" w:lineRule="auto"/>
        <w:rPr>
          <w:rFonts w:cstheme="minorHAnsi"/>
          <w:sz w:val="24"/>
          <w:szCs w:val="24"/>
        </w:rPr>
      </w:pPr>
    </w:p>
    <w:p w:rsidRPr="00035264" w:rsidR="00711E6D" w:rsidP="0B4FDAD2" w:rsidRDefault="00711E6D" w14:paraId="04413701" w14:textId="429D46DC">
      <w:pPr>
        <w:spacing w:line="360" w:lineRule="auto"/>
        <w:rPr>
          <w:rFonts w:cs="Calibri" w:cstheme="minorAscii"/>
          <w:sz w:val="24"/>
          <w:szCs w:val="24"/>
        </w:rPr>
      </w:pPr>
      <w:r w:rsidRPr="0B4FDAD2" w:rsidR="1F7166FA">
        <w:rPr>
          <w:rFonts w:cs="Calibri" w:cstheme="minorAscii"/>
          <w:sz w:val="24"/>
          <w:szCs w:val="24"/>
        </w:rPr>
        <w:t xml:space="preserve">Problem 10: </w:t>
      </w:r>
      <w:ins w:author="Meike Robaard" w:date="2022-05-24T19:40:27.997Z" w:id="529324038">
        <w:r w:rsidRPr="0B4FDAD2" w:rsidR="1F7166FA">
          <w:rPr>
            <w:rFonts w:cs="Calibri" w:cstheme="minorAscii"/>
            <w:sz w:val="24"/>
            <w:szCs w:val="24"/>
          </w:rPr>
          <w:t>title?</w:t>
        </w:r>
      </w:ins>
    </w:p>
    <w:p w:rsidR="00711E6D" w:rsidP="00B85D98" w:rsidRDefault="00711E6D" w14:paraId="54E7D0A4" w14:textId="1E2DE260">
      <w:pPr>
        <w:spacing w:line="360" w:lineRule="auto"/>
        <w:rPr>
          <w:rFonts w:cstheme="minorHAnsi"/>
          <w:sz w:val="24"/>
          <w:szCs w:val="24"/>
        </w:rPr>
      </w:pPr>
      <w:r w:rsidRPr="00035264">
        <w:rPr>
          <w:rFonts w:cstheme="minorHAnsi"/>
          <w:sz w:val="24"/>
          <w:szCs w:val="24"/>
        </w:rPr>
        <w:t xml:space="preserve">The following 'bias' is known as 'anchoring'. Psychologists </w:t>
      </w:r>
      <w:r w:rsidR="00B27B8C">
        <w:rPr>
          <w:rFonts w:cstheme="minorHAnsi"/>
          <w:sz w:val="24"/>
          <w:szCs w:val="24"/>
        </w:rPr>
        <w:t xml:space="preserve">(Kahneman 2011) </w:t>
      </w:r>
      <w:r w:rsidR="0050574C">
        <w:rPr>
          <w:rFonts w:cstheme="minorHAnsi"/>
          <w:sz w:val="24"/>
          <w:szCs w:val="24"/>
        </w:rPr>
        <w:t xml:space="preserve">divided </w:t>
      </w:r>
      <w:r w:rsidR="00B27B8C">
        <w:rPr>
          <w:rFonts w:cstheme="minorHAnsi"/>
          <w:sz w:val="24"/>
          <w:szCs w:val="24"/>
        </w:rPr>
        <w:t>people</w:t>
      </w:r>
      <w:r w:rsidR="0050574C">
        <w:rPr>
          <w:rFonts w:cstheme="minorHAnsi"/>
          <w:sz w:val="24"/>
          <w:szCs w:val="24"/>
        </w:rPr>
        <w:t xml:space="preserve"> in two groups. They </w:t>
      </w:r>
      <w:r w:rsidRPr="00035264">
        <w:rPr>
          <w:rFonts w:cstheme="minorHAnsi"/>
          <w:sz w:val="24"/>
          <w:szCs w:val="24"/>
        </w:rPr>
        <w:t xml:space="preserve">asked the first group: Do you think the tallest trees in the world (redwoods) are more or less than 300 meters tall? Then they asked them: how tall are the tallest trees according to you? The second group </w:t>
      </w:r>
      <w:r>
        <w:rPr>
          <w:rFonts w:cstheme="minorHAnsi"/>
          <w:sz w:val="24"/>
          <w:szCs w:val="24"/>
        </w:rPr>
        <w:t>was</w:t>
      </w:r>
      <w:r w:rsidRPr="00035264">
        <w:rPr>
          <w:rFonts w:cstheme="minorHAnsi"/>
          <w:sz w:val="24"/>
          <w:szCs w:val="24"/>
        </w:rPr>
        <w:t xml:space="preserve"> asked: Are the tallest trees in your opinion more or less than 50 meters tall? How tall are the tallest trees according to you? </w:t>
      </w:r>
    </w:p>
    <w:p w:rsidRPr="00035264" w:rsidR="00711E6D" w:rsidP="00B85D98" w:rsidRDefault="00711E6D" w14:paraId="5C3C1505" w14:textId="77777777">
      <w:pPr>
        <w:spacing w:line="360" w:lineRule="auto"/>
        <w:rPr>
          <w:rFonts w:cstheme="minorHAnsi"/>
          <w:sz w:val="24"/>
          <w:szCs w:val="24"/>
        </w:rPr>
      </w:pPr>
    </w:p>
    <w:p w:rsidRPr="00035264" w:rsidR="00711E6D" w:rsidP="0B4FDAD2" w:rsidRDefault="00711E6D" w14:paraId="07FF3ACF" w14:textId="51BE420B">
      <w:pPr>
        <w:spacing w:line="360" w:lineRule="auto"/>
        <w:rPr>
          <w:rFonts w:cs="Calibri" w:cstheme="minorAscii"/>
          <w:sz w:val="24"/>
          <w:szCs w:val="24"/>
        </w:rPr>
      </w:pPr>
      <w:r w:rsidRPr="0B4FDAD2" w:rsidR="1F7166FA">
        <w:rPr>
          <w:rFonts w:cs="Calibri" w:cstheme="minorAscii"/>
          <w:sz w:val="24"/>
          <w:szCs w:val="24"/>
        </w:rPr>
        <w:t xml:space="preserve">Interestingly, the answers to the second question </w:t>
      </w:r>
      <w:del w:author="Meike Robaard" w:date="2022-05-24T19:41:03.631Z" w:id="632749476">
        <w:r w:rsidRPr="0B4FDAD2" w:rsidDel="1F7166FA">
          <w:rPr>
            <w:rFonts w:cs="Calibri" w:cstheme="minorAscii"/>
            <w:sz w:val="24"/>
            <w:szCs w:val="24"/>
          </w:rPr>
          <w:delText>diverged</w:delText>
        </w:r>
      </w:del>
      <w:ins w:author="Meike Robaard" w:date="2022-05-24T19:41:19.814Z" w:id="1423528377">
        <w:r w:rsidRPr="0B4FDAD2" w:rsidR="1F7166FA">
          <w:rPr>
            <w:rFonts w:cs="Calibri" w:cstheme="minorAscii"/>
            <w:sz w:val="24"/>
            <w:szCs w:val="24"/>
          </w:rPr>
          <w:t>varied</w:t>
        </w:r>
      </w:ins>
      <w:r w:rsidRPr="0B4FDAD2" w:rsidR="1F7166FA">
        <w:rPr>
          <w:rFonts w:cs="Calibri" w:cstheme="minorAscii"/>
          <w:sz w:val="24"/>
          <w:szCs w:val="24"/>
        </w:rPr>
        <w:t xml:space="preserve"> widely. Group 1 estimated that the tallest trees were 255 meters on average, the average guess of group 2 was 85 meters. The reason for this is that the numbers given in the first question acted as an 'anchor' </w:t>
      </w:r>
      <w:ins w:author="Meike Robaard" w:date="2022-05-24T19:42:15.056Z" w:id="1515644298">
        <w:r w:rsidRPr="0B4FDAD2" w:rsidR="1F7166FA">
          <w:rPr>
            <w:rFonts w:cs="Calibri" w:cstheme="minorAscii"/>
            <w:sz w:val="24"/>
            <w:szCs w:val="24"/>
          </w:rPr>
          <w:t>to</w:t>
        </w:r>
      </w:ins>
      <w:del w:author="Meike Robaard" w:date="2022-05-24T19:42:13.385Z" w:id="1204226267">
        <w:r w:rsidRPr="0B4FDAD2" w:rsidDel="1F7166FA">
          <w:rPr>
            <w:rFonts w:cs="Calibri" w:cstheme="minorAscii"/>
            <w:sz w:val="24"/>
            <w:szCs w:val="24"/>
          </w:rPr>
          <w:delText>for</w:delText>
        </w:r>
      </w:del>
      <w:r w:rsidRPr="0B4FDAD2" w:rsidR="1F7166FA">
        <w:rPr>
          <w:rFonts w:cs="Calibri" w:cstheme="minorAscii"/>
          <w:sz w:val="24"/>
          <w:szCs w:val="24"/>
        </w:rPr>
        <w:t xml:space="preserve"> the estimates </w:t>
      </w:r>
      <w:ins w:author="Meike Robaard" w:date="2022-05-24T19:42:22.075Z" w:id="1496894027">
        <w:r w:rsidRPr="0B4FDAD2" w:rsidR="1F7166FA">
          <w:rPr>
            <w:rFonts w:cs="Calibri" w:cstheme="minorAscii"/>
            <w:sz w:val="24"/>
            <w:szCs w:val="24"/>
          </w:rPr>
          <w:t>for</w:t>
        </w:r>
      </w:ins>
      <w:del w:author="Meike Robaard" w:date="2022-05-24T19:42:20.691Z" w:id="1085414703">
        <w:r w:rsidRPr="0B4FDAD2" w:rsidDel="1F7166FA">
          <w:rPr>
            <w:rFonts w:cs="Calibri" w:cstheme="minorAscii"/>
            <w:sz w:val="24"/>
            <w:szCs w:val="24"/>
          </w:rPr>
          <w:delText>to</w:delText>
        </w:r>
      </w:del>
      <w:r w:rsidRPr="0B4FDAD2" w:rsidR="1F7166FA">
        <w:rPr>
          <w:rFonts w:cs="Calibri" w:cstheme="minorAscii"/>
          <w:sz w:val="24"/>
          <w:szCs w:val="24"/>
        </w:rPr>
        <w:t xml:space="preserve"> the second question. Anchoring is a much-discussed bias in behavioral economics and can lead to irrational consumer behavior. </w:t>
      </w:r>
      <w:r w:rsidRPr="0B4FDAD2" w:rsidR="664F7FA9">
        <w:rPr>
          <w:rFonts w:cs="Calibri" w:cstheme="minorAscii"/>
          <w:sz w:val="24"/>
          <w:szCs w:val="24"/>
        </w:rPr>
        <w:t>We</w:t>
      </w:r>
      <w:ins w:author="Meike Robaard" w:date="2022-05-24T19:42:31.465Z" w:id="608682303">
        <w:r w:rsidRPr="0B4FDAD2" w:rsidR="664F7FA9">
          <w:rPr>
            <w:rFonts w:cs="Calibri" w:cstheme="minorAscii"/>
            <w:sz w:val="24"/>
            <w:szCs w:val="24"/>
          </w:rPr>
          <w:t xml:space="preserve"> will</w:t>
        </w:r>
      </w:ins>
      <w:del w:author="Meike Robaard" w:date="2022-05-24T19:42:29.376Z" w:id="568706414">
        <w:r w:rsidRPr="0B4FDAD2" w:rsidDel="664F7FA9">
          <w:rPr>
            <w:rFonts w:cs="Calibri" w:cstheme="minorAscii"/>
            <w:sz w:val="24"/>
            <w:szCs w:val="24"/>
          </w:rPr>
          <w:delText>’ll</w:delText>
        </w:r>
      </w:del>
      <w:r w:rsidRPr="0B4FDAD2" w:rsidR="664F7FA9">
        <w:rPr>
          <w:rFonts w:cs="Calibri" w:cstheme="minorAscii"/>
          <w:sz w:val="24"/>
          <w:szCs w:val="24"/>
        </w:rPr>
        <w:t xml:space="preserve"> discover this in chapter 4 (‘Irrationality in </w:t>
      </w:r>
      <w:ins w:author="Meike Robaard" w:date="2022-05-24T19:42:36.085Z" w:id="596478918">
        <w:r w:rsidRPr="0B4FDAD2" w:rsidR="664F7FA9">
          <w:rPr>
            <w:rFonts w:cs="Calibri" w:cstheme="minorAscii"/>
            <w:sz w:val="24"/>
            <w:szCs w:val="24"/>
          </w:rPr>
          <w:t>A</w:t>
        </w:r>
      </w:ins>
      <w:del w:author="Meike Robaard" w:date="2022-05-24T19:42:35.601Z" w:id="983588786">
        <w:r w:rsidRPr="0B4FDAD2" w:rsidDel="664F7FA9">
          <w:rPr>
            <w:rFonts w:cs="Calibri" w:cstheme="minorAscii"/>
            <w:sz w:val="24"/>
            <w:szCs w:val="24"/>
          </w:rPr>
          <w:delText>a</w:delText>
        </w:r>
      </w:del>
      <w:proofErr w:type="spellStart"/>
      <w:r w:rsidRPr="0B4FDAD2" w:rsidR="664F7FA9">
        <w:rPr>
          <w:rFonts w:cs="Calibri" w:cstheme="minorAscii"/>
          <w:sz w:val="24"/>
          <w:szCs w:val="24"/>
        </w:rPr>
        <w:t>ction</w:t>
      </w:r>
      <w:proofErr w:type="spellEnd"/>
      <w:r w:rsidRPr="0B4FDAD2" w:rsidR="664F7FA9">
        <w:rPr>
          <w:rFonts w:cs="Calibri" w:cstheme="minorAscii"/>
          <w:sz w:val="24"/>
          <w:szCs w:val="24"/>
        </w:rPr>
        <w:t xml:space="preserve">’) and in the appendix (‘Detect the </w:t>
      </w:r>
      <w:ins w:author="Meike Robaard" w:date="2022-05-24T19:42:39.926Z" w:id="567760045">
        <w:r w:rsidRPr="0B4FDAD2" w:rsidR="664F7FA9">
          <w:rPr>
            <w:rFonts w:cs="Calibri" w:cstheme="minorAscii"/>
            <w:sz w:val="24"/>
            <w:szCs w:val="24"/>
          </w:rPr>
          <w:t>R</w:t>
        </w:r>
      </w:ins>
      <w:del w:author="Meike Robaard" w:date="2022-05-24T19:42:39.576Z" w:id="492168763">
        <w:r w:rsidRPr="0B4FDAD2" w:rsidDel="664F7FA9">
          <w:rPr>
            <w:rFonts w:cs="Calibri" w:cstheme="minorAscii"/>
            <w:sz w:val="24"/>
            <w:szCs w:val="24"/>
          </w:rPr>
          <w:delText>r</w:delText>
        </w:r>
      </w:del>
      <w:proofErr w:type="spellStart"/>
      <w:r w:rsidRPr="0B4FDAD2" w:rsidR="664F7FA9">
        <w:rPr>
          <w:rFonts w:cs="Calibri" w:cstheme="minorAscii"/>
          <w:sz w:val="24"/>
          <w:szCs w:val="24"/>
        </w:rPr>
        <w:t>easoning</w:t>
      </w:r>
      <w:proofErr w:type="spellEnd"/>
      <w:r w:rsidRPr="0B4FDAD2" w:rsidR="664F7FA9">
        <w:rPr>
          <w:rFonts w:cs="Calibri" w:cstheme="minorAscii"/>
          <w:sz w:val="24"/>
          <w:szCs w:val="24"/>
        </w:rPr>
        <w:t xml:space="preserve"> </w:t>
      </w:r>
      <w:ins w:author="Meike Robaard" w:date="2022-05-24T19:42:43.512Z" w:id="1826996665">
        <w:r w:rsidRPr="0B4FDAD2" w:rsidR="664F7FA9">
          <w:rPr>
            <w:rFonts w:cs="Calibri" w:cstheme="minorAscii"/>
            <w:sz w:val="24"/>
            <w:szCs w:val="24"/>
          </w:rPr>
          <w:t>E</w:t>
        </w:r>
      </w:ins>
      <w:del w:author="Meike Robaard" w:date="2022-05-24T19:42:41.841Z" w:id="277478794">
        <w:r w:rsidRPr="0B4FDAD2" w:rsidDel="664F7FA9">
          <w:rPr>
            <w:rFonts w:cs="Calibri" w:cstheme="minorAscii"/>
            <w:sz w:val="24"/>
            <w:szCs w:val="24"/>
          </w:rPr>
          <w:delText>e</w:delText>
        </w:r>
      </w:del>
      <w:r w:rsidRPr="0B4FDAD2" w:rsidR="664F7FA9">
        <w:rPr>
          <w:rFonts w:cs="Calibri" w:cstheme="minorAscii"/>
          <w:sz w:val="24"/>
          <w:szCs w:val="24"/>
        </w:rPr>
        <w:t>rrors’)</w:t>
      </w:r>
      <w:r w:rsidRPr="0B4FDAD2" w:rsidR="1F7166FA">
        <w:rPr>
          <w:rFonts w:cs="Calibri" w:cstheme="minorAscii"/>
          <w:sz w:val="24"/>
          <w:szCs w:val="24"/>
        </w:rPr>
        <w:t xml:space="preserve">. </w:t>
      </w:r>
    </w:p>
    <w:p w:rsidRPr="00035264" w:rsidR="00711E6D" w:rsidP="00B85D98" w:rsidRDefault="00711E6D" w14:paraId="657FD071" w14:textId="77777777">
      <w:pPr>
        <w:spacing w:line="360" w:lineRule="auto"/>
        <w:rPr>
          <w:rFonts w:cstheme="minorHAnsi"/>
          <w:sz w:val="24"/>
          <w:szCs w:val="24"/>
        </w:rPr>
      </w:pPr>
    </w:p>
    <w:p w:rsidRPr="00035264" w:rsidR="00711E6D" w:rsidP="0B4FDAD2" w:rsidRDefault="00711E6D" w14:paraId="736C768F" w14:textId="4C0BB3E6">
      <w:pPr>
        <w:spacing w:line="360" w:lineRule="auto"/>
        <w:rPr>
          <w:rFonts w:cs="Calibri" w:cstheme="minorAscii"/>
          <w:sz w:val="24"/>
          <w:szCs w:val="24"/>
        </w:rPr>
      </w:pPr>
      <w:r w:rsidRPr="0B4FDAD2" w:rsidR="1F7166FA">
        <w:rPr>
          <w:rFonts w:cs="Calibri" w:cstheme="minorAscii"/>
          <w:sz w:val="24"/>
          <w:szCs w:val="24"/>
        </w:rPr>
        <w:t xml:space="preserve">Problem 11: </w:t>
      </w:r>
      <w:ins w:author="Meike Robaard" w:date="2022-05-24T19:42:47.469Z" w:id="1395486801">
        <w:r w:rsidRPr="0B4FDAD2" w:rsidR="1F7166FA">
          <w:rPr>
            <w:rFonts w:cs="Calibri" w:cstheme="minorAscii"/>
            <w:sz w:val="24"/>
            <w:szCs w:val="24"/>
          </w:rPr>
          <w:t>title?</w:t>
        </w:r>
      </w:ins>
    </w:p>
    <w:p w:rsidR="003772B9" w:rsidP="0B4FDAD2" w:rsidRDefault="00711E6D" w14:paraId="3421B732" w14:textId="674E5C88">
      <w:pPr>
        <w:spacing w:line="360" w:lineRule="auto"/>
        <w:rPr>
          <w:rFonts w:cs="Calibri" w:cstheme="minorAscii"/>
          <w:sz w:val="24"/>
          <w:szCs w:val="24"/>
        </w:rPr>
      </w:pPr>
      <w:r w:rsidRPr="0B4FDAD2" w:rsidR="1F7166FA">
        <w:rPr>
          <w:rFonts w:cs="Calibri" w:cstheme="minorAscii"/>
          <w:sz w:val="24"/>
          <w:szCs w:val="24"/>
        </w:rPr>
        <w:t>The next bias is known as the 'framing effect'. A disease breaks out</w:t>
      </w:r>
      <w:ins w:author="Meike Robaard" w:date="2022-05-24T19:43:00.103Z" w:id="1335815389">
        <w:r w:rsidRPr="0B4FDAD2" w:rsidR="1F7166FA">
          <w:rPr>
            <w:rFonts w:cs="Calibri" w:cstheme="minorAscii"/>
            <w:sz w:val="24"/>
            <w:szCs w:val="24"/>
          </w:rPr>
          <w:t>;</w:t>
        </w:r>
      </w:ins>
      <w:del w:author="Meike Robaard" w:date="2022-05-24T19:42:59.781Z" w:id="750459155">
        <w:r w:rsidRPr="0B4FDAD2" w:rsidDel="1F7166FA">
          <w:rPr>
            <w:rFonts w:cs="Calibri" w:cstheme="minorAscii"/>
            <w:sz w:val="24"/>
            <w:szCs w:val="24"/>
          </w:rPr>
          <w:delText>.</w:delText>
        </w:r>
      </w:del>
      <w:r w:rsidRPr="0B4FDAD2" w:rsidR="1F7166FA">
        <w:rPr>
          <w:rFonts w:cs="Calibri" w:cstheme="minorAscii"/>
          <w:sz w:val="24"/>
          <w:szCs w:val="24"/>
        </w:rPr>
        <w:t xml:space="preserve"> 600 people will die if nothing is done. Doctors develop </w:t>
      </w:r>
      <w:ins w:author="Meike Robaard" w:date="2022-05-24T19:43:06.071Z" w:id="598235055">
        <w:r w:rsidRPr="0B4FDAD2" w:rsidR="1F7166FA">
          <w:rPr>
            <w:rFonts w:cs="Calibri" w:cstheme="minorAscii"/>
            <w:sz w:val="24"/>
            <w:szCs w:val="24"/>
          </w:rPr>
          <w:t>two</w:t>
        </w:r>
      </w:ins>
      <w:del w:author="Meike Robaard" w:date="2022-05-24T19:43:05.286Z" w:id="1741268504">
        <w:r w:rsidRPr="0B4FDAD2" w:rsidDel="1F7166FA">
          <w:rPr>
            <w:rFonts w:cs="Calibri" w:cstheme="minorAscii"/>
            <w:sz w:val="24"/>
            <w:szCs w:val="24"/>
          </w:rPr>
          <w:delText>2</w:delText>
        </w:r>
      </w:del>
      <w:r w:rsidRPr="0B4FDAD2" w:rsidR="1F7166FA">
        <w:rPr>
          <w:rFonts w:cs="Calibri" w:cstheme="minorAscii"/>
          <w:sz w:val="24"/>
          <w:szCs w:val="24"/>
        </w:rPr>
        <w:t xml:space="preserve"> treatments to combat the disease. Which treatment </w:t>
      </w:r>
      <w:ins w:author="Meike Robaard" w:date="2022-05-24T19:44:08.505Z" w:id="1009863046">
        <w:r w:rsidRPr="0B4FDAD2" w:rsidR="1F7166FA">
          <w:rPr>
            <w:rFonts w:cs="Calibri" w:cstheme="minorAscii"/>
            <w:sz w:val="24"/>
            <w:szCs w:val="24"/>
          </w:rPr>
          <w:t xml:space="preserve">would </w:t>
        </w:r>
      </w:ins>
      <w:del w:author="Meike Robaard" w:date="2022-05-24T19:44:03.578Z" w:id="651554169">
        <w:r w:rsidRPr="0B4FDAD2" w:rsidDel="1F7166FA">
          <w:rPr>
            <w:rFonts w:cs="Calibri" w:cstheme="minorAscii"/>
            <w:sz w:val="24"/>
            <w:szCs w:val="24"/>
          </w:rPr>
          <w:delText>do</w:delText>
        </w:r>
      </w:del>
      <w:r w:rsidRPr="0B4FDAD2" w:rsidR="1F7166FA">
        <w:rPr>
          <w:rFonts w:cs="Calibri" w:cstheme="minorAscii"/>
          <w:sz w:val="24"/>
          <w:szCs w:val="24"/>
        </w:rPr>
        <w:t xml:space="preserve"> you prefer? </w:t>
      </w:r>
    </w:p>
    <w:p w:rsidR="003772B9" w:rsidP="0B4FDAD2" w:rsidRDefault="00711E6D" w14:paraId="654567A8" w14:textId="2BF0E461">
      <w:pPr>
        <w:spacing w:line="360" w:lineRule="auto"/>
        <w:rPr>
          <w:rFonts w:cs="Calibri" w:cstheme="minorAscii"/>
          <w:sz w:val="24"/>
          <w:szCs w:val="24"/>
        </w:rPr>
      </w:pPr>
      <w:ins w:author="Meike Robaard" w:date="2022-05-24T19:45:11.862Z" w:id="1406513995">
        <w:r w:rsidRPr="0B4FDAD2" w:rsidR="1F7166FA">
          <w:rPr>
            <w:rFonts w:cs="Calibri" w:cstheme="minorAscii"/>
            <w:sz w:val="24"/>
            <w:szCs w:val="24"/>
          </w:rPr>
          <w:t xml:space="preserve">Possibility </w:t>
        </w:r>
      </w:ins>
      <w:del w:author="Meike Robaard" w:date="2022-05-24T19:44:57.369Z" w:id="277630694">
        <w:r w:rsidRPr="0B4FDAD2" w:rsidDel="1F7166FA">
          <w:rPr>
            <w:rFonts w:cs="Calibri" w:cstheme="minorAscii"/>
            <w:sz w:val="24"/>
            <w:szCs w:val="24"/>
          </w:rPr>
          <w:delText xml:space="preserve">Frame </w:delText>
        </w:r>
      </w:del>
      <w:r w:rsidRPr="0B4FDAD2" w:rsidR="1F7166FA">
        <w:rPr>
          <w:rFonts w:cs="Calibri" w:cstheme="minorAscii"/>
          <w:sz w:val="24"/>
          <w:szCs w:val="24"/>
        </w:rPr>
        <w:t xml:space="preserve">A: Treatment 1: 200 people are saved. Treatment 2: 1/3 chance that they will all be saved, 2/3 that they all die. </w:t>
      </w:r>
    </w:p>
    <w:p w:rsidR="00711E6D" w:rsidP="0B4FDAD2" w:rsidRDefault="00711E6D" w14:paraId="230D414A" w14:textId="5CD85273">
      <w:pPr>
        <w:spacing w:line="360" w:lineRule="auto"/>
        <w:rPr>
          <w:rFonts w:cs="Calibri" w:cstheme="minorAscii"/>
          <w:sz w:val="24"/>
          <w:szCs w:val="24"/>
        </w:rPr>
      </w:pPr>
      <w:ins w:author="Meike Robaard" w:date="2022-05-24T19:45:18.732Z" w:id="1456503823">
        <w:r w:rsidRPr="0B4FDAD2" w:rsidR="1F7166FA">
          <w:rPr>
            <w:rFonts w:cs="Calibri" w:cstheme="minorAscii"/>
            <w:sz w:val="24"/>
            <w:szCs w:val="24"/>
          </w:rPr>
          <w:t>Possibility</w:t>
        </w:r>
      </w:ins>
      <w:del w:author="Meike Robaard" w:date="2022-05-24T19:45:15.894Z" w:id="1707323595">
        <w:r w:rsidRPr="0B4FDAD2" w:rsidDel="1F7166FA">
          <w:rPr>
            <w:rFonts w:cs="Calibri" w:cstheme="minorAscii"/>
            <w:sz w:val="24"/>
            <w:szCs w:val="24"/>
          </w:rPr>
          <w:delText>Frame</w:delText>
        </w:r>
      </w:del>
      <w:r w:rsidRPr="0B4FDAD2" w:rsidR="1F7166FA">
        <w:rPr>
          <w:rFonts w:cs="Calibri" w:cstheme="minorAscii"/>
          <w:sz w:val="24"/>
          <w:szCs w:val="24"/>
        </w:rPr>
        <w:t xml:space="preserve"> B: Treatment 1: 400 people will die. Treatment 2: 1/3 chance that they will all be saved, 2/3 that they all die. </w:t>
      </w:r>
    </w:p>
    <w:p w:rsidR="00711E6D" w:rsidP="00B85D98" w:rsidRDefault="00711E6D" w14:paraId="4E8E78BE" w14:textId="77777777">
      <w:pPr>
        <w:spacing w:line="360" w:lineRule="auto"/>
        <w:rPr>
          <w:rFonts w:cstheme="minorHAnsi"/>
          <w:sz w:val="24"/>
          <w:szCs w:val="24"/>
        </w:rPr>
      </w:pPr>
    </w:p>
    <w:p w:rsidRPr="00035264" w:rsidR="00711E6D" w:rsidP="0B4FDAD2" w:rsidRDefault="003772B9" w14:paraId="4ABAE817" w14:textId="1B50F28B">
      <w:pPr>
        <w:spacing w:line="360" w:lineRule="auto"/>
        <w:rPr>
          <w:rFonts w:cs="Calibri" w:cstheme="minorAscii"/>
          <w:sz w:val="24"/>
          <w:szCs w:val="24"/>
        </w:rPr>
      </w:pPr>
      <w:r w:rsidRPr="0B4FDAD2" w:rsidR="09307C6F">
        <w:rPr>
          <w:rFonts w:cs="Calibri" w:cstheme="minorAscii"/>
          <w:sz w:val="24"/>
          <w:szCs w:val="24"/>
        </w:rPr>
        <w:t xml:space="preserve">Test subjects were presented with either </w:t>
      </w:r>
      <w:ins w:author="Meike Robaard" w:date="2022-05-24T19:44:55.122Z" w:id="2048536798">
        <w:r w:rsidRPr="0B4FDAD2" w:rsidR="09307C6F">
          <w:rPr>
            <w:rFonts w:cs="Calibri" w:cstheme="minorAscii"/>
            <w:sz w:val="24"/>
            <w:szCs w:val="24"/>
          </w:rPr>
          <w:t>possibility</w:t>
        </w:r>
      </w:ins>
      <w:del w:author="Meike Robaard" w:date="2022-05-24T19:44:50.286Z" w:id="150662109">
        <w:r w:rsidRPr="0B4FDAD2" w:rsidDel="09307C6F">
          <w:rPr>
            <w:rFonts w:cs="Calibri" w:cstheme="minorAscii"/>
            <w:sz w:val="24"/>
            <w:szCs w:val="24"/>
          </w:rPr>
          <w:delText>frame</w:delText>
        </w:r>
      </w:del>
      <w:r w:rsidRPr="0B4FDAD2" w:rsidR="09307C6F">
        <w:rPr>
          <w:rFonts w:cs="Calibri" w:cstheme="minorAscii"/>
          <w:sz w:val="24"/>
          <w:szCs w:val="24"/>
        </w:rPr>
        <w:t xml:space="preserve"> A or frame B. </w:t>
      </w:r>
      <w:r w:rsidRPr="0B4FDAD2" w:rsidR="1F7166FA">
        <w:rPr>
          <w:rFonts w:cs="Calibri" w:cstheme="minorAscii"/>
          <w:sz w:val="24"/>
          <w:szCs w:val="24"/>
        </w:rPr>
        <w:t xml:space="preserve">In </w:t>
      </w:r>
      <w:ins w:author="Meike Robaard" w:date="2022-05-24T19:45:25.097Z" w:id="1699874164">
        <w:r w:rsidRPr="0B4FDAD2" w:rsidR="1F7166FA">
          <w:rPr>
            <w:rFonts w:cs="Calibri" w:cstheme="minorAscii"/>
            <w:sz w:val="24"/>
            <w:szCs w:val="24"/>
          </w:rPr>
          <w:t>possibility</w:t>
        </w:r>
      </w:ins>
      <w:del w:author="Meike Robaard" w:date="2022-05-24T19:45:22.449Z" w:id="732034952">
        <w:r w:rsidRPr="0B4FDAD2" w:rsidDel="1F7166FA">
          <w:rPr>
            <w:rFonts w:cs="Calibri" w:cstheme="minorAscii"/>
            <w:sz w:val="24"/>
            <w:szCs w:val="24"/>
          </w:rPr>
          <w:delText>frame</w:delText>
        </w:r>
      </w:del>
      <w:r w:rsidRPr="0B4FDAD2" w:rsidR="1F7166FA">
        <w:rPr>
          <w:rFonts w:cs="Calibri" w:cstheme="minorAscii"/>
          <w:sz w:val="24"/>
          <w:szCs w:val="24"/>
        </w:rPr>
        <w:t xml:space="preserve"> A, 72% opt for treatment 1, in </w:t>
      </w:r>
      <w:ins w:author="Meike Robaard" w:date="2022-05-24T19:45:30.883Z" w:id="2005590112">
        <w:r w:rsidRPr="0B4FDAD2" w:rsidR="1F7166FA">
          <w:rPr>
            <w:rFonts w:cs="Calibri" w:cstheme="minorAscii"/>
            <w:sz w:val="24"/>
            <w:szCs w:val="24"/>
          </w:rPr>
          <w:t>possibility</w:t>
        </w:r>
      </w:ins>
      <w:del w:author="Meike Robaard" w:date="2022-05-24T19:45:28.014Z" w:id="2085352018">
        <w:r w:rsidRPr="0B4FDAD2" w:rsidDel="1F7166FA">
          <w:rPr>
            <w:rFonts w:cs="Calibri" w:cstheme="minorAscii"/>
            <w:sz w:val="24"/>
            <w:szCs w:val="24"/>
          </w:rPr>
          <w:delText>frame</w:delText>
        </w:r>
      </w:del>
      <w:r w:rsidRPr="0B4FDAD2" w:rsidR="1F7166FA">
        <w:rPr>
          <w:rFonts w:cs="Calibri" w:cstheme="minorAscii"/>
          <w:sz w:val="24"/>
          <w:szCs w:val="24"/>
        </w:rPr>
        <w:t xml:space="preserve"> B only 22% and it comes down to </w:t>
      </w:r>
      <w:del w:author="Meike Robaard" w:date="2022-05-24T19:45:42.16Z" w:id="688639880">
        <w:r w:rsidRPr="0B4FDAD2" w:rsidDel="1F7166FA">
          <w:rPr>
            <w:rFonts w:cs="Calibri" w:cstheme="minorAscii"/>
            <w:sz w:val="24"/>
            <w:szCs w:val="24"/>
          </w:rPr>
          <w:delText>exactly the same</w:delText>
        </w:r>
      </w:del>
      <w:ins w:author="Meike Robaard" w:date="2022-05-24T19:45:46.247Z" w:id="222454946">
        <w:r w:rsidRPr="0B4FDAD2" w:rsidR="1F7166FA">
          <w:rPr>
            <w:rFonts w:cs="Calibri" w:cstheme="minorAscii"/>
            <w:sz w:val="24"/>
            <w:szCs w:val="24"/>
          </w:rPr>
          <w:t>the exact same</w:t>
        </w:r>
      </w:ins>
      <w:r w:rsidRPr="0B4FDAD2" w:rsidR="5027E73C">
        <w:rPr>
          <w:rFonts w:cs="Calibri" w:cstheme="minorAscii"/>
          <w:sz w:val="24"/>
          <w:szCs w:val="24"/>
        </w:rPr>
        <w:t xml:space="preserve"> (Kahneman &amp; Tversky 1979).</w:t>
      </w:r>
      <w:r w:rsidRPr="0B4FDAD2" w:rsidR="1F7166FA">
        <w:rPr>
          <w:rFonts w:cs="Calibri" w:cstheme="minorAscii"/>
          <w:sz w:val="24"/>
          <w:szCs w:val="24"/>
        </w:rPr>
        <w:t xml:space="preserve"> The decisions we make do not only depend on the information itself</w:t>
      </w:r>
      <w:ins w:author="Meike Robaard" w:date="2022-05-24T19:45:58.716Z" w:id="708118950">
        <w:r w:rsidRPr="0B4FDAD2" w:rsidR="1F7166FA">
          <w:rPr>
            <w:rFonts w:cs="Calibri" w:cstheme="minorAscii"/>
            <w:sz w:val="24"/>
            <w:szCs w:val="24"/>
          </w:rPr>
          <w:t>,</w:t>
        </w:r>
      </w:ins>
      <w:r w:rsidRPr="0B4FDAD2" w:rsidR="1F7166FA">
        <w:rPr>
          <w:rFonts w:cs="Calibri" w:cstheme="minorAscii"/>
          <w:sz w:val="24"/>
          <w:szCs w:val="24"/>
        </w:rPr>
        <w:t xml:space="preserve"> but also to a large extent on the way in which this information is framed (and marketing techniques eagerly play into this as we will see in </w:t>
      </w:r>
      <w:r w:rsidRPr="0B4FDAD2" w:rsidR="664F7FA9">
        <w:rPr>
          <w:rFonts w:cs="Calibri" w:cstheme="minorAscii"/>
          <w:sz w:val="24"/>
          <w:szCs w:val="24"/>
        </w:rPr>
        <w:t>chapter 4 and in the appendix</w:t>
      </w:r>
      <w:r w:rsidRPr="0B4FDAD2" w:rsidR="1F7166FA">
        <w:rPr>
          <w:rFonts w:cs="Calibri" w:cstheme="minorAscii"/>
          <w:sz w:val="24"/>
          <w:szCs w:val="24"/>
        </w:rPr>
        <w:t xml:space="preserve">). </w:t>
      </w:r>
    </w:p>
    <w:p w:rsidRPr="00035264" w:rsidR="00711E6D" w:rsidP="00B85D98" w:rsidRDefault="00711E6D" w14:paraId="7F6696BD" w14:textId="77777777">
      <w:pPr>
        <w:spacing w:line="360" w:lineRule="auto"/>
        <w:rPr>
          <w:rFonts w:cstheme="minorHAnsi"/>
          <w:sz w:val="24"/>
          <w:szCs w:val="24"/>
        </w:rPr>
      </w:pPr>
    </w:p>
    <w:p w:rsidRPr="00035264" w:rsidR="00711E6D" w:rsidP="0B4FDAD2" w:rsidRDefault="00711E6D" w14:paraId="1DB1CF71" w14:textId="3EF56FCC">
      <w:pPr>
        <w:spacing w:line="360" w:lineRule="auto"/>
        <w:rPr>
          <w:rFonts w:cs="Calibri" w:cstheme="minorAscii"/>
          <w:sz w:val="24"/>
          <w:szCs w:val="24"/>
        </w:rPr>
      </w:pPr>
      <w:r w:rsidRPr="0B4FDAD2" w:rsidR="1F7166FA">
        <w:rPr>
          <w:rFonts w:cs="Calibri" w:cstheme="minorAscii"/>
          <w:sz w:val="24"/>
          <w:szCs w:val="24"/>
        </w:rPr>
        <w:t xml:space="preserve">Problem 12: </w:t>
      </w:r>
      <w:ins w:author="Meike Robaard" w:date="2022-05-24T19:46:07.082Z" w:id="1073569917">
        <w:r w:rsidRPr="0B4FDAD2" w:rsidR="1F7166FA">
          <w:rPr>
            <w:rFonts w:cs="Calibri" w:cstheme="minorAscii"/>
            <w:sz w:val="24"/>
            <w:szCs w:val="24"/>
          </w:rPr>
          <w:t>title?</w:t>
        </w:r>
      </w:ins>
    </w:p>
    <w:p w:rsidR="00711E6D" w:rsidP="0B4FDAD2" w:rsidRDefault="00711E6D" w14:paraId="496FE26A" w14:textId="44E90519">
      <w:pPr>
        <w:spacing w:line="360" w:lineRule="auto"/>
        <w:rPr>
          <w:rFonts w:cs="Calibri" w:cstheme="minorAscii"/>
          <w:sz w:val="24"/>
          <w:szCs w:val="24"/>
        </w:rPr>
      </w:pPr>
      <w:r w:rsidRPr="0B4FDAD2" w:rsidR="1F7166FA">
        <w:rPr>
          <w:rFonts w:cs="Calibri" w:cstheme="minorAscii"/>
          <w:sz w:val="24"/>
          <w:szCs w:val="24"/>
        </w:rPr>
        <w:t xml:space="preserve">Another </w:t>
      </w:r>
      <w:ins w:author="Meike Robaard" w:date="2022-05-24T19:46:15.343Z" w:id="1789860666">
        <w:r w:rsidRPr="0B4FDAD2" w:rsidR="1F7166FA">
          <w:rPr>
            <w:rFonts w:cs="Calibri" w:cstheme="minorAscii"/>
            <w:sz w:val="24"/>
            <w:szCs w:val="24"/>
          </w:rPr>
          <w:t>type</w:t>
        </w:r>
      </w:ins>
      <w:del w:author="Meike Robaard" w:date="2022-05-24T19:46:13.841Z" w:id="2043556925">
        <w:r w:rsidRPr="0B4FDAD2" w:rsidDel="1F7166FA">
          <w:rPr>
            <w:rFonts w:cs="Calibri" w:cstheme="minorAscii"/>
            <w:sz w:val="24"/>
            <w:szCs w:val="24"/>
          </w:rPr>
          <w:delText>form</w:delText>
        </w:r>
      </w:del>
      <w:r w:rsidRPr="0B4FDAD2" w:rsidR="1F7166FA">
        <w:rPr>
          <w:rFonts w:cs="Calibri" w:cstheme="minorAscii"/>
          <w:sz w:val="24"/>
          <w:szCs w:val="24"/>
        </w:rPr>
        <w:t xml:space="preserve"> of irrationality in behavioral economics is known as the 'Allais paradox'</w:t>
      </w:r>
      <w:r w:rsidRPr="0B4FDAD2" w:rsidR="5027E73C">
        <w:rPr>
          <w:rFonts w:cs="Calibri" w:cstheme="minorAscii"/>
          <w:sz w:val="24"/>
          <w:szCs w:val="24"/>
        </w:rPr>
        <w:t xml:space="preserve"> (Allais 1953)</w:t>
      </w:r>
      <w:r w:rsidRPr="0B4FDAD2" w:rsidR="1F7166FA">
        <w:rPr>
          <w:rFonts w:cs="Calibri" w:cstheme="minorAscii"/>
          <w:sz w:val="24"/>
          <w:szCs w:val="24"/>
        </w:rPr>
        <w:t xml:space="preserve">. You have </w:t>
      </w:r>
      <w:ins w:author="Meike Robaard" w:date="2022-05-24T19:46:23.927Z" w:id="736195761">
        <w:r w:rsidRPr="0B4FDAD2" w:rsidR="1F7166FA">
          <w:rPr>
            <w:rFonts w:cs="Calibri" w:cstheme="minorAscii"/>
            <w:sz w:val="24"/>
            <w:szCs w:val="24"/>
          </w:rPr>
          <w:t xml:space="preserve">an </w:t>
        </w:r>
      </w:ins>
      <w:r w:rsidRPr="0B4FDAD2" w:rsidR="1F7166FA">
        <w:rPr>
          <w:rFonts w:cs="Calibri" w:cstheme="minorAscii"/>
          <w:sz w:val="24"/>
          <w:szCs w:val="24"/>
        </w:rPr>
        <w:t>80% chance of winning 4000 euro (A) or</w:t>
      </w:r>
      <w:ins w:author="Meike Robaard" w:date="2022-05-24T19:46:28.068Z" w:id="1704628863">
        <w:r w:rsidRPr="0B4FDAD2" w:rsidR="1F7166FA">
          <w:rPr>
            <w:rFonts w:cs="Calibri" w:cstheme="minorAscii"/>
            <w:sz w:val="24"/>
            <w:szCs w:val="24"/>
          </w:rPr>
          <w:t xml:space="preserve"> a</w:t>
        </w:r>
      </w:ins>
      <w:r w:rsidRPr="0B4FDAD2" w:rsidR="1F7166FA">
        <w:rPr>
          <w:rFonts w:cs="Calibri" w:cstheme="minorAscii"/>
          <w:sz w:val="24"/>
          <w:szCs w:val="24"/>
        </w:rPr>
        <w:t xml:space="preserve"> 100% chance of winning 3000 euro (B)</w:t>
      </w:r>
      <w:ins w:author="Meike Robaard" w:date="2022-05-24T19:46:52.56Z" w:id="488390924">
        <w:r w:rsidRPr="0B4FDAD2" w:rsidR="1F7166FA">
          <w:rPr>
            <w:rFonts w:cs="Calibri" w:cstheme="minorAscii"/>
            <w:sz w:val="24"/>
            <w:szCs w:val="24"/>
          </w:rPr>
          <w:t>:</w:t>
        </w:r>
      </w:ins>
      <w:r w:rsidRPr="0B4FDAD2" w:rsidR="1F7166FA">
        <w:rPr>
          <w:rFonts w:cs="Calibri" w:cstheme="minorAscii"/>
          <w:sz w:val="24"/>
          <w:szCs w:val="24"/>
        </w:rPr>
        <w:t xml:space="preserve"> </w:t>
      </w:r>
      <w:ins w:author="Meike Robaard" w:date="2022-05-24T19:46:54.706Z" w:id="1262695990">
        <w:r w:rsidRPr="0B4FDAD2" w:rsidR="1F7166FA">
          <w:rPr>
            <w:rFonts w:cs="Calibri" w:cstheme="minorAscii"/>
            <w:sz w:val="24"/>
            <w:szCs w:val="24"/>
          </w:rPr>
          <w:t>W</w:t>
        </w:r>
      </w:ins>
      <w:del w:author="Meike Robaard" w:date="2022-05-24T19:46:54.326Z" w:id="151801754">
        <w:r w:rsidRPr="0B4FDAD2" w:rsidDel="1F7166FA">
          <w:rPr>
            <w:rFonts w:cs="Calibri" w:cstheme="minorAscii"/>
            <w:sz w:val="24"/>
            <w:szCs w:val="24"/>
          </w:rPr>
          <w:delText>w</w:delText>
        </w:r>
      </w:del>
      <w:proofErr w:type="gramStart"/>
      <w:r w:rsidRPr="0B4FDAD2" w:rsidR="1F7166FA">
        <w:rPr>
          <w:rFonts w:cs="Calibri" w:cstheme="minorAscii"/>
          <w:sz w:val="24"/>
          <w:szCs w:val="24"/>
        </w:rPr>
        <w:t>hat</w:t>
      </w:r>
      <w:proofErr w:type="gramEnd"/>
      <w:r w:rsidRPr="0B4FDAD2" w:rsidR="1F7166FA">
        <w:rPr>
          <w:rFonts w:cs="Calibri" w:cstheme="minorAscii"/>
          <w:sz w:val="24"/>
          <w:szCs w:val="24"/>
        </w:rPr>
        <w:t xml:space="preserve"> </w:t>
      </w:r>
      <w:ins w:author="Meike Robaard" w:date="2022-05-24T19:47:00.919Z" w:id="1079392901">
        <w:r w:rsidRPr="0B4FDAD2" w:rsidR="1F7166FA">
          <w:rPr>
            <w:rFonts w:cs="Calibri" w:cstheme="minorAscii"/>
            <w:sz w:val="24"/>
            <w:szCs w:val="24"/>
          </w:rPr>
          <w:t>would</w:t>
        </w:r>
      </w:ins>
      <w:del w:author="Meike Robaard" w:date="2022-05-24T19:46:58.992Z" w:id="1670924531">
        <w:r w:rsidRPr="0B4FDAD2" w:rsidDel="1F7166FA">
          <w:rPr>
            <w:rFonts w:cs="Calibri" w:cstheme="minorAscii"/>
            <w:sz w:val="24"/>
            <w:szCs w:val="24"/>
          </w:rPr>
          <w:delText>do</w:delText>
        </w:r>
      </w:del>
      <w:r w:rsidRPr="0B4FDAD2" w:rsidR="1F7166FA">
        <w:rPr>
          <w:rFonts w:cs="Calibri" w:cstheme="minorAscii"/>
          <w:sz w:val="24"/>
          <w:szCs w:val="24"/>
        </w:rPr>
        <w:t xml:space="preserve"> you prefer? Most people choose B (80%). Now, suppose you have a 20% chance of winning 4000 euros (A) or a 25% chance of winning 3000 euros (B)</w:t>
      </w:r>
      <w:ins w:author="Meike Robaard" w:date="2022-05-24T19:47:15.904Z" w:id="804813469">
        <w:r w:rsidRPr="0B4FDAD2" w:rsidR="1F7166FA">
          <w:rPr>
            <w:rFonts w:cs="Calibri" w:cstheme="minorAscii"/>
            <w:sz w:val="24"/>
            <w:szCs w:val="24"/>
          </w:rPr>
          <w:t>:</w:t>
        </w:r>
      </w:ins>
      <w:del w:author="Meike Robaard" w:date="2022-05-24T19:47:15.597Z" w:id="32172533">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4T19:47:20.207Z" w:id="1379244683">
        <w:r w:rsidRPr="0B4FDAD2" w:rsidR="1F7166FA">
          <w:rPr>
            <w:rFonts w:cs="Calibri" w:cstheme="minorAscii"/>
            <w:sz w:val="24"/>
            <w:szCs w:val="24"/>
          </w:rPr>
          <w:t>W</w:t>
        </w:r>
      </w:ins>
      <w:del w:author="Meike Robaard" w:date="2022-05-24T19:47:17.817Z" w:id="963276065">
        <w:r w:rsidRPr="0B4FDAD2" w:rsidDel="1F7166FA">
          <w:rPr>
            <w:rFonts w:cs="Calibri" w:cstheme="minorAscii"/>
            <w:sz w:val="24"/>
            <w:szCs w:val="24"/>
          </w:rPr>
          <w:delText>w</w:delText>
        </w:r>
      </w:del>
      <w:proofErr w:type="gramStart"/>
      <w:r w:rsidRPr="0B4FDAD2" w:rsidR="1F7166FA">
        <w:rPr>
          <w:rFonts w:cs="Calibri" w:cstheme="minorAscii"/>
          <w:sz w:val="24"/>
          <w:szCs w:val="24"/>
        </w:rPr>
        <w:t>hat</w:t>
      </w:r>
      <w:proofErr w:type="gramEnd"/>
      <w:r w:rsidRPr="0B4FDAD2" w:rsidR="1F7166FA">
        <w:rPr>
          <w:rFonts w:cs="Calibri" w:cstheme="minorAscii"/>
          <w:sz w:val="24"/>
          <w:szCs w:val="24"/>
        </w:rPr>
        <w:t xml:space="preserve"> do you prefer? In this case, most people choose A (65%). However, the consideration in both cases should be the same if we think rationally (in economics this is </w:t>
      </w:r>
      <w:ins w:author="Meike Robaard" w:date="2022-05-24T19:47:36.798Z" w:id="1364361983">
        <w:r w:rsidRPr="0B4FDAD2" w:rsidR="1F7166FA">
          <w:rPr>
            <w:rFonts w:cs="Calibri" w:cstheme="minorAscii"/>
            <w:sz w:val="24"/>
            <w:szCs w:val="24"/>
          </w:rPr>
          <w:t>typically referred to</w:t>
        </w:r>
      </w:ins>
      <w:del w:author="Meike Robaard" w:date="2022-05-24T19:47:31.303Z" w:id="510641842">
        <w:r w:rsidRPr="0B4FDAD2" w:rsidDel="1F7166FA">
          <w:rPr>
            <w:rFonts w:cs="Calibri" w:cstheme="minorAscii"/>
            <w:sz w:val="24"/>
            <w:szCs w:val="24"/>
          </w:rPr>
          <w:delText>known</w:delText>
        </w:r>
      </w:del>
      <w:r w:rsidRPr="0B4FDAD2" w:rsidR="1F7166FA">
        <w:rPr>
          <w:rFonts w:cs="Calibri" w:cstheme="minorAscii"/>
          <w:sz w:val="24"/>
          <w:szCs w:val="24"/>
        </w:rPr>
        <w:t xml:space="preserve"> as 'expected utility theory'). After all, we give up the same sum in B</w:t>
      </w:r>
      <w:r w:rsidRPr="0B4FDAD2" w:rsidR="09307C6F">
        <w:rPr>
          <w:rFonts w:cs="Calibri" w:cstheme="minorAscii"/>
          <w:sz w:val="24"/>
          <w:szCs w:val="24"/>
        </w:rPr>
        <w:t xml:space="preserve"> (1000 euros)</w:t>
      </w:r>
      <w:r w:rsidRPr="0B4FDAD2" w:rsidR="1F7166FA">
        <w:rPr>
          <w:rFonts w:cs="Calibri" w:cstheme="minorAscii"/>
          <w:sz w:val="24"/>
          <w:szCs w:val="24"/>
        </w:rPr>
        <w:t xml:space="preserve"> for the same increase in probability of getting the sum (20%</w:t>
      </w:r>
      <w:r w:rsidRPr="0B4FDAD2" w:rsidR="09307C6F">
        <w:rPr>
          <w:rFonts w:cs="Calibri" w:cstheme="minorAscii"/>
          <w:sz w:val="24"/>
          <w:szCs w:val="24"/>
        </w:rPr>
        <w:t xml:space="preserve"> increase</w:t>
      </w:r>
      <w:r w:rsidRPr="0B4FDAD2" w:rsidR="1F7166FA">
        <w:rPr>
          <w:rFonts w:cs="Calibri" w:cstheme="minorAscii"/>
          <w:sz w:val="24"/>
          <w:szCs w:val="24"/>
        </w:rPr>
        <w:t>).</w:t>
      </w:r>
    </w:p>
    <w:p w:rsidRPr="00035264" w:rsidR="00711E6D" w:rsidP="00B85D98" w:rsidRDefault="00711E6D" w14:paraId="644DD778" w14:textId="77777777">
      <w:pPr>
        <w:spacing w:line="360" w:lineRule="auto"/>
        <w:rPr>
          <w:rFonts w:cstheme="minorHAnsi"/>
          <w:sz w:val="24"/>
          <w:szCs w:val="24"/>
        </w:rPr>
      </w:pPr>
    </w:p>
    <w:p w:rsidR="00711E6D" w:rsidP="0B4FDAD2" w:rsidRDefault="00711E6D" w14:paraId="19500411" w14:textId="4BEE1852">
      <w:pPr>
        <w:spacing w:line="360" w:lineRule="auto"/>
        <w:rPr>
          <w:rFonts w:cs="Calibri" w:cstheme="minorAscii"/>
          <w:sz w:val="24"/>
          <w:szCs w:val="24"/>
        </w:rPr>
      </w:pPr>
      <w:r w:rsidRPr="0B4FDAD2" w:rsidR="1F7166FA">
        <w:rPr>
          <w:rFonts w:cs="Calibri" w:cstheme="minorAscii"/>
          <w:sz w:val="24"/>
          <w:szCs w:val="24"/>
        </w:rPr>
        <w:t xml:space="preserve">It becomes even more striking when we make the percentages smaller: suppose you have a 45% chance of winning 6000 euros or </w:t>
      </w:r>
      <w:ins w:author="Meike Robaard" w:date="2022-05-24T19:48:20.211Z" w:id="1352024418">
        <w:r w:rsidRPr="0B4FDAD2" w:rsidR="1F7166FA">
          <w:rPr>
            <w:rFonts w:cs="Calibri" w:cstheme="minorAscii"/>
            <w:sz w:val="24"/>
            <w:szCs w:val="24"/>
          </w:rPr>
          <w:t xml:space="preserve">a </w:t>
        </w:r>
      </w:ins>
      <w:r w:rsidRPr="0B4FDAD2" w:rsidR="1F7166FA">
        <w:rPr>
          <w:rFonts w:cs="Calibri" w:cstheme="minorAscii"/>
          <w:sz w:val="24"/>
          <w:szCs w:val="24"/>
        </w:rPr>
        <w:t xml:space="preserve">90% </w:t>
      </w:r>
      <w:ins w:author="Meike Robaard" w:date="2022-05-24T19:48:38.134Z" w:id="2073868424">
        <w:r w:rsidRPr="0B4FDAD2" w:rsidR="1F7166FA">
          <w:rPr>
            <w:rFonts w:cs="Calibri" w:cstheme="minorAscii"/>
            <w:sz w:val="24"/>
            <w:szCs w:val="24"/>
          </w:rPr>
          <w:t xml:space="preserve">chance </w:t>
        </w:r>
      </w:ins>
      <w:r w:rsidRPr="0B4FDAD2" w:rsidR="1F7166FA">
        <w:rPr>
          <w:rFonts w:cs="Calibri" w:cstheme="minorAscii"/>
          <w:sz w:val="24"/>
          <w:szCs w:val="24"/>
        </w:rPr>
        <w:t>of winning 3000 euros</w:t>
      </w:r>
      <w:ins w:author="Meike Robaard" w:date="2022-05-24T19:48:25.565Z" w:id="1822476138">
        <w:r w:rsidRPr="0B4FDAD2" w:rsidR="1F7166FA">
          <w:rPr>
            <w:rFonts w:cs="Calibri" w:cstheme="minorAscii"/>
            <w:sz w:val="24"/>
            <w:szCs w:val="24"/>
          </w:rPr>
          <w:t>,</w:t>
        </w:r>
      </w:ins>
      <w:r w:rsidRPr="0B4FDAD2" w:rsidR="1F7166FA">
        <w:rPr>
          <w:rFonts w:cs="Calibri" w:cstheme="minorAscii"/>
          <w:sz w:val="24"/>
          <w:szCs w:val="24"/>
        </w:rPr>
        <w:t xml:space="preserve"> compared to</w:t>
      </w:r>
      <w:ins w:author="Meike Robaard" w:date="2022-05-24T19:48:29.344Z" w:id="337289713">
        <w:r w:rsidRPr="0B4FDAD2" w:rsidR="1F7166FA">
          <w:rPr>
            <w:rFonts w:cs="Calibri" w:cstheme="minorAscii"/>
            <w:sz w:val="24"/>
            <w:szCs w:val="24"/>
          </w:rPr>
          <w:t xml:space="preserve"> a</w:t>
        </w:r>
      </w:ins>
      <w:r w:rsidRPr="0B4FDAD2" w:rsidR="1F7166FA">
        <w:rPr>
          <w:rFonts w:cs="Calibri" w:cstheme="minorAscii"/>
          <w:sz w:val="24"/>
          <w:szCs w:val="24"/>
        </w:rPr>
        <w:t xml:space="preserve"> 0.1%</w:t>
      </w:r>
      <w:ins w:author="Meike Robaard" w:date="2022-05-24T19:48:40.548Z" w:id="2025253516">
        <w:r w:rsidRPr="0B4FDAD2" w:rsidR="1F7166FA">
          <w:rPr>
            <w:rFonts w:cs="Calibri" w:cstheme="minorAscii"/>
            <w:sz w:val="24"/>
            <w:szCs w:val="24"/>
          </w:rPr>
          <w:t xml:space="preserve"> chance</w:t>
        </w:r>
      </w:ins>
      <w:r w:rsidRPr="0B4FDAD2" w:rsidR="1F7166FA">
        <w:rPr>
          <w:rFonts w:cs="Calibri" w:cstheme="minorAscii"/>
          <w:sz w:val="24"/>
          <w:szCs w:val="24"/>
        </w:rPr>
        <w:t xml:space="preserve"> of winning 6000 euros or </w:t>
      </w:r>
      <w:ins w:author="Meike Robaard" w:date="2022-05-24T19:48:43.668Z" w:id="17014382">
        <w:r w:rsidRPr="0B4FDAD2" w:rsidR="1F7166FA">
          <w:rPr>
            <w:rFonts w:cs="Calibri" w:cstheme="minorAscii"/>
            <w:sz w:val="24"/>
            <w:szCs w:val="24"/>
          </w:rPr>
          <w:t xml:space="preserve">a </w:t>
        </w:r>
      </w:ins>
      <w:r w:rsidRPr="0B4FDAD2" w:rsidR="1F7166FA">
        <w:rPr>
          <w:rFonts w:cs="Calibri" w:cstheme="minorAscii"/>
          <w:sz w:val="24"/>
          <w:szCs w:val="24"/>
        </w:rPr>
        <w:t xml:space="preserve">0.2% </w:t>
      </w:r>
      <w:ins w:author="Meike Robaard" w:date="2022-05-24T19:48:48.534Z" w:id="1238013604">
        <w:r w:rsidRPr="0B4FDAD2" w:rsidR="1F7166FA">
          <w:rPr>
            <w:rFonts w:cs="Calibri" w:cstheme="minorAscii"/>
            <w:sz w:val="24"/>
            <w:szCs w:val="24"/>
          </w:rPr>
          <w:t xml:space="preserve">chance </w:t>
        </w:r>
      </w:ins>
      <w:r w:rsidRPr="0B4FDAD2" w:rsidR="1F7166FA">
        <w:rPr>
          <w:rFonts w:cs="Calibri" w:cstheme="minorAscii"/>
          <w:sz w:val="24"/>
          <w:szCs w:val="24"/>
        </w:rPr>
        <w:t>of winning 3000 euros. Here</w:t>
      </w:r>
      <w:ins w:author="Meike Robaard" w:date="2022-05-24T19:48:51.684Z" w:id="40390204">
        <w:r w:rsidRPr="0B4FDAD2" w:rsidR="1F7166FA">
          <w:rPr>
            <w:rFonts w:cs="Calibri" w:cstheme="minorAscii"/>
            <w:sz w:val="24"/>
            <w:szCs w:val="24"/>
          </w:rPr>
          <w:t>,</w:t>
        </w:r>
      </w:ins>
      <w:r w:rsidRPr="0B4FDAD2" w:rsidR="1F7166FA">
        <w:rPr>
          <w:rFonts w:cs="Calibri" w:cstheme="minorAscii"/>
          <w:sz w:val="24"/>
          <w:szCs w:val="24"/>
        </w:rPr>
        <w:t xml:space="preserve"> too</w:t>
      </w:r>
      <w:ins w:author="Meike Robaard" w:date="2022-05-24T19:48:54.429Z" w:id="1048842355">
        <w:r w:rsidRPr="0B4FDAD2" w:rsidR="1F7166FA">
          <w:rPr>
            <w:rFonts w:cs="Calibri" w:cstheme="minorAscii"/>
            <w:sz w:val="24"/>
            <w:szCs w:val="24"/>
          </w:rPr>
          <w:t>,</w:t>
        </w:r>
      </w:ins>
      <w:r w:rsidRPr="0B4FDAD2" w:rsidR="1F7166FA">
        <w:rPr>
          <w:rFonts w:cs="Calibri" w:cstheme="minorAscii"/>
          <w:sz w:val="24"/>
          <w:szCs w:val="24"/>
        </w:rPr>
        <w:t xml:space="preserve"> we should choose the same in both cases, but intuitively we do</w:t>
      </w:r>
      <w:ins w:author="Meike Robaard" w:date="2022-05-24T19:49:04.282Z" w:id="695425767">
        <w:r w:rsidRPr="0B4FDAD2" w:rsidR="1F7166FA">
          <w:rPr>
            <w:rFonts w:cs="Calibri" w:cstheme="minorAscii"/>
            <w:sz w:val="24"/>
            <w:szCs w:val="24"/>
          </w:rPr>
          <w:t xml:space="preserve"> not</w:t>
        </w:r>
      </w:ins>
      <w:del w:author="Meike Robaard" w:date="2022-05-24T19:49:02.445Z" w:id="1015369528">
        <w:r w:rsidRPr="0B4FDAD2" w:rsidDel="1F7166FA">
          <w:rPr>
            <w:rFonts w:cs="Calibri" w:cstheme="minorAscii"/>
            <w:sz w:val="24"/>
            <w:szCs w:val="24"/>
          </w:rPr>
          <w:delText>n’t</w:delText>
        </w:r>
      </w:del>
      <w:r w:rsidRPr="0B4FDAD2" w:rsidR="1F7166FA">
        <w:rPr>
          <w:rFonts w:cs="Calibri" w:cstheme="minorAscii"/>
          <w:sz w:val="24"/>
          <w:szCs w:val="24"/>
        </w:rPr>
        <w:t xml:space="preserve">. </w:t>
      </w:r>
    </w:p>
    <w:p w:rsidRPr="00035264" w:rsidR="00711E6D" w:rsidP="00B85D98" w:rsidRDefault="00711E6D" w14:paraId="2DB8C21D" w14:textId="77777777">
      <w:pPr>
        <w:spacing w:line="360" w:lineRule="auto"/>
        <w:rPr>
          <w:rFonts w:cstheme="minorHAnsi"/>
          <w:sz w:val="24"/>
          <w:szCs w:val="24"/>
        </w:rPr>
      </w:pPr>
    </w:p>
    <w:p w:rsidRPr="00035264" w:rsidR="00711E6D" w:rsidP="0B4FDAD2" w:rsidRDefault="00711E6D" w14:paraId="23FBA662" w14:textId="56315914">
      <w:pPr>
        <w:spacing w:line="360" w:lineRule="auto"/>
        <w:rPr>
          <w:rFonts w:cs="Calibri" w:cstheme="minorAscii"/>
          <w:sz w:val="24"/>
          <w:szCs w:val="24"/>
        </w:rPr>
      </w:pPr>
      <w:r w:rsidRPr="0B4FDAD2" w:rsidR="1F7166FA">
        <w:rPr>
          <w:rFonts w:cs="Calibri" w:cstheme="minorAscii"/>
          <w:sz w:val="24"/>
          <w:szCs w:val="24"/>
        </w:rPr>
        <w:t>With loss</w:t>
      </w:r>
      <w:ins w:author="Meike Robaard" w:date="2022-05-24T19:49:10.121Z" w:id="1968890200">
        <w:r w:rsidRPr="0B4FDAD2" w:rsidR="1F7166FA">
          <w:rPr>
            <w:rFonts w:cs="Calibri" w:cstheme="minorAscii"/>
            <w:sz w:val="24"/>
            <w:szCs w:val="24"/>
          </w:rPr>
          <w:t>,</w:t>
        </w:r>
      </w:ins>
      <w:r w:rsidRPr="0B4FDAD2" w:rsidR="1F7166FA">
        <w:rPr>
          <w:rFonts w:cs="Calibri" w:cstheme="minorAscii"/>
          <w:sz w:val="24"/>
          <w:szCs w:val="24"/>
        </w:rPr>
        <w:t xml:space="preserve"> we see the opposite effect. Most prefer an 80% chance of a loss of 4000 euros over a 100% chance of a loss of 3000 euros (92%). But if the percentages change (but not the </w:t>
      </w:r>
      <w:r w:rsidRPr="0B4FDAD2" w:rsidR="1F7166FA">
        <w:rPr>
          <w:rFonts w:cs="Calibri" w:cstheme="minorAscii"/>
          <w:sz w:val="24"/>
          <w:szCs w:val="24"/>
        </w:rPr>
        <w:t xml:space="preserve">proportions) we get a different choice. Between a 20% chance of a loss of 4000 and 25% chance of a loss of 3000, 58% opts for the latter. </w:t>
      </w:r>
    </w:p>
    <w:p w:rsidRPr="00035264" w:rsidR="00711E6D" w:rsidP="00B85D98" w:rsidRDefault="00711E6D" w14:paraId="082ABAE6" w14:textId="77777777">
      <w:pPr>
        <w:spacing w:line="360" w:lineRule="auto"/>
        <w:rPr>
          <w:rFonts w:cstheme="minorHAnsi"/>
          <w:sz w:val="24"/>
          <w:szCs w:val="24"/>
        </w:rPr>
      </w:pPr>
    </w:p>
    <w:p w:rsidRPr="00035264" w:rsidR="00711E6D" w:rsidP="0B4FDAD2" w:rsidRDefault="00711E6D" w14:paraId="6A50ACFE" w14:textId="698CF367">
      <w:pPr>
        <w:spacing w:line="360" w:lineRule="auto"/>
        <w:rPr>
          <w:rFonts w:cs="Calibri" w:cstheme="minorAscii"/>
          <w:sz w:val="24"/>
          <w:szCs w:val="24"/>
        </w:rPr>
      </w:pPr>
      <w:r w:rsidRPr="0B4FDAD2" w:rsidR="1F7166FA">
        <w:rPr>
          <w:rFonts w:cs="Calibri" w:cstheme="minorAscii"/>
          <w:sz w:val="24"/>
          <w:szCs w:val="24"/>
        </w:rPr>
        <w:t xml:space="preserve">Problem 13: </w:t>
      </w:r>
      <w:ins w:author="Meike Robaard" w:date="2022-05-24T19:49:51.784Z" w:id="410294530">
        <w:r w:rsidRPr="0B4FDAD2" w:rsidR="1F7166FA">
          <w:rPr>
            <w:rFonts w:cs="Calibri" w:cstheme="minorAscii"/>
            <w:sz w:val="24"/>
            <w:szCs w:val="24"/>
          </w:rPr>
          <w:t>title?</w:t>
        </w:r>
      </w:ins>
    </w:p>
    <w:p w:rsidR="00711E6D" w:rsidP="0B4FDAD2" w:rsidRDefault="00711E6D" w14:paraId="34098941" w14:textId="0A0941D1">
      <w:pPr>
        <w:spacing w:line="360" w:lineRule="auto"/>
        <w:rPr>
          <w:rFonts w:cs="Calibri" w:cstheme="minorAscii"/>
          <w:sz w:val="24"/>
          <w:szCs w:val="24"/>
        </w:rPr>
      </w:pPr>
      <w:r w:rsidRPr="0B4FDAD2" w:rsidR="1F7166FA">
        <w:rPr>
          <w:rFonts w:cs="Calibri" w:cstheme="minorAscii"/>
          <w:sz w:val="24"/>
          <w:szCs w:val="24"/>
        </w:rPr>
        <w:t xml:space="preserve">Another important bias is the 'hindsight bias'. What probability do you think you would have </w:t>
      </w:r>
      <w:ins w:author="Meike Robaard" w:date="2022-05-24T19:50:32.786Z" w:id="496107317">
        <w:r w:rsidRPr="0B4FDAD2" w:rsidR="1F7166FA">
          <w:rPr>
            <w:rFonts w:cs="Calibri" w:cstheme="minorAscii"/>
            <w:sz w:val="24"/>
            <w:szCs w:val="24"/>
          </w:rPr>
          <w:t xml:space="preserve">assigned </w:t>
        </w:r>
      </w:ins>
      <w:del w:author="Meike Robaard" w:date="2022-05-24T19:50:08.7Z" w:id="377612267">
        <w:r w:rsidRPr="0B4FDAD2" w:rsidDel="1F7166FA">
          <w:rPr>
            <w:rFonts w:cs="Calibri" w:cstheme="minorAscii"/>
            <w:sz w:val="24"/>
            <w:szCs w:val="24"/>
          </w:rPr>
          <w:delText>accorded</w:delText>
        </w:r>
      </w:del>
      <w:r w:rsidRPr="0B4FDAD2" w:rsidR="1F7166FA">
        <w:rPr>
          <w:rFonts w:cs="Calibri" w:cstheme="minorAscii"/>
          <w:sz w:val="24"/>
          <w:szCs w:val="24"/>
        </w:rPr>
        <w:t xml:space="preserve"> to the breakout of a global pandemic before covid-19 happened? Or of a global financial crisis happening before 2007? Chances are</w:t>
      </w:r>
      <w:ins w:author="Meike Robaard" w:date="2022-05-24T19:50:50.091Z" w:id="934752594">
        <w:r w:rsidRPr="0B4FDAD2" w:rsidR="1F7166FA">
          <w:rPr>
            <w:rFonts w:cs="Calibri" w:cstheme="minorAscii"/>
            <w:sz w:val="24"/>
            <w:szCs w:val="24"/>
          </w:rPr>
          <w:t xml:space="preserve"> that</w:t>
        </w:r>
      </w:ins>
      <w:r w:rsidRPr="0B4FDAD2" w:rsidR="1F7166FA">
        <w:rPr>
          <w:rFonts w:cs="Calibri" w:cstheme="minorAscii"/>
          <w:sz w:val="24"/>
          <w:szCs w:val="24"/>
        </w:rPr>
        <w:t xml:space="preserve"> you </w:t>
      </w:r>
      <w:ins w:author="Meike Robaard" w:date="2022-05-24T19:50:59.811Z" w:id="1984155109">
        <w:r w:rsidRPr="0B4FDAD2" w:rsidR="1F7166FA">
          <w:rPr>
            <w:rFonts w:cs="Calibri" w:cstheme="minorAscii"/>
            <w:sz w:val="24"/>
            <w:szCs w:val="24"/>
          </w:rPr>
          <w:t>m</w:t>
        </w:r>
      </w:ins>
      <w:ins w:author="Meike Robaard" w:date="2022-05-24T19:51:00.456Z" w:id="1045720415">
        <w:r w:rsidRPr="0B4FDAD2" w:rsidR="1F7166FA">
          <w:rPr>
            <w:rFonts w:cs="Calibri" w:cstheme="minorAscii"/>
            <w:sz w:val="24"/>
            <w:szCs w:val="24"/>
          </w:rPr>
          <w:t xml:space="preserve">ight </w:t>
        </w:r>
      </w:ins>
      <w:r w:rsidRPr="0B4FDAD2" w:rsidR="1F7166FA">
        <w:rPr>
          <w:rFonts w:cs="Calibri" w:cstheme="minorAscii"/>
          <w:sz w:val="24"/>
          <w:szCs w:val="24"/>
        </w:rPr>
        <w:t>overestimate the likelihood that you would have attributed to these events before they happened, after they have taken place. (</w:t>
      </w:r>
      <w:r w:rsidRPr="0B4FDAD2" w:rsidR="3B902368">
        <w:rPr>
          <w:rFonts w:cs="Calibri" w:cstheme="minorAscii"/>
          <w:sz w:val="24"/>
          <w:szCs w:val="24"/>
        </w:rPr>
        <w:t>After</w:t>
      </w:r>
      <w:r w:rsidRPr="0B4FDAD2" w:rsidR="1F7166FA">
        <w:rPr>
          <w:rFonts w:cs="Calibri" w:cstheme="minorAscii"/>
          <w:sz w:val="24"/>
          <w:szCs w:val="24"/>
        </w:rPr>
        <w:t xml:space="preserve"> the financial crisis, </w:t>
      </w:r>
      <w:r w:rsidRPr="0B4FDAD2" w:rsidR="3B902368">
        <w:rPr>
          <w:rFonts w:cs="Calibri" w:cstheme="minorAscii"/>
          <w:sz w:val="24"/>
          <w:szCs w:val="24"/>
        </w:rPr>
        <w:t xml:space="preserve">for instance, </w:t>
      </w:r>
      <w:r w:rsidRPr="0B4FDAD2" w:rsidR="1F7166FA">
        <w:rPr>
          <w:rFonts w:cs="Calibri" w:cstheme="minorAscii"/>
          <w:sz w:val="24"/>
          <w:szCs w:val="24"/>
        </w:rPr>
        <w:t>many investors and economists</w:t>
      </w:r>
      <w:ins w:author="Meike Robaard" w:date="2022-05-24T19:51:40.717Z" w:id="1951012530">
        <w:r w:rsidRPr="0B4FDAD2" w:rsidR="1F7166FA">
          <w:rPr>
            <w:rFonts w:cs="Calibri" w:cstheme="minorAscii"/>
            <w:sz w:val="24"/>
            <w:szCs w:val="24"/>
          </w:rPr>
          <w:t xml:space="preserve"> claimed to have</w:t>
        </w:r>
      </w:ins>
      <w:r w:rsidRPr="0B4FDAD2" w:rsidR="1F7166FA">
        <w:rPr>
          <w:rFonts w:cs="Calibri" w:cstheme="minorAscii"/>
          <w:sz w:val="24"/>
          <w:szCs w:val="24"/>
        </w:rPr>
        <w:t xml:space="preserve"> </w:t>
      </w:r>
      <w:ins w:author="Meike Robaard" w:date="2022-05-24T19:52:06.953Z" w:id="1351392524">
        <w:r w:rsidRPr="0B4FDAD2" w:rsidR="1F7166FA">
          <w:rPr>
            <w:rFonts w:cs="Calibri" w:cstheme="minorAscii"/>
            <w:sz w:val="24"/>
            <w:szCs w:val="24"/>
          </w:rPr>
          <w:t xml:space="preserve">anticipated its </w:t>
        </w:r>
        <w:r w:rsidRPr="0B4FDAD2" w:rsidR="1F7166FA">
          <w:rPr>
            <w:rFonts w:cs="Calibri" w:cstheme="minorAscii"/>
            <w:sz w:val="24"/>
            <w:szCs w:val="24"/>
          </w:rPr>
          <w:t>occurence</w:t>
        </w:r>
      </w:ins>
      <w:del w:author="Meike Robaard" w:date="2022-05-24T19:51:45.918Z" w:id="1667701631">
        <w:r w:rsidRPr="0B4FDAD2" w:rsidDel="1F7166FA">
          <w:rPr>
            <w:rFonts w:cs="Calibri" w:cstheme="minorAscii"/>
            <w:sz w:val="24"/>
            <w:szCs w:val="24"/>
          </w:rPr>
          <w:delText>allegedly had seen that comin</w:delText>
        </w:r>
      </w:del>
      <w:r w:rsidRPr="0B4FDAD2" w:rsidR="1F7166FA">
        <w:rPr>
          <w:rFonts w:cs="Calibri" w:cstheme="minorAscii"/>
          <w:sz w:val="24"/>
          <w:szCs w:val="24"/>
        </w:rPr>
        <w:t>g</w:t>
      </w:r>
      <w:ins w:author="Meike Robaard" w:date="2022-05-24T19:51:34.044Z" w:id="599619628">
        <w:r w:rsidRPr="0B4FDAD2" w:rsidR="1F7166FA">
          <w:rPr>
            <w:rFonts w:cs="Calibri" w:cstheme="minorAscii"/>
            <w:sz w:val="24"/>
            <w:szCs w:val="24"/>
          </w:rPr>
          <w:t>.</w:t>
        </w:r>
      </w:ins>
      <w:del w:author="Meike Robaard" w:date="2022-05-24T19:51:33.227Z" w:id="1042314047">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4T19:52:31.948Z" w:id="1041089839">
        <w:r w:rsidRPr="0B4FDAD2" w:rsidR="1F7166FA">
          <w:rPr>
            <w:rFonts w:cs="Calibri" w:cstheme="minorAscii"/>
            <w:sz w:val="24"/>
            <w:szCs w:val="24"/>
          </w:rPr>
          <w:t xml:space="preserve">And yet, </w:t>
        </w:r>
      </w:ins>
      <w:del w:author="Meike Robaard" w:date="2022-05-24T19:52:48.364Z" w:id="1859296751">
        <w:r w:rsidRPr="0B4FDAD2" w:rsidDel="1F7166FA">
          <w:rPr>
            <w:rFonts w:cs="Calibri" w:cstheme="minorAscii"/>
            <w:sz w:val="24"/>
            <w:szCs w:val="24"/>
          </w:rPr>
          <w:delText>Nevertheless</w:delText>
        </w:r>
      </w:del>
      <w:ins w:author="Meike Robaard" w:date="2022-05-24T19:52:10.032Z" w:id="521472122">
        <w:r w:rsidRPr="0B4FDAD2" w:rsidR="1F7166FA">
          <w:rPr>
            <w:rFonts w:cs="Calibri" w:cstheme="minorAscii"/>
            <w:sz w:val="24"/>
            <w:szCs w:val="24"/>
          </w:rPr>
          <w:t>,</w:t>
        </w:r>
      </w:ins>
      <w:r w:rsidRPr="0B4FDAD2" w:rsidR="1F7166FA">
        <w:rPr>
          <w:rFonts w:cs="Calibri" w:cstheme="minorAscii"/>
          <w:sz w:val="24"/>
          <w:szCs w:val="24"/>
        </w:rPr>
        <w:t xml:space="preserve"> most investors </w:t>
      </w:r>
      <w:ins w:author="Meike Robaard" w:date="2022-05-24T19:52:57.555Z" w:id="1635246812">
        <w:r w:rsidRPr="0B4FDAD2" w:rsidR="1F7166FA">
          <w:rPr>
            <w:rFonts w:cs="Calibri" w:cstheme="minorAscii"/>
            <w:sz w:val="24"/>
            <w:szCs w:val="24"/>
          </w:rPr>
          <w:t xml:space="preserve">still </w:t>
        </w:r>
      </w:ins>
      <w:r w:rsidRPr="0B4FDAD2" w:rsidR="1F7166FA">
        <w:rPr>
          <w:rFonts w:cs="Calibri" w:cstheme="minorAscii"/>
          <w:sz w:val="24"/>
          <w:szCs w:val="24"/>
        </w:rPr>
        <w:t>lost quite a bit of money during the crisis</w:t>
      </w:r>
      <w:ins w:author="Meike Robaard" w:date="2022-05-24T19:53:06.753Z" w:id="661875603">
        <w:r w:rsidRPr="0B4FDAD2" w:rsidR="1F7166FA">
          <w:rPr>
            <w:rFonts w:cs="Calibri" w:cstheme="minorAscii"/>
            <w:sz w:val="24"/>
            <w:szCs w:val="24"/>
          </w:rPr>
          <w:t>,</w:t>
        </w:r>
      </w:ins>
      <w:r w:rsidRPr="0B4FDAD2" w:rsidR="1F7166FA">
        <w:rPr>
          <w:rFonts w:cs="Calibri" w:cstheme="minorAscii"/>
          <w:sz w:val="24"/>
          <w:szCs w:val="24"/>
        </w:rPr>
        <w:t xml:space="preserve"> and </w:t>
      </w:r>
      <w:del w:author="Meike Robaard" w:date="2022-05-24T19:53:26.238Z" w:id="1503578179">
        <w:r w:rsidRPr="0B4FDAD2" w:rsidDel="1F7166FA">
          <w:rPr>
            <w:rFonts w:cs="Calibri" w:cstheme="minorAscii"/>
            <w:sz w:val="24"/>
            <w:szCs w:val="24"/>
          </w:rPr>
          <w:delText>it is hard to come by</w:delText>
        </w:r>
      </w:del>
      <w:r w:rsidRPr="0B4FDAD2" w:rsidR="1F7166FA">
        <w:rPr>
          <w:rFonts w:cs="Calibri" w:cstheme="minorAscii"/>
          <w:sz w:val="24"/>
          <w:szCs w:val="24"/>
        </w:rPr>
        <w:t xml:space="preserve"> articles warning </w:t>
      </w:r>
      <w:ins w:author="Meike Robaard" w:date="2022-05-24T19:53:48.357Z" w:id="1994224347">
        <w:r w:rsidRPr="0B4FDAD2" w:rsidR="1F7166FA">
          <w:rPr>
            <w:rFonts w:cs="Calibri" w:cstheme="minorAscii"/>
            <w:sz w:val="24"/>
            <w:szCs w:val="24"/>
          </w:rPr>
          <w:t>about</w:t>
        </w:r>
      </w:ins>
      <w:del w:author="Meike Robaard" w:date="2022-05-24T19:53:46.701Z" w:id="224277332">
        <w:r w:rsidRPr="0B4FDAD2" w:rsidDel="1F7166FA">
          <w:rPr>
            <w:rFonts w:cs="Calibri" w:cstheme="minorAscii"/>
            <w:sz w:val="24"/>
            <w:szCs w:val="24"/>
          </w:rPr>
          <w:delText>for</w:delText>
        </w:r>
      </w:del>
      <w:r w:rsidRPr="0B4FDAD2" w:rsidR="1F7166FA">
        <w:rPr>
          <w:rFonts w:cs="Calibri" w:cstheme="minorAscii"/>
          <w:sz w:val="24"/>
          <w:szCs w:val="24"/>
        </w:rPr>
        <w:t xml:space="preserve"> an imminent crisis in 2006</w:t>
      </w:r>
      <w:ins w:author="Meike Robaard" w:date="2022-05-24T19:53:32.261Z" w:id="27269312">
        <w:r w:rsidRPr="0B4FDAD2" w:rsidR="1F7166FA">
          <w:rPr>
            <w:rFonts w:cs="Calibri" w:cstheme="minorAscii"/>
            <w:sz w:val="24"/>
            <w:szCs w:val="24"/>
          </w:rPr>
          <w:t xml:space="preserve"> are hard to come by</w:t>
        </w:r>
      </w:ins>
      <w:r w:rsidRPr="0B4FDAD2" w:rsidR="1F7166FA">
        <w:rPr>
          <w:rFonts w:cs="Calibri" w:cstheme="minorAscii"/>
          <w:sz w:val="24"/>
          <w:szCs w:val="24"/>
        </w:rPr>
        <w:t xml:space="preserve">). This is due to the 'hindsight bias'. </w:t>
      </w:r>
      <w:r w:rsidRPr="0B4FDAD2" w:rsidR="3B902368">
        <w:rPr>
          <w:rFonts w:cs="Calibri" w:cstheme="minorAscii"/>
          <w:sz w:val="24"/>
          <w:szCs w:val="24"/>
        </w:rPr>
        <w:t>With ‘hindsight knowledge’ i</w:t>
      </w:r>
      <w:ins w:author="Meike Robaard" w:date="2022-05-24T19:53:59.941Z" w:id="1060752358">
        <w:r w:rsidRPr="0B4FDAD2" w:rsidR="3B902368">
          <w:rPr>
            <w:rFonts w:cs="Calibri" w:cstheme="minorAscii"/>
            <w:sz w:val="24"/>
            <w:szCs w:val="24"/>
          </w:rPr>
          <w:t>t</w:t>
        </w:r>
      </w:ins>
      <w:del w:author="Meike Robaard" w:date="2022-05-24T19:53:59.721Z" w:id="1057042461">
        <w:r w:rsidRPr="0B4FDAD2" w:rsidDel="3B902368">
          <w:rPr>
            <w:rFonts w:cs="Calibri" w:cstheme="minorAscii"/>
            <w:sz w:val="24"/>
            <w:szCs w:val="24"/>
          </w:rPr>
          <w:delText>s</w:delText>
        </w:r>
      </w:del>
      <w:r w:rsidRPr="0B4FDAD2" w:rsidR="3B902368">
        <w:rPr>
          <w:rFonts w:cs="Calibri" w:cstheme="minorAscii"/>
          <w:sz w:val="24"/>
          <w:szCs w:val="24"/>
        </w:rPr>
        <w:t xml:space="preserve"> often seems </w:t>
      </w:r>
      <w:del w:author="Meike Robaard" w:date="2022-05-24T19:54:05.06Z" w:id="1748062305">
        <w:r w:rsidRPr="0B4FDAD2" w:rsidDel="3B902368">
          <w:rPr>
            <w:rFonts w:cs="Calibri" w:cstheme="minorAscii"/>
            <w:sz w:val="24"/>
            <w:szCs w:val="24"/>
          </w:rPr>
          <w:delText>very</w:delText>
        </w:r>
      </w:del>
      <w:ins w:author="Meike Robaard" w:date="2022-05-24T19:54:05.607Z" w:id="1560430545">
        <w:r w:rsidRPr="0B4FDAD2" w:rsidR="3B902368">
          <w:rPr>
            <w:rFonts w:cs="Calibri" w:cstheme="minorAscii"/>
            <w:sz w:val="24"/>
            <w:szCs w:val="24"/>
          </w:rPr>
          <w:t>quite</w:t>
        </w:r>
      </w:ins>
      <w:r w:rsidRPr="0B4FDAD2" w:rsidR="3B902368">
        <w:rPr>
          <w:rFonts w:cs="Calibri" w:cstheme="minorAscii"/>
          <w:sz w:val="24"/>
          <w:szCs w:val="24"/>
        </w:rPr>
        <w:t xml:space="preserve"> probable that something would </w:t>
      </w:r>
      <w:ins w:author="Meike Robaard" w:date="2022-05-24T19:54:11.026Z" w:id="1555521841">
        <w:r w:rsidRPr="0B4FDAD2" w:rsidR="3B902368">
          <w:rPr>
            <w:rFonts w:cs="Calibri" w:cstheme="minorAscii"/>
            <w:sz w:val="24"/>
            <w:szCs w:val="24"/>
          </w:rPr>
          <w:t xml:space="preserve">indeed </w:t>
        </w:r>
      </w:ins>
      <w:r w:rsidRPr="0B4FDAD2" w:rsidR="3B902368">
        <w:rPr>
          <w:rFonts w:cs="Calibri" w:cstheme="minorAscii"/>
          <w:sz w:val="24"/>
          <w:szCs w:val="24"/>
        </w:rPr>
        <w:t>occur. Therefore, a</w:t>
      </w:r>
      <w:r w:rsidRPr="0B4FDAD2" w:rsidR="1F7166FA">
        <w:rPr>
          <w:rFonts w:cs="Calibri" w:cstheme="minorAscii"/>
          <w:sz w:val="24"/>
          <w:szCs w:val="24"/>
        </w:rPr>
        <w:t>fter the events</w:t>
      </w:r>
      <w:r w:rsidRPr="0B4FDAD2" w:rsidR="3B902368">
        <w:rPr>
          <w:rFonts w:cs="Calibri" w:cstheme="minorAscii"/>
          <w:sz w:val="24"/>
          <w:szCs w:val="24"/>
        </w:rPr>
        <w:t xml:space="preserve"> took place</w:t>
      </w:r>
      <w:r w:rsidRPr="0B4FDAD2" w:rsidR="1F7166FA">
        <w:rPr>
          <w:rFonts w:cs="Calibri" w:cstheme="minorAscii"/>
          <w:sz w:val="24"/>
          <w:szCs w:val="24"/>
        </w:rPr>
        <w:t>, we usually think that our predictions</w:t>
      </w:r>
      <w:r w:rsidRPr="0B4FDAD2" w:rsidR="3B902368">
        <w:rPr>
          <w:rFonts w:cs="Calibri" w:cstheme="minorAscii"/>
          <w:sz w:val="24"/>
          <w:szCs w:val="24"/>
        </w:rPr>
        <w:t xml:space="preserve"> in the past</w:t>
      </w:r>
      <w:r w:rsidRPr="0B4FDAD2" w:rsidR="1F7166FA">
        <w:rPr>
          <w:rFonts w:cs="Calibri" w:cstheme="minorAscii"/>
          <w:sz w:val="24"/>
          <w:szCs w:val="24"/>
        </w:rPr>
        <w:t xml:space="preserve"> were better than they </w:t>
      </w:r>
      <w:proofErr w:type="gramStart"/>
      <w:r w:rsidRPr="0B4FDAD2" w:rsidR="1F7166FA">
        <w:rPr>
          <w:rFonts w:cs="Calibri" w:cstheme="minorAscii"/>
          <w:sz w:val="24"/>
          <w:szCs w:val="24"/>
        </w:rPr>
        <w:t>actually were</w:t>
      </w:r>
      <w:proofErr w:type="gramEnd"/>
      <w:r w:rsidRPr="0B4FDAD2" w:rsidR="1F7166FA">
        <w:rPr>
          <w:rFonts w:cs="Calibri" w:cstheme="minorAscii"/>
          <w:sz w:val="24"/>
          <w:szCs w:val="24"/>
        </w:rPr>
        <w:t xml:space="preserve">. </w:t>
      </w:r>
    </w:p>
    <w:p w:rsidRPr="00035264" w:rsidR="00711E6D" w:rsidP="00B85D98" w:rsidRDefault="00711E6D" w14:paraId="6CE35B8D" w14:textId="77777777">
      <w:pPr>
        <w:spacing w:line="360" w:lineRule="auto"/>
        <w:rPr>
          <w:rFonts w:cstheme="minorHAnsi"/>
          <w:sz w:val="24"/>
          <w:szCs w:val="24"/>
        </w:rPr>
      </w:pPr>
    </w:p>
    <w:p w:rsidRPr="00035264" w:rsidR="00711E6D" w:rsidP="0B4FDAD2" w:rsidRDefault="00711E6D" w14:paraId="693C215D" w14:textId="21B612DD">
      <w:pPr>
        <w:spacing w:line="360" w:lineRule="auto"/>
        <w:rPr>
          <w:rFonts w:cs="Calibri" w:cstheme="minorAscii"/>
          <w:sz w:val="24"/>
          <w:szCs w:val="24"/>
        </w:rPr>
      </w:pPr>
      <w:r w:rsidRPr="0B4FDAD2" w:rsidR="1F7166FA">
        <w:rPr>
          <w:rFonts w:cs="Calibri" w:cstheme="minorAscii"/>
          <w:sz w:val="24"/>
          <w:szCs w:val="24"/>
        </w:rPr>
        <w:t xml:space="preserve">The American psychologist </w:t>
      </w:r>
      <w:r w:rsidRPr="0B4FDAD2" w:rsidR="0E767D44">
        <w:rPr>
          <w:rFonts w:cs="Calibri" w:cstheme="minorAscii"/>
          <w:sz w:val="24"/>
          <w:szCs w:val="24"/>
        </w:rPr>
        <w:t xml:space="preserve">Baruch </w:t>
      </w:r>
      <w:r w:rsidRPr="0B4FDAD2" w:rsidR="1F7166FA">
        <w:rPr>
          <w:rFonts w:cs="Calibri" w:cstheme="minorAscii"/>
          <w:sz w:val="24"/>
          <w:szCs w:val="24"/>
        </w:rPr>
        <w:t>Fischhoff</w:t>
      </w:r>
      <w:r w:rsidRPr="0B4FDAD2" w:rsidR="1F7166FA">
        <w:rPr>
          <w:rFonts w:cs="Calibri" w:cstheme="minorAscii"/>
          <w:sz w:val="24"/>
          <w:szCs w:val="24"/>
        </w:rPr>
        <w:t xml:space="preserve"> </w:t>
      </w:r>
      <w:r w:rsidRPr="0B4FDAD2" w:rsidR="0E767D44">
        <w:rPr>
          <w:rFonts w:cs="Calibri" w:cstheme="minorAscii"/>
          <w:sz w:val="24"/>
          <w:szCs w:val="24"/>
        </w:rPr>
        <w:t xml:space="preserve">(1975) </w:t>
      </w:r>
      <w:del w:author="Meike Robaard" w:date="2022-05-24T19:54:33.995Z" w:id="1253564986">
        <w:r w:rsidRPr="0B4FDAD2" w:rsidDel="1F7166FA">
          <w:rPr>
            <w:rFonts w:cs="Calibri" w:cstheme="minorAscii"/>
            <w:sz w:val="24"/>
            <w:szCs w:val="24"/>
          </w:rPr>
          <w:delText>discovered</w:delText>
        </w:r>
      </w:del>
      <w:ins w:author="Meike Robaard" w:date="2022-05-24T19:54:35.755Z" w:id="810870011">
        <w:r w:rsidRPr="0B4FDAD2" w:rsidR="1F7166FA">
          <w:rPr>
            <w:rFonts w:cs="Calibri" w:cstheme="minorAscii"/>
            <w:sz w:val="24"/>
            <w:szCs w:val="24"/>
          </w:rPr>
          <w:t>first identified</w:t>
        </w:r>
      </w:ins>
      <w:r w:rsidRPr="0B4FDAD2" w:rsidR="1F7166FA">
        <w:rPr>
          <w:rFonts w:cs="Calibri" w:cstheme="minorAscii"/>
          <w:sz w:val="24"/>
          <w:szCs w:val="24"/>
        </w:rPr>
        <w:t xml:space="preserve"> this fallacy. Before </w:t>
      </w:r>
      <w:r w:rsidRPr="0B4FDAD2" w:rsidR="3B902368">
        <w:rPr>
          <w:rFonts w:cs="Calibri" w:cstheme="minorAscii"/>
          <w:sz w:val="24"/>
          <w:szCs w:val="24"/>
        </w:rPr>
        <w:t>former U</w:t>
      </w:r>
      <w:ins w:author="Meike Robaard" w:date="2022-05-24T19:54:45.445Z" w:id="1056555535">
        <w:r w:rsidRPr="0B4FDAD2" w:rsidR="3B902368">
          <w:rPr>
            <w:rFonts w:cs="Calibri" w:cstheme="minorAscii"/>
            <w:sz w:val="24"/>
            <w:szCs w:val="24"/>
          </w:rPr>
          <w:t>.</w:t>
        </w:r>
      </w:ins>
      <w:r w:rsidRPr="0B4FDAD2" w:rsidR="3B902368">
        <w:rPr>
          <w:rFonts w:cs="Calibri" w:cstheme="minorAscii"/>
          <w:sz w:val="24"/>
          <w:szCs w:val="24"/>
        </w:rPr>
        <w:t>S</w:t>
      </w:r>
      <w:ins w:author="Meike Robaard" w:date="2022-05-24T19:54:47.699Z" w:id="551847062">
        <w:r w:rsidRPr="0B4FDAD2" w:rsidR="3B902368">
          <w:rPr>
            <w:rFonts w:cs="Calibri" w:cstheme="minorAscii"/>
            <w:sz w:val="24"/>
            <w:szCs w:val="24"/>
          </w:rPr>
          <w:t>.</w:t>
        </w:r>
      </w:ins>
      <w:r w:rsidRPr="0B4FDAD2" w:rsidR="3B902368">
        <w:rPr>
          <w:rFonts w:cs="Calibri" w:cstheme="minorAscii"/>
          <w:sz w:val="24"/>
          <w:szCs w:val="24"/>
        </w:rPr>
        <w:t xml:space="preserve"> </w:t>
      </w:r>
      <w:r w:rsidRPr="0B4FDAD2" w:rsidR="1F7166FA">
        <w:rPr>
          <w:rFonts w:cs="Calibri" w:cstheme="minorAscii"/>
          <w:sz w:val="24"/>
          <w:szCs w:val="24"/>
        </w:rPr>
        <w:t xml:space="preserve">President Nixon went to Russia and China, he let test subjects predict the probability of </w:t>
      </w:r>
      <w:r w:rsidRPr="0B4FDAD2" w:rsidR="3B902368">
        <w:rPr>
          <w:rFonts w:cs="Calibri" w:cstheme="minorAscii"/>
          <w:sz w:val="24"/>
          <w:szCs w:val="24"/>
        </w:rPr>
        <w:t>ten</w:t>
      </w:r>
      <w:r w:rsidRPr="0B4FDAD2" w:rsidR="1F7166FA">
        <w:rPr>
          <w:rFonts w:cs="Calibri" w:cstheme="minorAscii"/>
          <w:sz w:val="24"/>
          <w:szCs w:val="24"/>
        </w:rPr>
        <w:t xml:space="preserve"> possible outcomes of this diplomatic mission. </w:t>
      </w:r>
      <w:ins w:author="Meike Robaard" w:date="2022-05-24T19:55:17.652Z" w:id="695805557">
        <w:r w:rsidRPr="0B4FDAD2" w:rsidR="1F7166FA">
          <w:rPr>
            <w:rFonts w:cs="Calibri" w:cstheme="minorAscii"/>
            <w:sz w:val="24"/>
            <w:szCs w:val="24"/>
          </w:rPr>
          <w:t>A</w:t>
        </w:r>
      </w:ins>
      <w:del w:author="Meike Robaard" w:date="2022-05-24T19:55:17.137Z" w:id="1867395648">
        <w:r w:rsidRPr="0B4FDAD2" w:rsidDel="1F7166FA">
          <w:rPr>
            <w:rFonts w:cs="Calibri" w:cstheme="minorAscii"/>
            <w:sz w:val="24"/>
            <w:szCs w:val="24"/>
          </w:rPr>
          <w:delText>Some time</w:delText>
        </w:r>
        <w:r w:rsidRPr="0B4FDAD2" w:rsidDel="1F7166FA">
          <w:rPr>
            <w:rFonts w:cs="Calibri" w:cstheme="minorAscii"/>
            <w:sz w:val="24"/>
            <w:szCs w:val="24"/>
          </w:rPr>
          <w:delText xml:space="preserve"> a</w:delText>
        </w:r>
      </w:del>
      <w:proofErr w:type="spellStart"/>
      <w:r w:rsidRPr="0B4FDAD2" w:rsidR="1F7166FA">
        <w:rPr>
          <w:rFonts w:cs="Calibri" w:cstheme="minorAscii"/>
          <w:sz w:val="24"/>
          <w:szCs w:val="24"/>
        </w:rPr>
        <w:t>fter</w:t>
      </w:r>
      <w:proofErr w:type="spellEnd"/>
      <w:r w:rsidRPr="0B4FDAD2" w:rsidR="1F7166FA">
        <w:rPr>
          <w:rFonts w:cs="Calibri" w:cstheme="minorAscii"/>
          <w:sz w:val="24"/>
          <w:szCs w:val="24"/>
        </w:rPr>
        <w:t xml:space="preserve"> the presidential visit, </w:t>
      </w:r>
      <w:r w:rsidRPr="0B4FDAD2" w:rsidR="1F7166FA">
        <w:rPr>
          <w:rFonts w:cs="Calibri" w:cstheme="minorAscii"/>
          <w:sz w:val="24"/>
          <w:szCs w:val="24"/>
        </w:rPr>
        <w:t>Fischhoff</w:t>
      </w:r>
      <w:r w:rsidRPr="0B4FDAD2" w:rsidR="1F7166FA">
        <w:rPr>
          <w:rFonts w:cs="Calibri" w:cstheme="minorAscii"/>
          <w:sz w:val="24"/>
          <w:szCs w:val="24"/>
        </w:rPr>
        <w:t xml:space="preserve"> asked the participants to remember the probability they had accorded to each of the </w:t>
      </w:r>
      <w:r w:rsidRPr="0B4FDAD2" w:rsidR="3B902368">
        <w:rPr>
          <w:rFonts w:cs="Calibri" w:cstheme="minorAscii"/>
          <w:sz w:val="24"/>
          <w:szCs w:val="24"/>
        </w:rPr>
        <w:t>ten</w:t>
      </w:r>
      <w:r w:rsidRPr="0B4FDAD2" w:rsidR="1F7166FA">
        <w:rPr>
          <w:rFonts w:cs="Calibri" w:cstheme="minorAscii"/>
          <w:sz w:val="24"/>
          <w:szCs w:val="24"/>
        </w:rPr>
        <w:t xml:space="preserve"> possible outcomes. </w:t>
      </w:r>
      <w:del w:author="Meike Robaard" w:date="2022-05-24T19:55:43.643Z" w:id="1357649930">
        <w:r w:rsidRPr="0B4FDAD2" w:rsidDel="3B902368">
          <w:rPr>
            <w:rFonts w:cs="Calibri" w:cstheme="minorAscii"/>
            <w:sz w:val="24"/>
            <w:szCs w:val="24"/>
          </w:rPr>
          <w:delText xml:space="preserve">Turns out, </w:delText>
        </w:r>
      </w:del>
      <w:ins w:author="Meike Robaard" w:date="2022-05-24T19:55:44.069Z" w:id="655786508">
        <w:r w:rsidRPr="0B4FDAD2" w:rsidR="3B902368">
          <w:rPr>
            <w:rFonts w:cs="Calibri" w:cstheme="minorAscii"/>
            <w:sz w:val="24"/>
            <w:szCs w:val="24"/>
          </w:rPr>
          <w:t>M</w:t>
        </w:r>
      </w:ins>
      <w:del w:author="Meike Robaard" w:date="2022-05-24T19:55:41.993Z" w:id="2058505861">
        <w:r w:rsidRPr="0B4FDAD2" w:rsidDel="3B902368">
          <w:rPr>
            <w:rFonts w:cs="Calibri" w:cstheme="minorAscii"/>
            <w:sz w:val="24"/>
            <w:szCs w:val="24"/>
          </w:rPr>
          <w:delText>m</w:delText>
        </w:r>
      </w:del>
      <w:proofErr w:type="spellStart"/>
      <w:r w:rsidRPr="0B4FDAD2" w:rsidR="3B902368">
        <w:rPr>
          <w:rFonts w:cs="Calibri" w:cstheme="minorAscii"/>
          <w:sz w:val="24"/>
          <w:szCs w:val="24"/>
        </w:rPr>
        <w:t>ost</w:t>
      </w:r>
      <w:proofErr w:type="spellEnd"/>
      <w:ins w:author="Meike Robaard" w:date="2022-05-24T19:55:54.298Z" w:id="1940448804">
        <w:r w:rsidRPr="0B4FDAD2" w:rsidR="3B902368">
          <w:rPr>
            <w:rFonts w:cs="Calibri" w:cstheme="minorAscii"/>
            <w:sz w:val="24"/>
            <w:szCs w:val="24"/>
          </w:rPr>
          <w:t xml:space="preserve"> people, it turns out</w:t>
        </w:r>
      </w:ins>
      <w:r w:rsidRPr="0B4FDAD2" w:rsidR="3B902368">
        <w:rPr>
          <w:rFonts w:cs="Calibri" w:cstheme="minorAscii"/>
          <w:sz w:val="24"/>
          <w:szCs w:val="24"/>
        </w:rPr>
        <w:t xml:space="preserve"> overestimate</w:t>
      </w:r>
      <w:ins w:author="Meike Robaard" w:date="2022-05-24T19:56:01.021Z" w:id="247326462">
        <w:r w:rsidRPr="0B4FDAD2" w:rsidR="3B902368">
          <w:rPr>
            <w:rFonts w:cs="Calibri" w:cstheme="minorAscii"/>
            <w:sz w:val="24"/>
            <w:szCs w:val="24"/>
          </w:rPr>
          <w:t>d</w:t>
        </w:r>
      </w:ins>
      <w:r w:rsidRPr="0B4FDAD2" w:rsidR="3B902368">
        <w:rPr>
          <w:rFonts w:cs="Calibri" w:cstheme="minorAscii"/>
          <w:sz w:val="24"/>
          <w:szCs w:val="24"/>
        </w:rPr>
        <w:t xml:space="preserve"> the weight they had accorded to the scenario that unfolded. </w:t>
      </w:r>
      <w:r w:rsidRPr="0B4FDAD2" w:rsidR="1F7166FA">
        <w:rPr>
          <w:rFonts w:cs="Calibri" w:cstheme="minorAscii"/>
          <w:sz w:val="24"/>
          <w:szCs w:val="24"/>
        </w:rPr>
        <w:t xml:space="preserve">Most people thought they were better predictors than they </w:t>
      </w:r>
      <w:del w:author="Meike Robaard" w:date="2022-05-24T19:56:12.733Z" w:id="310934579">
        <w:r w:rsidRPr="0B4FDAD2" w:rsidDel="1F7166FA">
          <w:rPr>
            <w:rFonts w:cs="Calibri" w:cstheme="minorAscii"/>
            <w:sz w:val="24"/>
            <w:szCs w:val="24"/>
          </w:rPr>
          <w:delText>actually</w:delText>
        </w:r>
      </w:del>
      <w:ins w:author="Meike Robaard" w:date="2022-05-24T19:56:14.069Z" w:id="1257986348">
        <w:r w:rsidRPr="0B4FDAD2" w:rsidR="1F7166FA">
          <w:rPr>
            <w:rFonts w:cs="Calibri" w:cstheme="minorAscii"/>
            <w:sz w:val="24"/>
            <w:szCs w:val="24"/>
          </w:rPr>
          <w:t>really</w:t>
        </w:r>
      </w:ins>
      <w:r w:rsidRPr="0B4FDAD2" w:rsidR="1F7166FA">
        <w:rPr>
          <w:rFonts w:cs="Calibri" w:cstheme="minorAscii"/>
          <w:sz w:val="24"/>
          <w:szCs w:val="24"/>
        </w:rPr>
        <w:t xml:space="preserve"> were</w:t>
      </w:r>
      <w:r w:rsidRPr="0B4FDAD2" w:rsidR="1F7166FA">
        <w:rPr>
          <w:rFonts w:cs="Calibri" w:cstheme="minorAscii"/>
          <w:sz w:val="24"/>
          <w:szCs w:val="24"/>
        </w:rPr>
        <w:t xml:space="preserve">. This </w:t>
      </w:r>
      <w:ins w:author="Meike Robaard" w:date="2022-05-24T19:56:23.914Z" w:id="394518939">
        <w:r w:rsidRPr="0B4FDAD2" w:rsidR="1F7166FA">
          <w:rPr>
            <w:rFonts w:cs="Calibri" w:cstheme="minorAscii"/>
            <w:sz w:val="24"/>
            <w:szCs w:val="24"/>
          </w:rPr>
          <w:t xml:space="preserve">kind of </w:t>
        </w:r>
      </w:ins>
      <w:r w:rsidRPr="0B4FDAD2" w:rsidR="1F7166FA">
        <w:rPr>
          <w:rFonts w:cs="Calibri" w:cstheme="minorAscii"/>
          <w:sz w:val="24"/>
          <w:szCs w:val="24"/>
        </w:rPr>
        <w:t xml:space="preserve">research </w:t>
      </w:r>
      <w:ins w:author="Meike Robaard" w:date="2022-05-24T19:56:26.719Z" w:id="883137366">
        <w:r w:rsidRPr="0B4FDAD2" w:rsidR="1F7166FA">
          <w:rPr>
            <w:rFonts w:cs="Calibri" w:cstheme="minorAscii"/>
            <w:sz w:val="24"/>
            <w:szCs w:val="24"/>
          </w:rPr>
          <w:t xml:space="preserve">experiment </w:t>
        </w:r>
      </w:ins>
      <w:r w:rsidRPr="0B4FDAD2" w:rsidR="1F7166FA">
        <w:rPr>
          <w:rFonts w:cs="Calibri" w:cstheme="minorAscii"/>
          <w:sz w:val="24"/>
          <w:szCs w:val="24"/>
        </w:rPr>
        <w:t>has been repeated several times, for example before and after the trial of O.J. Simpson</w:t>
      </w:r>
      <w:ins w:author="Meike Robaard" w:date="2022-05-24T19:56:53.343Z" w:id="429609389">
        <w:r w:rsidRPr="0B4FDAD2" w:rsidR="1F7166FA">
          <w:rPr>
            <w:rFonts w:cs="Calibri" w:cstheme="minorAscii"/>
            <w:sz w:val="24"/>
            <w:szCs w:val="24"/>
          </w:rPr>
          <w:t>,</w:t>
        </w:r>
      </w:ins>
      <w:r w:rsidRPr="0B4FDAD2" w:rsidR="1F7166FA">
        <w:rPr>
          <w:rFonts w:cs="Calibri" w:cstheme="minorAscii"/>
          <w:sz w:val="24"/>
          <w:szCs w:val="24"/>
        </w:rPr>
        <w:t xml:space="preserve"> and </w:t>
      </w:r>
      <w:ins w:author="Meike Robaard" w:date="2022-05-24T19:56:50.461Z" w:id="59401816">
        <w:r w:rsidRPr="0B4FDAD2" w:rsidR="1F7166FA">
          <w:rPr>
            <w:rFonts w:cs="Calibri" w:cstheme="minorAscii"/>
            <w:sz w:val="24"/>
            <w:szCs w:val="24"/>
          </w:rPr>
          <w:t xml:space="preserve">during </w:t>
        </w:r>
      </w:ins>
      <w:r w:rsidRPr="0B4FDAD2" w:rsidR="1F7166FA">
        <w:rPr>
          <w:rFonts w:cs="Calibri" w:cstheme="minorAscii"/>
          <w:sz w:val="24"/>
          <w:szCs w:val="24"/>
        </w:rPr>
        <w:t xml:space="preserve">the impeachment of President Bill Clinton, with similar results. </w:t>
      </w:r>
    </w:p>
    <w:p w:rsidRPr="00035264" w:rsidR="00711E6D" w:rsidP="00B85D98" w:rsidRDefault="00711E6D" w14:paraId="42D8D16A" w14:textId="77777777">
      <w:pPr>
        <w:spacing w:line="360" w:lineRule="auto"/>
        <w:rPr>
          <w:rFonts w:cstheme="minorHAnsi"/>
          <w:sz w:val="24"/>
          <w:szCs w:val="24"/>
        </w:rPr>
      </w:pPr>
    </w:p>
    <w:p w:rsidRPr="00035264" w:rsidR="00711E6D" w:rsidP="0B4FDAD2" w:rsidRDefault="00711E6D" w14:paraId="12E6A72D" w14:textId="436E70FF">
      <w:pPr>
        <w:spacing w:line="360" w:lineRule="auto"/>
        <w:rPr>
          <w:rFonts w:cs="Calibri" w:cstheme="minorAscii"/>
          <w:sz w:val="24"/>
          <w:szCs w:val="24"/>
        </w:rPr>
      </w:pPr>
      <w:r w:rsidRPr="0B4FDAD2" w:rsidR="1F7166FA">
        <w:rPr>
          <w:rFonts w:cs="Calibri" w:cstheme="minorAscii"/>
          <w:sz w:val="24"/>
          <w:szCs w:val="24"/>
        </w:rPr>
        <w:t xml:space="preserve">Problem 14: </w:t>
      </w:r>
      <w:ins w:author="Meike Robaard" w:date="2022-05-24T19:56:56.773Z" w:id="1552396302">
        <w:r w:rsidRPr="0B4FDAD2" w:rsidR="1F7166FA">
          <w:rPr>
            <w:rFonts w:cs="Calibri" w:cstheme="minorAscii"/>
            <w:sz w:val="24"/>
            <w:szCs w:val="24"/>
          </w:rPr>
          <w:t>title?</w:t>
        </w:r>
      </w:ins>
    </w:p>
    <w:p w:rsidR="00EF31C5" w:rsidP="0B4FDAD2" w:rsidRDefault="00711E6D" w14:paraId="34B254C7" w14:textId="7C8F70EF">
      <w:pPr>
        <w:spacing w:line="360" w:lineRule="auto"/>
        <w:rPr>
          <w:rFonts w:cs="Calibri" w:cstheme="minorAscii"/>
          <w:sz w:val="24"/>
          <w:szCs w:val="24"/>
        </w:rPr>
      </w:pPr>
      <w:r w:rsidRPr="0B4FDAD2" w:rsidR="1F7166FA">
        <w:rPr>
          <w:rFonts w:cs="Calibri" w:cstheme="minorAscii"/>
          <w:sz w:val="24"/>
          <w:szCs w:val="24"/>
        </w:rPr>
        <w:t>One of the most truth-distorting fallacies is the confirmation bias. We tend to look primarily</w:t>
      </w:r>
      <w:ins w:author="Meike Robaard" w:date="2022-05-24T19:57:07.067Z" w:id="187229326">
        <w:r w:rsidRPr="0B4FDAD2" w:rsidR="1F7166FA">
          <w:rPr>
            <w:rFonts w:cs="Calibri" w:cstheme="minorAscii"/>
            <w:sz w:val="24"/>
            <w:szCs w:val="24"/>
          </w:rPr>
          <w:t>,</w:t>
        </w:r>
      </w:ins>
      <w:r w:rsidRPr="0B4FDAD2" w:rsidR="1F7166FA">
        <w:rPr>
          <w:rFonts w:cs="Calibri" w:cstheme="minorAscii"/>
          <w:sz w:val="24"/>
          <w:szCs w:val="24"/>
        </w:rPr>
        <w:t xml:space="preserve"> or even exclusively</w:t>
      </w:r>
      <w:ins w:author="Meike Robaard" w:date="2022-05-24T19:57:10.26Z" w:id="1822897757">
        <w:r w:rsidRPr="0B4FDAD2" w:rsidR="1F7166FA">
          <w:rPr>
            <w:rFonts w:cs="Calibri" w:cstheme="minorAscii"/>
            <w:sz w:val="24"/>
            <w:szCs w:val="24"/>
          </w:rPr>
          <w:t>,</w:t>
        </w:r>
      </w:ins>
      <w:r w:rsidRPr="0B4FDAD2" w:rsidR="1F7166FA">
        <w:rPr>
          <w:rFonts w:cs="Calibri" w:cstheme="minorAscii"/>
          <w:sz w:val="24"/>
          <w:szCs w:val="24"/>
        </w:rPr>
        <w:t xml:space="preserve"> for information that confirms our beliefs (</w:t>
      </w:r>
      <w:del w:author="Meike Robaard" w:date="2022-05-24T19:57:20.981Z" w:id="2137228717">
        <w:r w:rsidRPr="0B4FDAD2" w:rsidDel="1F7166FA">
          <w:rPr>
            <w:rFonts w:cs="Calibri" w:cstheme="minorAscii"/>
            <w:sz w:val="24"/>
            <w:szCs w:val="24"/>
          </w:rPr>
          <w:delText>and not for</w:delText>
        </w:r>
      </w:del>
      <w:ins w:author="Meike Robaard" w:date="2022-05-24T19:57:38.522Z" w:id="31029169">
        <w:r w:rsidRPr="0B4FDAD2" w:rsidR="1F7166FA">
          <w:rPr>
            <w:rFonts w:cs="Calibri" w:cstheme="minorAscii"/>
            <w:sz w:val="24"/>
            <w:szCs w:val="24"/>
          </w:rPr>
          <w:t>whilst almost entirely ignoring</w:t>
        </w:r>
      </w:ins>
      <w:r w:rsidRPr="0B4FDAD2" w:rsidR="1F7166FA">
        <w:rPr>
          <w:rFonts w:cs="Calibri" w:cstheme="minorAscii"/>
          <w:sz w:val="24"/>
          <w:szCs w:val="24"/>
        </w:rPr>
        <w:t xml:space="preserve"> information that contradicts our beliefs). </w:t>
      </w:r>
    </w:p>
    <w:p w:rsidR="00EF31C5" w:rsidP="00B85D98" w:rsidRDefault="00EF31C5" w14:paraId="01A12B5B" w14:textId="77777777">
      <w:pPr>
        <w:spacing w:line="360" w:lineRule="auto"/>
        <w:rPr>
          <w:rFonts w:cstheme="minorHAnsi"/>
          <w:sz w:val="24"/>
          <w:szCs w:val="24"/>
        </w:rPr>
      </w:pPr>
    </w:p>
    <w:p w:rsidR="00711E6D" w:rsidP="0B4FDAD2" w:rsidRDefault="00711E6D" w14:paraId="35A830C1" w14:textId="6AE8FC88">
      <w:pPr>
        <w:spacing w:line="360" w:lineRule="auto"/>
        <w:rPr>
          <w:rFonts w:cs="Calibri" w:cstheme="minorAscii"/>
          <w:sz w:val="24"/>
          <w:szCs w:val="24"/>
        </w:rPr>
      </w:pPr>
      <w:ins w:author="Meike Robaard" w:date="2022-05-24T19:59:20.361Z" w:id="177261246">
        <w:r w:rsidRPr="0B4FDAD2" w:rsidR="1F7166FA">
          <w:rPr>
            <w:rFonts w:cs="Calibri" w:cstheme="minorAscii"/>
            <w:sz w:val="24"/>
            <w:szCs w:val="24"/>
          </w:rPr>
          <w:t>P</w:t>
        </w:r>
      </w:ins>
      <w:del w:author="Meike Robaard" w:date="2022-05-24T19:59:18.957Z" w:id="926576153">
        <w:r w:rsidRPr="0B4FDAD2" w:rsidDel="1F7166FA">
          <w:rPr>
            <w:rFonts w:cs="Calibri" w:cstheme="minorAscii"/>
            <w:sz w:val="24"/>
            <w:szCs w:val="24"/>
          </w:rPr>
          <w:delText>The p</w:delText>
        </w:r>
      </w:del>
      <w:proofErr w:type="spellStart"/>
      <w:r w:rsidRPr="0B4FDAD2" w:rsidR="1F7166FA">
        <w:rPr>
          <w:rFonts w:cs="Calibri" w:cstheme="minorAscii"/>
          <w:sz w:val="24"/>
          <w:szCs w:val="24"/>
        </w:rPr>
        <w:t>sychologist</w:t>
      </w:r>
      <w:proofErr w:type="spellEnd"/>
      <w:r w:rsidRPr="0B4FDAD2" w:rsidR="1F7166FA">
        <w:rPr>
          <w:rFonts w:cs="Calibri" w:cstheme="minorAscii"/>
          <w:sz w:val="24"/>
          <w:szCs w:val="24"/>
        </w:rPr>
        <w:t xml:space="preserve"> Peter </w:t>
      </w:r>
      <w:proofErr w:type="spellStart"/>
      <w:r w:rsidRPr="0B4FDAD2" w:rsidR="1F7166FA">
        <w:rPr>
          <w:rFonts w:cs="Calibri" w:cstheme="minorAscii"/>
          <w:sz w:val="24"/>
          <w:szCs w:val="24"/>
        </w:rPr>
        <w:t>Wason</w:t>
      </w:r>
      <w:proofErr w:type="spellEnd"/>
      <w:r w:rsidRPr="0B4FDAD2" w:rsidR="1F7166FA">
        <w:rPr>
          <w:rFonts w:cs="Calibri" w:cstheme="minorAscii"/>
          <w:sz w:val="24"/>
          <w:szCs w:val="24"/>
        </w:rPr>
        <w:t xml:space="preserve"> </w:t>
      </w:r>
      <w:r w:rsidRPr="0B4FDAD2" w:rsidR="0E767D44">
        <w:rPr>
          <w:rFonts w:cs="Calibri" w:cstheme="minorAscii"/>
          <w:sz w:val="24"/>
          <w:szCs w:val="24"/>
        </w:rPr>
        <w:t xml:space="preserve">(1960) </w:t>
      </w:r>
      <w:ins w:author="Meike Robaard" w:date="2022-05-24T19:59:23.063Z" w:id="627443306">
        <w:r w:rsidRPr="0B4FDAD2" w:rsidR="0E767D44">
          <w:rPr>
            <w:rFonts w:cs="Calibri" w:cstheme="minorAscii"/>
            <w:sz w:val="24"/>
            <w:szCs w:val="24"/>
          </w:rPr>
          <w:t xml:space="preserve">has </w:t>
        </w:r>
      </w:ins>
      <w:r w:rsidRPr="0B4FDAD2" w:rsidR="1F7166FA">
        <w:rPr>
          <w:rFonts w:cs="Calibri" w:cstheme="minorAscii"/>
          <w:sz w:val="24"/>
          <w:szCs w:val="24"/>
        </w:rPr>
        <w:t xml:space="preserve">demonstrated this </w:t>
      </w:r>
      <w:ins w:author="Meike Robaard" w:date="2022-05-24T19:59:35.297Z" w:id="1640804161">
        <w:r w:rsidRPr="0B4FDAD2" w:rsidR="1F7166FA">
          <w:rPr>
            <w:rFonts w:cs="Calibri" w:cstheme="minorAscii"/>
            <w:sz w:val="24"/>
            <w:szCs w:val="24"/>
          </w:rPr>
          <w:t xml:space="preserve">phenomenon </w:t>
        </w:r>
      </w:ins>
      <w:r w:rsidRPr="0B4FDAD2" w:rsidR="1F7166FA">
        <w:rPr>
          <w:rFonts w:cs="Calibri" w:cstheme="minorAscii"/>
          <w:sz w:val="24"/>
          <w:szCs w:val="24"/>
        </w:rPr>
        <w:t>with his 'hypothesis testing' experiment. You are presented with a sequence of three numbers: 2</w:t>
      </w:r>
      <w:r w:rsidRPr="0B4FDAD2" w:rsidR="1F7166FA">
        <w:rPr>
          <w:rFonts w:cs="Calibri" w:cstheme="minorAscii"/>
          <w:sz w:val="24"/>
          <w:szCs w:val="24"/>
        </w:rPr>
        <w:t xml:space="preserve">, </w:t>
      </w:r>
      <w:r w:rsidRPr="0B4FDAD2" w:rsidR="1F7166FA">
        <w:rPr>
          <w:rFonts w:cs="Calibri" w:cstheme="minorAscii"/>
          <w:sz w:val="24"/>
          <w:szCs w:val="24"/>
        </w:rPr>
        <w:t xml:space="preserve">4 and 8. A rule corresponds to this sequence. The aim is to guess that rule </w:t>
      </w:r>
      <w:del w:author="Meike Robaard" w:date="2022-05-24T20:00:15.057Z" w:id="698481426">
        <w:r w:rsidRPr="0B4FDAD2" w:rsidDel="1F7166FA">
          <w:rPr>
            <w:rFonts w:cs="Calibri" w:cstheme="minorAscii"/>
            <w:sz w:val="24"/>
            <w:szCs w:val="24"/>
          </w:rPr>
          <w:delText>or pattern</w:delText>
        </w:r>
      </w:del>
      <w:r w:rsidRPr="0B4FDAD2" w:rsidR="1F7166FA">
        <w:rPr>
          <w:rFonts w:cs="Calibri" w:cstheme="minorAscii"/>
          <w:sz w:val="24"/>
          <w:szCs w:val="24"/>
        </w:rPr>
        <w:t xml:space="preserve"> by proposing different series, each with three digits. You get one of the following answers: </w:t>
      </w:r>
      <w:r w:rsidRPr="0B4FDAD2" w:rsidR="09307C6F">
        <w:rPr>
          <w:rFonts w:cs="Calibri" w:cstheme="minorAscii"/>
          <w:sz w:val="24"/>
          <w:szCs w:val="24"/>
        </w:rPr>
        <w:t>‘</w:t>
      </w:r>
      <w:r w:rsidRPr="0B4FDAD2" w:rsidR="1F7166FA">
        <w:rPr>
          <w:rFonts w:cs="Calibri" w:cstheme="minorAscii"/>
          <w:sz w:val="24"/>
          <w:szCs w:val="24"/>
        </w:rPr>
        <w:t>yes</w:t>
      </w:r>
      <w:r w:rsidRPr="0B4FDAD2" w:rsidR="09307C6F">
        <w:rPr>
          <w:rFonts w:cs="Calibri" w:cstheme="minorAscii"/>
          <w:sz w:val="24"/>
          <w:szCs w:val="24"/>
        </w:rPr>
        <w:t>,</w:t>
      </w:r>
      <w:r w:rsidRPr="0B4FDAD2" w:rsidR="1F7166FA">
        <w:rPr>
          <w:rFonts w:cs="Calibri" w:cstheme="minorAscii"/>
          <w:sz w:val="24"/>
          <w:szCs w:val="24"/>
        </w:rPr>
        <w:t xml:space="preserve"> that follows</w:t>
      </w:r>
      <w:ins w:author="Meike Robaard" w:date="2022-05-24T20:00:28.158Z" w:id="317813500">
        <w:r w:rsidRPr="0B4FDAD2" w:rsidR="1F7166FA">
          <w:rPr>
            <w:rFonts w:cs="Calibri" w:cstheme="minorAscii"/>
            <w:sz w:val="24"/>
            <w:szCs w:val="24"/>
          </w:rPr>
          <w:t xml:space="preserve"> from</w:t>
        </w:r>
      </w:ins>
      <w:r w:rsidRPr="0B4FDAD2" w:rsidR="1F7166FA">
        <w:rPr>
          <w:rFonts w:cs="Calibri" w:cstheme="minorAscii"/>
          <w:sz w:val="24"/>
          <w:szCs w:val="24"/>
        </w:rPr>
        <w:t xml:space="preserve"> the rule</w:t>
      </w:r>
      <w:r w:rsidRPr="0B4FDAD2" w:rsidR="09307C6F">
        <w:rPr>
          <w:rFonts w:cs="Calibri" w:cstheme="minorAscii"/>
          <w:sz w:val="24"/>
          <w:szCs w:val="24"/>
        </w:rPr>
        <w:t>’</w:t>
      </w:r>
      <w:r w:rsidRPr="0B4FDAD2" w:rsidR="1F7166FA">
        <w:rPr>
          <w:rFonts w:cs="Calibri" w:cstheme="minorAscii"/>
          <w:sz w:val="24"/>
          <w:szCs w:val="24"/>
        </w:rPr>
        <w:t xml:space="preserve"> or </w:t>
      </w:r>
      <w:r w:rsidRPr="0B4FDAD2" w:rsidR="09307C6F">
        <w:rPr>
          <w:rFonts w:cs="Calibri" w:cstheme="minorAscii"/>
          <w:sz w:val="24"/>
          <w:szCs w:val="24"/>
        </w:rPr>
        <w:t>‘</w:t>
      </w:r>
      <w:r w:rsidRPr="0B4FDAD2" w:rsidR="1F7166FA">
        <w:rPr>
          <w:rFonts w:cs="Calibri" w:cstheme="minorAscii"/>
          <w:sz w:val="24"/>
          <w:szCs w:val="24"/>
        </w:rPr>
        <w:t>no</w:t>
      </w:r>
      <w:r w:rsidRPr="0B4FDAD2" w:rsidR="09307C6F">
        <w:rPr>
          <w:rFonts w:cs="Calibri" w:cstheme="minorAscii"/>
          <w:sz w:val="24"/>
          <w:szCs w:val="24"/>
        </w:rPr>
        <w:t>,</w:t>
      </w:r>
      <w:r w:rsidRPr="0B4FDAD2" w:rsidR="1F7166FA">
        <w:rPr>
          <w:rFonts w:cs="Calibri" w:cstheme="minorAscii"/>
          <w:sz w:val="24"/>
          <w:szCs w:val="24"/>
        </w:rPr>
        <w:t xml:space="preserve"> that does not follow </w:t>
      </w:r>
      <w:ins w:author="Meike Robaard" w:date="2022-05-24T20:00:35.886Z" w:id="1495151544">
        <w:r w:rsidRPr="0B4FDAD2" w:rsidR="1F7166FA">
          <w:rPr>
            <w:rFonts w:cs="Calibri" w:cstheme="minorAscii"/>
            <w:sz w:val="24"/>
            <w:szCs w:val="24"/>
          </w:rPr>
          <w:t xml:space="preserve">from </w:t>
        </w:r>
      </w:ins>
      <w:r w:rsidRPr="0B4FDAD2" w:rsidR="1F7166FA">
        <w:rPr>
          <w:rFonts w:cs="Calibri" w:cstheme="minorAscii"/>
          <w:sz w:val="24"/>
          <w:szCs w:val="24"/>
        </w:rPr>
        <w:t>the rule</w:t>
      </w:r>
      <w:r w:rsidRPr="0B4FDAD2" w:rsidR="09307C6F">
        <w:rPr>
          <w:rFonts w:cs="Calibri" w:cstheme="minorAscii"/>
          <w:sz w:val="24"/>
          <w:szCs w:val="24"/>
        </w:rPr>
        <w:t>’</w:t>
      </w:r>
      <w:r w:rsidRPr="0B4FDAD2" w:rsidR="1F7166FA">
        <w:rPr>
          <w:rFonts w:cs="Calibri" w:cstheme="minorAscii"/>
          <w:sz w:val="24"/>
          <w:szCs w:val="24"/>
        </w:rPr>
        <w:t xml:space="preserve">. When you think you know the rule, you can take a guess. </w:t>
      </w:r>
    </w:p>
    <w:p w:rsidRPr="00035264" w:rsidR="00711E6D" w:rsidP="00B85D98" w:rsidRDefault="00711E6D" w14:paraId="106339ED" w14:textId="77777777">
      <w:pPr>
        <w:spacing w:line="360" w:lineRule="auto"/>
        <w:rPr>
          <w:rFonts w:cstheme="minorHAnsi"/>
          <w:sz w:val="24"/>
          <w:szCs w:val="24"/>
        </w:rPr>
      </w:pPr>
    </w:p>
    <w:p w:rsidRPr="00035264" w:rsidR="00711E6D" w:rsidP="0B4FDAD2" w:rsidRDefault="00711E6D" w14:paraId="49B1FC75" w14:textId="09A03F67">
      <w:pPr>
        <w:spacing w:line="360" w:lineRule="auto"/>
        <w:rPr>
          <w:rFonts w:cs="Calibri" w:cstheme="minorAscii"/>
          <w:sz w:val="24"/>
          <w:szCs w:val="24"/>
        </w:rPr>
      </w:pPr>
      <w:r w:rsidRPr="0B4FDAD2" w:rsidR="1F7166FA">
        <w:rPr>
          <w:rFonts w:cs="Calibri" w:cstheme="minorAscii"/>
          <w:sz w:val="24"/>
          <w:szCs w:val="24"/>
        </w:rPr>
        <w:t>The rule</w:t>
      </w:r>
      <w:ins w:author="Meike Robaard" w:date="2022-05-24T20:00:58.674Z" w:id="1140012785">
        <w:r w:rsidRPr="0B4FDAD2" w:rsidR="1F7166FA">
          <w:rPr>
            <w:rFonts w:cs="Calibri" w:cstheme="minorAscii"/>
            <w:sz w:val="24"/>
            <w:szCs w:val="24"/>
          </w:rPr>
          <w:t>,</w:t>
        </w:r>
      </w:ins>
      <w:ins w:author="Meike Robaard" w:date="2022-05-24T20:01:00.979Z" w:id="710475262">
        <w:r w:rsidRPr="0B4FDAD2" w:rsidR="1F7166FA">
          <w:rPr>
            <w:rFonts w:cs="Calibri" w:cstheme="minorAscii"/>
            <w:sz w:val="24"/>
            <w:szCs w:val="24"/>
          </w:rPr>
          <w:t xml:space="preserve"> quite</w:t>
        </w:r>
      </w:ins>
      <w:r w:rsidRPr="0B4FDAD2" w:rsidR="1F7166FA">
        <w:rPr>
          <w:rFonts w:cs="Calibri" w:cstheme="minorAscii"/>
          <w:sz w:val="24"/>
          <w:szCs w:val="24"/>
        </w:rPr>
        <w:t xml:space="preserve"> simply</w:t>
      </w:r>
      <w:ins w:author="Meike Robaard" w:date="2022-05-24T20:01:02.484Z" w:id="927112648">
        <w:r w:rsidRPr="0B4FDAD2" w:rsidR="1F7166FA">
          <w:rPr>
            <w:rFonts w:cs="Calibri" w:cstheme="minorAscii"/>
            <w:sz w:val="24"/>
            <w:szCs w:val="24"/>
          </w:rPr>
          <w:t>,</w:t>
        </w:r>
      </w:ins>
      <w:r w:rsidRPr="0B4FDAD2" w:rsidR="1F7166FA">
        <w:rPr>
          <w:rFonts w:cs="Calibri" w:cstheme="minorAscii"/>
          <w:sz w:val="24"/>
          <w:szCs w:val="24"/>
        </w:rPr>
        <w:t xml:space="preserve"> </w:t>
      </w:r>
      <w:r w:rsidRPr="0B4FDAD2" w:rsidR="3B902368">
        <w:rPr>
          <w:rFonts w:cs="Calibri" w:cstheme="minorAscii"/>
          <w:sz w:val="24"/>
          <w:szCs w:val="24"/>
        </w:rPr>
        <w:t>was</w:t>
      </w:r>
      <w:del w:author="Meike Robaard" w:date="2022-05-24T20:00:53.354Z" w:id="1551372902">
        <w:r w:rsidRPr="0B4FDAD2" w:rsidDel="1F7166FA">
          <w:rPr>
            <w:rFonts w:cs="Calibri" w:cstheme="minorAscii"/>
            <w:sz w:val="24"/>
            <w:szCs w:val="24"/>
          </w:rPr>
          <w:delText>:</w:delText>
        </w:r>
      </w:del>
      <w:r w:rsidRPr="0B4FDAD2" w:rsidR="1F7166FA">
        <w:rPr>
          <w:rFonts w:cs="Calibri" w:cstheme="minorAscii"/>
          <w:sz w:val="24"/>
          <w:szCs w:val="24"/>
        </w:rPr>
        <w:t xml:space="preserve"> a series of increasing numbers. Usually, people take a long time </w:t>
      </w:r>
      <w:ins w:author="Meike Robaard" w:date="2022-05-24T20:01:11.913Z" w:id="1445141757">
        <w:r w:rsidRPr="0B4FDAD2" w:rsidR="1F7166FA">
          <w:rPr>
            <w:rFonts w:cs="Calibri" w:cstheme="minorAscii"/>
            <w:sz w:val="24"/>
            <w:szCs w:val="24"/>
          </w:rPr>
          <w:t>before they</w:t>
        </w:r>
      </w:ins>
      <w:del w:author="Meike Robaard" w:date="2022-05-24T20:01:09.389Z" w:id="1599705408">
        <w:r w:rsidRPr="0B4FDAD2" w:rsidDel="1F7166FA">
          <w:rPr>
            <w:rFonts w:cs="Calibri" w:cstheme="minorAscii"/>
            <w:sz w:val="24"/>
            <w:szCs w:val="24"/>
          </w:rPr>
          <w:delText>to</w:delText>
        </w:r>
      </w:del>
      <w:r w:rsidRPr="0B4FDAD2" w:rsidR="1F7166FA">
        <w:rPr>
          <w:rFonts w:cs="Calibri" w:cstheme="minorAscii"/>
          <w:sz w:val="24"/>
          <w:szCs w:val="24"/>
        </w:rPr>
        <w:t xml:space="preserve"> find it. The reason that we find it hard to solve this riddle is because we tend to propose sequences that confirm</w:t>
      </w:r>
      <w:ins w:author="Meike Robaard" w:date="2022-05-24T20:01:41.989Z" w:id="1140142519">
        <w:r w:rsidRPr="0B4FDAD2" w:rsidR="1F7166FA">
          <w:rPr>
            <w:rFonts w:cs="Calibri" w:cstheme="minorAscii"/>
            <w:sz w:val="24"/>
            <w:szCs w:val="24"/>
          </w:rPr>
          <w:t xml:space="preserve"> or conform to</w:t>
        </w:r>
      </w:ins>
      <w:r w:rsidRPr="0B4FDAD2" w:rsidR="1F7166FA">
        <w:rPr>
          <w:rFonts w:cs="Calibri" w:cstheme="minorAscii"/>
          <w:sz w:val="24"/>
          <w:szCs w:val="24"/>
        </w:rPr>
        <w:t xml:space="preserve"> the rule</w:t>
      </w:r>
      <w:ins w:author="Meike Robaard" w:date="2022-05-24T20:01:45.515Z" w:id="294836989">
        <w:r w:rsidRPr="0B4FDAD2" w:rsidR="1F7166FA">
          <w:rPr>
            <w:rFonts w:cs="Calibri" w:cstheme="minorAscii"/>
            <w:sz w:val="24"/>
            <w:szCs w:val="24"/>
          </w:rPr>
          <w:t>(s)</w:t>
        </w:r>
      </w:ins>
      <w:r w:rsidRPr="0B4FDAD2" w:rsidR="1F7166FA">
        <w:rPr>
          <w:rFonts w:cs="Calibri" w:cstheme="minorAscii"/>
          <w:sz w:val="24"/>
          <w:szCs w:val="24"/>
        </w:rPr>
        <w:t xml:space="preserve"> in our head.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we think it involves doubling numbers or doubling even digits and propose sequences that correspond to this rule</w:t>
      </w:r>
      <w:ins w:author="Meike Robaard" w:date="2022-05-24T20:02:22.267Z" w:id="1201262720">
        <w:r w:rsidRPr="0B4FDAD2" w:rsidR="1F7166FA">
          <w:rPr>
            <w:rFonts w:cs="Calibri" w:cstheme="minorAscii"/>
            <w:sz w:val="24"/>
            <w:szCs w:val="24"/>
          </w:rPr>
          <w:t>, whilst,</w:t>
        </w:r>
      </w:ins>
      <w:del w:author="Meike Robaard" w:date="2022-05-24T20:02:12.526Z" w:id="1291615593">
        <w:r w:rsidRPr="0B4FDAD2" w:rsidDel="1F7166FA">
          <w:rPr>
            <w:rFonts w:cs="Calibri" w:cstheme="minorAscii"/>
            <w:sz w:val="24"/>
            <w:szCs w:val="24"/>
          </w:rPr>
          <w:delText>. Whereas</w:delText>
        </w:r>
      </w:del>
      <w:r w:rsidRPr="0B4FDAD2" w:rsidR="1F7166FA">
        <w:rPr>
          <w:rFonts w:cs="Calibri" w:cstheme="minorAscii"/>
          <w:sz w:val="24"/>
          <w:szCs w:val="24"/>
        </w:rPr>
        <w:t xml:space="preserve"> </w:t>
      </w:r>
      <w:proofErr w:type="gramStart"/>
      <w:r w:rsidRPr="0B4FDAD2" w:rsidR="1F7166FA">
        <w:rPr>
          <w:rFonts w:cs="Calibri" w:cstheme="minorAscii"/>
          <w:sz w:val="24"/>
          <w:szCs w:val="24"/>
        </w:rPr>
        <w:t>in order to</w:t>
      </w:r>
      <w:proofErr w:type="gramEnd"/>
      <w:r w:rsidRPr="0B4FDAD2" w:rsidR="1F7166FA">
        <w:rPr>
          <w:rFonts w:cs="Calibri" w:cstheme="minorAscii"/>
          <w:sz w:val="24"/>
          <w:szCs w:val="24"/>
        </w:rPr>
        <w:t xml:space="preserve"> solve the riddle, you </w:t>
      </w:r>
      <w:ins w:author="Meike Robaard" w:date="2022-05-24T20:02:32.061Z" w:id="2051297718">
        <w:r w:rsidRPr="0B4FDAD2" w:rsidR="1F7166FA">
          <w:rPr>
            <w:rFonts w:cs="Calibri" w:cstheme="minorAscii"/>
            <w:sz w:val="24"/>
            <w:szCs w:val="24"/>
          </w:rPr>
          <w:t xml:space="preserve">instead </w:t>
        </w:r>
      </w:ins>
      <w:proofErr w:type="gramStart"/>
      <w:r w:rsidRPr="0B4FDAD2" w:rsidR="1F7166FA">
        <w:rPr>
          <w:rFonts w:cs="Calibri" w:cstheme="minorAscii"/>
          <w:sz w:val="24"/>
          <w:szCs w:val="24"/>
        </w:rPr>
        <w:t>have to</w:t>
      </w:r>
      <w:proofErr w:type="gramEnd"/>
      <w:r w:rsidRPr="0B4FDAD2" w:rsidR="1F7166FA">
        <w:rPr>
          <w:rFonts w:cs="Calibri" w:cstheme="minorAscii"/>
          <w:sz w:val="24"/>
          <w:szCs w:val="24"/>
        </w:rPr>
        <w:t xml:space="preserve"> do the opposite. You </w:t>
      </w:r>
      <w:proofErr w:type="gramStart"/>
      <w:r w:rsidRPr="0B4FDAD2" w:rsidR="1F7166FA">
        <w:rPr>
          <w:rFonts w:cs="Calibri" w:cstheme="minorAscii"/>
          <w:sz w:val="24"/>
          <w:szCs w:val="24"/>
        </w:rPr>
        <w:t>have to</w:t>
      </w:r>
      <w:proofErr w:type="gramEnd"/>
      <w:r w:rsidRPr="0B4FDAD2" w:rsidR="1F7166FA">
        <w:rPr>
          <w:rFonts w:cs="Calibri" w:cstheme="minorAscii"/>
          <w:sz w:val="24"/>
          <w:szCs w:val="24"/>
        </w:rPr>
        <w:t xml:space="preserve"> propose series that do not correspond to your hypothetical rule. That is the only way you can test the rule and</w:t>
      </w:r>
      <w:ins w:author="Meike Robaard" w:date="2022-05-24T20:02:48.915Z" w:id="385303331">
        <w:r w:rsidRPr="0B4FDAD2" w:rsidR="1F7166FA">
          <w:rPr>
            <w:rFonts w:cs="Calibri" w:cstheme="minorAscii"/>
            <w:sz w:val="24"/>
            <w:szCs w:val="24"/>
          </w:rPr>
          <w:t>,</w:t>
        </w:r>
      </w:ins>
      <w:r w:rsidRPr="0B4FDAD2" w:rsidR="1F7166FA">
        <w:rPr>
          <w:rFonts w:cs="Calibri" w:cstheme="minorAscii"/>
          <w:sz w:val="24"/>
          <w:szCs w:val="24"/>
        </w:rPr>
        <w:t xml:space="preserve"> if </w:t>
      </w:r>
      <w:r w:rsidRPr="0B4FDAD2" w:rsidR="1F7166FA">
        <w:rPr>
          <w:rFonts w:cs="Calibri" w:cstheme="minorAscii"/>
          <w:sz w:val="24"/>
          <w:szCs w:val="24"/>
        </w:rPr>
        <w:t>ne</w:t>
      </w:r>
      <w:ins w:author="Meike Robaard" w:date="2022-05-24T20:02:53.452Z" w:id="728506965">
        <w:r w:rsidRPr="0B4FDAD2" w:rsidR="1F7166FA">
          <w:rPr>
            <w:rFonts w:cs="Calibri" w:cstheme="minorAscii"/>
            <w:sz w:val="24"/>
            <w:szCs w:val="24"/>
          </w:rPr>
          <w:t>ed be,</w:t>
        </w:r>
      </w:ins>
      <w:del w:author="Meike Robaard" w:date="2022-05-24T20:02:51.092Z" w:id="631142969">
        <w:r w:rsidRPr="0B4FDAD2" w:rsidDel="1F7166FA">
          <w:rPr>
            <w:rFonts w:cs="Calibri" w:cstheme="minorAscii"/>
            <w:sz w:val="24"/>
            <w:szCs w:val="24"/>
          </w:rPr>
          <w:delText>cessary</w:delText>
        </w:r>
      </w:del>
      <w:r w:rsidRPr="0B4FDAD2" w:rsidR="1F7166FA">
        <w:rPr>
          <w:rFonts w:cs="Calibri" w:cstheme="minorAscii"/>
          <w:sz w:val="24"/>
          <w:szCs w:val="24"/>
        </w:rPr>
        <w:t xml:space="preserve"> replace it with another rule, which you can then test again, </w:t>
      </w:r>
      <w:ins w:author="Meike Robaard" w:date="2022-05-24T20:03:08.033Z" w:id="1387920350">
        <w:r w:rsidRPr="0B4FDAD2" w:rsidR="1F7166FA">
          <w:rPr>
            <w:rFonts w:cs="Calibri" w:cstheme="minorAscii"/>
            <w:sz w:val="24"/>
            <w:szCs w:val="24"/>
          </w:rPr>
          <w:t>and so on</w:t>
        </w:r>
      </w:ins>
      <w:del w:author="Meike Robaard" w:date="2022-05-24T20:03:00.468Z" w:id="1501028729">
        <w:r w:rsidRPr="0B4FDAD2" w:rsidDel="1F7166FA">
          <w:rPr>
            <w:rFonts w:cs="Calibri" w:cstheme="minorAscii"/>
            <w:sz w:val="24"/>
            <w:szCs w:val="24"/>
          </w:rPr>
          <w:delText>etc</w:delText>
        </w:r>
      </w:del>
      <w:r w:rsidRPr="0B4FDAD2" w:rsidR="1F7166FA">
        <w:rPr>
          <w:rFonts w:cs="Calibri" w:cstheme="minorAscii"/>
          <w:sz w:val="24"/>
          <w:szCs w:val="24"/>
        </w:rPr>
        <w:t xml:space="preserve">. </w:t>
      </w:r>
    </w:p>
    <w:p w:rsidRPr="00035264" w:rsidR="00711E6D" w:rsidP="00B85D98" w:rsidRDefault="00711E6D" w14:paraId="4C2EF9A8" w14:textId="77777777">
      <w:pPr>
        <w:spacing w:line="360" w:lineRule="auto"/>
        <w:rPr>
          <w:rFonts w:cstheme="minorHAnsi"/>
          <w:sz w:val="24"/>
          <w:szCs w:val="24"/>
        </w:rPr>
      </w:pPr>
    </w:p>
    <w:p w:rsidRPr="00035264" w:rsidR="00711E6D" w:rsidP="0B4FDAD2" w:rsidRDefault="00711E6D" w14:paraId="412C841D" w14:textId="70B1457F">
      <w:pPr>
        <w:spacing w:line="360" w:lineRule="auto"/>
        <w:rPr>
          <w:rFonts w:cs="Calibri" w:cstheme="minorAscii"/>
          <w:sz w:val="24"/>
          <w:szCs w:val="24"/>
        </w:rPr>
      </w:pPr>
      <w:r w:rsidRPr="0B4FDAD2" w:rsidR="1F7166FA">
        <w:rPr>
          <w:rFonts w:cs="Calibri" w:cstheme="minorAscii"/>
          <w:sz w:val="24"/>
          <w:szCs w:val="24"/>
        </w:rPr>
        <w:t xml:space="preserve">Problem 15: </w:t>
      </w:r>
      <w:ins w:author="Meike Robaard" w:date="2022-05-24T20:03:14.796Z" w:id="301956855">
        <w:r w:rsidRPr="0B4FDAD2" w:rsidR="1F7166FA">
          <w:rPr>
            <w:rFonts w:cs="Calibri" w:cstheme="minorAscii"/>
            <w:sz w:val="24"/>
            <w:szCs w:val="24"/>
          </w:rPr>
          <w:t xml:space="preserve">title? </w:t>
        </w:r>
      </w:ins>
    </w:p>
    <w:p w:rsidR="00EF31C5" w:rsidP="00B85D98" w:rsidRDefault="003F03D7" w14:paraId="38FA377E" w14:textId="08535761">
      <w:pPr>
        <w:spacing w:line="360" w:lineRule="auto"/>
        <w:rPr>
          <w:rFonts w:cstheme="minorHAnsi"/>
          <w:sz w:val="24"/>
          <w:szCs w:val="24"/>
        </w:rPr>
      </w:pPr>
      <w:r>
        <w:rPr>
          <w:rFonts w:cstheme="minorHAnsi"/>
          <w:sz w:val="24"/>
          <w:szCs w:val="24"/>
        </w:rPr>
        <w:t>Finally, a</w:t>
      </w:r>
      <w:r w:rsidR="003772B9">
        <w:rPr>
          <w:rFonts w:cstheme="minorHAnsi"/>
          <w:sz w:val="24"/>
          <w:szCs w:val="24"/>
        </w:rPr>
        <w:t>nother</w:t>
      </w:r>
      <w:r w:rsidRPr="00035264" w:rsidR="00711E6D">
        <w:rPr>
          <w:rFonts w:cstheme="minorHAnsi"/>
          <w:sz w:val="24"/>
          <w:szCs w:val="24"/>
        </w:rPr>
        <w:t xml:space="preserve"> tenacious bias is self-overestimation. Most of us are susceptible to so-called positive illusions. </w:t>
      </w:r>
    </w:p>
    <w:p w:rsidR="00EF31C5" w:rsidP="00B85D98" w:rsidRDefault="00EF31C5" w14:paraId="29BD0AE2" w14:textId="77777777">
      <w:pPr>
        <w:spacing w:line="360" w:lineRule="auto"/>
        <w:rPr>
          <w:rFonts w:cstheme="minorHAnsi"/>
          <w:sz w:val="24"/>
          <w:szCs w:val="24"/>
        </w:rPr>
      </w:pPr>
    </w:p>
    <w:p w:rsidR="00711E6D" w:rsidP="0B4FDAD2" w:rsidRDefault="00711E6D" w14:paraId="63D51D75" w14:textId="2A76667F">
      <w:pPr>
        <w:spacing w:line="360" w:lineRule="auto"/>
        <w:rPr>
          <w:rFonts w:cs="Calibri" w:cstheme="minorAscii"/>
          <w:sz w:val="24"/>
          <w:szCs w:val="24"/>
        </w:rPr>
      </w:pPr>
      <w:r w:rsidRPr="0B4FDAD2" w:rsidR="1F7166FA">
        <w:rPr>
          <w:rFonts w:cs="Calibri" w:cstheme="minorAscii"/>
          <w:sz w:val="24"/>
          <w:szCs w:val="24"/>
        </w:rPr>
        <w:t xml:space="preserve">85 to 90% of people think that they </w:t>
      </w:r>
      <w:ins w:author="Meike Robaard" w:date="2022-05-24T20:03:50.95Z" w:id="657700266">
        <w:r w:rsidRPr="0B4FDAD2" w:rsidR="1F7166FA">
          <w:rPr>
            <w:rFonts w:cs="Calibri" w:cstheme="minorAscii"/>
            <w:sz w:val="24"/>
            <w:szCs w:val="24"/>
          </w:rPr>
          <w:t>are above average drivers</w:t>
        </w:r>
      </w:ins>
      <w:del w:author="Meike Robaard" w:date="2022-05-24T20:03:45.753Z" w:id="1192643600">
        <w:r w:rsidRPr="0B4FDAD2" w:rsidDel="1F7166FA">
          <w:rPr>
            <w:rFonts w:cs="Calibri" w:cstheme="minorAscii"/>
            <w:sz w:val="24"/>
            <w:szCs w:val="24"/>
          </w:rPr>
          <w:delText>drive better than average</w:delText>
        </w:r>
      </w:del>
      <w:r w:rsidRPr="0B4FDAD2" w:rsidR="1F7166FA">
        <w:rPr>
          <w:rFonts w:cs="Calibri" w:cstheme="minorAscii"/>
          <w:sz w:val="24"/>
          <w:szCs w:val="24"/>
        </w:rPr>
        <w:t xml:space="preserve">. 94% of </w:t>
      </w:r>
      <w:r w:rsidRPr="0B4FDAD2" w:rsidR="5844402E">
        <w:rPr>
          <w:rFonts w:cs="Calibri" w:cstheme="minorAscii"/>
          <w:sz w:val="24"/>
          <w:szCs w:val="24"/>
        </w:rPr>
        <w:t xml:space="preserve">university </w:t>
      </w:r>
      <w:r w:rsidRPr="0B4FDAD2" w:rsidR="1F7166FA">
        <w:rPr>
          <w:rFonts w:cs="Calibri" w:cstheme="minorAscii"/>
          <w:sz w:val="24"/>
          <w:szCs w:val="24"/>
        </w:rPr>
        <w:t xml:space="preserve">teachers think </w:t>
      </w:r>
      <w:ins w:author="Meike Robaard" w:date="2022-05-24T20:03:59.889Z" w:id="839437975">
        <w:r w:rsidRPr="0B4FDAD2" w:rsidR="1F7166FA">
          <w:rPr>
            <w:rFonts w:cs="Calibri" w:cstheme="minorAscii"/>
            <w:sz w:val="24"/>
            <w:szCs w:val="24"/>
          </w:rPr>
          <w:t>that</w:t>
        </w:r>
      </w:ins>
      <w:ins w:author="Meike Robaard" w:date="2022-05-24T20:04:06.685Z" w:id="1832147764">
        <w:r w:rsidRPr="0B4FDAD2" w:rsidR="1F7166FA">
          <w:rPr>
            <w:rFonts w:cs="Calibri" w:cstheme="minorAscii"/>
            <w:sz w:val="24"/>
            <w:szCs w:val="24"/>
          </w:rPr>
          <w:t xml:space="preserve"> they are above average teachers</w:t>
        </w:r>
      </w:ins>
      <w:del w:author="Meike Robaard" w:date="2022-05-24T20:03:58.638Z" w:id="819364677">
        <w:r w:rsidRPr="0B4FDAD2" w:rsidDel="1F7166FA">
          <w:rPr>
            <w:rFonts w:cs="Calibri" w:cstheme="minorAscii"/>
            <w:sz w:val="24"/>
            <w:szCs w:val="24"/>
          </w:rPr>
          <w:delText>they teach better than average</w:delText>
        </w:r>
      </w:del>
      <w:r w:rsidRPr="0B4FDAD2" w:rsidR="1F7166FA">
        <w:rPr>
          <w:rFonts w:cs="Calibri" w:cstheme="minorAscii"/>
          <w:sz w:val="24"/>
          <w:szCs w:val="24"/>
        </w:rPr>
        <w:t xml:space="preserve">. 25% of </w:t>
      </w:r>
      <w:ins w:author="Meike Robaard" w:date="2022-05-24T20:04:13.178Z" w:id="1948274537">
        <w:r w:rsidRPr="0B4FDAD2" w:rsidR="1F7166FA">
          <w:rPr>
            <w:rFonts w:cs="Calibri" w:cstheme="minorAscii"/>
            <w:sz w:val="24"/>
            <w:szCs w:val="24"/>
          </w:rPr>
          <w:t xml:space="preserve">all </w:t>
        </w:r>
      </w:ins>
      <w:r w:rsidRPr="0B4FDAD2" w:rsidR="1F7166FA">
        <w:rPr>
          <w:rFonts w:cs="Calibri" w:cstheme="minorAscii"/>
          <w:sz w:val="24"/>
          <w:szCs w:val="24"/>
        </w:rPr>
        <w:t xml:space="preserve">people think they belong to the top 1% </w:t>
      </w:r>
      <w:r w:rsidRPr="0B4FDAD2" w:rsidR="5844402E">
        <w:rPr>
          <w:rFonts w:cs="Calibri" w:cstheme="minorAscii"/>
          <w:sz w:val="24"/>
          <w:szCs w:val="24"/>
        </w:rPr>
        <w:t>when it comes</w:t>
      </w:r>
      <w:r w:rsidRPr="0B4FDAD2" w:rsidR="1F7166FA">
        <w:rPr>
          <w:rFonts w:cs="Calibri" w:cstheme="minorAscii"/>
          <w:sz w:val="24"/>
          <w:szCs w:val="24"/>
        </w:rPr>
        <w:t xml:space="preserve"> </w:t>
      </w:r>
      <w:r w:rsidRPr="0B4FDAD2" w:rsidR="5844402E">
        <w:rPr>
          <w:rFonts w:cs="Calibri" w:cstheme="minorAscii"/>
          <w:sz w:val="24"/>
          <w:szCs w:val="24"/>
        </w:rPr>
        <w:t>to</w:t>
      </w:r>
      <w:r w:rsidRPr="0B4FDAD2" w:rsidR="1F7166FA">
        <w:rPr>
          <w:rFonts w:cs="Calibri" w:cstheme="minorAscii"/>
          <w:sz w:val="24"/>
          <w:szCs w:val="24"/>
        </w:rPr>
        <w:t xml:space="preserve"> social skills. And, ironically, </w:t>
      </w:r>
      <w:proofErr w:type="gramStart"/>
      <w:r w:rsidRPr="0B4FDAD2" w:rsidR="1F7166FA">
        <w:rPr>
          <w:rFonts w:cs="Calibri" w:cstheme="minorAscii"/>
          <w:sz w:val="24"/>
          <w:szCs w:val="24"/>
        </w:rPr>
        <w:t>the vast majority of</w:t>
      </w:r>
      <w:proofErr w:type="gramEnd"/>
      <w:r w:rsidRPr="0B4FDAD2" w:rsidR="1F7166FA">
        <w:rPr>
          <w:rFonts w:cs="Calibri" w:cstheme="minorAscii"/>
          <w:sz w:val="24"/>
          <w:szCs w:val="24"/>
        </w:rPr>
        <w:t xml:space="preserve"> us also thinks that they are less prone to overconfidence than the average person. </w:t>
      </w:r>
    </w:p>
    <w:p w:rsidRPr="00035264" w:rsidR="00711E6D" w:rsidP="00B85D98" w:rsidRDefault="00711E6D" w14:paraId="01D7F1F1" w14:textId="77777777">
      <w:pPr>
        <w:spacing w:line="360" w:lineRule="auto"/>
        <w:rPr>
          <w:rFonts w:cstheme="minorHAnsi"/>
          <w:sz w:val="24"/>
          <w:szCs w:val="24"/>
        </w:rPr>
      </w:pPr>
    </w:p>
    <w:p w:rsidRPr="00035264" w:rsidR="00711E6D" w:rsidP="0B4FDAD2" w:rsidRDefault="00711E6D" w14:paraId="54695542" w14:textId="2DCC80BC">
      <w:pPr>
        <w:spacing w:line="360" w:lineRule="auto"/>
        <w:rPr>
          <w:rFonts w:cs="Calibri" w:cstheme="minorAscii"/>
          <w:sz w:val="24"/>
          <w:szCs w:val="24"/>
        </w:rPr>
      </w:pPr>
      <w:r w:rsidRPr="0B4FDAD2" w:rsidR="1F7166FA">
        <w:rPr>
          <w:rFonts w:cs="Calibri" w:cstheme="minorAscii"/>
          <w:sz w:val="24"/>
          <w:szCs w:val="24"/>
        </w:rPr>
        <w:t xml:space="preserve">Overestimation does not only apply to </w:t>
      </w:r>
      <w:del w:author="Meike Robaard" w:date="2022-05-24T20:05:28.895Z" w:id="1066810465">
        <w:r w:rsidRPr="0B4FDAD2" w:rsidDel="1F7166FA">
          <w:rPr>
            <w:rFonts w:cs="Calibri" w:cstheme="minorAscii"/>
            <w:sz w:val="24"/>
            <w:szCs w:val="24"/>
          </w:rPr>
          <w:delText>ourselves</w:delText>
        </w:r>
      </w:del>
      <w:ins w:author="Meike Robaard" w:date="2022-05-24T20:05:31.568Z" w:id="869813135">
        <w:r w:rsidRPr="0B4FDAD2" w:rsidR="1F7166FA">
          <w:rPr>
            <w:rFonts w:cs="Calibri" w:cstheme="minorAscii"/>
            <w:sz w:val="24"/>
            <w:szCs w:val="24"/>
          </w:rPr>
          <w:t>our sense of self</w:t>
        </w:r>
      </w:ins>
      <w:r w:rsidRPr="0B4FDAD2" w:rsidR="1F7166FA">
        <w:rPr>
          <w:rFonts w:cs="Calibri" w:cstheme="minorAscii"/>
          <w:sz w:val="24"/>
          <w:szCs w:val="24"/>
        </w:rPr>
        <w:t xml:space="preserve">. We also </w:t>
      </w:r>
      <w:ins w:author="Meike Robaard" w:date="2022-05-24T20:05:38.394Z" w:id="2072648195">
        <w:r w:rsidRPr="0B4FDAD2" w:rsidR="1F7166FA">
          <w:rPr>
            <w:rFonts w:cs="Calibri" w:cstheme="minorAscii"/>
            <w:sz w:val="24"/>
            <w:szCs w:val="24"/>
          </w:rPr>
          <w:t>demonstrate</w:t>
        </w:r>
      </w:ins>
      <w:del w:author="Meike Robaard" w:date="2022-05-24T20:05:35.72Z" w:id="374585816">
        <w:r w:rsidRPr="0B4FDAD2" w:rsidDel="1F7166FA">
          <w:rPr>
            <w:rFonts w:cs="Calibri" w:cstheme="minorAscii"/>
            <w:sz w:val="24"/>
            <w:szCs w:val="24"/>
          </w:rPr>
          <w:delText>show</w:delText>
        </w:r>
      </w:del>
      <w:r w:rsidRPr="0B4FDAD2" w:rsidR="1F7166FA">
        <w:rPr>
          <w:rFonts w:cs="Calibri" w:cstheme="minorAscii"/>
          <w:sz w:val="24"/>
          <w:szCs w:val="24"/>
        </w:rPr>
        <w:t xml:space="preserve"> a serious bias when estimating the intelligence and talent of our children. We</w:t>
      </w:r>
      <w:ins w:author="Meike Robaard" w:date="2022-05-24T20:05:47.62Z" w:id="779840842">
        <w:r w:rsidRPr="0B4FDAD2" w:rsidR="1F7166FA">
          <w:rPr>
            <w:rFonts w:cs="Calibri" w:cstheme="minorAscii"/>
            <w:sz w:val="24"/>
            <w:szCs w:val="24"/>
          </w:rPr>
          <w:t xml:space="preserve"> will</w:t>
        </w:r>
      </w:ins>
      <w:del w:author="Meike Robaard" w:date="2022-05-24T20:05:45.545Z" w:id="68362251">
        <w:r w:rsidRPr="0B4FDAD2" w:rsidDel="1F7166FA">
          <w:rPr>
            <w:rFonts w:cs="Calibri" w:cstheme="minorAscii"/>
            <w:sz w:val="24"/>
            <w:szCs w:val="24"/>
          </w:rPr>
          <w:delText>’ll</w:delText>
        </w:r>
      </w:del>
      <w:r w:rsidRPr="0B4FDAD2" w:rsidR="1F7166FA">
        <w:rPr>
          <w:rFonts w:cs="Calibri" w:cstheme="minorAscii"/>
          <w:sz w:val="24"/>
          <w:szCs w:val="24"/>
        </w:rPr>
        <w:t xml:space="preserve"> talk about the evolutionary explanation of these positive illusions in the next </w:t>
      </w:r>
      <w:r w:rsidRPr="0B4FDAD2" w:rsidR="664F7FA9">
        <w:rPr>
          <w:rFonts w:cs="Calibri" w:cstheme="minorAscii"/>
          <w:sz w:val="24"/>
          <w:szCs w:val="24"/>
        </w:rPr>
        <w:t>chapter</w:t>
      </w:r>
      <w:r w:rsidRPr="0B4FDAD2" w:rsidR="1F7166FA">
        <w:rPr>
          <w:rFonts w:cs="Calibri" w:cstheme="minorAscii"/>
          <w:sz w:val="24"/>
          <w:szCs w:val="24"/>
        </w:rPr>
        <w:t xml:space="preserve">. Interestingly, depressed people appear to have a more accurate </w:t>
      </w:r>
      <w:r w:rsidRPr="0B4FDAD2" w:rsidR="5844402E">
        <w:rPr>
          <w:rFonts w:cs="Calibri" w:cstheme="minorAscii"/>
          <w:sz w:val="24"/>
          <w:szCs w:val="24"/>
        </w:rPr>
        <w:t>view of their skills and talents</w:t>
      </w:r>
      <w:r w:rsidRPr="0B4FDAD2" w:rsidR="1F7166FA">
        <w:rPr>
          <w:rFonts w:cs="Calibri" w:cstheme="minorAscii"/>
          <w:sz w:val="24"/>
          <w:szCs w:val="24"/>
        </w:rPr>
        <w:t xml:space="preserve"> than psychologically healthy people. That phenomenon is called 'depressive realism'. </w:t>
      </w:r>
    </w:p>
    <w:p w:rsidRPr="00035264" w:rsidR="00711E6D" w:rsidP="00B85D98" w:rsidRDefault="00711E6D" w14:paraId="67F8B359" w14:textId="77777777">
      <w:pPr>
        <w:spacing w:line="360" w:lineRule="auto"/>
        <w:rPr>
          <w:rFonts w:cstheme="minorHAnsi"/>
          <w:sz w:val="24"/>
          <w:szCs w:val="24"/>
        </w:rPr>
      </w:pPr>
    </w:p>
    <w:p w:rsidR="00711E6D" w:rsidP="0B4FDAD2" w:rsidRDefault="00711E6D" w14:paraId="4B053D2A" w14:textId="1B670731">
      <w:pPr>
        <w:spacing w:line="360" w:lineRule="auto"/>
        <w:rPr>
          <w:rFonts w:cs="Calibri" w:cstheme="minorAscii"/>
          <w:sz w:val="24"/>
          <w:szCs w:val="24"/>
        </w:rPr>
      </w:pPr>
      <w:r w:rsidRPr="0B4FDAD2" w:rsidR="1F7166FA">
        <w:rPr>
          <w:rFonts w:cs="Calibri" w:cstheme="minorAscii"/>
          <w:sz w:val="24"/>
          <w:szCs w:val="24"/>
        </w:rPr>
        <w:t>That</w:t>
      </w:r>
      <w:ins w:author="Meike Robaard" w:date="2022-05-24T20:06:07.377Z" w:id="1162465994">
        <w:r w:rsidRPr="0B4FDAD2" w:rsidR="1F7166FA">
          <w:rPr>
            <w:rFonts w:cs="Calibri" w:cstheme="minorAscii"/>
            <w:sz w:val="24"/>
            <w:szCs w:val="24"/>
          </w:rPr>
          <w:t xml:space="preserve"> is</w:t>
        </w:r>
      </w:ins>
      <w:del w:author="Meike Robaard" w:date="2022-05-24T20:06:05.795Z" w:id="331410195">
        <w:r w:rsidRPr="0B4FDAD2" w:rsidDel="1F7166FA">
          <w:rPr>
            <w:rFonts w:cs="Calibri" w:cstheme="minorAscii"/>
            <w:sz w:val="24"/>
            <w:szCs w:val="24"/>
          </w:rPr>
          <w:delText xml:space="preserve">’s </w:delText>
        </w:r>
      </w:del>
      <w:r w:rsidRPr="0B4FDAD2" w:rsidR="1F7166FA">
        <w:rPr>
          <w:rFonts w:cs="Calibri" w:cstheme="minorAscii"/>
          <w:sz w:val="24"/>
          <w:szCs w:val="24"/>
        </w:rPr>
        <w:t xml:space="preserve">it </w:t>
      </w:r>
      <w:ins w:author="Meike Robaard" w:date="2022-05-24T20:07:39.3Z" w:id="1622635304">
        <w:r w:rsidRPr="0B4FDAD2" w:rsidR="1F7166FA">
          <w:rPr>
            <w:rFonts w:cs="Calibri" w:cstheme="minorAscii"/>
            <w:sz w:val="24"/>
            <w:szCs w:val="24"/>
          </w:rPr>
          <w:t>with regards to</w:t>
        </w:r>
      </w:ins>
      <w:del w:author="Meike Robaard" w:date="2022-05-24T20:07:36.188Z" w:id="1843521160">
        <w:r w:rsidRPr="0B4FDAD2" w:rsidDel="1F7166FA">
          <w:rPr>
            <w:rFonts w:cs="Calibri" w:cstheme="minorAscii"/>
            <w:sz w:val="24"/>
            <w:szCs w:val="24"/>
          </w:rPr>
          <w:delText>for</w:delText>
        </w:r>
      </w:del>
      <w:r w:rsidRPr="0B4FDAD2" w:rsidR="1F7166FA">
        <w:rPr>
          <w:rFonts w:cs="Calibri" w:cstheme="minorAscii"/>
          <w:sz w:val="24"/>
          <w:szCs w:val="24"/>
        </w:rPr>
        <w:t xml:space="preserve"> some of the most prominent biases. As Dan </w:t>
      </w:r>
      <w:r w:rsidRPr="0B4FDAD2" w:rsidR="1F7166FA">
        <w:rPr>
          <w:rFonts w:cs="Calibri" w:cstheme="minorAscii"/>
          <w:sz w:val="24"/>
          <w:szCs w:val="24"/>
        </w:rPr>
        <w:t>Ariely</w:t>
      </w:r>
      <w:r w:rsidRPr="0B4FDAD2" w:rsidR="1F7166FA">
        <w:rPr>
          <w:rFonts w:cs="Calibri" w:cstheme="minorAscii"/>
          <w:sz w:val="24"/>
          <w:szCs w:val="24"/>
        </w:rPr>
        <w:t xml:space="preserve"> (2010)</w:t>
      </w:r>
      <w:r w:rsidRPr="0B4FDAD2" w:rsidR="1F7166FA">
        <w:rPr>
          <w:rFonts w:cs="Calibri" w:cstheme="minorAscii"/>
          <w:sz w:val="24"/>
          <w:szCs w:val="24"/>
        </w:rPr>
        <w:t xml:space="preserve"> summarizes</w:t>
      </w:r>
      <w:r w:rsidRPr="0B4FDAD2" w:rsidR="5844402E">
        <w:rPr>
          <w:rFonts w:cs="Calibri" w:cstheme="minorAscii"/>
          <w:sz w:val="24"/>
          <w:szCs w:val="24"/>
        </w:rPr>
        <w:t xml:space="preserve"> it</w:t>
      </w:r>
      <w:r w:rsidRPr="0B4FDAD2" w:rsidR="1F7166FA">
        <w:rPr>
          <w:rFonts w:cs="Calibri" w:cstheme="minorAscii"/>
          <w:sz w:val="24"/>
          <w:szCs w:val="24"/>
        </w:rPr>
        <w:t xml:space="preserve">: </w:t>
      </w:r>
      <w:r w:rsidRPr="0B4FDAD2" w:rsidR="5844402E">
        <w:rPr>
          <w:rFonts w:cs="Calibri" w:cstheme="minorAscii"/>
          <w:sz w:val="24"/>
          <w:szCs w:val="24"/>
        </w:rPr>
        <w:t>‘</w:t>
      </w:r>
      <w:r w:rsidRPr="0B4FDAD2" w:rsidR="1F7166FA">
        <w:rPr>
          <w:rFonts w:cs="Calibri" w:cstheme="minorAscii"/>
          <w:sz w:val="24"/>
          <w:szCs w:val="24"/>
        </w:rPr>
        <w:t xml:space="preserve">Even the most analytical thinkers are predictably irrational; the </w:t>
      </w:r>
      <w:proofErr w:type="gramStart"/>
      <w:r w:rsidRPr="0B4FDAD2" w:rsidR="1F7166FA">
        <w:rPr>
          <w:rFonts w:cs="Calibri" w:cstheme="minorAscii"/>
          <w:sz w:val="24"/>
          <w:szCs w:val="24"/>
        </w:rPr>
        <w:t>really smart</w:t>
      </w:r>
      <w:proofErr w:type="gramEnd"/>
      <w:r w:rsidRPr="0B4FDAD2" w:rsidR="1F7166FA">
        <w:rPr>
          <w:rFonts w:cs="Calibri" w:cstheme="minorAscii"/>
          <w:sz w:val="24"/>
          <w:szCs w:val="24"/>
        </w:rPr>
        <w:t xml:space="preserve"> ones acknowledge and address their irrationalities</w:t>
      </w:r>
      <w:r w:rsidRPr="0B4FDAD2" w:rsidR="5844402E">
        <w:rPr>
          <w:rFonts w:cs="Calibri" w:cstheme="minorAscii"/>
          <w:sz w:val="24"/>
          <w:szCs w:val="24"/>
        </w:rPr>
        <w:t>’</w:t>
      </w:r>
      <w:r w:rsidRPr="0B4FDAD2" w:rsidR="1F7166FA">
        <w:rPr>
          <w:rFonts w:cs="Calibri" w:cstheme="minorAscii"/>
          <w:sz w:val="24"/>
          <w:szCs w:val="24"/>
        </w:rPr>
        <w:t xml:space="preserve">. </w:t>
      </w:r>
      <w:ins w:author="Meike Robaard" w:date="2022-05-24T20:08:05.427Z" w:id="899658565">
        <w:r w:rsidRPr="0B4FDAD2" w:rsidR="1F7166FA">
          <w:rPr>
            <w:rFonts w:cs="Calibri" w:cstheme="minorAscii"/>
            <w:sz w:val="24"/>
            <w:szCs w:val="24"/>
          </w:rPr>
          <w:t>Herein lies</w:t>
        </w:r>
      </w:ins>
      <w:del w:author="Meike Robaard" w:date="2022-05-24T20:08:01.972Z" w:id="1890608228">
        <w:r w:rsidRPr="0B4FDAD2" w:rsidDel="1F7166FA">
          <w:rPr>
            <w:rFonts w:cs="Calibri" w:cstheme="minorAscii"/>
            <w:sz w:val="24"/>
            <w:szCs w:val="24"/>
          </w:rPr>
          <w:delText>That</w:delText>
        </w:r>
      </w:del>
      <w:r w:rsidRPr="0B4FDAD2" w:rsidR="1F7166FA">
        <w:rPr>
          <w:rFonts w:cs="Calibri" w:cstheme="minorAscii"/>
          <w:sz w:val="24"/>
          <w:szCs w:val="24"/>
        </w:rPr>
        <w:t xml:space="preserve"> </w:t>
      </w:r>
      <w:del w:author="Meike Robaard" w:date="2022-05-24T20:08:07.313Z" w:id="1866617774">
        <w:r w:rsidRPr="0B4FDAD2" w:rsidDel="1F7166FA">
          <w:rPr>
            <w:rFonts w:cs="Calibri" w:cstheme="minorAscii"/>
            <w:sz w:val="24"/>
            <w:szCs w:val="24"/>
          </w:rPr>
          <w:delText>is</w:delText>
        </w:r>
      </w:del>
      <w:r w:rsidRPr="0B4FDAD2" w:rsidR="1F7166FA">
        <w:rPr>
          <w:rFonts w:cs="Calibri" w:cstheme="minorAscii"/>
          <w:sz w:val="24"/>
          <w:szCs w:val="24"/>
        </w:rPr>
        <w:t xml:space="preserve"> the purpose of this cours</w:t>
      </w:r>
      <w:r w:rsidRPr="0B4FDAD2" w:rsidR="1F7166FA">
        <w:rPr>
          <w:rFonts w:cs="Calibri" w:cstheme="minorAscii"/>
          <w:sz w:val="24"/>
          <w:szCs w:val="24"/>
        </w:rPr>
        <w:t>e</w:t>
      </w:r>
      <w:r w:rsidRPr="0B4FDAD2" w:rsidR="1F7166FA">
        <w:rPr>
          <w:rFonts w:cs="Calibri" w:cstheme="minorAscii"/>
          <w:sz w:val="24"/>
          <w:szCs w:val="24"/>
        </w:rPr>
        <w:t>.</w:t>
      </w:r>
    </w:p>
    <w:p w:rsidR="00711E6D" w:rsidP="00B85D98" w:rsidRDefault="00711E6D" w14:paraId="23085A50" w14:textId="45DA65C3">
      <w:pPr>
        <w:spacing w:line="360" w:lineRule="auto"/>
        <w:rPr>
          <w:rFonts w:cstheme="minorHAnsi"/>
          <w:sz w:val="24"/>
          <w:szCs w:val="24"/>
        </w:rPr>
      </w:pPr>
    </w:p>
    <w:p w:rsidR="00EF31C5" w:rsidP="00B85D98" w:rsidRDefault="00EF31C5" w14:paraId="667ED00A" w14:textId="77777777">
      <w:pPr>
        <w:spacing w:line="360" w:lineRule="auto"/>
        <w:rPr>
          <w:rFonts w:cstheme="minorHAnsi"/>
          <w:sz w:val="24"/>
          <w:szCs w:val="24"/>
        </w:rPr>
      </w:pPr>
    </w:p>
    <w:p w:rsidR="00711E6D" w:rsidP="00B85D98" w:rsidRDefault="00711E6D" w14:paraId="127D71AD" w14:textId="77777777">
      <w:pPr>
        <w:spacing w:line="360" w:lineRule="auto"/>
        <w:rPr>
          <w:rFonts w:cstheme="minorHAnsi"/>
          <w:b/>
          <w:bCs/>
          <w:sz w:val="24"/>
          <w:szCs w:val="24"/>
        </w:rPr>
      </w:pPr>
      <w:r>
        <w:rPr>
          <w:rFonts w:cstheme="minorHAnsi"/>
          <w:b/>
          <w:bCs/>
          <w:sz w:val="24"/>
          <w:szCs w:val="24"/>
        </w:rPr>
        <w:t>Summary:</w:t>
      </w:r>
    </w:p>
    <w:p w:rsidR="00711E6D" w:rsidP="00B85D98" w:rsidRDefault="00711E6D" w14:paraId="717EBFAE" w14:textId="77777777">
      <w:pPr>
        <w:spacing w:line="360" w:lineRule="auto"/>
        <w:rPr>
          <w:rFonts w:cstheme="minorHAnsi"/>
          <w:b/>
          <w:bCs/>
          <w:sz w:val="24"/>
          <w:szCs w:val="24"/>
        </w:rPr>
      </w:pPr>
    </w:p>
    <w:p w:rsidRPr="003D5EB3" w:rsidR="00711E6D" w:rsidP="003D5EB3" w:rsidRDefault="00711E6D" w14:paraId="268C5B24" w14:textId="77777777">
      <w:pPr>
        <w:spacing w:line="360" w:lineRule="auto"/>
        <w:rPr>
          <w:rFonts w:cstheme="minorHAnsi"/>
          <w:sz w:val="24"/>
          <w:szCs w:val="24"/>
        </w:rPr>
      </w:pPr>
      <w:r w:rsidRPr="003D5EB3">
        <w:rPr>
          <w:rFonts w:cstheme="minorHAnsi"/>
          <w:sz w:val="24"/>
          <w:szCs w:val="24"/>
        </w:rPr>
        <w:t>What is critical thinking?</w:t>
      </w:r>
    </w:p>
    <w:p w:rsidRPr="003D5EB3" w:rsidR="00711E6D" w:rsidP="00711E6D" w:rsidRDefault="00711E6D" w14:paraId="71914154" w14:textId="77777777">
      <w:pPr>
        <w:pStyle w:val="ListParagraph"/>
        <w:numPr>
          <w:ilvl w:val="0"/>
          <w:numId w:val="5"/>
        </w:numPr>
        <w:spacing w:line="360" w:lineRule="auto"/>
        <w:rPr>
          <w:rFonts w:cstheme="minorHAnsi"/>
          <w:sz w:val="24"/>
          <w:szCs w:val="24"/>
        </w:rPr>
      </w:pPr>
      <w:r w:rsidRPr="003D5EB3">
        <w:rPr>
          <w:rFonts w:cstheme="minorHAnsi"/>
          <w:sz w:val="24"/>
          <w:szCs w:val="24"/>
        </w:rPr>
        <w:t>Rational and autonomous thinking</w:t>
      </w:r>
    </w:p>
    <w:p w:rsidRPr="003D5EB3" w:rsidR="00711E6D" w:rsidP="003D5EB3" w:rsidRDefault="00711E6D" w14:paraId="6C8417C4" w14:textId="77777777">
      <w:pPr>
        <w:spacing w:line="360" w:lineRule="auto"/>
        <w:rPr>
          <w:rFonts w:cstheme="minorHAnsi"/>
          <w:sz w:val="24"/>
          <w:szCs w:val="24"/>
        </w:rPr>
      </w:pPr>
      <w:r w:rsidRPr="003D5EB3">
        <w:rPr>
          <w:rFonts w:cstheme="minorHAnsi"/>
          <w:sz w:val="24"/>
          <w:szCs w:val="24"/>
        </w:rPr>
        <w:t>What are the three rules of thumb of critical thinking?</w:t>
      </w:r>
    </w:p>
    <w:p w:rsidRPr="003D5EB3" w:rsidR="00711E6D" w:rsidP="00711E6D" w:rsidRDefault="00711E6D" w14:paraId="2290BBE8" w14:textId="77777777">
      <w:pPr>
        <w:pStyle w:val="ListParagraph"/>
        <w:numPr>
          <w:ilvl w:val="0"/>
          <w:numId w:val="5"/>
        </w:numPr>
        <w:spacing w:line="360" w:lineRule="auto"/>
        <w:rPr>
          <w:rFonts w:cstheme="minorHAnsi"/>
          <w:sz w:val="24"/>
          <w:szCs w:val="24"/>
        </w:rPr>
      </w:pPr>
      <w:r w:rsidRPr="003D5EB3">
        <w:rPr>
          <w:rFonts w:cstheme="minorHAnsi"/>
          <w:sz w:val="24"/>
          <w:szCs w:val="24"/>
        </w:rPr>
        <w:t>Demand external (not psychological) support for beliefs.</w:t>
      </w:r>
    </w:p>
    <w:p w:rsidRPr="003D5EB3" w:rsidR="00711E6D" w:rsidP="00711E6D" w:rsidRDefault="00711E6D" w14:paraId="258576F2" w14:textId="77777777">
      <w:pPr>
        <w:pStyle w:val="ListParagraph"/>
        <w:numPr>
          <w:ilvl w:val="0"/>
          <w:numId w:val="5"/>
        </w:numPr>
        <w:spacing w:line="360" w:lineRule="auto"/>
        <w:rPr>
          <w:rFonts w:cstheme="minorHAnsi"/>
          <w:sz w:val="24"/>
          <w:szCs w:val="24"/>
        </w:rPr>
      </w:pPr>
      <w:r w:rsidRPr="003D5EB3">
        <w:rPr>
          <w:rFonts w:cstheme="minorHAnsi"/>
          <w:sz w:val="24"/>
          <w:szCs w:val="24"/>
        </w:rPr>
        <w:t>Apply Occam’s razor: choose the most economical / parsimonious explanation.</w:t>
      </w:r>
    </w:p>
    <w:p w:rsidRPr="003D5EB3" w:rsidR="00711E6D" w:rsidP="00711E6D" w:rsidRDefault="00711E6D" w14:paraId="0C30D638" w14:textId="77777777">
      <w:pPr>
        <w:pStyle w:val="ListParagraph"/>
        <w:numPr>
          <w:ilvl w:val="0"/>
          <w:numId w:val="5"/>
        </w:numPr>
        <w:spacing w:line="360" w:lineRule="auto"/>
        <w:rPr>
          <w:rFonts w:cstheme="minorHAnsi"/>
          <w:sz w:val="24"/>
          <w:szCs w:val="24"/>
        </w:rPr>
      </w:pPr>
      <w:r w:rsidRPr="003D5EB3">
        <w:rPr>
          <w:rFonts w:cstheme="minorHAnsi"/>
          <w:sz w:val="24"/>
          <w:szCs w:val="24"/>
        </w:rPr>
        <w:t>Beware of cognitive illusions.</w:t>
      </w:r>
    </w:p>
    <w:p w:rsidR="00711E6D" w:rsidP="00711E6D" w:rsidRDefault="00711E6D" w14:paraId="2002C4C6" w14:textId="77777777"/>
    <w:p w:rsidR="00711E6D" w:rsidP="00711E6D" w:rsidRDefault="00711E6D" w14:paraId="08AEDB43" w14:textId="60D72073"/>
    <w:p w:rsidR="00711E6D" w:rsidP="00711E6D" w:rsidRDefault="00711E6D" w14:paraId="3804CC8C" w14:textId="2B27D880"/>
    <w:p w:rsidR="00711E6D" w:rsidP="00711E6D" w:rsidRDefault="00711E6D" w14:paraId="32A95E79" w14:textId="269A15BC"/>
    <w:p w:rsidR="00EF31C5" w:rsidRDefault="00EF31C5" w14:paraId="0040959B" w14:textId="5E07E673">
      <w:r>
        <w:br w:type="page"/>
      </w:r>
    </w:p>
    <w:p w:rsidRPr="00CC2747" w:rsidR="00711E6D" w:rsidP="00711E6D" w:rsidRDefault="00711E6D" w14:paraId="01FB7111" w14:textId="79642CA8">
      <w:pPr>
        <w:pStyle w:val="Title"/>
        <w:numPr>
          <w:ilvl w:val="0"/>
          <w:numId w:val="4"/>
        </w:numPr>
        <w:spacing w:line="280" w:lineRule="atLeast"/>
        <w:rPr>
          <w:rFonts w:asciiTheme="minorHAnsi" w:hAnsiTheme="minorHAnsi" w:cstheme="minorHAnsi"/>
        </w:rPr>
      </w:pPr>
      <w:r w:rsidRPr="00CC2747">
        <w:rPr>
          <w:rFonts w:asciiTheme="minorHAnsi" w:hAnsiTheme="minorHAnsi" w:cstheme="minorHAnsi"/>
        </w:rPr>
        <w:lastRenderedPageBreak/>
        <w:t>Why are we irrational? The evolutionary origin of irrationality</w:t>
      </w:r>
    </w:p>
    <w:p w:rsidR="00711E6D" w:rsidP="006C49A8" w:rsidRDefault="00711E6D" w14:paraId="262D4F0D" w14:textId="77777777">
      <w:pPr>
        <w:rPr>
          <w:rFonts w:cstheme="minorHAnsi"/>
        </w:rPr>
      </w:pPr>
    </w:p>
    <w:p w:rsidRPr="00CC2747" w:rsidR="00711E6D" w:rsidP="0038246D" w:rsidRDefault="00711E6D" w14:paraId="333E7034" w14:textId="77777777">
      <w:pPr>
        <w:rPr>
          <w:rFonts w:cstheme="minorHAnsi"/>
        </w:rPr>
      </w:pPr>
    </w:p>
    <w:p w:rsidRPr="00CC2747" w:rsidR="00711E6D" w:rsidP="0038246D" w:rsidRDefault="00711E6D" w14:paraId="7D635A7F" w14:textId="77777777">
      <w:pPr>
        <w:spacing w:line="360" w:lineRule="auto"/>
        <w:rPr>
          <w:rFonts w:cstheme="minorHAnsi"/>
          <w:b/>
          <w:bCs/>
          <w:sz w:val="24"/>
          <w:szCs w:val="24"/>
        </w:rPr>
      </w:pPr>
      <w:r w:rsidRPr="00CC2747">
        <w:rPr>
          <w:rFonts w:cstheme="minorHAnsi"/>
          <w:b/>
          <w:bCs/>
          <w:sz w:val="24"/>
          <w:szCs w:val="24"/>
        </w:rPr>
        <w:t>The peculiar architect of our thinking</w:t>
      </w:r>
    </w:p>
    <w:p w:rsidRPr="00CC2747" w:rsidR="00711E6D" w:rsidP="0038246D" w:rsidRDefault="00711E6D" w14:paraId="6793B1A5" w14:textId="77777777">
      <w:pPr>
        <w:spacing w:line="360" w:lineRule="auto"/>
        <w:rPr>
          <w:rFonts w:cstheme="minorHAnsi"/>
          <w:b/>
          <w:bCs/>
          <w:sz w:val="24"/>
          <w:szCs w:val="24"/>
        </w:rPr>
      </w:pPr>
    </w:p>
    <w:p w:rsidRPr="00CC2747" w:rsidR="00711E6D" w:rsidP="0B4FDAD2" w:rsidRDefault="00711E6D" w14:paraId="2812FC5B" w14:textId="1A9968CD">
      <w:pPr>
        <w:spacing w:line="360" w:lineRule="auto"/>
        <w:rPr>
          <w:rFonts w:cs="Calibri" w:cstheme="minorAscii"/>
          <w:sz w:val="24"/>
          <w:szCs w:val="24"/>
        </w:rPr>
      </w:pPr>
      <w:r w:rsidRPr="0B4FDAD2" w:rsidR="1F7166FA">
        <w:rPr>
          <w:rFonts w:cs="Calibri" w:cstheme="minorAscii"/>
          <w:sz w:val="24"/>
          <w:szCs w:val="24"/>
        </w:rPr>
        <w:t xml:space="preserve">In the previous </w:t>
      </w:r>
      <w:r w:rsidRPr="0B4FDAD2" w:rsidR="664F7FA9">
        <w:rPr>
          <w:rFonts w:cs="Calibri" w:cstheme="minorAscii"/>
          <w:sz w:val="24"/>
          <w:szCs w:val="24"/>
        </w:rPr>
        <w:t>chapter you</w:t>
      </w:r>
      <w:r w:rsidRPr="0B4FDAD2" w:rsidR="1F7166FA">
        <w:rPr>
          <w:rFonts w:cs="Calibri" w:cstheme="minorAscii"/>
          <w:sz w:val="24"/>
          <w:szCs w:val="24"/>
        </w:rPr>
        <w:t xml:space="preserve"> experienced how </w:t>
      </w:r>
      <w:r w:rsidRPr="0B4FDAD2" w:rsidR="664F7FA9">
        <w:rPr>
          <w:rFonts w:cs="Calibri" w:cstheme="minorAscii"/>
          <w:sz w:val="24"/>
          <w:szCs w:val="24"/>
        </w:rPr>
        <w:t>y</w:t>
      </w:r>
      <w:r w:rsidRPr="0B4FDAD2" w:rsidR="1F7166FA">
        <w:rPr>
          <w:rFonts w:cs="Calibri" w:cstheme="minorAscii"/>
          <w:sz w:val="24"/>
          <w:szCs w:val="24"/>
        </w:rPr>
        <w:t xml:space="preserve">our thinking is predictably irrational in certain contexts. In this </w:t>
      </w:r>
      <w:r w:rsidRPr="0B4FDAD2" w:rsidR="664F7FA9">
        <w:rPr>
          <w:rFonts w:cs="Calibri" w:cstheme="minorAscii"/>
          <w:sz w:val="24"/>
          <w:szCs w:val="24"/>
        </w:rPr>
        <w:t>chapter you</w:t>
      </w:r>
      <w:ins w:author="Meike Robaard" w:date="2022-05-24T20:08:30.898Z" w:id="1279772815">
        <w:r w:rsidRPr="0B4FDAD2" w:rsidR="664F7FA9">
          <w:rPr>
            <w:rFonts w:cs="Calibri" w:cstheme="minorAscii"/>
            <w:sz w:val="24"/>
            <w:szCs w:val="24"/>
          </w:rPr>
          <w:t xml:space="preserve"> will</w:t>
        </w:r>
      </w:ins>
      <w:del w:author="Meike Robaard" w:date="2022-05-24T20:08:29.153Z" w:id="845613124">
        <w:r w:rsidRPr="0B4FDAD2" w:rsidDel="664F7FA9">
          <w:rPr>
            <w:rFonts w:cs="Calibri" w:cstheme="minorAscii"/>
            <w:sz w:val="24"/>
            <w:szCs w:val="24"/>
          </w:rPr>
          <w:delText>’ll</w:delText>
        </w:r>
      </w:del>
      <w:r w:rsidRPr="0B4FDAD2" w:rsidR="664F7FA9">
        <w:rPr>
          <w:rFonts w:cs="Calibri" w:cstheme="minorAscii"/>
          <w:sz w:val="24"/>
          <w:szCs w:val="24"/>
        </w:rPr>
        <w:t xml:space="preserve"> discover</w:t>
      </w:r>
      <w:r w:rsidRPr="0B4FDAD2" w:rsidR="1F7166FA">
        <w:rPr>
          <w:rFonts w:cs="Calibri" w:cstheme="minorAscii"/>
          <w:sz w:val="24"/>
          <w:szCs w:val="24"/>
        </w:rPr>
        <w:t xml:space="preserve"> why this is the case. </w:t>
      </w:r>
      <w:proofErr w:type="gramStart"/>
      <w:r w:rsidRPr="0B4FDAD2" w:rsidR="1F7166FA">
        <w:rPr>
          <w:rFonts w:cs="Calibri" w:cstheme="minorAscii"/>
          <w:sz w:val="24"/>
          <w:szCs w:val="24"/>
        </w:rPr>
        <w:t>In order to</w:t>
      </w:r>
      <w:proofErr w:type="gramEnd"/>
      <w:r w:rsidRPr="0B4FDAD2" w:rsidR="1F7166FA">
        <w:rPr>
          <w:rFonts w:cs="Calibri" w:cstheme="minorAscii"/>
          <w:sz w:val="24"/>
          <w:szCs w:val="24"/>
        </w:rPr>
        <w:t xml:space="preserve"> </w:t>
      </w:r>
      <w:del w:author="Meike Robaard" w:date="2022-05-24T20:08:43.778Z" w:id="1693601924">
        <w:r w:rsidRPr="0B4FDAD2" w:rsidDel="1F7166FA">
          <w:rPr>
            <w:rFonts w:cs="Calibri" w:cstheme="minorAscii"/>
            <w:sz w:val="24"/>
            <w:szCs w:val="24"/>
          </w:rPr>
          <w:delText>formulate an</w:delText>
        </w:r>
      </w:del>
      <w:r w:rsidRPr="0B4FDAD2" w:rsidR="1F7166FA">
        <w:rPr>
          <w:rFonts w:cs="Calibri" w:cstheme="minorAscii"/>
          <w:sz w:val="24"/>
          <w:szCs w:val="24"/>
        </w:rPr>
        <w:t xml:space="preserve"> answer </w:t>
      </w:r>
      <w:del w:author="Meike Robaard" w:date="2022-05-24T20:08:48.474Z" w:id="1273898224">
        <w:r w:rsidRPr="0B4FDAD2" w:rsidDel="1F7166FA">
          <w:rPr>
            <w:rFonts w:cs="Calibri" w:cstheme="minorAscii"/>
            <w:sz w:val="24"/>
            <w:szCs w:val="24"/>
          </w:rPr>
          <w:delText xml:space="preserve">to </w:delText>
        </w:r>
      </w:del>
      <w:r w:rsidRPr="0B4FDAD2" w:rsidR="1F7166FA">
        <w:rPr>
          <w:rFonts w:cs="Calibri" w:cstheme="minorAscii"/>
          <w:sz w:val="24"/>
          <w:szCs w:val="24"/>
        </w:rPr>
        <w:t>this</w:t>
      </w:r>
      <w:ins w:author="Meike Robaard" w:date="2022-05-24T20:08:56.207Z" w:id="1955906876">
        <w:r w:rsidRPr="0B4FDAD2" w:rsidR="1F7166FA">
          <w:rPr>
            <w:rFonts w:cs="Calibri" w:cstheme="minorAscii"/>
            <w:sz w:val="24"/>
            <w:szCs w:val="24"/>
          </w:rPr>
          <w:t xml:space="preserve"> curious question</w:t>
        </w:r>
      </w:ins>
      <w:r w:rsidRPr="0B4FDAD2" w:rsidR="1F7166FA">
        <w:rPr>
          <w:rFonts w:cs="Calibri" w:cstheme="minorAscii"/>
          <w:sz w:val="24"/>
          <w:szCs w:val="24"/>
        </w:rPr>
        <w:t xml:space="preserve">, we must </w:t>
      </w:r>
      <w:ins w:author="Meike Robaard" w:date="2022-05-24T20:08:59.976Z" w:id="727253129">
        <w:r w:rsidRPr="0B4FDAD2" w:rsidR="1F7166FA">
          <w:rPr>
            <w:rFonts w:cs="Calibri" w:cstheme="minorAscii"/>
            <w:sz w:val="24"/>
            <w:szCs w:val="24"/>
          </w:rPr>
          <w:t>fi</w:t>
        </w:r>
      </w:ins>
      <w:ins w:author="Meike Robaard" w:date="2022-05-24T20:09:00.674Z" w:id="533426667">
        <w:r w:rsidRPr="0B4FDAD2" w:rsidR="1F7166FA">
          <w:rPr>
            <w:rFonts w:cs="Calibri" w:cstheme="minorAscii"/>
            <w:sz w:val="24"/>
            <w:szCs w:val="24"/>
          </w:rPr>
          <w:t xml:space="preserve">rst </w:t>
        </w:r>
      </w:ins>
      <w:r w:rsidRPr="0B4FDAD2" w:rsidR="1F7166FA">
        <w:rPr>
          <w:rFonts w:cs="Calibri" w:cstheme="minorAscii"/>
          <w:sz w:val="24"/>
          <w:szCs w:val="24"/>
        </w:rPr>
        <w:t xml:space="preserve">turn to the architect of our thinking. Just as we would turn to the technicians of, </w:t>
      </w:r>
      <w:del w:author="Meike Robaard" w:date="2022-05-24T20:09:53.424Z" w:id="1338847306">
        <w:r w:rsidRPr="0B4FDAD2" w:rsidDel="1F7166FA">
          <w:rPr>
            <w:rFonts w:cs="Calibri" w:cstheme="minorAscii"/>
            <w:sz w:val="24"/>
            <w:szCs w:val="24"/>
          </w:rPr>
          <w:delText xml:space="preserve">let’s </w:delText>
        </w:r>
      </w:del>
      <w:r w:rsidRPr="0B4FDAD2" w:rsidR="1F7166FA">
        <w:rPr>
          <w:rFonts w:cs="Calibri" w:cstheme="minorAscii"/>
          <w:sz w:val="24"/>
          <w:szCs w:val="24"/>
        </w:rPr>
        <w:t>say, a calculator</w:t>
      </w:r>
      <w:ins w:author="Meike Robaard" w:date="2022-05-24T20:09:57.41Z" w:id="156387210">
        <w:r w:rsidRPr="0B4FDAD2" w:rsidR="1F7166FA">
          <w:rPr>
            <w:rFonts w:cs="Calibri" w:cstheme="minorAscii"/>
            <w:sz w:val="24"/>
            <w:szCs w:val="24"/>
          </w:rPr>
          <w:t>,</w:t>
        </w:r>
      </w:ins>
      <w:r w:rsidRPr="0B4FDAD2" w:rsidR="1F7166FA">
        <w:rPr>
          <w:rFonts w:cs="Calibri" w:cstheme="minorAscii"/>
          <w:sz w:val="24"/>
          <w:szCs w:val="24"/>
        </w:rPr>
        <w:t xml:space="preserve"> if it turned out that the calculator performs certain calculations incorrectly. Since Darwin</w:t>
      </w:r>
      <w:ins w:author="Meike Robaard" w:date="2022-05-24T20:10:12.874Z" w:id="7208143">
        <w:r w:rsidRPr="0B4FDAD2" w:rsidR="1F7166FA">
          <w:rPr>
            <w:rFonts w:cs="Calibri" w:cstheme="minorAscii"/>
            <w:sz w:val="24"/>
            <w:szCs w:val="24"/>
          </w:rPr>
          <w:t>,</w:t>
        </w:r>
      </w:ins>
      <w:r w:rsidRPr="0B4FDAD2" w:rsidR="1F7166FA">
        <w:rPr>
          <w:rFonts w:cs="Calibri" w:cstheme="minorAscii"/>
          <w:sz w:val="24"/>
          <w:szCs w:val="24"/>
        </w:rPr>
        <w:t xml:space="preserve"> the architect of our thinking apparatus is </w:t>
      </w:r>
      <w:r w:rsidRPr="0B4FDAD2" w:rsidR="1F7166FA">
        <w:rPr>
          <w:rFonts w:cs="Calibri" w:cstheme="minorAscii"/>
          <w:sz w:val="24"/>
          <w:szCs w:val="24"/>
        </w:rPr>
        <w:t>known</w:t>
      </w:r>
      <w:ins w:author="Meike Robaard" w:date="2022-05-24T20:10:27.376Z" w:id="2073114895">
        <w:r w:rsidRPr="0B4FDAD2" w:rsidR="1F7166FA">
          <w:rPr>
            <w:rFonts w:cs="Calibri" w:cstheme="minorAscii"/>
            <w:sz w:val="24"/>
            <w:szCs w:val="24"/>
          </w:rPr>
          <w:t>;</w:t>
        </w:r>
      </w:ins>
      <w:del w:author="Meike Robaard" w:date="2022-05-24T20:10:27.067Z" w:id="1807596881">
        <w:r w:rsidRPr="0B4FDAD2" w:rsidDel="1F7166FA">
          <w:rPr>
            <w:rFonts w:cs="Calibri" w:cstheme="minorAscii"/>
            <w:sz w:val="24"/>
            <w:szCs w:val="24"/>
          </w:rPr>
          <w:delText>:</w:delText>
        </w:r>
      </w:del>
      <w:r w:rsidRPr="0B4FDAD2" w:rsidR="1F7166FA">
        <w:rPr>
          <w:rFonts w:cs="Calibri" w:cstheme="minorAscii"/>
          <w:sz w:val="24"/>
          <w:szCs w:val="24"/>
        </w:rPr>
        <w:t xml:space="preserve"> evolution by natural selection. This remarkable architect appears to be blind (</w:t>
      </w:r>
      <w:ins w:author="Meike Robaard" w:date="2022-05-24T20:10:44.382Z" w:id="823889337">
        <w:r w:rsidRPr="0B4FDAD2" w:rsidR="1F7166FA">
          <w:rPr>
            <w:rFonts w:cs="Calibri" w:cstheme="minorAscii"/>
            <w:sz w:val="24"/>
            <w:szCs w:val="24"/>
          </w:rPr>
          <w:t>i.e.</w:t>
        </w:r>
      </w:ins>
      <w:del w:author="Meike Robaard" w:date="2022-05-24T20:11:49.807Z" w:id="655713569">
        <w:r w:rsidRPr="0B4FDAD2" w:rsidDel="1F7166FA">
          <w:rPr>
            <w:rFonts w:cs="Calibri" w:cstheme="minorAscii"/>
            <w:sz w:val="24"/>
            <w:szCs w:val="24"/>
          </w:rPr>
          <w:delText>it</w:delText>
        </w:r>
      </w:del>
      <w:r w:rsidRPr="0B4FDAD2" w:rsidR="1F7166FA">
        <w:rPr>
          <w:rFonts w:cs="Calibri" w:cstheme="minorAscii"/>
          <w:sz w:val="24"/>
          <w:szCs w:val="24"/>
        </w:rPr>
        <w:t xml:space="preserve"> </w:t>
      </w:r>
      <w:del w:author="Meike Robaard" w:date="2022-05-24T20:11:55.402Z" w:id="1241912036">
        <w:r w:rsidRPr="0B4FDAD2" w:rsidDel="1F7166FA">
          <w:rPr>
            <w:rFonts w:cs="Calibri" w:cstheme="minorAscii"/>
            <w:sz w:val="24"/>
            <w:szCs w:val="24"/>
          </w:rPr>
          <w:delText>has no</w:delText>
        </w:r>
      </w:del>
      <w:ins w:author="Meike Robaard" w:date="2022-05-24T20:11:57.616Z" w:id="946792623">
        <w:r w:rsidRPr="0B4FDAD2" w:rsidR="1F7166FA">
          <w:rPr>
            <w:rFonts w:cs="Calibri" w:cstheme="minorAscii"/>
            <w:sz w:val="24"/>
            <w:szCs w:val="24"/>
          </w:rPr>
          <w:t>without</w:t>
        </w:r>
      </w:ins>
      <w:r w:rsidRPr="0B4FDAD2" w:rsidR="1F7166FA">
        <w:rPr>
          <w:rFonts w:cs="Calibri" w:cstheme="minorAscii"/>
          <w:sz w:val="24"/>
          <w:szCs w:val="24"/>
        </w:rPr>
        <w:t xml:space="preserve"> </w:t>
      </w:r>
      <w:ins w:author="Meike Robaard" w:date="2022-05-24T20:12:24.688Z" w:id="271524855">
        <w:r w:rsidRPr="0B4FDAD2" w:rsidR="1F7166FA">
          <w:rPr>
            <w:rFonts w:cs="Calibri" w:cstheme="minorAscii"/>
            <w:sz w:val="24"/>
            <w:szCs w:val="24"/>
          </w:rPr>
          <w:t>provision</w:t>
        </w:r>
      </w:ins>
      <w:del w:author="Meike Robaard" w:date="2022-05-24T20:12:21.848Z" w:id="897690536">
        <w:r w:rsidRPr="0B4FDAD2" w:rsidDel="1F7166FA">
          <w:rPr>
            <w:rFonts w:cs="Calibri" w:cstheme="minorAscii"/>
            <w:sz w:val="24"/>
            <w:szCs w:val="24"/>
          </w:rPr>
          <w:delText>foresight</w:delText>
        </w:r>
      </w:del>
      <w:r w:rsidRPr="0B4FDAD2" w:rsidR="1F7166FA">
        <w:rPr>
          <w:rFonts w:cs="Calibri" w:cstheme="minorAscii"/>
          <w:sz w:val="24"/>
          <w:szCs w:val="24"/>
        </w:rPr>
        <w:t xml:space="preserve"> or plan), has no say in the materials with which it works, and has only one goal: reproduction. T</w:t>
      </w:r>
      <w:ins w:author="Meike Robaard" w:date="2022-05-24T20:13:29.255Z" w:id="578807408">
        <w:r w:rsidRPr="0B4FDAD2" w:rsidR="1F7166FA">
          <w:rPr>
            <w:rFonts w:cs="Calibri" w:cstheme="minorAscii"/>
            <w:sz w:val="24"/>
            <w:szCs w:val="24"/>
          </w:rPr>
          <w:t>his</w:t>
        </w:r>
      </w:ins>
      <w:del w:author="Meike Robaard" w:date="2022-05-24T20:13:27.564Z" w:id="2094852832">
        <w:r w:rsidRPr="0B4FDAD2" w:rsidDel="1F7166FA">
          <w:rPr>
            <w:rFonts w:cs="Calibri" w:cstheme="minorAscii"/>
            <w:sz w:val="24"/>
            <w:szCs w:val="24"/>
          </w:rPr>
          <w:delText>hat</w:delText>
        </w:r>
      </w:del>
      <w:r w:rsidRPr="0B4FDAD2" w:rsidR="1F7166FA">
        <w:rPr>
          <w:rFonts w:cs="Calibri" w:cstheme="minorAscii"/>
          <w:sz w:val="24"/>
          <w:szCs w:val="24"/>
        </w:rPr>
        <w:t xml:space="preserve"> has a </w:t>
      </w:r>
      <w:r w:rsidRPr="0B4FDAD2" w:rsidR="74665C2E">
        <w:rPr>
          <w:rFonts w:cs="Calibri" w:cstheme="minorAscii"/>
          <w:sz w:val="24"/>
          <w:szCs w:val="24"/>
        </w:rPr>
        <w:t>series</w:t>
      </w:r>
      <w:r w:rsidRPr="0B4FDAD2" w:rsidR="1F7166FA">
        <w:rPr>
          <w:rFonts w:cs="Calibri" w:cstheme="minorAscii"/>
          <w:sz w:val="24"/>
          <w:szCs w:val="24"/>
        </w:rPr>
        <w:t xml:space="preserve"> of important consequences for our thinking. Before outlining these consequences, it is useful to briefly describe the process of evolution by natural selection.</w:t>
      </w:r>
    </w:p>
    <w:p w:rsidRPr="00CC2747" w:rsidR="00711E6D" w:rsidP="0038246D" w:rsidRDefault="00711E6D" w14:paraId="7B67FABC" w14:textId="77777777">
      <w:pPr>
        <w:spacing w:line="360" w:lineRule="auto"/>
        <w:rPr>
          <w:rFonts w:cstheme="minorHAnsi"/>
          <w:sz w:val="24"/>
          <w:szCs w:val="24"/>
        </w:rPr>
      </w:pPr>
    </w:p>
    <w:p w:rsidRPr="00CC2747" w:rsidR="00711E6D" w:rsidP="0038246D" w:rsidRDefault="00711E6D" w14:paraId="5F0AE9AB" w14:textId="77777777">
      <w:pPr>
        <w:spacing w:line="360" w:lineRule="auto"/>
        <w:rPr>
          <w:rFonts w:cstheme="minorHAnsi"/>
          <w:b/>
          <w:bCs/>
          <w:sz w:val="24"/>
          <w:szCs w:val="24"/>
        </w:rPr>
      </w:pPr>
      <w:r w:rsidRPr="00CC2747">
        <w:rPr>
          <w:rFonts w:cstheme="minorHAnsi"/>
          <w:b/>
          <w:bCs/>
          <w:sz w:val="24"/>
          <w:szCs w:val="24"/>
        </w:rPr>
        <w:t>Evolution by natural selection</w:t>
      </w:r>
    </w:p>
    <w:p w:rsidRPr="00CC2747" w:rsidR="00711E6D" w:rsidP="0038246D" w:rsidRDefault="00711E6D" w14:paraId="40B32A33" w14:textId="77777777">
      <w:pPr>
        <w:spacing w:line="360" w:lineRule="auto"/>
        <w:rPr>
          <w:rFonts w:cstheme="minorHAnsi"/>
          <w:b/>
          <w:bCs/>
          <w:sz w:val="24"/>
          <w:szCs w:val="24"/>
        </w:rPr>
      </w:pPr>
    </w:p>
    <w:p w:rsidR="00711E6D" w:rsidP="0B4FDAD2" w:rsidRDefault="00711E6D" w14:paraId="3466C1A4" w14:textId="5F98C8F9">
      <w:pPr>
        <w:spacing w:line="360" w:lineRule="auto"/>
        <w:rPr>
          <w:rFonts w:cs="Calibri" w:cstheme="minorAscii"/>
          <w:sz w:val="24"/>
          <w:szCs w:val="24"/>
        </w:rPr>
      </w:pPr>
      <w:r w:rsidRPr="0B4FDAD2" w:rsidR="1F7166FA">
        <w:rPr>
          <w:rFonts w:cs="Calibri" w:cstheme="minorAscii"/>
          <w:sz w:val="24"/>
          <w:szCs w:val="24"/>
        </w:rPr>
        <w:t xml:space="preserve">Evolution - the fact that species change over time and that all life forms (on our planet at least) have </w:t>
      </w:r>
      <w:ins w:author="Meike Robaard" w:date="2022-05-24T20:15:34.89Z" w:id="2038594232">
        <w:r w:rsidRPr="0B4FDAD2" w:rsidR="1F7166FA">
          <w:rPr>
            <w:rFonts w:cs="Calibri" w:cstheme="minorAscii"/>
            <w:sz w:val="24"/>
            <w:szCs w:val="24"/>
          </w:rPr>
          <w:t xml:space="preserve">share a similar ancestry </w:t>
        </w:r>
      </w:ins>
      <w:del w:author="Meike Robaard" w:date="2022-05-24T20:15:29.232Z" w:id="1982935467">
        <w:r w:rsidRPr="0B4FDAD2" w:rsidDel="1F7166FA">
          <w:rPr>
            <w:rFonts w:cs="Calibri" w:cstheme="minorAscii"/>
            <w:sz w:val="24"/>
            <w:szCs w:val="24"/>
          </w:rPr>
          <w:delText>a common ancestor</w:delText>
        </w:r>
      </w:del>
      <w:r w:rsidRPr="0B4FDAD2" w:rsidR="1F7166FA">
        <w:rPr>
          <w:rFonts w:cs="Calibri" w:cstheme="minorAscii"/>
          <w:sz w:val="24"/>
          <w:szCs w:val="24"/>
        </w:rPr>
        <w:t xml:space="preserve"> - is mainly driven by natural selection</w:t>
      </w:r>
      <w:r w:rsidRPr="0B4FDAD2" w:rsidR="69B45A4D">
        <w:rPr>
          <w:rFonts w:cs="Calibri" w:cstheme="minorAscii"/>
          <w:sz w:val="24"/>
          <w:szCs w:val="24"/>
        </w:rPr>
        <w:t>. O</w:t>
      </w:r>
      <w:r w:rsidRPr="0B4FDAD2" w:rsidR="1F7166FA">
        <w:rPr>
          <w:rFonts w:cs="Calibri" w:cstheme="minorAscii"/>
          <w:sz w:val="24"/>
          <w:szCs w:val="24"/>
        </w:rPr>
        <w:t>ther factors influencing evolution are sexual selection</w:t>
      </w:r>
      <w:ins w:author="Meike Robaard" w:date="2022-05-24T20:16:09.917Z" w:id="57299513">
        <w:r w:rsidRPr="0B4FDAD2" w:rsidR="1F7166FA">
          <w:rPr>
            <w:rFonts w:cs="Calibri" w:cstheme="minorAscii"/>
            <w:sz w:val="24"/>
            <w:szCs w:val="24"/>
          </w:rPr>
          <w:t>,</w:t>
        </w:r>
      </w:ins>
      <w:r w:rsidRPr="0B4FDAD2" w:rsidR="1F7166FA">
        <w:rPr>
          <w:rFonts w:cs="Calibri" w:cstheme="minorAscii"/>
          <w:sz w:val="24"/>
          <w:szCs w:val="24"/>
        </w:rPr>
        <w:t xml:space="preserve"> and</w:t>
      </w:r>
      <w:ins w:author="Meike Robaard" w:date="2022-05-24T20:16:17.451Z" w:id="1519977209">
        <w:r w:rsidRPr="0B4FDAD2" w:rsidR="1F7166FA">
          <w:rPr>
            <w:rFonts w:cs="Calibri" w:cstheme="minorAscii"/>
            <w:sz w:val="24"/>
            <w:szCs w:val="24"/>
          </w:rPr>
          <w:t>,</w:t>
        </w:r>
      </w:ins>
      <w:r w:rsidRPr="0B4FDAD2" w:rsidR="1F7166FA">
        <w:rPr>
          <w:rFonts w:cs="Calibri" w:cstheme="minorAscii"/>
          <w:sz w:val="24"/>
          <w:szCs w:val="24"/>
        </w:rPr>
        <w:t xml:space="preserve"> to a lesser extent</w:t>
      </w:r>
      <w:ins w:author="Meike Robaard" w:date="2022-05-24T20:16:20.508Z" w:id="360301677">
        <w:r w:rsidRPr="0B4FDAD2" w:rsidR="1F7166FA">
          <w:rPr>
            <w:rFonts w:cs="Calibri" w:cstheme="minorAscii"/>
            <w:sz w:val="24"/>
            <w:szCs w:val="24"/>
          </w:rPr>
          <w:t>,</w:t>
        </w:r>
      </w:ins>
      <w:r w:rsidRPr="0B4FDAD2" w:rsidR="1F7166FA">
        <w:rPr>
          <w:rFonts w:cs="Calibri" w:cstheme="minorAscii"/>
          <w:sz w:val="24"/>
          <w:szCs w:val="24"/>
        </w:rPr>
        <w:t xml:space="preserve"> genetic drift and epigenetics. </w:t>
      </w:r>
      <w:ins w:author="Meike Robaard" w:date="2022-05-24T20:16:40.781Z" w:id="1375510171">
        <w:r w:rsidRPr="0B4FDAD2" w:rsidR="1F7166FA">
          <w:rPr>
            <w:rFonts w:cs="Calibri" w:cstheme="minorAscii"/>
            <w:sz w:val="24"/>
            <w:szCs w:val="24"/>
          </w:rPr>
          <w:t xml:space="preserve">For the purposes </w:t>
        </w:r>
      </w:ins>
      <w:del w:author="Meike Robaard" w:date="2022-05-24T20:16:45.28Z" w:id="1370320984">
        <w:r w:rsidRPr="0B4FDAD2" w:rsidDel="1F7166FA">
          <w:rPr>
            <w:rFonts w:cs="Calibri" w:cstheme="minorAscii"/>
            <w:sz w:val="24"/>
            <w:szCs w:val="24"/>
          </w:rPr>
          <w:delText>In the context</w:delText>
        </w:r>
      </w:del>
      <w:r w:rsidRPr="0B4FDAD2" w:rsidR="1F7166FA">
        <w:rPr>
          <w:rFonts w:cs="Calibri" w:cstheme="minorAscii"/>
          <w:sz w:val="24"/>
          <w:szCs w:val="24"/>
        </w:rPr>
        <w:t xml:space="preserve"> of this </w:t>
      </w:r>
      <w:r w:rsidRPr="0B4FDAD2" w:rsidR="74665C2E">
        <w:rPr>
          <w:rFonts w:cs="Calibri" w:cstheme="minorAscii"/>
          <w:sz w:val="24"/>
          <w:szCs w:val="24"/>
        </w:rPr>
        <w:t>book,</w:t>
      </w:r>
      <w:r w:rsidRPr="0B4FDAD2" w:rsidR="1F7166FA">
        <w:rPr>
          <w:rFonts w:cs="Calibri" w:cstheme="minorAscii"/>
          <w:sz w:val="24"/>
          <w:szCs w:val="24"/>
        </w:rPr>
        <w:t xml:space="preserve"> we </w:t>
      </w:r>
      <w:ins w:author="Meike Robaard" w:date="2022-05-24T20:16:31.787Z" w:id="826676904">
        <w:r w:rsidRPr="0B4FDAD2" w:rsidR="1F7166FA">
          <w:rPr>
            <w:rFonts w:cs="Calibri" w:cstheme="minorAscii"/>
            <w:sz w:val="24"/>
            <w:szCs w:val="24"/>
          </w:rPr>
          <w:t>must</w:t>
        </w:r>
      </w:ins>
      <w:del w:author="Meike Robaard" w:date="2022-05-24T20:16:29.336Z" w:id="1253355308">
        <w:r w:rsidRPr="0B4FDAD2" w:rsidDel="1F7166FA">
          <w:rPr>
            <w:rFonts w:cs="Calibri" w:cstheme="minorAscii"/>
            <w:sz w:val="24"/>
            <w:szCs w:val="24"/>
          </w:rPr>
          <w:delText>can</w:delText>
        </w:r>
      </w:del>
      <w:r w:rsidRPr="0B4FDAD2" w:rsidR="1F7166FA">
        <w:rPr>
          <w:rFonts w:cs="Calibri" w:cstheme="minorAscii"/>
          <w:sz w:val="24"/>
          <w:szCs w:val="24"/>
        </w:rPr>
        <w:t xml:space="preserve"> limit ourselves to evolution by natural selection. That process consists of three steps. Firstly, there are random genetic mutations (copying errors in the DNA of an organism). This creates genetic variation (genetic differences between the individual organisms in a population). Secondly, those genetic mutations are passed on to offspring. Thirdly, mutations that help the organism survive and reproduce in its environment are 'selected'. </w:t>
      </w:r>
      <w:r w:rsidRPr="0B4FDAD2" w:rsidR="1F7166FA">
        <w:rPr>
          <w:rFonts w:cs="Calibri" w:cstheme="minorAscii"/>
          <w:sz w:val="24"/>
          <w:szCs w:val="24"/>
        </w:rPr>
        <w:t>Because organisms with those mutations have a greater chance of surviv</w:t>
      </w:r>
      <w:r w:rsidRPr="0B4FDAD2" w:rsidR="74665C2E">
        <w:rPr>
          <w:rFonts w:cs="Calibri" w:cstheme="minorAscii"/>
          <w:sz w:val="24"/>
          <w:szCs w:val="24"/>
        </w:rPr>
        <w:t>ing</w:t>
      </w:r>
      <w:r w:rsidRPr="0B4FDAD2" w:rsidR="1F7166FA">
        <w:rPr>
          <w:rFonts w:cs="Calibri" w:cstheme="minorAscii"/>
          <w:sz w:val="24"/>
          <w:szCs w:val="24"/>
        </w:rPr>
        <w:t xml:space="preserve"> and reproduc</w:t>
      </w:r>
      <w:r w:rsidRPr="0B4FDAD2" w:rsidR="74665C2E">
        <w:rPr>
          <w:rFonts w:cs="Calibri" w:cstheme="minorAscii"/>
          <w:sz w:val="24"/>
          <w:szCs w:val="24"/>
        </w:rPr>
        <w:t>ing</w:t>
      </w:r>
      <w:r w:rsidRPr="0B4FDAD2" w:rsidR="1F7166FA">
        <w:rPr>
          <w:rFonts w:cs="Calibri" w:cstheme="minorAscii"/>
          <w:sz w:val="24"/>
          <w:szCs w:val="24"/>
        </w:rPr>
        <w:t>, more organisms with these genetic mutations will be present in future generations</w:t>
      </w:r>
      <w:r w:rsidRPr="0B4FDAD2" w:rsidR="69B45A4D">
        <w:rPr>
          <w:rFonts w:cs="Calibri" w:cstheme="minorAscii"/>
          <w:sz w:val="24"/>
          <w:szCs w:val="24"/>
        </w:rPr>
        <w:t xml:space="preserve"> (Dawkins </w:t>
      </w:r>
      <w:r w:rsidRPr="0B4FDAD2" w:rsidR="28BD30C0">
        <w:rPr>
          <w:rFonts w:cs="Calibri" w:cstheme="minorAscii"/>
          <w:sz w:val="24"/>
          <w:szCs w:val="24"/>
        </w:rPr>
        <w:t>1976, 1986)</w:t>
      </w:r>
      <w:r w:rsidRPr="0B4FDAD2" w:rsidR="1F7166FA">
        <w:rPr>
          <w:rFonts w:cs="Calibri" w:cstheme="minorAscii"/>
          <w:sz w:val="24"/>
          <w:szCs w:val="24"/>
        </w:rPr>
        <w:t xml:space="preserve">. </w:t>
      </w:r>
    </w:p>
    <w:p w:rsidRPr="00CC2747" w:rsidR="00711E6D" w:rsidP="0038246D" w:rsidRDefault="00711E6D" w14:paraId="651F859F" w14:textId="77777777">
      <w:pPr>
        <w:spacing w:line="360" w:lineRule="auto"/>
        <w:rPr>
          <w:rFonts w:cstheme="minorHAnsi"/>
          <w:sz w:val="24"/>
          <w:szCs w:val="24"/>
        </w:rPr>
      </w:pPr>
    </w:p>
    <w:p w:rsidRPr="00CC2747" w:rsidR="00711E6D" w:rsidP="0B4FDAD2" w:rsidRDefault="00711E6D" w14:paraId="055604D3" w14:textId="0804A3F2">
      <w:pPr>
        <w:spacing w:line="360" w:lineRule="auto"/>
        <w:rPr>
          <w:rFonts w:cs="Calibri" w:cstheme="minorAscii"/>
          <w:sz w:val="24"/>
          <w:szCs w:val="24"/>
        </w:rPr>
      </w:pPr>
      <w:r w:rsidRPr="0B4FDAD2" w:rsidR="1F7166FA">
        <w:rPr>
          <w:rFonts w:cs="Calibri" w:cstheme="minorAscii"/>
          <w:sz w:val="24"/>
          <w:szCs w:val="24"/>
        </w:rPr>
        <w:t xml:space="preserve">Take, for example, the long neck of a giraffe. That neck has grown over time because giraffes with a genetic mutation for a slightly longer neck reproduced more than giraffes with a shorter neck, since the animals with a longer neck were better able to feed on tall trees. </w:t>
      </w:r>
      <w:del w:author="Meike Robaard" w:date="2022-05-24T20:21:47.402Z" w:id="221255914">
        <w:r w:rsidRPr="0B4FDAD2" w:rsidDel="1F7166FA">
          <w:rPr>
            <w:rFonts w:cs="Calibri" w:cstheme="minorAscii"/>
            <w:sz w:val="24"/>
            <w:szCs w:val="24"/>
          </w:rPr>
          <w:delText>Over the</w:delText>
        </w:r>
      </w:del>
      <w:ins w:author="Meike Robaard" w:date="2022-05-24T20:21:48.546Z" w:id="488261785">
        <w:r w:rsidRPr="0B4FDAD2" w:rsidR="1F7166FA">
          <w:rPr>
            <w:rFonts w:cs="Calibri" w:cstheme="minorAscii"/>
            <w:sz w:val="24"/>
            <w:szCs w:val="24"/>
          </w:rPr>
          <w:t>Throughout</w:t>
        </w:r>
      </w:ins>
      <w:r w:rsidRPr="0B4FDAD2" w:rsidR="1F7166FA">
        <w:rPr>
          <w:rFonts w:cs="Calibri" w:cstheme="minorAscii"/>
          <w:sz w:val="24"/>
          <w:szCs w:val="24"/>
        </w:rPr>
        <w:t xml:space="preserve"> generations</w:t>
      </w:r>
      <w:ins w:author="Meike Robaard" w:date="2022-05-24T20:21:52.959Z" w:id="1219962707">
        <w:r w:rsidRPr="0B4FDAD2" w:rsidR="1F7166FA">
          <w:rPr>
            <w:rFonts w:cs="Calibri" w:cstheme="minorAscii"/>
            <w:sz w:val="24"/>
            <w:szCs w:val="24"/>
          </w:rPr>
          <w:t>,</w:t>
        </w:r>
      </w:ins>
      <w:r w:rsidRPr="0B4FDAD2" w:rsidR="1F7166FA">
        <w:rPr>
          <w:rFonts w:cs="Calibri" w:cstheme="minorAscii"/>
          <w:sz w:val="24"/>
          <w:szCs w:val="24"/>
        </w:rPr>
        <w:t xml:space="preserve"> that neck continued to grow, because in every generation the animals with the longest neck got the most food and therefore had the greatest chance to breed and to pass on their genetic material </w:t>
      </w:r>
      <w:ins w:author="Meike Robaard" w:date="2022-05-24T20:22:09.427Z" w:id="1903667895">
        <w:r w:rsidRPr="0B4FDAD2" w:rsidR="1F7166FA">
          <w:rPr>
            <w:rFonts w:cs="Calibri" w:cstheme="minorAscii"/>
            <w:sz w:val="24"/>
            <w:szCs w:val="24"/>
          </w:rPr>
          <w:t>which</w:t>
        </w:r>
      </w:ins>
      <w:del w:author="Meike Robaard" w:date="2022-05-24T20:22:07.802Z" w:id="493533626">
        <w:r w:rsidRPr="0B4FDAD2" w:rsidDel="1F7166FA">
          <w:rPr>
            <w:rFonts w:cs="Calibri" w:cstheme="minorAscii"/>
            <w:sz w:val="24"/>
            <w:szCs w:val="24"/>
          </w:rPr>
          <w:delText>that</w:delText>
        </w:r>
      </w:del>
      <w:r w:rsidRPr="0B4FDAD2" w:rsidR="1F7166FA">
        <w:rPr>
          <w:rFonts w:cs="Calibri" w:cstheme="minorAscii"/>
          <w:sz w:val="24"/>
          <w:szCs w:val="24"/>
        </w:rPr>
        <w:t xml:space="preserve"> </w:t>
      </w:r>
      <w:commentRangeStart w:id="89826329"/>
      <w:r w:rsidRPr="0B4FDAD2" w:rsidR="1F7166FA">
        <w:rPr>
          <w:rFonts w:cs="Calibri" w:cstheme="minorAscii"/>
          <w:sz w:val="24"/>
          <w:szCs w:val="24"/>
        </w:rPr>
        <w:t>coded for</w:t>
      </w:r>
      <w:commentRangeEnd w:id="89826329"/>
      <w:r>
        <w:rPr>
          <w:rStyle w:val="CommentReference"/>
        </w:rPr>
        <w:commentReference w:id="89826329"/>
      </w:r>
      <w:r w:rsidRPr="0B4FDAD2" w:rsidR="1F7166FA">
        <w:rPr>
          <w:rFonts w:cs="Calibri" w:cstheme="minorAscii"/>
          <w:sz w:val="24"/>
          <w:szCs w:val="24"/>
        </w:rPr>
        <w:t xml:space="preserve"> a long neck. Mind you, natural selection is blind: it has no plan (such as making a long neck for giraffes). </w:t>
      </w:r>
      <w:commentRangeStart w:id="1631044231"/>
      <w:r w:rsidRPr="0B4FDAD2" w:rsidR="1F7166FA">
        <w:rPr>
          <w:rFonts w:cs="Calibri" w:cstheme="minorAscii"/>
          <w:sz w:val="24"/>
          <w:szCs w:val="24"/>
        </w:rPr>
        <w:t>Every generation</w:t>
      </w:r>
      <w:ins w:author="Meike Robaard" w:date="2022-05-24T20:25:06.581Z" w:id="1548491012">
        <w:r w:rsidRPr="0B4FDAD2" w:rsidR="1F7166FA">
          <w:rPr>
            <w:rFonts w:cs="Calibri" w:cstheme="minorAscii"/>
            <w:sz w:val="24"/>
            <w:szCs w:val="24"/>
          </w:rPr>
          <w:t>’s</w:t>
        </w:r>
      </w:ins>
      <w:r w:rsidRPr="0B4FDAD2" w:rsidR="1F7166FA">
        <w:rPr>
          <w:rFonts w:cs="Calibri" w:cstheme="minorAscii"/>
          <w:sz w:val="24"/>
          <w:szCs w:val="24"/>
        </w:rPr>
        <w:t xml:space="preserve"> </w:t>
      </w:r>
      <w:proofErr w:type="gramStart"/>
      <w:r w:rsidRPr="0B4FDAD2" w:rsidR="1F7166FA">
        <w:rPr>
          <w:rFonts w:cs="Calibri" w:cstheme="minorAscii"/>
          <w:sz w:val="24"/>
          <w:szCs w:val="24"/>
        </w:rPr>
        <w:t>organisms</w:t>
      </w:r>
      <w:proofErr w:type="gramEnd"/>
      <w:r w:rsidRPr="0B4FDAD2" w:rsidR="1F7166FA">
        <w:rPr>
          <w:rFonts w:cs="Calibri" w:cstheme="minorAscii"/>
          <w:sz w:val="24"/>
          <w:szCs w:val="24"/>
        </w:rPr>
        <w:t xml:space="preserve"> with different traits had different success in reproducing and so, over time, 'adaptations' to the environment gradually emerge (the entire population possessing beneficial traits).</w:t>
      </w:r>
      <w:commentRangeEnd w:id="1631044231"/>
      <w:r>
        <w:rPr>
          <w:rStyle w:val="CommentReference"/>
        </w:rPr>
        <w:commentReference w:id="1631044231"/>
      </w:r>
      <w:r w:rsidRPr="0B4FDAD2" w:rsidR="1F7166FA">
        <w:rPr>
          <w:rFonts w:cs="Calibri" w:cstheme="minorAscii"/>
          <w:sz w:val="24"/>
          <w:szCs w:val="24"/>
        </w:rPr>
        <w:t xml:space="preserve"> Moreover, the blind architect (natural selection) has no control over the material it works with</w:t>
      </w:r>
      <w:ins w:author="Meike Robaard" w:date="2022-05-24T20:25:49.278Z" w:id="912008842">
        <w:r w:rsidRPr="0B4FDAD2" w:rsidR="1F7166FA">
          <w:rPr>
            <w:rFonts w:cs="Calibri" w:cstheme="minorAscii"/>
            <w:sz w:val="24"/>
            <w:szCs w:val="24"/>
          </w:rPr>
          <w:t>,</w:t>
        </w:r>
      </w:ins>
      <w:r w:rsidRPr="0B4FDAD2" w:rsidR="1F7166FA">
        <w:rPr>
          <w:rFonts w:cs="Calibri" w:cstheme="minorAscii"/>
          <w:sz w:val="24"/>
          <w:szCs w:val="24"/>
        </w:rPr>
        <w:t xml:space="preserve"> since the mutations that arise are random (</w:t>
      </w:r>
      <w:r w:rsidRPr="0B4FDAD2" w:rsidR="1F7166FA">
        <w:rPr>
          <w:rFonts w:cs="Calibri" w:cstheme="minorAscii"/>
          <w:sz w:val="24"/>
          <w:szCs w:val="24"/>
        </w:rPr>
        <w:t>the</w:t>
      </w:r>
      <w:del w:author="Meike Robaard" w:date="2022-05-24T20:26:43.676Z" w:id="2077930784">
        <w:r w:rsidRPr="0B4FDAD2" w:rsidDel="1F7166FA">
          <w:rPr>
            <w:rFonts w:cs="Calibri" w:cstheme="minorAscii"/>
            <w:sz w:val="24"/>
            <w:szCs w:val="24"/>
          </w:rPr>
          <w:delText xml:space="preserve"> vast</w:delText>
        </w:r>
      </w:del>
      <w:r w:rsidRPr="0B4FDAD2" w:rsidR="1F7166FA">
        <w:rPr>
          <w:rFonts w:cs="Calibri" w:cstheme="minorAscii"/>
          <w:sz w:val="24"/>
          <w:szCs w:val="24"/>
        </w:rPr>
        <w:t xml:space="preserve"> majority of</w:t>
      </w:r>
      <w:r w:rsidRPr="0B4FDAD2" w:rsidR="1F7166FA">
        <w:rPr>
          <w:rFonts w:cs="Calibri" w:cstheme="minorAscii"/>
          <w:sz w:val="24"/>
          <w:szCs w:val="24"/>
        </w:rPr>
        <w:t xml:space="preserve"> these mutations are neutral or detrimental to the organism</w:t>
      </w:r>
      <w:r w:rsidRPr="0B4FDAD2" w:rsidR="1F7166FA">
        <w:rPr>
          <w:rFonts w:cs="Calibri" w:cstheme="minorAscii"/>
          <w:sz w:val="24"/>
          <w:szCs w:val="24"/>
        </w:rPr>
        <w:t xml:space="preserve"> and are </w:t>
      </w:r>
      <w:r w:rsidRPr="0B4FDAD2" w:rsidR="74665C2E">
        <w:rPr>
          <w:rFonts w:cs="Calibri" w:cstheme="minorAscii"/>
          <w:sz w:val="24"/>
          <w:szCs w:val="24"/>
        </w:rPr>
        <w:t xml:space="preserve">therefore not </w:t>
      </w:r>
      <w:r w:rsidRPr="0B4FDAD2" w:rsidR="1F7166FA">
        <w:rPr>
          <w:rFonts w:cs="Calibri" w:cstheme="minorAscii"/>
          <w:sz w:val="24"/>
          <w:szCs w:val="24"/>
        </w:rPr>
        <w:t>selected).</w:t>
      </w:r>
    </w:p>
    <w:p w:rsidRPr="00CC2747" w:rsidR="00711E6D" w:rsidP="0038246D" w:rsidRDefault="00711E6D" w14:paraId="5003C0E2" w14:textId="77777777">
      <w:pPr>
        <w:spacing w:line="360" w:lineRule="auto"/>
        <w:rPr>
          <w:rFonts w:cstheme="minorHAnsi"/>
          <w:sz w:val="24"/>
          <w:szCs w:val="24"/>
        </w:rPr>
      </w:pPr>
    </w:p>
    <w:p w:rsidRPr="00CC2747" w:rsidR="00711E6D" w:rsidP="0B4FDAD2" w:rsidRDefault="00711E6D" w14:paraId="3B0B7AB7" w14:textId="03BAC230">
      <w:pPr>
        <w:spacing w:line="360" w:lineRule="auto"/>
        <w:rPr>
          <w:rFonts w:cs="Calibri" w:cstheme="minorAscii"/>
          <w:b w:val="1"/>
          <w:bCs w:val="1"/>
          <w:sz w:val="24"/>
          <w:szCs w:val="24"/>
        </w:rPr>
      </w:pPr>
      <w:r w:rsidRPr="0B4FDAD2" w:rsidR="1F7166FA">
        <w:rPr>
          <w:rFonts w:cs="Calibri" w:cstheme="minorAscii"/>
          <w:b w:val="1"/>
          <w:bCs w:val="1"/>
          <w:sz w:val="24"/>
          <w:szCs w:val="24"/>
        </w:rPr>
        <w:t xml:space="preserve">What does this </w:t>
      </w:r>
      <w:ins w:author="Meike Robaard" w:date="2022-05-24T20:27:06.386Z" w:id="306011308">
        <w:r w:rsidRPr="0B4FDAD2" w:rsidR="1F7166FA">
          <w:rPr>
            <w:rFonts w:cs="Calibri" w:cstheme="minorAscii"/>
            <w:b w:val="1"/>
            <w:bCs w:val="1"/>
            <w:sz w:val="24"/>
            <w:szCs w:val="24"/>
          </w:rPr>
          <w:t>mean</w:t>
        </w:r>
      </w:ins>
      <w:del w:author="Meike Robaard" w:date="2022-05-24T20:27:04.493Z" w:id="1941066394">
        <w:r w:rsidRPr="0B4FDAD2" w:rsidDel="1F7166FA">
          <w:rPr>
            <w:rFonts w:cs="Calibri" w:cstheme="minorAscii"/>
            <w:b w:val="1"/>
            <w:bCs w:val="1"/>
            <w:sz w:val="24"/>
            <w:szCs w:val="24"/>
          </w:rPr>
          <w:delText>entail</w:delText>
        </w:r>
      </w:del>
      <w:r w:rsidRPr="0B4FDAD2" w:rsidR="1F7166FA">
        <w:rPr>
          <w:rFonts w:cs="Calibri" w:cstheme="minorAscii"/>
          <w:b w:val="1"/>
          <w:bCs w:val="1"/>
          <w:sz w:val="24"/>
          <w:szCs w:val="24"/>
        </w:rPr>
        <w:t xml:space="preserve"> for our</w:t>
      </w:r>
      <w:ins w:author="Meike Robaard" w:date="2022-05-24T20:27:14.308Z" w:id="1675760554">
        <w:r w:rsidRPr="0B4FDAD2" w:rsidR="1F7166FA">
          <w:rPr>
            <w:rFonts w:cs="Calibri" w:cstheme="minorAscii"/>
            <w:b w:val="1"/>
            <w:bCs w:val="1"/>
            <w:sz w:val="24"/>
            <w:szCs w:val="24"/>
          </w:rPr>
          <w:t xml:space="preserve"> (ways of)</w:t>
        </w:r>
      </w:ins>
      <w:r w:rsidRPr="0B4FDAD2" w:rsidR="1F7166FA">
        <w:rPr>
          <w:rFonts w:cs="Calibri" w:cstheme="minorAscii"/>
          <w:b w:val="1"/>
          <w:bCs w:val="1"/>
          <w:sz w:val="24"/>
          <w:szCs w:val="24"/>
        </w:rPr>
        <w:t xml:space="preserve"> thinking?</w:t>
      </w:r>
    </w:p>
    <w:p w:rsidRPr="00CC2747" w:rsidR="00711E6D" w:rsidP="0038246D" w:rsidRDefault="00711E6D" w14:paraId="426F8570" w14:textId="77777777">
      <w:pPr>
        <w:spacing w:line="360" w:lineRule="auto"/>
        <w:rPr>
          <w:rFonts w:cstheme="minorHAnsi"/>
          <w:b/>
          <w:bCs/>
          <w:sz w:val="24"/>
          <w:szCs w:val="24"/>
        </w:rPr>
      </w:pPr>
    </w:p>
    <w:p w:rsidR="00711E6D" w:rsidP="0B4FDAD2" w:rsidRDefault="00711E6D" w14:paraId="4B5EF40D" w14:textId="47C0A8D2">
      <w:pPr>
        <w:spacing w:line="360" w:lineRule="auto"/>
        <w:rPr>
          <w:rFonts w:cs="Calibri" w:cstheme="minorAscii"/>
          <w:sz w:val="24"/>
          <w:szCs w:val="24"/>
        </w:rPr>
      </w:pPr>
      <w:ins w:author="Meike Robaard" w:date="2022-05-24T20:27:51.718Z" w:id="1267012352">
        <w:r w:rsidRPr="0B4FDAD2" w:rsidR="1F7166FA">
          <w:rPr>
            <w:rFonts w:cs="Calibri" w:cstheme="minorAscii"/>
            <w:sz w:val="24"/>
            <w:szCs w:val="24"/>
          </w:rPr>
          <w:t>Undeniably, o</w:t>
        </w:r>
      </w:ins>
      <w:del w:author="Meike Robaard" w:date="2022-05-24T20:27:50.796Z" w:id="201033434">
        <w:r w:rsidRPr="0B4FDAD2" w:rsidDel="1F7166FA">
          <w:rPr>
            <w:rFonts w:cs="Calibri" w:cstheme="minorAscii"/>
            <w:sz w:val="24"/>
            <w:szCs w:val="24"/>
          </w:rPr>
          <w:delText>O</w:delText>
        </w:r>
      </w:del>
      <w:proofErr w:type="spellStart"/>
      <w:r w:rsidRPr="0B4FDAD2" w:rsidR="1F7166FA">
        <w:rPr>
          <w:rFonts w:cs="Calibri" w:cstheme="minorAscii"/>
          <w:sz w:val="24"/>
          <w:szCs w:val="24"/>
        </w:rPr>
        <w:t>ur</w:t>
      </w:r>
      <w:proofErr w:type="spellEnd"/>
      <w:r w:rsidRPr="0B4FDAD2" w:rsidR="1F7166FA">
        <w:rPr>
          <w:rFonts w:cs="Calibri" w:cstheme="minorAscii"/>
          <w:sz w:val="24"/>
          <w:szCs w:val="24"/>
        </w:rPr>
        <w:t xml:space="preserve"> brains are also the product of natural selection. Because natural selection cannot </w:t>
      </w:r>
      <w:del w:author="Meike Robaard" w:date="2022-05-24T20:28:03.123Z" w:id="221197341">
        <w:r w:rsidRPr="0B4FDAD2" w:rsidDel="1F7166FA">
          <w:rPr>
            <w:rFonts w:cs="Calibri" w:cstheme="minorAscii"/>
            <w:sz w:val="24"/>
            <w:szCs w:val="24"/>
          </w:rPr>
          <w:delText>look into</w:delText>
        </w:r>
      </w:del>
      <w:ins w:author="Meike Robaard" w:date="2022-05-24T20:28:04.198Z" w:id="2142958987">
        <w:r w:rsidRPr="0B4FDAD2" w:rsidR="1F7166FA">
          <w:rPr>
            <w:rFonts w:cs="Calibri" w:cstheme="minorAscii"/>
            <w:sz w:val="24"/>
            <w:szCs w:val="24"/>
          </w:rPr>
          <w:t>anticipate</w:t>
        </w:r>
      </w:ins>
      <w:r w:rsidRPr="0B4FDAD2" w:rsidR="1F7166FA">
        <w:rPr>
          <w:rFonts w:cs="Calibri" w:cstheme="minorAscii"/>
          <w:sz w:val="24"/>
          <w:szCs w:val="24"/>
        </w:rPr>
        <w:t xml:space="preserve"> the future </w:t>
      </w:r>
      <w:del w:author="Meike Robaard" w:date="2022-05-24T20:28:07.388Z" w:id="828467539">
        <w:r w:rsidRPr="0B4FDAD2" w:rsidDel="1F7166FA">
          <w:rPr>
            <w:rFonts w:cs="Calibri" w:cstheme="minorAscii"/>
            <w:sz w:val="24"/>
            <w:szCs w:val="24"/>
          </w:rPr>
          <w:delText xml:space="preserve">(it is blind) </w:delText>
        </w:r>
      </w:del>
      <w:r w:rsidRPr="0B4FDAD2" w:rsidR="1F7166FA">
        <w:rPr>
          <w:rFonts w:cs="Calibri" w:cstheme="minorAscii"/>
          <w:sz w:val="24"/>
          <w:szCs w:val="24"/>
        </w:rPr>
        <w:t>and does not always have the optimal mutations to select from, the process often results in suboptimal designs. Take our eye</w:t>
      </w:r>
      <w:r w:rsidRPr="0B4FDAD2" w:rsidR="74665C2E">
        <w:rPr>
          <w:rFonts w:cs="Calibri" w:cstheme="minorAscii"/>
          <w:sz w:val="24"/>
          <w:szCs w:val="24"/>
        </w:rPr>
        <w:t>s</w:t>
      </w:r>
      <w:r w:rsidRPr="0B4FDAD2" w:rsidR="1F7166FA">
        <w:rPr>
          <w:rFonts w:cs="Calibri" w:cstheme="minorAscii"/>
          <w:sz w:val="24"/>
          <w:szCs w:val="24"/>
        </w:rPr>
        <w:t>, for example. Th</w:t>
      </w:r>
      <w:r w:rsidRPr="0B4FDAD2" w:rsidR="74665C2E">
        <w:rPr>
          <w:rFonts w:cs="Calibri" w:cstheme="minorAscii"/>
          <w:sz w:val="24"/>
          <w:szCs w:val="24"/>
        </w:rPr>
        <w:t>ey have</w:t>
      </w:r>
      <w:r w:rsidRPr="0B4FDAD2" w:rsidR="1F7166FA">
        <w:rPr>
          <w:rFonts w:cs="Calibri" w:cstheme="minorAscii"/>
          <w:sz w:val="24"/>
          <w:szCs w:val="24"/>
        </w:rPr>
        <w:t xml:space="preserve"> evolved from light-detecting cells</w:t>
      </w:r>
      <w:r w:rsidRPr="0B4FDAD2" w:rsidR="74665C2E">
        <w:rPr>
          <w:rFonts w:cs="Calibri" w:cstheme="minorAscii"/>
          <w:sz w:val="24"/>
          <w:szCs w:val="24"/>
        </w:rPr>
        <w:t xml:space="preserve"> under the skin</w:t>
      </w:r>
      <w:r w:rsidRPr="0B4FDAD2" w:rsidR="1F7166FA">
        <w:rPr>
          <w:rFonts w:cs="Calibri" w:cstheme="minorAscii"/>
          <w:sz w:val="24"/>
          <w:szCs w:val="24"/>
        </w:rPr>
        <w:t>. The nerve</w:t>
      </w:r>
      <w:ins w:author="Meike Robaard" w:date="2022-05-24T20:29:01.342Z" w:id="2070504159">
        <w:r w:rsidRPr="0B4FDAD2" w:rsidR="1F7166FA">
          <w:rPr>
            <w:rFonts w:cs="Calibri" w:cstheme="minorAscii"/>
            <w:sz w:val="24"/>
            <w:szCs w:val="24"/>
          </w:rPr>
          <w:t>-</w:t>
        </w:r>
      </w:ins>
      <w:del w:author="Meike Robaard" w:date="2022-05-24T20:29:01.015Z" w:id="941947674">
        <w:r w:rsidRPr="0B4FDAD2" w:rsidDel="1F7166FA">
          <w:rPr>
            <w:rFonts w:cs="Calibri" w:cstheme="minorAscii"/>
            <w:sz w:val="24"/>
            <w:szCs w:val="24"/>
          </w:rPr>
          <w:delText xml:space="preserve"> </w:delText>
        </w:r>
      </w:del>
      <w:r w:rsidRPr="0B4FDAD2" w:rsidR="1F7166FA">
        <w:rPr>
          <w:rFonts w:cs="Calibri" w:cstheme="minorAscii"/>
          <w:sz w:val="24"/>
          <w:szCs w:val="24"/>
        </w:rPr>
        <w:t xml:space="preserve">bundles came together at the top in these cells. When those cells gradually evolved into the complex eye with pupil and retina, those nerves remained at the front of the eye, which means they had to be drilled through the retina to connect to the brain. That is why we have a blind spot in the visual field of each eye (a problem that is solved by combining the field of vision of the two eyes). Squid eyes have </w:t>
      </w:r>
      <w:r w:rsidRPr="0B4FDAD2" w:rsidR="1F7166FA">
        <w:rPr>
          <w:rFonts w:cs="Calibri" w:cstheme="minorAscii"/>
          <w:sz w:val="24"/>
          <w:szCs w:val="24"/>
        </w:rPr>
        <w:t xml:space="preserve">evolved separately (our common ancestor with squids had no eyes) and are better designed. In squids the nerves come together behind the </w:t>
      </w:r>
      <w:proofErr w:type="gramStart"/>
      <w:r w:rsidRPr="0B4FDAD2" w:rsidR="1F7166FA">
        <w:rPr>
          <w:rFonts w:cs="Calibri" w:cstheme="minorAscii"/>
          <w:sz w:val="24"/>
          <w:szCs w:val="24"/>
        </w:rPr>
        <w:t>eye</w:t>
      </w:r>
      <w:proofErr w:type="gramEnd"/>
      <w:r w:rsidRPr="0B4FDAD2" w:rsidR="74665C2E">
        <w:rPr>
          <w:rFonts w:cs="Calibri" w:cstheme="minorAscii"/>
          <w:sz w:val="24"/>
          <w:szCs w:val="24"/>
        </w:rPr>
        <w:t xml:space="preserve"> and they </w:t>
      </w:r>
      <w:del w:author="Meike Robaard" w:date="2022-05-24T20:29:41.261Z" w:id="1971102335">
        <w:r w:rsidRPr="0B4FDAD2" w:rsidDel="74665C2E">
          <w:rPr>
            <w:rFonts w:cs="Calibri" w:cstheme="minorAscii"/>
            <w:sz w:val="24"/>
            <w:szCs w:val="24"/>
          </w:rPr>
          <w:delText>do</w:delText>
        </w:r>
        <w:r w:rsidRPr="0B4FDAD2" w:rsidDel="74665C2E">
          <w:rPr>
            <w:rFonts w:cs="Calibri" w:cstheme="minorAscii"/>
            <w:sz w:val="24"/>
            <w:szCs w:val="24"/>
          </w:rPr>
          <w:delText>n’t</w:delText>
        </w:r>
      </w:del>
      <w:r w:rsidRPr="0B4FDAD2" w:rsidR="74665C2E">
        <w:rPr>
          <w:rFonts w:cs="Calibri" w:cstheme="minorAscii"/>
          <w:sz w:val="24"/>
          <w:szCs w:val="24"/>
        </w:rPr>
        <w:t xml:space="preserve"> have </w:t>
      </w:r>
      <w:ins w:author="Meike Robaard" w:date="2022-05-24T20:29:44.972Z" w:id="1801123340">
        <w:r w:rsidRPr="0B4FDAD2" w:rsidR="74665C2E">
          <w:rPr>
            <w:rFonts w:cs="Calibri" w:cstheme="minorAscii"/>
            <w:sz w:val="24"/>
            <w:szCs w:val="24"/>
          </w:rPr>
          <w:t xml:space="preserve">no </w:t>
        </w:r>
      </w:ins>
      <w:r w:rsidRPr="0B4FDAD2" w:rsidR="74665C2E">
        <w:rPr>
          <w:rFonts w:cs="Calibri" w:cstheme="minorAscii"/>
          <w:sz w:val="24"/>
          <w:szCs w:val="24"/>
        </w:rPr>
        <w:t>blind spots.</w:t>
      </w:r>
    </w:p>
    <w:p w:rsidRPr="00CC2747" w:rsidR="00711E6D" w:rsidP="0038246D" w:rsidRDefault="00711E6D" w14:paraId="14C572D0" w14:textId="77777777">
      <w:pPr>
        <w:spacing w:line="360" w:lineRule="auto"/>
        <w:rPr>
          <w:rFonts w:cstheme="minorHAnsi"/>
          <w:sz w:val="24"/>
          <w:szCs w:val="24"/>
        </w:rPr>
      </w:pPr>
    </w:p>
    <w:p w:rsidRPr="00CC2747" w:rsidR="00711E6D" w:rsidP="0B4FDAD2" w:rsidRDefault="00711E6D" w14:paraId="75D2521A" w14:textId="400BC8D7">
      <w:pPr>
        <w:spacing w:line="360" w:lineRule="auto"/>
        <w:rPr>
          <w:rFonts w:cs="Calibri" w:cstheme="minorAscii"/>
          <w:sz w:val="24"/>
          <w:szCs w:val="24"/>
        </w:rPr>
      </w:pPr>
      <w:ins w:author="Meike Robaard" w:date="2022-05-24T20:29:58.817Z" w:id="243944996">
        <w:r w:rsidRPr="0B4FDAD2" w:rsidR="1F7166FA">
          <w:rPr>
            <w:rFonts w:cs="Calibri" w:cstheme="minorAscii"/>
            <w:sz w:val="24"/>
            <w:szCs w:val="24"/>
          </w:rPr>
          <w:t>Thus</w:t>
        </w:r>
      </w:ins>
      <w:del w:author="Meike Robaard" w:date="2022-05-24T20:29:55.511Z" w:id="1975507189">
        <w:r w:rsidRPr="0B4FDAD2" w:rsidDel="1F7166FA">
          <w:rPr>
            <w:rFonts w:cs="Calibri" w:cstheme="minorAscii"/>
            <w:sz w:val="24"/>
            <w:szCs w:val="24"/>
          </w:rPr>
          <w:delText>So</w:delText>
        </w:r>
      </w:del>
      <w:r w:rsidRPr="0B4FDAD2" w:rsidR="1F7166FA">
        <w:rPr>
          <w:rFonts w:cs="Calibri" w:cstheme="minorAscii"/>
          <w:sz w:val="24"/>
          <w:szCs w:val="24"/>
        </w:rPr>
        <w:t xml:space="preserve">, </w:t>
      </w:r>
      <w:ins w:author="Meike Robaard" w:date="2022-05-24T20:30:05.797Z" w:id="1236981806">
        <w:r w:rsidRPr="0B4FDAD2" w:rsidR="1F7166FA">
          <w:rPr>
            <w:rFonts w:cs="Calibri" w:cstheme="minorAscii"/>
            <w:sz w:val="24"/>
            <w:szCs w:val="24"/>
          </w:rPr>
          <w:t>i</w:t>
        </w:r>
      </w:ins>
      <w:del w:author="Meike Robaard" w:date="2022-05-24T20:33:18.721Z" w:id="1222473302">
        <w:r w:rsidRPr="0B4FDAD2" w:rsidDel="1F7166FA">
          <w:rPr>
            <w:rFonts w:cs="Calibri" w:cstheme="minorAscii"/>
            <w:sz w:val="24"/>
            <w:szCs w:val="24"/>
          </w:rPr>
          <w:delText xml:space="preserve">as </w:delText>
        </w:r>
      </w:del>
      <w:del w:author="Meike Robaard" w:date="2022-05-24T20:30:07.901Z" w:id="435929667">
        <w:r w:rsidRPr="0B4FDAD2" w:rsidDel="1F7166FA">
          <w:rPr>
            <w:rFonts w:cs="Calibri" w:cstheme="minorAscii"/>
            <w:sz w:val="24"/>
            <w:szCs w:val="24"/>
          </w:rPr>
          <w:delText>far as</w:delText>
        </w:r>
      </w:del>
      <w:del w:author="Meike Robaard" w:date="2022-05-24T20:33:18.721Z" w:id="366951452">
        <w:r w:rsidRPr="0B4FDAD2" w:rsidDel="1F7166FA">
          <w:rPr>
            <w:rFonts w:cs="Calibri" w:cstheme="minorAscii"/>
            <w:sz w:val="24"/>
            <w:szCs w:val="24"/>
          </w:rPr>
          <w:delText xml:space="preserve"> </w:delText>
        </w:r>
      </w:del>
      <w:ins w:author="Meike Robaard" w:date="2022-05-24T20:33:24.904Z" w:id="945830624">
        <w:r w:rsidRPr="0B4FDAD2" w:rsidR="1F7166FA">
          <w:rPr>
            <w:rFonts w:cs="Calibri" w:cstheme="minorAscii"/>
            <w:sz w:val="24"/>
            <w:szCs w:val="24"/>
          </w:rPr>
          <w:t xml:space="preserve">with regards to </w:t>
        </w:r>
      </w:ins>
      <w:r w:rsidRPr="0B4FDAD2" w:rsidR="1F7166FA">
        <w:rPr>
          <w:rFonts w:cs="Calibri" w:cstheme="minorAscii"/>
          <w:sz w:val="24"/>
          <w:szCs w:val="24"/>
        </w:rPr>
        <w:t>our brains</w:t>
      </w:r>
      <w:del w:author="Meike Robaard" w:date="2022-05-24T20:33:27.569Z" w:id="1305400143">
        <w:r w:rsidRPr="0B4FDAD2" w:rsidDel="1F7166FA">
          <w:rPr>
            <w:rFonts w:cs="Calibri" w:cstheme="minorAscii"/>
            <w:sz w:val="24"/>
            <w:szCs w:val="24"/>
          </w:rPr>
          <w:delText xml:space="preserve"> are concerned</w:delText>
        </w:r>
      </w:del>
      <w:r w:rsidRPr="0B4FDAD2" w:rsidR="1F7166FA">
        <w:rPr>
          <w:rFonts w:cs="Calibri" w:cstheme="minorAscii"/>
          <w:sz w:val="24"/>
          <w:szCs w:val="24"/>
        </w:rPr>
        <w:t>, we can assume that more optimal alternatives are possible</w:t>
      </w:r>
      <w:ins w:author="Meike Robaard" w:date="2022-05-24T20:32:24.743Z" w:id="1943239043">
        <w:r w:rsidRPr="0B4FDAD2" w:rsidR="1F7166FA">
          <w:rPr>
            <w:rFonts w:cs="Calibri" w:cstheme="minorAscii"/>
            <w:sz w:val="24"/>
            <w:szCs w:val="24"/>
          </w:rPr>
          <w:t>, at least</w:t>
        </w:r>
      </w:ins>
      <w:r w:rsidRPr="0B4FDAD2" w:rsidR="1F7166FA">
        <w:rPr>
          <w:rFonts w:cs="Calibri" w:cstheme="minorAscii"/>
          <w:sz w:val="24"/>
          <w:szCs w:val="24"/>
        </w:rPr>
        <w:t xml:space="preserve"> in principle. But more importantly, the reason for our thinking errors, is the 'goal' of natural selection. Natural selection is only 'interested' in reproduction. It drives the evolution of a species by the different success with which genes (genetic variations) spread in the population. In a way, genes use organisms as vehicles to make copies of themselves (by enabling these organisms to reproduce). They are successful to the extent that they provide the organism with characteristics that increase its chances to reproduce. For example, by providing the organism with adaptations that make it better able to survive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camouflage, sharp teeth or long necks) or that make it more attractive to the opposite sex (e.g. the tail of the peacock - that is sexual selection). </w:t>
      </w:r>
    </w:p>
    <w:p w:rsidRPr="00CC2747" w:rsidR="00711E6D" w:rsidP="0038246D" w:rsidRDefault="00711E6D" w14:paraId="20A4A6A9" w14:textId="77777777">
      <w:pPr>
        <w:spacing w:line="360" w:lineRule="auto"/>
        <w:rPr>
          <w:rFonts w:cstheme="minorHAnsi"/>
          <w:sz w:val="24"/>
          <w:szCs w:val="24"/>
        </w:rPr>
      </w:pPr>
    </w:p>
    <w:p w:rsidRPr="00CC2747" w:rsidR="00711E6D" w:rsidP="0038246D" w:rsidRDefault="00711E6D" w14:paraId="679A5492" w14:textId="77777777">
      <w:pPr>
        <w:spacing w:line="360" w:lineRule="auto"/>
        <w:rPr>
          <w:rFonts w:cstheme="minorHAnsi"/>
          <w:b/>
          <w:bCs/>
          <w:sz w:val="24"/>
          <w:szCs w:val="24"/>
        </w:rPr>
      </w:pPr>
      <w:r w:rsidRPr="00CC2747">
        <w:rPr>
          <w:rFonts w:cstheme="minorHAnsi"/>
          <w:b/>
          <w:bCs/>
          <w:sz w:val="24"/>
          <w:szCs w:val="24"/>
        </w:rPr>
        <w:t>Truth is an expensive means to an end</w:t>
      </w:r>
    </w:p>
    <w:p w:rsidRPr="00CC2747" w:rsidR="00711E6D" w:rsidP="0038246D" w:rsidRDefault="00711E6D" w14:paraId="26AB4134" w14:textId="77777777">
      <w:pPr>
        <w:spacing w:line="360" w:lineRule="auto"/>
        <w:rPr>
          <w:rFonts w:cstheme="minorHAnsi"/>
          <w:b/>
          <w:bCs/>
          <w:sz w:val="24"/>
          <w:szCs w:val="24"/>
        </w:rPr>
      </w:pPr>
    </w:p>
    <w:p w:rsidR="00711E6D" w:rsidP="0B4FDAD2" w:rsidRDefault="00711E6D" w14:paraId="12F12B67" w14:textId="72D130D4">
      <w:pPr>
        <w:spacing w:line="360" w:lineRule="auto"/>
        <w:rPr>
          <w:rFonts w:cs="Calibri" w:cstheme="minorAscii"/>
          <w:sz w:val="24"/>
          <w:szCs w:val="24"/>
        </w:rPr>
      </w:pPr>
      <w:r w:rsidRPr="0B4FDAD2" w:rsidR="1F7166FA">
        <w:rPr>
          <w:rFonts w:cs="Calibri" w:cstheme="minorAscii"/>
          <w:sz w:val="24"/>
          <w:szCs w:val="24"/>
        </w:rPr>
        <w:t>Each characteristic of an organism</w:t>
      </w:r>
      <w:ins w:author="Meike Robaard" w:date="2022-05-24T20:34:37.054Z" w:id="1477193953">
        <w:r w:rsidRPr="0B4FDAD2" w:rsidR="1F7166FA">
          <w:rPr>
            <w:rFonts w:cs="Calibri" w:cstheme="minorAscii"/>
            <w:sz w:val="24"/>
            <w:szCs w:val="24"/>
          </w:rPr>
          <w:t xml:space="preserve">, then, </w:t>
        </w:r>
      </w:ins>
      <w:r w:rsidRPr="0B4FDAD2" w:rsidR="1F7166FA">
        <w:rPr>
          <w:rFonts w:cs="Calibri" w:cstheme="minorAscii"/>
          <w:sz w:val="24"/>
          <w:szCs w:val="24"/>
        </w:rPr>
        <w:t xml:space="preserve"> is </w:t>
      </w:r>
      <w:del w:author="Meike Robaard" w:date="2022-05-24T20:34:39.857Z" w:id="702793911">
        <w:r w:rsidRPr="0B4FDAD2" w:rsidDel="1F7166FA">
          <w:rPr>
            <w:rFonts w:cs="Calibri" w:cstheme="minorAscii"/>
            <w:sz w:val="24"/>
            <w:szCs w:val="24"/>
          </w:rPr>
          <w:delText xml:space="preserve">therefore </w:delText>
        </w:r>
      </w:del>
      <w:r w:rsidRPr="0B4FDAD2" w:rsidR="1F7166FA">
        <w:rPr>
          <w:rFonts w:cs="Calibri" w:cstheme="minorAscii"/>
          <w:sz w:val="24"/>
          <w:szCs w:val="24"/>
        </w:rPr>
        <w:t>selected only insofar as it yields a reproductive advantage. The same goes for our brains. They have not evolved to provide us with true representations of the world</w:t>
      </w:r>
      <w:ins w:author="Meike Robaard" w:date="2022-05-25T14:14:06.542Z" w:id="171756323">
        <w:r w:rsidRPr="0B4FDAD2" w:rsidR="1F7166FA">
          <w:rPr>
            <w:rFonts w:cs="Calibri" w:cstheme="minorAscii"/>
            <w:sz w:val="24"/>
            <w:szCs w:val="24"/>
          </w:rPr>
          <w:t>,</w:t>
        </w:r>
      </w:ins>
      <w:r w:rsidRPr="0B4FDAD2" w:rsidR="1F7166FA">
        <w:rPr>
          <w:rFonts w:cs="Calibri" w:cstheme="minorAscii"/>
          <w:sz w:val="24"/>
          <w:szCs w:val="24"/>
        </w:rPr>
        <w:t xml:space="preserve"> but with representations that increase our chances of survival and reproduction. Truth (representing the environment in a correct way), however, is usually the best strategy to increase the chances of survival and reproduction of an organism. Take two hominids who see 3 tigers enter a cave and see 2 tigers coming out. The hominid who made the right calculation and deduced that there still was a tiger in the cave, is more likely to be our ancestor (</w:t>
      </w:r>
      <w:r w:rsidRPr="0B4FDAD2" w:rsidR="74665C2E">
        <w:rPr>
          <w:rFonts w:cs="Calibri" w:cstheme="minorAscii"/>
          <w:sz w:val="24"/>
          <w:szCs w:val="24"/>
        </w:rPr>
        <w:t xml:space="preserve">and </w:t>
      </w:r>
      <w:r w:rsidRPr="0B4FDAD2" w:rsidR="1F7166FA">
        <w:rPr>
          <w:rFonts w:cs="Calibri" w:cstheme="minorAscii"/>
          <w:sz w:val="24"/>
          <w:szCs w:val="24"/>
        </w:rPr>
        <w:t xml:space="preserve">to have passed on his mathematical genes) than the one who thought the coast was clear and moved in. </w:t>
      </w:r>
    </w:p>
    <w:p w:rsidRPr="00CC2747" w:rsidR="00711E6D" w:rsidP="0038246D" w:rsidRDefault="00711E6D" w14:paraId="491ADB25" w14:textId="77777777">
      <w:pPr>
        <w:spacing w:line="360" w:lineRule="auto"/>
        <w:rPr>
          <w:rFonts w:cstheme="minorHAnsi"/>
          <w:sz w:val="24"/>
          <w:szCs w:val="24"/>
        </w:rPr>
      </w:pPr>
    </w:p>
    <w:p w:rsidRPr="00CC2747" w:rsidR="00711E6D" w:rsidP="0B4FDAD2" w:rsidRDefault="00711E6D" w14:paraId="2655F448" w14:textId="5DDEDAC7">
      <w:pPr>
        <w:spacing w:line="360" w:lineRule="auto"/>
        <w:rPr>
          <w:rFonts w:cs="Calibri" w:cstheme="minorAscii"/>
          <w:sz w:val="24"/>
          <w:szCs w:val="24"/>
        </w:rPr>
      </w:pPr>
      <w:r w:rsidRPr="0B4FDAD2" w:rsidR="1F7166FA">
        <w:rPr>
          <w:rFonts w:cs="Calibri" w:cstheme="minorAscii"/>
          <w:sz w:val="24"/>
          <w:szCs w:val="24"/>
        </w:rPr>
        <w:t xml:space="preserve">But truth comes </w:t>
      </w:r>
      <w:ins w:author="Meike Robaard" w:date="2022-05-25T14:15:07.045Z" w:id="1718017676">
        <w:r w:rsidRPr="0B4FDAD2" w:rsidR="1F7166FA">
          <w:rPr>
            <w:rFonts w:cs="Calibri" w:cstheme="minorAscii"/>
            <w:sz w:val="24"/>
            <w:szCs w:val="24"/>
          </w:rPr>
          <w:t>at a cost</w:t>
        </w:r>
      </w:ins>
      <w:del w:author="Meike Robaard" w:date="2022-05-25T14:15:05.495Z" w:id="349702261">
        <w:r w:rsidRPr="0B4FDAD2" w:rsidDel="1F7166FA">
          <w:rPr>
            <w:rFonts w:cs="Calibri" w:cstheme="minorAscii"/>
            <w:sz w:val="24"/>
            <w:szCs w:val="24"/>
          </w:rPr>
          <w:delText>with a price tag</w:delText>
        </w:r>
      </w:del>
      <w:r w:rsidRPr="0B4FDAD2" w:rsidR="1F7166FA">
        <w:rPr>
          <w:rFonts w:cs="Calibri" w:cstheme="minorAscii"/>
          <w:sz w:val="24"/>
          <w:szCs w:val="24"/>
        </w:rPr>
        <w:t>. Representing the world in a complex and accurate way requires a lot of brain power. Th</w:t>
      </w:r>
      <w:r w:rsidRPr="0B4FDAD2" w:rsidR="74665C2E">
        <w:rPr>
          <w:rFonts w:cs="Calibri" w:cstheme="minorAscii"/>
          <w:sz w:val="24"/>
          <w:szCs w:val="24"/>
        </w:rPr>
        <w:t>is</w:t>
      </w:r>
      <w:ins w:author="Meike Robaard" w:date="2022-05-25T14:15:27.149Z" w:id="458530838">
        <w:r w:rsidRPr="0B4FDAD2" w:rsidR="74665C2E">
          <w:rPr>
            <w:rFonts w:cs="Calibri" w:cstheme="minorAscii"/>
            <w:sz w:val="24"/>
            <w:szCs w:val="24"/>
          </w:rPr>
          <w:t>,</w:t>
        </w:r>
      </w:ins>
      <w:r w:rsidRPr="0B4FDAD2" w:rsidR="1F7166FA">
        <w:rPr>
          <w:rFonts w:cs="Calibri" w:cstheme="minorAscii"/>
          <w:sz w:val="24"/>
          <w:szCs w:val="24"/>
        </w:rPr>
        <w:t xml:space="preserve"> in turn</w:t>
      </w:r>
      <w:ins w:author="Meike Robaard" w:date="2022-05-25T14:15:29.548Z" w:id="1199045795">
        <w:r w:rsidRPr="0B4FDAD2" w:rsidR="1F7166FA">
          <w:rPr>
            <w:rFonts w:cs="Calibri" w:cstheme="minorAscii"/>
            <w:sz w:val="24"/>
            <w:szCs w:val="24"/>
          </w:rPr>
          <w:t>,</w:t>
        </w:r>
      </w:ins>
      <w:r w:rsidRPr="0B4FDAD2" w:rsidR="1F7166FA">
        <w:rPr>
          <w:rFonts w:cs="Calibri" w:cstheme="minorAscii"/>
          <w:sz w:val="24"/>
          <w:szCs w:val="24"/>
        </w:rPr>
        <w:t xml:space="preserve"> requires a lot of food. Brains are </w:t>
      </w:r>
      <w:ins w:author="Meike Robaard" w:date="2022-05-25T14:15:56.29Z" w:id="822623160">
        <w:r w:rsidRPr="0B4FDAD2" w:rsidR="1F7166FA">
          <w:rPr>
            <w:rFonts w:cs="Calibri" w:cstheme="minorAscii"/>
            <w:sz w:val="24"/>
            <w:szCs w:val="24"/>
          </w:rPr>
          <w:t xml:space="preserve">demanding </w:t>
        </w:r>
      </w:ins>
      <w:del w:author="Meike Robaard" w:date="2022-05-25T14:15:52.787Z" w:id="1713635129">
        <w:r w:rsidRPr="0B4FDAD2" w:rsidDel="1F7166FA">
          <w:rPr>
            <w:rFonts w:cs="Calibri" w:cstheme="minorAscii"/>
            <w:sz w:val="24"/>
            <w:szCs w:val="24"/>
          </w:rPr>
          <w:delText>expensive</w:delText>
        </w:r>
      </w:del>
      <w:r w:rsidRPr="0B4FDAD2" w:rsidR="1F7166FA">
        <w:rPr>
          <w:rFonts w:cs="Calibri" w:cstheme="minorAscii"/>
          <w:sz w:val="24"/>
          <w:szCs w:val="24"/>
        </w:rPr>
        <w:t xml:space="preserve"> organs. Our brains </w:t>
      </w:r>
      <w:ins w:author="Meike Robaard" w:date="2022-05-25T14:16:21.34Z" w:id="1444605759">
        <w:r w:rsidRPr="0B4FDAD2" w:rsidR="1F7166FA">
          <w:rPr>
            <w:rFonts w:cs="Calibri" w:cstheme="minorAscii"/>
            <w:sz w:val="24"/>
            <w:szCs w:val="24"/>
          </w:rPr>
          <w:t>exhaust</w:t>
        </w:r>
      </w:ins>
      <w:del w:author="Meike Robaard" w:date="2022-05-25T14:16:19.877Z" w:id="1104107789">
        <w:r w:rsidRPr="0B4FDAD2" w:rsidDel="1F7166FA">
          <w:rPr>
            <w:rFonts w:cs="Calibri" w:cstheme="minorAscii"/>
            <w:sz w:val="24"/>
            <w:szCs w:val="24"/>
          </w:rPr>
          <w:delText>consume</w:delText>
        </w:r>
      </w:del>
      <w:r w:rsidRPr="0B4FDAD2" w:rsidR="1F7166FA">
        <w:rPr>
          <w:rFonts w:cs="Calibri" w:cstheme="minorAscii"/>
          <w:sz w:val="24"/>
          <w:szCs w:val="24"/>
        </w:rPr>
        <w:t xml:space="preserve"> 20% of the energy we get out of food, while they only make up </w:t>
      </w:r>
      <w:r w:rsidRPr="0B4FDAD2" w:rsidR="74665C2E">
        <w:rPr>
          <w:rFonts w:cs="Calibri" w:cstheme="minorAscii"/>
          <w:sz w:val="24"/>
          <w:szCs w:val="24"/>
        </w:rPr>
        <w:t>1-2</w:t>
      </w:r>
      <w:r w:rsidRPr="0B4FDAD2" w:rsidR="1F7166FA">
        <w:rPr>
          <w:rFonts w:cs="Calibri" w:cstheme="minorAscii"/>
          <w:sz w:val="24"/>
          <w:szCs w:val="24"/>
        </w:rPr>
        <w:t xml:space="preserve">% of our body mass. More brain power and brain mass to sustain it can only evolve if the benefits it generates for the organism (in terms of survival and reproduction) are greater than the additional cost it requires (the extra food that must be found). </w:t>
      </w:r>
      <w:r w:rsidRPr="0B4FDAD2" w:rsidR="012146B9">
        <w:rPr>
          <w:rFonts w:cs="Calibri" w:cstheme="minorAscii"/>
          <w:sz w:val="24"/>
          <w:szCs w:val="24"/>
        </w:rPr>
        <w:t>So,</w:t>
      </w:r>
      <w:r w:rsidRPr="0B4FDAD2" w:rsidR="1F7166FA">
        <w:rPr>
          <w:rFonts w:cs="Calibri" w:cstheme="minorAscii"/>
          <w:sz w:val="24"/>
          <w:szCs w:val="24"/>
        </w:rPr>
        <w:t xml:space="preserve"> natural selection is interested in truth only to the extent that it is relevant for survival and </w:t>
      </w:r>
      <w:proofErr w:type="gramStart"/>
      <w:r w:rsidRPr="0B4FDAD2" w:rsidR="1F7166FA">
        <w:rPr>
          <w:rFonts w:cs="Calibri" w:cstheme="minorAscii"/>
          <w:sz w:val="24"/>
          <w:szCs w:val="24"/>
        </w:rPr>
        <w:t>reproduction</w:t>
      </w:r>
      <w:ins w:author="Meike Robaard" w:date="2022-05-25T14:17:00.739Z" w:id="781593082">
        <w:r w:rsidRPr="0B4FDAD2" w:rsidR="1F7166FA">
          <w:rPr>
            <w:rFonts w:cs="Calibri" w:cstheme="minorAscii"/>
            <w:sz w:val="24"/>
            <w:szCs w:val="24"/>
          </w:rPr>
          <w:t>,</w:t>
        </w:r>
      </w:ins>
      <w:r w:rsidRPr="0B4FDAD2" w:rsidR="1F7166FA">
        <w:rPr>
          <w:rFonts w:cs="Calibri" w:cstheme="minorAscii"/>
          <w:sz w:val="24"/>
          <w:szCs w:val="24"/>
        </w:rPr>
        <w:t xml:space="preserve"> and</w:t>
      </w:r>
      <w:proofErr w:type="gramEnd"/>
      <w:r w:rsidRPr="0B4FDAD2" w:rsidR="1F7166FA">
        <w:rPr>
          <w:rFonts w:cs="Calibri" w:cstheme="minorAscii"/>
          <w:sz w:val="24"/>
          <w:szCs w:val="24"/>
        </w:rPr>
        <w:t xml:space="preserve"> wants that truth </w:t>
      </w:r>
      <w:ins w:author="Meike Robaard" w:date="2022-05-25T14:17:12.974Z" w:id="1052642310">
        <w:r w:rsidRPr="0B4FDAD2" w:rsidR="1F7166FA">
          <w:rPr>
            <w:rFonts w:cs="Calibri" w:cstheme="minorAscii"/>
            <w:sz w:val="24"/>
            <w:szCs w:val="24"/>
          </w:rPr>
          <w:t xml:space="preserve">to be </w:t>
        </w:r>
      </w:ins>
      <w:r w:rsidRPr="0B4FDAD2" w:rsidR="1F7166FA">
        <w:rPr>
          <w:rFonts w:cs="Calibri" w:cstheme="minorAscii"/>
          <w:sz w:val="24"/>
          <w:szCs w:val="24"/>
        </w:rPr>
        <w:t xml:space="preserve">as </w:t>
      </w:r>
      <w:ins w:author="Meike Robaard" w:date="2022-05-25T14:17:39.506Z" w:id="845313680">
        <w:r w:rsidRPr="0B4FDAD2" w:rsidR="1F7166FA">
          <w:rPr>
            <w:rFonts w:cs="Calibri" w:cstheme="minorAscii"/>
            <w:sz w:val="24"/>
            <w:szCs w:val="24"/>
          </w:rPr>
          <w:t xml:space="preserve">inexpensive </w:t>
        </w:r>
      </w:ins>
      <w:del w:author="Meike Robaard" w:date="2022-05-25T14:17:34.909Z" w:id="827840480">
        <w:r w:rsidRPr="0B4FDAD2" w:rsidDel="1F7166FA">
          <w:rPr>
            <w:rFonts w:cs="Calibri" w:cstheme="minorAscii"/>
            <w:sz w:val="24"/>
            <w:szCs w:val="24"/>
          </w:rPr>
          <w:delText>cheaply</w:delText>
        </w:r>
      </w:del>
      <w:r w:rsidRPr="0B4FDAD2" w:rsidR="1F7166FA">
        <w:rPr>
          <w:rFonts w:cs="Calibri" w:cstheme="minorAscii"/>
          <w:sz w:val="24"/>
          <w:szCs w:val="24"/>
        </w:rPr>
        <w:t xml:space="preserve"> as possible. Th</w:t>
      </w:r>
      <w:ins w:author="Meike Robaard" w:date="2022-05-25T14:17:44.49Z" w:id="1877149744">
        <w:r w:rsidRPr="0B4FDAD2" w:rsidR="1F7166FA">
          <w:rPr>
            <w:rFonts w:cs="Calibri" w:cstheme="minorAscii"/>
            <w:sz w:val="24"/>
            <w:szCs w:val="24"/>
          </w:rPr>
          <w:t>is</w:t>
        </w:r>
      </w:ins>
      <w:del w:author="Meike Robaard" w:date="2022-05-25T14:17:43.866Z" w:id="2043118892">
        <w:r w:rsidRPr="0B4FDAD2" w:rsidDel="1F7166FA">
          <w:rPr>
            <w:rFonts w:cs="Calibri" w:cstheme="minorAscii"/>
            <w:sz w:val="24"/>
            <w:szCs w:val="24"/>
          </w:rPr>
          <w:delText>at</w:delText>
        </w:r>
      </w:del>
      <w:r w:rsidRPr="0B4FDAD2" w:rsidR="1F7166FA">
        <w:rPr>
          <w:rFonts w:cs="Calibri" w:cstheme="minorAscii"/>
          <w:sz w:val="24"/>
          <w:szCs w:val="24"/>
        </w:rPr>
        <w:t xml:space="preserve"> has a </w:t>
      </w:r>
      <w:r w:rsidRPr="0B4FDAD2" w:rsidR="012146B9">
        <w:rPr>
          <w:rFonts w:cs="Calibri" w:cstheme="minorAscii"/>
          <w:sz w:val="24"/>
          <w:szCs w:val="24"/>
        </w:rPr>
        <w:t>series</w:t>
      </w:r>
      <w:r w:rsidRPr="0B4FDAD2" w:rsidR="1F7166FA">
        <w:rPr>
          <w:rFonts w:cs="Calibri" w:cstheme="minorAscii"/>
          <w:sz w:val="24"/>
          <w:szCs w:val="24"/>
        </w:rPr>
        <w:t xml:space="preserve"> of important consequences. </w:t>
      </w:r>
    </w:p>
    <w:p w:rsidRPr="00CC2747" w:rsidR="00711E6D" w:rsidP="0038246D" w:rsidRDefault="00711E6D" w14:paraId="4A893FD4" w14:textId="77777777">
      <w:pPr>
        <w:spacing w:line="360" w:lineRule="auto"/>
        <w:rPr>
          <w:rFonts w:cstheme="minorHAnsi"/>
          <w:sz w:val="24"/>
          <w:szCs w:val="24"/>
        </w:rPr>
      </w:pPr>
    </w:p>
    <w:p w:rsidRPr="00CC2747" w:rsidR="00711E6D" w:rsidP="0038246D" w:rsidRDefault="00711E6D" w14:paraId="0E628169" w14:textId="77777777">
      <w:pPr>
        <w:spacing w:line="360" w:lineRule="auto"/>
        <w:rPr>
          <w:rFonts w:cstheme="minorHAnsi"/>
          <w:b/>
          <w:bCs/>
          <w:sz w:val="24"/>
          <w:szCs w:val="24"/>
        </w:rPr>
      </w:pPr>
      <w:r w:rsidRPr="00CC2747">
        <w:rPr>
          <w:rFonts w:cstheme="minorHAnsi"/>
          <w:b/>
          <w:bCs/>
          <w:sz w:val="24"/>
          <w:szCs w:val="24"/>
        </w:rPr>
        <w:t>System 1 and system 2</w:t>
      </w:r>
    </w:p>
    <w:p w:rsidRPr="00CC2747" w:rsidR="00711E6D" w:rsidP="0038246D" w:rsidRDefault="00711E6D" w14:paraId="740B4101" w14:textId="77777777">
      <w:pPr>
        <w:spacing w:line="360" w:lineRule="auto"/>
        <w:rPr>
          <w:rFonts w:cstheme="minorHAnsi"/>
          <w:b/>
          <w:bCs/>
          <w:sz w:val="24"/>
          <w:szCs w:val="24"/>
        </w:rPr>
      </w:pPr>
    </w:p>
    <w:p w:rsidR="00711E6D" w:rsidP="0B4FDAD2" w:rsidRDefault="00711E6D" w14:paraId="6EC9B57A" w14:textId="617DAA21">
      <w:pPr>
        <w:spacing w:line="360" w:lineRule="auto"/>
        <w:rPr>
          <w:rFonts w:cs="Calibri" w:cstheme="minorAscii"/>
          <w:sz w:val="24"/>
          <w:szCs w:val="24"/>
        </w:rPr>
      </w:pPr>
      <w:r w:rsidRPr="0B4FDAD2" w:rsidR="1F7166FA">
        <w:rPr>
          <w:rFonts w:cs="Calibri" w:cstheme="minorAscii"/>
          <w:sz w:val="24"/>
          <w:szCs w:val="24"/>
        </w:rPr>
        <w:t xml:space="preserve">First and foremost, our thinking apparatus was developed to </w:t>
      </w:r>
      <w:ins w:author="Meike Robaard" w:date="2022-05-25T14:17:59.095Z" w:id="134279001">
        <w:r w:rsidRPr="0B4FDAD2" w:rsidR="1F7166FA">
          <w:rPr>
            <w:rFonts w:cs="Calibri" w:cstheme="minorAscii"/>
            <w:sz w:val="24"/>
            <w:szCs w:val="24"/>
          </w:rPr>
          <w:t>function</w:t>
        </w:r>
      </w:ins>
      <w:del w:author="Meike Robaard" w:date="2022-05-25T14:17:56.793Z" w:id="1438316885">
        <w:r w:rsidRPr="0B4FDAD2" w:rsidDel="1F7166FA">
          <w:rPr>
            <w:rFonts w:cs="Calibri" w:cstheme="minorAscii"/>
            <w:sz w:val="24"/>
            <w:szCs w:val="24"/>
          </w:rPr>
          <w:delText>work</w:delText>
        </w:r>
      </w:del>
      <w:r w:rsidRPr="0B4FDAD2" w:rsidR="1F7166FA">
        <w:rPr>
          <w:rFonts w:cs="Calibri" w:cstheme="minorAscii"/>
          <w:sz w:val="24"/>
          <w:szCs w:val="24"/>
        </w:rPr>
        <w:t xml:space="preserve"> </w:t>
      </w:r>
      <w:del w:author="Meike Robaard" w:date="2022-05-25T14:19:41.359Z" w:id="244316789">
        <w:r w:rsidRPr="0B4FDAD2" w:rsidDel="1F7166FA">
          <w:rPr>
            <w:rFonts w:cs="Calibri" w:cstheme="minorAscii"/>
            <w:sz w:val="24"/>
            <w:szCs w:val="24"/>
          </w:rPr>
          <w:delText>quickly</w:delText>
        </w:r>
      </w:del>
      <w:ins w:author="Meike Robaard" w:date="2022-05-25T14:19:42.688Z" w:id="1866337516">
        <w:r w:rsidRPr="0B4FDAD2" w:rsidR="1F7166FA">
          <w:rPr>
            <w:rFonts w:cs="Calibri" w:cstheme="minorAscii"/>
            <w:sz w:val="24"/>
            <w:szCs w:val="24"/>
          </w:rPr>
          <w:t>rapidly</w:t>
        </w:r>
      </w:ins>
      <w:r w:rsidRPr="0B4FDAD2" w:rsidR="1F7166FA">
        <w:rPr>
          <w:rFonts w:cs="Calibri" w:cstheme="minorAscii"/>
          <w:sz w:val="24"/>
          <w:szCs w:val="24"/>
        </w:rPr>
        <w:t xml:space="preserve"> and economically. Complex thinking processes </w:t>
      </w:r>
      <w:ins w:author="Meike Robaard" w:date="2022-05-25T14:19:52.383Z" w:id="159268243">
        <w:r w:rsidRPr="0B4FDAD2" w:rsidR="1F7166FA">
          <w:rPr>
            <w:rFonts w:cs="Calibri" w:cstheme="minorAscii"/>
            <w:sz w:val="24"/>
            <w:szCs w:val="24"/>
          </w:rPr>
          <w:t>require</w:t>
        </w:r>
      </w:ins>
      <w:del w:author="Meike Robaard" w:date="2022-05-25T14:19:49.838Z" w:id="2130464548">
        <w:r w:rsidRPr="0B4FDAD2" w:rsidDel="1F7166FA">
          <w:rPr>
            <w:rFonts w:cs="Calibri" w:cstheme="minorAscii"/>
            <w:sz w:val="24"/>
            <w:szCs w:val="24"/>
          </w:rPr>
          <w:delText>cost</w:delText>
        </w:r>
      </w:del>
      <w:r w:rsidRPr="0B4FDAD2" w:rsidR="1F7166FA">
        <w:rPr>
          <w:rFonts w:cs="Calibri" w:cstheme="minorAscii"/>
          <w:sz w:val="24"/>
          <w:szCs w:val="24"/>
        </w:rPr>
        <w:t xml:space="preserve"> a lot of time and energy. The hominid in our example above did not have the luxury to think for a long time </w:t>
      </w:r>
      <w:del w:author="Meike Robaard" w:date="2022-05-25T14:20:06.01Z" w:id="957837271">
        <w:r w:rsidRPr="0B4FDAD2" w:rsidDel="1F7166FA">
          <w:rPr>
            <w:rFonts w:cs="Calibri" w:cstheme="minorAscii"/>
            <w:sz w:val="24"/>
            <w:szCs w:val="24"/>
          </w:rPr>
          <w:delText>whether or not</w:delText>
        </w:r>
      </w:del>
      <w:ins w:author="Meike Robaard" w:date="2022-05-25T14:20:07.095Z" w:id="1154312830">
        <w:r w:rsidRPr="0B4FDAD2" w:rsidR="1F7166FA">
          <w:rPr>
            <w:rFonts w:cs="Calibri" w:cstheme="minorAscii"/>
            <w:sz w:val="24"/>
            <w:szCs w:val="24"/>
          </w:rPr>
          <w:t>about if</w:t>
        </w:r>
      </w:ins>
      <w:r w:rsidRPr="0B4FDAD2" w:rsidR="1F7166FA">
        <w:rPr>
          <w:rFonts w:cs="Calibri" w:cstheme="minorAscii"/>
          <w:sz w:val="24"/>
          <w:szCs w:val="24"/>
        </w:rPr>
        <w:t xml:space="preserve"> there </w:t>
      </w:r>
      <w:ins w:author="Meike Robaard" w:date="2022-05-25T14:20:25.937Z" w:id="2145693012">
        <w:r w:rsidRPr="0B4FDAD2" w:rsidR="1F7166FA">
          <w:rPr>
            <w:rFonts w:cs="Calibri" w:cstheme="minorAscii"/>
            <w:sz w:val="24"/>
            <w:szCs w:val="24"/>
          </w:rPr>
          <w:t xml:space="preserve">actually </w:t>
        </w:r>
      </w:ins>
      <w:r w:rsidRPr="0B4FDAD2" w:rsidR="1F7166FA">
        <w:rPr>
          <w:rFonts w:cs="Calibri" w:cstheme="minorAscii"/>
          <w:sz w:val="24"/>
          <w:szCs w:val="24"/>
        </w:rPr>
        <w:t>was</w:t>
      </w:r>
      <w:proofErr w:type="gramEnd"/>
      <w:r w:rsidRPr="0B4FDAD2" w:rsidR="1F7166FA">
        <w:rPr>
          <w:rFonts w:cs="Calibri" w:cstheme="minorAscii"/>
          <w:sz w:val="24"/>
          <w:szCs w:val="24"/>
        </w:rPr>
        <w:t xml:space="preserve"> a tiger in the cave. Nor did he have the luxury to engage in overly complex forms of information processing</w:t>
      </w:r>
      <w:ins w:author="Meike Robaard" w:date="2022-05-25T14:20:34.876Z" w:id="1040987793">
        <w:r w:rsidRPr="0B4FDAD2" w:rsidR="1F7166FA">
          <w:rPr>
            <w:rFonts w:cs="Calibri" w:cstheme="minorAscii"/>
            <w:sz w:val="24"/>
            <w:szCs w:val="24"/>
          </w:rPr>
          <w:t>,</w:t>
        </w:r>
      </w:ins>
      <w:r w:rsidRPr="0B4FDAD2" w:rsidR="1F7166FA">
        <w:rPr>
          <w:rFonts w:cs="Calibri" w:cstheme="minorAscii"/>
          <w:sz w:val="24"/>
          <w:szCs w:val="24"/>
        </w:rPr>
        <w:t xml:space="preserve"> because that would require a brain that is (even) more </w:t>
      </w:r>
      <w:del w:author="Meike Robaard" w:date="2022-05-25T14:21:05.065Z" w:id="1752735616">
        <w:r w:rsidRPr="0B4FDAD2" w:rsidDel="1F7166FA">
          <w:rPr>
            <w:rFonts w:cs="Calibri" w:cstheme="minorAscii"/>
            <w:sz w:val="24"/>
            <w:szCs w:val="24"/>
          </w:rPr>
          <w:delText>expensive</w:delText>
        </w:r>
      </w:del>
      <w:ins w:author="Meike Robaard" w:date="2022-05-25T14:21:05.879Z" w:id="1546702296">
        <w:r w:rsidRPr="0B4FDAD2" w:rsidR="1F7166FA">
          <w:rPr>
            <w:rFonts w:cs="Calibri" w:cstheme="minorAscii"/>
            <w:sz w:val="24"/>
            <w:szCs w:val="24"/>
          </w:rPr>
          <w:t>costly</w:t>
        </w:r>
      </w:ins>
      <w:r w:rsidRPr="0B4FDAD2" w:rsidR="1F7166FA">
        <w:rPr>
          <w:rFonts w:cs="Calibri" w:cstheme="minorAscii"/>
          <w:sz w:val="24"/>
          <w:szCs w:val="24"/>
        </w:rPr>
        <w:t xml:space="preserve"> and he would need (even) more food to sustain it. </w:t>
      </w:r>
    </w:p>
    <w:p w:rsidR="00711E6D" w:rsidP="0038246D" w:rsidRDefault="00711E6D" w14:paraId="4B43FBBC" w14:textId="77777777">
      <w:pPr>
        <w:spacing w:line="360" w:lineRule="auto"/>
        <w:rPr>
          <w:rFonts w:cstheme="minorHAnsi"/>
          <w:sz w:val="24"/>
          <w:szCs w:val="24"/>
        </w:rPr>
      </w:pPr>
    </w:p>
    <w:p w:rsidRPr="00CC2747" w:rsidR="00711E6D" w:rsidP="0B4FDAD2" w:rsidRDefault="00711E6D" w14:paraId="0A1D433A" w14:textId="16BBAF24">
      <w:pPr>
        <w:spacing w:line="360" w:lineRule="auto"/>
        <w:rPr>
          <w:rFonts w:cs="Calibri" w:cstheme="minorAscii"/>
          <w:sz w:val="24"/>
          <w:szCs w:val="24"/>
        </w:rPr>
      </w:pPr>
      <w:ins w:author="Meike Robaard" w:date="2022-05-25T14:21:47.894Z" w:id="1083985300">
        <w:r w:rsidRPr="0B4FDAD2" w:rsidR="1F7166FA">
          <w:rPr>
            <w:rFonts w:cs="Calibri" w:cstheme="minorAscii"/>
            <w:sz w:val="24"/>
            <w:szCs w:val="24"/>
          </w:rPr>
          <w:t>As a</w:t>
        </w:r>
      </w:ins>
      <w:del w:author="Meike Robaard" w:date="2022-05-25T14:21:45.339Z" w:id="85372326">
        <w:r w:rsidRPr="0B4FDAD2" w:rsidDel="1F7166FA">
          <w:rPr>
            <w:rFonts w:cs="Calibri" w:cstheme="minorAscii"/>
            <w:sz w:val="24"/>
            <w:szCs w:val="24"/>
          </w:rPr>
          <w:delText xml:space="preserve">The </w:delText>
        </w:r>
      </w:del>
      <w:r w:rsidRPr="0B4FDAD2" w:rsidR="1F7166FA">
        <w:rPr>
          <w:rFonts w:cs="Calibri" w:cstheme="minorAscii"/>
          <w:sz w:val="24"/>
          <w:szCs w:val="24"/>
        </w:rPr>
        <w:t>result</w:t>
      </w:r>
      <w:ins w:author="Meike Robaard" w:date="2022-05-25T14:21:56.549Z" w:id="1146266259">
        <w:r w:rsidRPr="0B4FDAD2" w:rsidR="1F7166FA">
          <w:rPr>
            <w:rFonts w:cs="Calibri" w:cstheme="minorAscii"/>
            <w:sz w:val="24"/>
            <w:szCs w:val="24"/>
          </w:rPr>
          <w:t>,</w:t>
        </w:r>
      </w:ins>
      <w:r w:rsidRPr="0B4FDAD2" w:rsidR="1F7166FA">
        <w:rPr>
          <w:rFonts w:cs="Calibri" w:cstheme="minorAscii"/>
          <w:sz w:val="24"/>
          <w:szCs w:val="24"/>
        </w:rPr>
        <w:t xml:space="preserve"> </w:t>
      </w:r>
      <w:del w:author="Meike Robaard" w:date="2022-05-25T14:21:51.564Z" w:id="2041726382">
        <w:r w:rsidRPr="0B4FDAD2" w:rsidDel="1F7166FA">
          <w:rPr>
            <w:rFonts w:cs="Calibri" w:cstheme="minorAscii"/>
            <w:sz w:val="24"/>
            <w:szCs w:val="24"/>
          </w:rPr>
          <w:delText xml:space="preserve">is that </w:delText>
        </w:r>
      </w:del>
      <w:r w:rsidRPr="0B4FDAD2" w:rsidR="1F7166FA">
        <w:rPr>
          <w:rFonts w:cs="Calibri" w:cstheme="minorAscii"/>
          <w:sz w:val="24"/>
          <w:szCs w:val="24"/>
        </w:rPr>
        <w:t xml:space="preserve">we are equipped with a thinking system that is </w:t>
      </w:r>
      <w:ins w:author="Meike Robaard" w:date="2022-05-25T14:22:03.78Z" w:id="57603959">
        <w:r w:rsidRPr="0B4FDAD2" w:rsidR="1F7166FA">
          <w:rPr>
            <w:rFonts w:cs="Calibri" w:cstheme="minorAscii"/>
            <w:sz w:val="24"/>
            <w:szCs w:val="24"/>
          </w:rPr>
          <w:t xml:space="preserve">both </w:t>
        </w:r>
      </w:ins>
      <w:r w:rsidRPr="0B4FDAD2" w:rsidR="1F7166FA">
        <w:rPr>
          <w:rFonts w:cs="Calibri" w:cstheme="minorAscii"/>
          <w:sz w:val="24"/>
          <w:szCs w:val="24"/>
        </w:rPr>
        <w:t xml:space="preserve">fast and frugal (economical). It works automatically, quickly and </w:t>
      </w:r>
      <w:ins w:author="Meike Robaard" w:date="2022-05-25T14:22:23.46Z" w:id="1710979332">
        <w:r w:rsidRPr="0B4FDAD2" w:rsidR="1F7166FA">
          <w:rPr>
            <w:rFonts w:cs="Calibri" w:cstheme="minorAscii"/>
            <w:sz w:val="24"/>
            <w:szCs w:val="24"/>
          </w:rPr>
          <w:t>intuitively</w:t>
        </w:r>
      </w:ins>
      <w:del w:author="Meike Robaard" w:date="2022-05-25T14:22:21.655Z" w:id="1670830324">
        <w:r w:rsidRPr="0B4FDAD2" w:rsidDel="1F7166FA">
          <w:rPr>
            <w:rFonts w:cs="Calibri" w:cstheme="minorAscii"/>
            <w:sz w:val="24"/>
            <w:szCs w:val="24"/>
          </w:rPr>
          <w:delText>on the basis of</w:delText>
        </w:r>
        <w:r w:rsidRPr="0B4FDAD2" w:rsidDel="1F7166FA">
          <w:rPr>
            <w:rFonts w:cs="Calibri" w:cstheme="minorAscii"/>
            <w:sz w:val="24"/>
            <w:szCs w:val="24"/>
          </w:rPr>
          <w:delText xml:space="preserve"> intuition</w:delText>
        </w:r>
      </w:del>
      <w:r w:rsidRPr="0B4FDAD2" w:rsidR="1F7166FA">
        <w:rPr>
          <w:rFonts w:cs="Calibri" w:cstheme="minorAscii"/>
          <w:sz w:val="24"/>
          <w:szCs w:val="24"/>
        </w:rPr>
        <w:t xml:space="preserve">. </w:t>
      </w:r>
      <w:del w:author="Meike Robaard" w:date="2022-05-25T14:22:39.387Z" w:id="1115398563">
        <w:r w:rsidRPr="0B4FDAD2" w:rsidDel="1F7166FA">
          <w:rPr>
            <w:rFonts w:cs="Calibri" w:cstheme="minorAscii"/>
            <w:sz w:val="24"/>
            <w:szCs w:val="24"/>
          </w:rPr>
          <w:delText>The</w:delText>
        </w:r>
      </w:del>
      <w:r w:rsidRPr="0B4FDAD2" w:rsidR="1F7166FA">
        <w:rPr>
          <w:rFonts w:cs="Calibri" w:cstheme="minorAscii"/>
          <w:sz w:val="24"/>
          <w:szCs w:val="24"/>
        </w:rPr>
        <w:t xml:space="preserve"> </w:t>
      </w:r>
      <w:ins w:author="Meike Robaard" w:date="2022-05-25T14:22:36.421Z" w:id="1148094812">
        <w:r w:rsidRPr="0B4FDAD2" w:rsidR="1F7166FA">
          <w:rPr>
            <w:rFonts w:cs="Calibri" w:cstheme="minorAscii"/>
            <w:sz w:val="24"/>
            <w:szCs w:val="24"/>
          </w:rPr>
          <w:t>C</w:t>
        </w:r>
      </w:ins>
      <w:del w:author="Meike Robaard" w:date="2022-05-25T14:22:36.057Z" w:id="2079871944">
        <w:r w:rsidRPr="0B4FDAD2" w:rsidDel="1F7166FA">
          <w:rPr>
            <w:rFonts w:cs="Calibri" w:cstheme="minorAscii"/>
            <w:sz w:val="24"/>
            <w:szCs w:val="24"/>
          </w:rPr>
          <w:delText>c</w:delText>
        </w:r>
      </w:del>
      <w:proofErr w:type="spellStart"/>
      <w:r w:rsidRPr="0B4FDAD2" w:rsidR="1F7166FA">
        <w:rPr>
          <w:rFonts w:cs="Calibri" w:cstheme="minorAscii"/>
          <w:sz w:val="24"/>
          <w:szCs w:val="24"/>
        </w:rPr>
        <w:t>ognitive</w:t>
      </w:r>
      <w:proofErr w:type="spellEnd"/>
      <w:r w:rsidRPr="0B4FDAD2" w:rsidR="1F7166FA">
        <w:rPr>
          <w:rFonts w:cs="Calibri" w:cstheme="minorAscii"/>
          <w:sz w:val="24"/>
          <w:szCs w:val="24"/>
        </w:rPr>
        <w:t xml:space="preserve"> psychologist</w:t>
      </w:r>
      <w:r w:rsidRPr="0B4FDAD2" w:rsidR="012146B9">
        <w:rPr>
          <w:rFonts w:cs="Calibri" w:cstheme="minorAscii"/>
          <w:sz w:val="24"/>
          <w:szCs w:val="24"/>
        </w:rPr>
        <w:t xml:space="preserve"> Daniel</w:t>
      </w:r>
      <w:r w:rsidRPr="0B4FDAD2" w:rsidR="1F7166FA">
        <w:rPr>
          <w:rFonts w:cs="Calibri" w:cstheme="minorAscii"/>
          <w:sz w:val="24"/>
          <w:szCs w:val="24"/>
        </w:rPr>
        <w:t xml:space="preserve"> Kahneman </w:t>
      </w:r>
      <w:r w:rsidRPr="0B4FDAD2" w:rsidR="1F7166FA">
        <w:rPr>
          <w:rFonts w:cs="Calibri" w:cstheme="minorAscii"/>
          <w:sz w:val="24"/>
          <w:szCs w:val="24"/>
        </w:rPr>
        <w:t>(2011)</w:t>
      </w:r>
      <w:r w:rsidRPr="0B4FDAD2" w:rsidR="1F7166FA">
        <w:rPr>
          <w:rFonts w:cs="Calibri" w:cstheme="minorAscii"/>
          <w:sz w:val="24"/>
          <w:szCs w:val="24"/>
        </w:rPr>
        <w:t xml:space="preserve"> call</w:t>
      </w:r>
      <w:r w:rsidRPr="0B4FDAD2" w:rsidR="1F7166FA">
        <w:rPr>
          <w:rFonts w:cs="Calibri" w:cstheme="minorAscii"/>
          <w:sz w:val="24"/>
          <w:szCs w:val="24"/>
        </w:rPr>
        <w:t>s</w:t>
      </w:r>
      <w:r w:rsidRPr="0B4FDAD2" w:rsidR="1F7166FA">
        <w:rPr>
          <w:rFonts w:cs="Calibri" w:cstheme="minorAscii"/>
          <w:sz w:val="24"/>
          <w:szCs w:val="24"/>
        </w:rPr>
        <w:t xml:space="preserve"> this cognitive mechanism</w:t>
      </w:r>
      <w:del w:author="Meike Robaard" w:date="2022-05-25T14:22:49.182Z" w:id="1088194301">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5T14:22:52.825Z" w:id="198566601">
        <w:r w:rsidRPr="0B4FDAD2" w:rsidR="1F7166FA">
          <w:rPr>
            <w:rFonts w:cs="Calibri" w:cstheme="minorAscii"/>
            <w:sz w:val="24"/>
            <w:szCs w:val="24"/>
          </w:rPr>
          <w:t>‘</w:t>
        </w:r>
      </w:ins>
      <w:proofErr w:type="gramStart"/>
      <w:r w:rsidRPr="0B4FDAD2" w:rsidR="1F7166FA">
        <w:rPr>
          <w:rFonts w:cs="Calibri" w:cstheme="minorAscii"/>
          <w:sz w:val="24"/>
          <w:szCs w:val="24"/>
        </w:rPr>
        <w:t>system</w:t>
      </w:r>
      <w:proofErr w:type="gramEnd"/>
      <w:r w:rsidRPr="0B4FDAD2" w:rsidR="1F7166FA">
        <w:rPr>
          <w:rFonts w:cs="Calibri" w:cstheme="minorAscii"/>
          <w:sz w:val="24"/>
          <w:szCs w:val="24"/>
        </w:rPr>
        <w:t xml:space="preserve"> 1</w:t>
      </w:r>
      <w:ins w:author="Meike Robaard" w:date="2022-05-25T14:22:55.959Z" w:id="1769310071">
        <w:r w:rsidRPr="0B4FDAD2" w:rsidR="1F7166FA">
          <w:rPr>
            <w:rFonts w:cs="Calibri" w:cstheme="minorAscii"/>
            <w:sz w:val="24"/>
            <w:szCs w:val="24"/>
          </w:rPr>
          <w:t>’</w:t>
        </w:r>
      </w:ins>
      <w:r w:rsidRPr="0B4FDAD2" w:rsidR="1F7166FA">
        <w:rPr>
          <w:rFonts w:cs="Calibri" w:cstheme="minorAscii"/>
          <w:sz w:val="24"/>
          <w:szCs w:val="24"/>
        </w:rPr>
        <w:t>. We do</w:t>
      </w:r>
      <w:ins w:author="Meike Robaard" w:date="2022-05-25T14:23:02.601Z" w:id="564218441">
        <w:r w:rsidRPr="0B4FDAD2" w:rsidR="1F7166FA">
          <w:rPr>
            <w:rFonts w:cs="Calibri" w:cstheme="minorAscii"/>
            <w:sz w:val="24"/>
            <w:szCs w:val="24"/>
          </w:rPr>
          <w:t>,</w:t>
        </w:r>
      </w:ins>
      <w:r w:rsidRPr="0B4FDAD2" w:rsidR="1F7166FA">
        <w:rPr>
          <w:rFonts w:cs="Calibri" w:cstheme="minorAscii"/>
          <w:sz w:val="24"/>
          <w:szCs w:val="24"/>
        </w:rPr>
        <w:t xml:space="preserve"> however</w:t>
      </w:r>
      <w:ins w:author="Meike Robaard" w:date="2022-05-25T14:23:05.364Z" w:id="424941311">
        <w:r w:rsidRPr="0B4FDAD2" w:rsidR="1F7166FA">
          <w:rPr>
            <w:rFonts w:cs="Calibri" w:cstheme="minorAscii"/>
            <w:sz w:val="24"/>
            <w:szCs w:val="24"/>
          </w:rPr>
          <w:t>,</w:t>
        </w:r>
      </w:ins>
      <w:r w:rsidRPr="0B4FDAD2" w:rsidR="1F7166FA">
        <w:rPr>
          <w:rFonts w:cs="Calibri" w:cstheme="minorAscii"/>
          <w:sz w:val="24"/>
          <w:szCs w:val="24"/>
        </w:rPr>
        <w:t xml:space="preserve"> also have a second system </w:t>
      </w:r>
      <w:r w:rsidRPr="0B4FDAD2" w:rsidR="012146B9">
        <w:rPr>
          <w:rFonts w:cs="Calibri" w:cstheme="minorAscii"/>
          <w:sz w:val="24"/>
          <w:szCs w:val="24"/>
        </w:rPr>
        <w:t xml:space="preserve">at </w:t>
      </w:r>
      <w:r w:rsidRPr="0B4FDAD2" w:rsidR="1F7166FA">
        <w:rPr>
          <w:rFonts w:cs="Calibri" w:cstheme="minorAscii"/>
          <w:sz w:val="24"/>
          <w:szCs w:val="24"/>
        </w:rPr>
        <w:t>our disposal</w:t>
      </w:r>
      <w:ins w:author="Meike Robaard" w:date="2022-05-25T14:23:17.871Z" w:id="1611973321">
        <w:r w:rsidRPr="0B4FDAD2" w:rsidR="1F7166FA">
          <w:rPr>
            <w:rFonts w:cs="Calibri" w:cstheme="minorAscii"/>
            <w:sz w:val="24"/>
            <w:szCs w:val="24"/>
          </w:rPr>
          <w:t>;</w:t>
        </w:r>
      </w:ins>
      <w:del w:author="Meike Robaard" w:date="2022-05-25T14:23:17.411Z" w:id="717075798">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5T14:23:20.766Z" w:id="602077545">
        <w:r w:rsidRPr="0B4FDAD2" w:rsidR="1F7166FA">
          <w:rPr>
            <w:rFonts w:cs="Calibri" w:cstheme="minorAscii"/>
            <w:sz w:val="24"/>
            <w:szCs w:val="24"/>
          </w:rPr>
          <w:t>a</w:t>
        </w:r>
      </w:ins>
      <w:del w:author="Meike Robaard" w:date="2022-05-25T14:23:20.276Z" w:id="207683209">
        <w:r w:rsidRPr="0B4FDAD2" w:rsidDel="1F7166FA">
          <w:rPr>
            <w:rFonts w:cs="Calibri" w:cstheme="minorAscii"/>
            <w:sz w:val="24"/>
            <w:szCs w:val="24"/>
          </w:rPr>
          <w:delText>A</w:delText>
        </w:r>
      </w:del>
      <w:r w:rsidRPr="0B4FDAD2" w:rsidR="1F7166FA">
        <w:rPr>
          <w:rFonts w:cs="Calibri" w:cstheme="minorAscii"/>
          <w:sz w:val="24"/>
          <w:szCs w:val="24"/>
        </w:rPr>
        <w:t xml:space="preserve"> system that can check the output of system 1 and overwrite it</w:t>
      </w:r>
      <w:ins w:author="Meike Robaard" w:date="2022-05-25T14:23:27.892Z" w:id="1525893921">
        <w:r w:rsidRPr="0B4FDAD2" w:rsidR="1F7166FA">
          <w:rPr>
            <w:rFonts w:cs="Calibri" w:cstheme="minorAscii"/>
            <w:sz w:val="24"/>
            <w:szCs w:val="24"/>
          </w:rPr>
          <w:t>,</w:t>
        </w:r>
      </w:ins>
      <w:r w:rsidRPr="0B4FDAD2" w:rsidR="1F7166FA">
        <w:rPr>
          <w:rFonts w:cs="Calibri" w:cstheme="minorAscii"/>
          <w:sz w:val="24"/>
          <w:szCs w:val="24"/>
        </w:rPr>
        <w:t xml:space="preserve"> if necessary. This ‘system 2’ is slow, conscious</w:t>
      </w:r>
      <w:ins w:author="Meike Robaard" w:date="2022-05-25T14:23:34.451Z" w:id="924075229">
        <w:r w:rsidRPr="0B4FDAD2" w:rsidR="1F7166FA">
          <w:rPr>
            <w:rFonts w:cs="Calibri" w:cstheme="minorAscii"/>
            <w:sz w:val="24"/>
            <w:szCs w:val="24"/>
          </w:rPr>
          <w:t>,</w:t>
        </w:r>
      </w:ins>
      <w:r w:rsidRPr="0B4FDAD2" w:rsidR="1F7166FA">
        <w:rPr>
          <w:rFonts w:cs="Calibri" w:cstheme="minorAscii"/>
          <w:sz w:val="24"/>
          <w:szCs w:val="24"/>
        </w:rPr>
        <w:t xml:space="preserve"> and requires effort. In general, system 1 is in control. When system 1 is in control, our thinking operates on</w:t>
      </w:r>
      <w:ins w:author="Meike Robaard" w:date="2022-05-25T14:23:53.294Z" w:id="46874457">
        <w:r w:rsidRPr="0B4FDAD2" w:rsidR="1F7166FA">
          <w:rPr>
            <w:rFonts w:cs="Calibri" w:cstheme="minorAscii"/>
            <w:sz w:val="24"/>
            <w:szCs w:val="24"/>
          </w:rPr>
          <w:t xml:space="preserve"> an</w:t>
        </w:r>
      </w:ins>
      <w:r w:rsidRPr="0B4FDAD2" w:rsidR="1F7166FA">
        <w:rPr>
          <w:rFonts w:cs="Calibri" w:cstheme="minorAscii"/>
          <w:sz w:val="24"/>
          <w:szCs w:val="24"/>
        </w:rPr>
        <w:t xml:space="preserve"> 'automatic pilot'. </w:t>
      </w:r>
      <w:r w:rsidRPr="0B4FDAD2" w:rsidR="1F7166FA">
        <w:rPr>
          <w:rFonts w:cs="Calibri" w:cstheme="minorAscii"/>
          <w:sz w:val="24"/>
          <w:szCs w:val="24"/>
        </w:rPr>
        <w:t>To have</w:t>
      </w:r>
      <w:r w:rsidRPr="0B4FDAD2" w:rsidR="1F7166FA">
        <w:rPr>
          <w:rFonts w:cs="Calibri" w:cstheme="minorAscii"/>
          <w:sz w:val="24"/>
          <w:szCs w:val="24"/>
        </w:rPr>
        <w:t xml:space="preserve"> you experience the difference between system 1 and system 2 thinking (and d</w:t>
      </w:r>
      <w:r w:rsidRPr="0B4FDAD2" w:rsidR="1F7166FA">
        <w:rPr>
          <w:rFonts w:cs="Calibri" w:cstheme="minorAscii"/>
          <w:sz w:val="24"/>
          <w:szCs w:val="24"/>
        </w:rPr>
        <w:t>iscover</w:t>
      </w:r>
      <w:r w:rsidRPr="0B4FDAD2" w:rsidR="1F7166FA">
        <w:rPr>
          <w:rFonts w:cs="Calibri" w:cstheme="minorAscii"/>
          <w:sz w:val="24"/>
          <w:szCs w:val="24"/>
        </w:rPr>
        <w:t xml:space="preserve"> which system is in control)</w:t>
      </w:r>
      <w:ins w:author="Meike Robaard" w:date="2022-05-25T14:25:26.035Z" w:id="2036789011">
        <w:r w:rsidRPr="0B4FDAD2" w:rsidR="1F7166FA">
          <w:rPr>
            <w:rFonts w:cs="Calibri" w:cstheme="minorAscii"/>
            <w:sz w:val="24"/>
            <w:szCs w:val="24"/>
          </w:rPr>
          <w:t>,</w:t>
        </w:r>
      </w:ins>
      <w:r w:rsidRPr="0B4FDAD2" w:rsidR="1F7166FA">
        <w:rPr>
          <w:rFonts w:cs="Calibri" w:cstheme="minorAscii"/>
          <w:sz w:val="24"/>
          <w:szCs w:val="24"/>
        </w:rPr>
        <w:t xml:space="preserve"> let me present you with two </w:t>
      </w:r>
      <w:ins w:author="Meike Robaard" w:date="2022-05-25T14:25:49.464Z" w:id="1125788655">
        <w:r w:rsidRPr="0B4FDAD2" w:rsidR="1F7166FA">
          <w:rPr>
            <w:rFonts w:cs="Calibri" w:cstheme="minorAscii"/>
            <w:sz w:val="24"/>
            <w:szCs w:val="24"/>
          </w:rPr>
          <w:t>additional</w:t>
        </w:r>
      </w:ins>
      <w:del w:author="Meike Robaard" w:date="2022-05-25T14:25:35.791Z" w:id="151087313">
        <w:r w:rsidRPr="0B4FDAD2" w:rsidDel="1F7166FA">
          <w:rPr>
            <w:rFonts w:cs="Calibri" w:cstheme="minorAscii"/>
            <w:sz w:val="24"/>
            <w:szCs w:val="24"/>
          </w:rPr>
          <w:delText>further</w:delText>
        </w:r>
      </w:del>
      <w:r w:rsidRPr="0B4FDAD2" w:rsidR="1F7166FA">
        <w:rPr>
          <w:rFonts w:cs="Calibri" w:cstheme="minorAscii"/>
          <w:sz w:val="24"/>
          <w:szCs w:val="24"/>
        </w:rPr>
        <w:t xml:space="preserve"> riddles. </w:t>
      </w:r>
    </w:p>
    <w:p w:rsidR="00711E6D" w:rsidP="0B4FDAD2" w:rsidRDefault="00711E6D" w14:paraId="1FA8B913" w14:textId="34C56BCB">
      <w:pPr>
        <w:spacing w:line="360" w:lineRule="auto"/>
        <w:rPr>
          <w:rFonts w:cs="Calibri" w:cstheme="minorAscii"/>
          <w:sz w:val="24"/>
          <w:szCs w:val="24"/>
        </w:rPr>
      </w:pPr>
      <w:r w:rsidRPr="0B4FDAD2" w:rsidR="1F7166FA">
        <w:rPr>
          <w:rFonts w:cs="Calibri" w:cstheme="minorAscii"/>
          <w:sz w:val="24"/>
          <w:szCs w:val="24"/>
        </w:rPr>
        <w:t xml:space="preserve">The first </w:t>
      </w:r>
      <w:ins w:author="Meike Robaard" w:date="2022-05-25T14:26:08.03Z" w:id="1478984588">
        <w:r w:rsidRPr="0B4FDAD2" w:rsidR="1F7166FA">
          <w:rPr>
            <w:rFonts w:cs="Calibri" w:cstheme="minorAscii"/>
            <w:sz w:val="24"/>
            <w:szCs w:val="24"/>
          </w:rPr>
          <w:t>riddle is commonly</w:t>
        </w:r>
      </w:ins>
      <w:del w:author="Meike Robaard" w:date="2022-05-25T14:26:03.795Z" w:id="1303575262">
        <w:r w:rsidRPr="0B4FDAD2" w:rsidDel="1F7166FA">
          <w:rPr>
            <w:rFonts w:cs="Calibri" w:cstheme="minorAscii"/>
            <w:sz w:val="24"/>
            <w:szCs w:val="24"/>
          </w:rPr>
          <w:delText xml:space="preserve">is </w:delText>
        </w:r>
      </w:del>
      <w:r w:rsidRPr="0B4FDAD2" w:rsidR="1F7166FA">
        <w:rPr>
          <w:rFonts w:cs="Calibri" w:cstheme="minorAscii"/>
          <w:sz w:val="24"/>
          <w:szCs w:val="24"/>
        </w:rPr>
        <w:t xml:space="preserve">known as the Moses </w:t>
      </w:r>
      <w:r w:rsidRPr="0B4FDAD2" w:rsidR="3773948C">
        <w:rPr>
          <w:rFonts w:cs="Calibri" w:cstheme="minorAscii"/>
          <w:sz w:val="24"/>
          <w:szCs w:val="24"/>
        </w:rPr>
        <w:t>illusion</w:t>
      </w:r>
      <w:r w:rsidRPr="0B4FDAD2" w:rsidR="1F7166FA">
        <w:rPr>
          <w:rFonts w:cs="Calibri" w:cstheme="minorAscii"/>
          <w:sz w:val="24"/>
          <w:szCs w:val="24"/>
        </w:rPr>
        <w:t xml:space="preserve">. It goes like this: "How many animals of each kind did Moses take in the Ark?" </w:t>
      </w:r>
      <w:r w:rsidRPr="0B4FDAD2" w:rsidR="3773948C">
        <w:rPr>
          <w:rFonts w:cs="Calibri" w:cstheme="minorAscii"/>
          <w:sz w:val="24"/>
          <w:szCs w:val="24"/>
        </w:rPr>
        <w:t>(Erickson &amp; Mattson</w:t>
      </w:r>
      <w:ins w:author="Meike Robaard" w:date="2022-05-25T14:29:43.045Z" w:id="1278252177">
        <w:r w:rsidRPr="0B4FDAD2" w:rsidR="3773948C">
          <w:rPr>
            <w:rFonts w:cs="Calibri" w:cstheme="minorAscii"/>
            <w:sz w:val="24"/>
            <w:szCs w:val="24"/>
          </w:rPr>
          <w:t>,</w:t>
        </w:r>
      </w:ins>
      <w:r w:rsidRPr="0B4FDAD2" w:rsidR="3773948C">
        <w:rPr>
          <w:rFonts w:cs="Calibri" w:cstheme="minorAscii"/>
          <w:sz w:val="24"/>
          <w:szCs w:val="24"/>
        </w:rPr>
        <w:t xml:space="preserve"> 1981).</w:t>
      </w:r>
    </w:p>
    <w:p w:rsidRPr="00CC2747" w:rsidR="0015716F" w:rsidP="0038246D" w:rsidRDefault="0015716F" w14:paraId="16C7758C" w14:textId="77777777">
      <w:pPr>
        <w:spacing w:line="360" w:lineRule="auto"/>
        <w:rPr>
          <w:rFonts w:cstheme="minorHAnsi"/>
          <w:sz w:val="24"/>
          <w:szCs w:val="24"/>
        </w:rPr>
      </w:pPr>
    </w:p>
    <w:p w:rsidR="00711E6D" w:rsidP="0B4FDAD2" w:rsidRDefault="00711E6D" w14:paraId="26D0DFCD" w14:textId="5A36AF66">
      <w:pPr>
        <w:spacing w:line="360" w:lineRule="auto"/>
        <w:rPr>
          <w:rFonts w:cs="Calibri" w:cstheme="minorAscii"/>
          <w:sz w:val="24"/>
          <w:szCs w:val="24"/>
        </w:rPr>
      </w:pPr>
      <w:r w:rsidRPr="0B4FDAD2" w:rsidR="1F7166FA">
        <w:rPr>
          <w:rFonts w:cs="Calibri" w:cstheme="minorAscii"/>
          <w:sz w:val="24"/>
          <w:szCs w:val="24"/>
        </w:rPr>
        <w:t xml:space="preserve">The answer, of course, is that </w:t>
      </w:r>
      <w:del w:author="Meike Robaard" w:date="2022-05-25T14:27:13.622Z" w:id="214214049">
        <w:r w:rsidRPr="0B4FDAD2" w:rsidDel="1F7166FA">
          <w:rPr>
            <w:rFonts w:cs="Calibri" w:cstheme="minorAscii"/>
            <w:sz w:val="24"/>
            <w:szCs w:val="24"/>
          </w:rPr>
          <w:delText xml:space="preserve">not Moses but </w:delText>
        </w:r>
      </w:del>
      <w:r w:rsidRPr="0B4FDAD2" w:rsidR="1F7166FA">
        <w:rPr>
          <w:rFonts w:cs="Calibri" w:cstheme="minorAscii"/>
          <w:sz w:val="24"/>
          <w:szCs w:val="24"/>
        </w:rPr>
        <w:t>Noah</w:t>
      </w:r>
      <w:ins w:author="Meike Robaard" w:date="2022-05-25T14:27:07.748Z" w:id="279700791">
        <w:r w:rsidRPr="0B4FDAD2" w:rsidR="1F7166FA">
          <w:rPr>
            <w:rFonts w:cs="Calibri" w:cstheme="minorAscii"/>
            <w:sz w:val="24"/>
            <w:szCs w:val="24"/>
          </w:rPr>
          <w:t>, and not Moses,</w:t>
        </w:r>
      </w:ins>
      <w:r w:rsidRPr="0B4FDAD2" w:rsidR="1F7166FA">
        <w:rPr>
          <w:rFonts w:cs="Calibri" w:cstheme="minorAscii"/>
          <w:sz w:val="24"/>
          <w:szCs w:val="24"/>
        </w:rPr>
        <w:t xml:space="preserve"> took animals on his ark. But system 1 is inclined to answer “two” immediately (it works fast and automatically), because Moses fits in the biblical context. </w:t>
      </w:r>
    </w:p>
    <w:p w:rsidRPr="00CC2747" w:rsidR="0015716F" w:rsidP="0038246D" w:rsidRDefault="0015716F" w14:paraId="6542869E" w14:textId="77777777">
      <w:pPr>
        <w:spacing w:line="360" w:lineRule="auto"/>
        <w:rPr>
          <w:rFonts w:cstheme="minorHAnsi"/>
          <w:sz w:val="24"/>
          <w:szCs w:val="24"/>
        </w:rPr>
      </w:pPr>
    </w:p>
    <w:p w:rsidR="00711E6D" w:rsidP="0B4FDAD2" w:rsidRDefault="00711E6D" w14:paraId="36268368" w14:textId="4BC233A5">
      <w:pPr>
        <w:spacing w:line="360" w:lineRule="auto"/>
        <w:rPr>
          <w:rFonts w:cs="Calibri" w:cstheme="minorAscii"/>
          <w:sz w:val="24"/>
          <w:szCs w:val="24"/>
        </w:rPr>
      </w:pPr>
      <w:r w:rsidRPr="0B4FDAD2" w:rsidR="1F7166FA">
        <w:rPr>
          <w:rFonts w:cs="Calibri" w:cstheme="minorAscii"/>
          <w:sz w:val="24"/>
          <w:szCs w:val="24"/>
        </w:rPr>
        <w:t xml:space="preserve">The second riddle yields a similar result. </w:t>
      </w:r>
      <w:ins w:author="Meike Robaard" w:date="2022-05-25T14:29:35.451Z" w:id="1216064894">
        <w:r w:rsidRPr="0B4FDAD2" w:rsidR="1F7166FA">
          <w:rPr>
            <w:rFonts w:cs="Calibri" w:cstheme="minorAscii"/>
            <w:sz w:val="24"/>
            <w:szCs w:val="24"/>
          </w:rPr>
          <w:t>“</w:t>
        </w:r>
      </w:ins>
      <w:del w:author="Meike Robaard" w:date="2022-05-25T14:29:35.164Z" w:id="1845091429">
        <w:r w:rsidRPr="0B4FDAD2" w:rsidDel="1F7166FA">
          <w:rPr>
            <w:rFonts w:cs="Calibri" w:cstheme="minorAscii"/>
            <w:sz w:val="24"/>
            <w:szCs w:val="24"/>
          </w:rPr>
          <w:delText>'</w:delText>
        </w:r>
      </w:del>
      <w:r w:rsidRPr="0B4FDAD2" w:rsidR="1F7166FA">
        <w:rPr>
          <w:rFonts w:cs="Calibri" w:cstheme="minorAscii"/>
          <w:sz w:val="24"/>
          <w:szCs w:val="24"/>
        </w:rPr>
        <w:t>A baseball bat and a ball cost 1 $ and 10 cents together. The baseball bat costs 1 $ more than the ball. How much does the ball cost?</w:t>
      </w:r>
      <w:ins w:author="Meike Robaard" w:date="2022-05-25T14:29:37.757Z" w:id="2012269536">
        <w:r w:rsidRPr="0B4FDAD2" w:rsidR="1F7166FA">
          <w:rPr>
            <w:rFonts w:cs="Calibri" w:cstheme="minorAscii"/>
            <w:sz w:val="24"/>
            <w:szCs w:val="24"/>
          </w:rPr>
          <w:t>”</w:t>
        </w:r>
      </w:ins>
      <w:del w:author="Meike Robaard" w:date="2022-05-25T14:29:37.444Z" w:id="2053859698">
        <w:r w:rsidRPr="0B4FDAD2" w:rsidDel="1F7166FA">
          <w:rPr>
            <w:rFonts w:cs="Calibri" w:cstheme="minorAscii"/>
            <w:sz w:val="24"/>
            <w:szCs w:val="24"/>
          </w:rPr>
          <w:delText>’</w:delText>
        </w:r>
      </w:del>
      <w:r w:rsidRPr="0B4FDAD2" w:rsidR="1F7166FA">
        <w:rPr>
          <w:rFonts w:cs="Calibri" w:cstheme="minorAscii"/>
          <w:sz w:val="24"/>
          <w:szCs w:val="24"/>
        </w:rPr>
        <w:t xml:space="preserve"> </w:t>
      </w:r>
      <w:r w:rsidRPr="0B4FDAD2" w:rsidR="3773948C">
        <w:rPr>
          <w:rFonts w:cs="Calibri" w:cstheme="minorAscii"/>
          <w:sz w:val="24"/>
          <w:szCs w:val="24"/>
        </w:rPr>
        <w:t>(Kahneman &amp; Frederick</w:t>
      </w:r>
      <w:ins w:author="Meike Robaard" w:date="2022-05-25T14:29:46.244Z" w:id="1839353790">
        <w:r w:rsidRPr="0B4FDAD2" w:rsidR="3773948C">
          <w:rPr>
            <w:rFonts w:cs="Calibri" w:cstheme="minorAscii"/>
            <w:sz w:val="24"/>
            <w:szCs w:val="24"/>
          </w:rPr>
          <w:t>,</w:t>
        </w:r>
      </w:ins>
      <w:r w:rsidRPr="0B4FDAD2" w:rsidR="3773948C">
        <w:rPr>
          <w:rFonts w:cs="Calibri" w:cstheme="minorAscii"/>
          <w:sz w:val="24"/>
          <w:szCs w:val="24"/>
        </w:rPr>
        <w:t xml:space="preserve"> 2002).</w:t>
      </w:r>
    </w:p>
    <w:p w:rsidRPr="00CC2747" w:rsidR="0015716F" w:rsidP="0038246D" w:rsidRDefault="0015716F" w14:paraId="00CF7A50" w14:textId="77777777">
      <w:pPr>
        <w:spacing w:line="360" w:lineRule="auto"/>
        <w:rPr>
          <w:rFonts w:cstheme="minorHAnsi"/>
          <w:sz w:val="24"/>
          <w:szCs w:val="24"/>
        </w:rPr>
      </w:pPr>
    </w:p>
    <w:p w:rsidRPr="00CC2747" w:rsidR="00711E6D" w:rsidP="0B4FDAD2" w:rsidRDefault="00711E6D" w14:paraId="7E8BEEA4" w14:textId="5E633E8E">
      <w:pPr>
        <w:spacing w:line="360" w:lineRule="auto"/>
        <w:rPr>
          <w:rFonts w:cs="Calibri" w:cstheme="minorAscii"/>
          <w:sz w:val="24"/>
          <w:szCs w:val="24"/>
        </w:rPr>
      </w:pPr>
      <w:r w:rsidRPr="0B4FDAD2" w:rsidR="1F7166FA">
        <w:rPr>
          <w:rFonts w:cs="Calibri" w:cstheme="minorAscii"/>
          <w:sz w:val="24"/>
          <w:szCs w:val="24"/>
        </w:rPr>
        <w:t xml:space="preserve">Here, too, system 1 is inclined to answer </w:t>
      </w:r>
      <w:ins w:author="Meike Robaard" w:date="2022-05-25T14:33:18.536Z" w:id="787709721">
        <w:r w:rsidRPr="0B4FDAD2" w:rsidR="1F7166FA">
          <w:rPr>
            <w:rFonts w:cs="Calibri" w:cstheme="minorAscii"/>
            <w:sz w:val="24"/>
            <w:szCs w:val="24"/>
          </w:rPr>
          <w:t>ten</w:t>
        </w:r>
      </w:ins>
      <w:del w:author="Meike Robaard" w:date="2022-05-25T14:33:17.558Z" w:id="263622039">
        <w:r w:rsidRPr="0B4FDAD2" w:rsidDel="1F7166FA">
          <w:rPr>
            <w:rFonts w:cs="Calibri" w:cstheme="minorAscii"/>
            <w:sz w:val="24"/>
            <w:szCs w:val="24"/>
          </w:rPr>
          <w:delText>10</w:delText>
        </w:r>
      </w:del>
      <w:r w:rsidRPr="0B4FDAD2" w:rsidR="1F7166FA">
        <w:rPr>
          <w:rFonts w:cs="Calibri" w:cstheme="minorAscii"/>
          <w:sz w:val="24"/>
          <w:szCs w:val="24"/>
        </w:rPr>
        <w:t xml:space="preserve"> cents </w:t>
      </w:r>
      <w:ins w:author="Meike Robaard" w:date="2022-05-25T14:31:08.74Z" w:id="166170412">
        <w:r w:rsidRPr="0B4FDAD2" w:rsidR="1F7166FA">
          <w:rPr>
            <w:rFonts w:cs="Calibri" w:cstheme="minorAscii"/>
            <w:sz w:val="24"/>
            <w:szCs w:val="24"/>
          </w:rPr>
          <w:t xml:space="preserve">almost </w:t>
        </w:r>
      </w:ins>
      <w:r w:rsidRPr="0B4FDAD2" w:rsidR="1F7166FA">
        <w:rPr>
          <w:rFonts w:cs="Calibri" w:cstheme="minorAscii"/>
          <w:sz w:val="24"/>
          <w:szCs w:val="24"/>
        </w:rPr>
        <w:t xml:space="preserve">immediately. If we think it through (with system 2), however, we see that the correct answer is 5 cents: the bat costs </w:t>
      </w:r>
      <w:ins w:author="Meike Robaard" w:date="2022-05-25T14:32:59.578Z" w:id="1349091096">
        <w:r w:rsidRPr="0B4FDAD2" w:rsidR="1F7166FA">
          <w:rPr>
            <w:rFonts w:cs="Calibri" w:cstheme="minorAscii"/>
            <w:sz w:val="24"/>
            <w:szCs w:val="24"/>
          </w:rPr>
          <w:t xml:space="preserve">one dollar and five </w:t>
        </w:r>
      </w:ins>
      <w:del w:author="Meike Robaard" w:date="2022-05-25T14:32:53.467Z" w:id="1618177581">
        <w:r w:rsidRPr="0B4FDAD2" w:rsidDel="1F7166FA">
          <w:rPr>
            <w:rFonts w:cs="Calibri" w:cstheme="minorAscii"/>
            <w:sz w:val="24"/>
            <w:szCs w:val="24"/>
          </w:rPr>
          <w:delText>1 $</w:delText>
        </w:r>
        <w:r w:rsidRPr="0B4FDAD2" w:rsidDel="1F7166FA">
          <w:rPr>
            <w:rFonts w:cs="Calibri" w:cstheme="minorAscii"/>
            <w:sz w:val="24"/>
            <w:szCs w:val="24"/>
          </w:rPr>
          <w:delText xml:space="preserve"> </w:delText>
        </w:r>
        <w:r w:rsidRPr="0B4FDAD2" w:rsidDel="1F7166FA">
          <w:rPr>
            <w:rFonts w:cs="Calibri" w:cstheme="minorAscii"/>
            <w:sz w:val="24"/>
            <w:szCs w:val="24"/>
          </w:rPr>
          <w:delText xml:space="preserve">5 </w:delText>
        </w:r>
      </w:del>
      <w:r w:rsidRPr="0B4FDAD2" w:rsidR="1F7166FA">
        <w:rPr>
          <w:rFonts w:cs="Calibri" w:cstheme="minorAscii"/>
          <w:sz w:val="24"/>
          <w:szCs w:val="24"/>
        </w:rPr>
        <w:t xml:space="preserve">cents and the ball </w:t>
      </w:r>
      <w:ins w:author="Meike Robaard" w:date="2022-05-25T14:33:02.382Z" w:id="1515068528">
        <w:r w:rsidRPr="0B4FDAD2" w:rsidR="1F7166FA">
          <w:rPr>
            <w:rFonts w:cs="Calibri" w:cstheme="minorAscii"/>
            <w:sz w:val="24"/>
            <w:szCs w:val="24"/>
          </w:rPr>
          <w:t>five</w:t>
        </w:r>
      </w:ins>
      <w:del w:author="Meike Robaard" w:date="2022-05-25T14:33:01.763Z" w:id="780857969">
        <w:r w:rsidRPr="0B4FDAD2" w:rsidDel="1F7166FA">
          <w:rPr>
            <w:rFonts w:cs="Calibri" w:cstheme="minorAscii"/>
            <w:sz w:val="24"/>
            <w:szCs w:val="24"/>
          </w:rPr>
          <w:delText>5</w:delText>
        </w:r>
      </w:del>
      <w:r w:rsidRPr="0B4FDAD2" w:rsidR="1F7166FA">
        <w:rPr>
          <w:rFonts w:cs="Calibri" w:cstheme="minorAscii"/>
          <w:sz w:val="24"/>
          <w:szCs w:val="24"/>
        </w:rPr>
        <w:t xml:space="preserve"> cents, which adds up to </w:t>
      </w:r>
      <w:ins w:author="Meike Robaard" w:date="2022-05-25T14:33:12.552Z" w:id="1482281365">
        <w:r w:rsidRPr="0B4FDAD2" w:rsidR="1F7166FA">
          <w:rPr>
            <w:rFonts w:cs="Calibri" w:cstheme="minorAscii"/>
            <w:sz w:val="24"/>
            <w:szCs w:val="24"/>
          </w:rPr>
          <w:t>one dollar and ten cents</w:t>
        </w:r>
      </w:ins>
      <w:del w:author="Meike Robaard" w:date="2022-05-25T14:33:06.113Z" w:id="230237601">
        <w:r w:rsidRPr="0B4FDAD2" w:rsidDel="1F7166FA">
          <w:rPr>
            <w:rFonts w:cs="Calibri" w:cstheme="minorAscii"/>
            <w:sz w:val="24"/>
            <w:szCs w:val="24"/>
          </w:rPr>
          <w:delText xml:space="preserve">1 $ 10 </w:delText>
        </w:r>
        <w:r w:rsidRPr="0B4FDAD2" w:rsidDel="1F7166FA">
          <w:rPr>
            <w:rFonts w:cs="Calibri" w:cstheme="minorAscii"/>
            <w:sz w:val="24"/>
            <w:szCs w:val="24"/>
          </w:rPr>
          <w:delText>cents</w:delText>
        </w:r>
      </w:del>
      <w:r w:rsidRPr="0B4FDAD2" w:rsidR="1F7166FA">
        <w:rPr>
          <w:rFonts w:cs="Calibri" w:cstheme="minorAscii"/>
          <w:sz w:val="24"/>
          <w:szCs w:val="24"/>
        </w:rPr>
        <w:t xml:space="preserve">. </w:t>
      </w:r>
    </w:p>
    <w:p w:rsidRPr="00CC2747" w:rsidR="00711E6D" w:rsidP="0038246D" w:rsidRDefault="00711E6D" w14:paraId="594EFCD1" w14:textId="77777777">
      <w:pPr>
        <w:spacing w:line="360" w:lineRule="auto"/>
        <w:rPr>
          <w:rFonts w:cstheme="minorHAnsi"/>
          <w:sz w:val="24"/>
          <w:szCs w:val="24"/>
        </w:rPr>
      </w:pPr>
    </w:p>
    <w:p w:rsidRPr="00CC2747" w:rsidR="00711E6D" w:rsidP="0038246D" w:rsidRDefault="00711E6D" w14:paraId="4645C5DA" w14:textId="77777777">
      <w:pPr>
        <w:spacing w:line="360" w:lineRule="auto"/>
        <w:rPr>
          <w:rFonts w:cstheme="minorHAnsi"/>
          <w:b/>
          <w:bCs/>
          <w:sz w:val="24"/>
          <w:szCs w:val="24"/>
        </w:rPr>
      </w:pPr>
      <w:r w:rsidRPr="00CC2747">
        <w:rPr>
          <w:rFonts w:cstheme="minorHAnsi"/>
          <w:b/>
          <w:bCs/>
          <w:sz w:val="24"/>
          <w:szCs w:val="24"/>
        </w:rPr>
        <w:t>The fallibility of system 1</w:t>
      </w:r>
    </w:p>
    <w:p w:rsidRPr="00CC2747" w:rsidR="00711E6D" w:rsidP="0038246D" w:rsidRDefault="00711E6D" w14:paraId="7DC4138F" w14:textId="77777777">
      <w:pPr>
        <w:spacing w:line="360" w:lineRule="auto"/>
        <w:rPr>
          <w:rFonts w:cstheme="minorHAnsi"/>
          <w:b/>
          <w:bCs/>
          <w:sz w:val="24"/>
          <w:szCs w:val="24"/>
        </w:rPr>
      </w:pPr>
    </w:p>
    <w:p w:rsidRPr="00CC2747" w:rsidR="00711E6D" w:rsidP="0038246D" w:rsidRDefault="00711E6D" w14:paraId="662F4D35" w14:textId="77777777">
      <w:pPr>
        <w:spacing w:line="360" w:lineRule="auto"/>
        <w:rPr>
          <w:rFonts w:cstheme="minorHAnsi"/>
          <w:b/>
          <w:bCs/>
          <w:i/>
          <w:iCs/>
          <w:sz w:val="24"/>
          <w:szCs w:val="24"/>
        </w:rPr>
      </w:pPr>
      <w:r w:rsidRPr="00CC2747">
        <w:rPr>
          <w:rFonts w:cstheme="minorHAnsi"/>
          <w:b/>
          <w:bCs/>
          <w:i/>
          <w:iCs/>
          <w:sz w:val="24"/>
          <w:szCs w:val="24"/>
        </w:rPr>
        <w:t>Heuristics: simplicity trumps complexity</w:t>
      </w:r>
    </w:p>
    <w:p w:rsidRPr="00CC2747" w:rsidR="00711E6D" w:rsidP="0038246D" w:rsidRDefault="00711E6D" w14:paraId="3FB1D8A0" w14:textId="77777777">
      <w:pPr>
        <w:spacing w:line="360" w:lineRule="auto"/>
        <w:rPr>
          <w:rFonts w:cstheme="minorHAnsi"/>
          <w:b/>
          <w:bCs/>
          <w:sz w:val="24"/>
          <w:szCs w:val="24"/>
        </w:rPr>
      </w:pPr>
    </w:p>
    <w:p w:rsidR="002057BF" w:rsidP="0B4FDAD2" w:rsidRDefault="00711E6D" w14:paraId="726B3E31" w14:textId="7A6D77E2">
      <w:pPr>
        <w:spacing w:line="360" w:lineRule="auto"/>
        <w:rPr>
          <w:rFonts w:cs="Calibri" w:cstheme="minorAscii"/>
          <w:sz w:val="24"/>
          <w:szCs w:val="24"/>
        </w:rPr>
      </w:pPr>
      <w:ins w:author="Meike Robaard" w:date="2022-05-25T14:34:31.934Z" w:id="1151682429">
        <w:r w:rsidRPr="0B4FDAD2" w:rsidR="1F7166FA">
          <w:rPr>
            <w:rFonts w:cs="Calibri" w:cstheme="minorAscii"/>
            <w:sz w:val="24"/>
            <w:szCs w:val="24"/>
          </w:rPr>
          <w:t>Thus,</w:t>
        </w:r>
      </w:ins>
      <w:del w:author="Meike Robaard" w:date="2022-05-25T14:34:27.817Z" w:id="491057894">
        <w:r w:rsidRPr="0B4FDAD2" w:rsidDel="1F7166FA">
          <w:rPr>
            <w:rFonts w:cs="Calibri" w:cstheme="minorAscii"/>
            <w:sz w:val="24"/>
            <w:szCs w:val="24"/>
          </w:rPr>
          <w:delText>So</w:delText>
        </w:r>
      </w:del>
      <w:r w:rsidRPr="0B4FDAD2" w:rsidR="1F7166FA">
        <w:rPr>
          <w:rFonts w:cs="Calibri" w:cstheme="minorAscii"/>
          <w:sz w:val="24"/>
          <w:szCs w:val="24"/>
        </w:rPr>
        <w:t xml:space="preserve"> system 1 regularly leads us astray (remember the riddles in the previous </w:t>
      </w:r>
      <w:r w:rsidRPr="0B4FDAD2" w:rsidR="664F7FA9">
        <w:rPr>
          <w:rFonts w:cs="Calibri" w:cstheme="minorAscii"/>
          <w:sz w:val="24"/>
          <w:szCs w:val="24"/>
        </w:rPr>
        <w:t>chapter</w:t>
      </w:r>
      <w:r w:rsidRPr="0B4FDAD2" w:rsidR="1F7166FA">
        <w:rPr>
          <w:rFonts w:cs="Calibri" w:cstheme="minorAscii"/>
          <w:sz w:val="24"/>
          <w:szCs w:val="24"/>
        </w:rPr>
        <w:t xml:space="preserve">!). The reason for this is that it </w:t>
      </w:r>
      <w:ins w:author="Meike Robaard" w:date="2022-05-25T14:34:46.248Z" w:id="420913641">
        <w:r w:rsidRPr="0B4FDAD2" w:rsidR="1F7166FA">
          <w:rPr>
            <w:rFonts w:cs="Calibri" w:cstheme="minorAscii"/>
            <w:sz w:val="24"/>
            <w:szCs w:val="24"/>
          </w:rPr>
          <w:t xml:space="preserve">makes </w:t>
        </w:r>
      </w:ins>
      <w:r w:rsidRPr="0B4FDAD2" w:rsidR="1F7166FA">
        <w:rPr>
          <w:rFonts w:cs="Calibri" w:cstheme="minorAscii"/>
          <w:sz w:val="24"/>
          <w:szCs w:val="24"/>
        </w:rPr>
        <w:t>use</w:t>
      </w:r>
      <w:del w:author="Meike Robaard" w:date="2022-05-25T14:34:47.77Z" w:id="1408126826">
        <w:r w:rsidRPr="0B4FDAD2" w:rsidDel="1F7166FA">
          <w:rPr>
            <w:rFonts w:cs="Calibri" w:cstheme="minorAscii"/>
            <w:sz w:val="24"/>
            <w:szCs w:val="24"/>
          </w:rPr>
          <w:delText>s</w:delText>
        </w:r>
      </w:del>
      <w:ins w:author="Meike Robaard" w:date="2022-05-25T14:34:49.783Z" w:id="1352944559">
        <w:r w:rsidRPr="0B4FDAD2" w:rsidR="1F7166FA">
          <w:rPr>
            <w:rFonts w:cs="Calibri" w:cstheme="minorAscii"/>
            <w:sz w:val="24"/>
            <w:szCs w:val="24"/>
          </w:rPr>
          <w:t xml:space="preserve"> of</w:t>
        </w:r>
      </w:ins>
      <w:r w:rsidRPr="0B4FDAD2" w:rsidR="1F7166FA">
        <w:rPr>
          <w:rFonts w:cs="Calibri" w:cstheme="minorAscii"/>
          <w:sz w:val="24"/>
          <w:szCs w:val="24"/>
        </w:rPr>
        <w:t xml:space="preserve"> heuristics. Heuristics are simple rules of thumb that generally produce good results, but </w:t>
      </w:r>
      <w:ins w:author="Meike Robaard" w:date="2022-05-25T14:34:59.91Z" w:id="350074054">
        <w:r w:rsidRPr="0B4FDAD2" w:rsidR="1F7166FA">
          <w:rPr>
            <w:rFonts w:cs="Calibri" w:cstheme="minorAscii"/>
            <w:sz w:val="24"/>
            <w:szCs w:val="24"/>
          </w:rPr>
          <w:t xml:space="preserve">can </w:t>
        </w:r>
      </w:ins>
      <w:r w:rsidRPr="0B4FDAD2" w:rsidR="1F7166FA">
        <w:rPr>
          <w:rFonts w:cs="Calibri" w:cstheme="minorAscii"/>
          <w:sz w:val="24"/>
          <w:szCs w:val="24"/>
        </w:rPr>
        <w:t xml:space="preserve">sometimes </w:t>
      </w:r>
      <w:ins w:author="Meike Robaard" w:date="2022-05-25T14:35:05.553Z" w:id="459634224">
        <w:r w:rsidRPr="0B4FDAD2" w:rsidR="1F7166FA">
          <w:rPr>
            <w:rFonts w:cs="Calibri" w:cstheme="minorAscii"/>
            <w:sz w:val="24"/>
            <w:szCs w:val="24"/>
          </w:rPr>
          <w:t>also</w:t>
        </w:r>
      </w:ins>
      <w:del w:author="Meike Robaard" w:date="2022-05-25T14:35:04.57Z" w:id="145240520">
        <w:r w:rsidRPr="0B4FDAD2" w:rsidDel="1F7166FA">
          <w:rPr>
            <w:rFonts w:cs="Calibri" w:cstheme="minorAscii"/>
            <w:sz w:val="24"/>
            <w:szCs w:val="24"/>
          </w:rPr>
          <w:delText>can</w:delText>
        </w:r>
      </w:del>
      <w:r w:rsidRPr="0B4FDAD2" w:rsidR="1F7166FA">
        <w:rPr>
          <w:rFonts w:cs="Calibri" w:cstheme="minorAscii"/>
          <w:sz w:val="24"/>
          <w:szCs w:val="24"/>
        </w:rPr>
        <w:t xml:space="preserve"> be misleading. They are natural selection’s solution to finding </w:t>
      </w:r>
      <w:del w:author="Meike Robaard" w:date="2022-05-25T14:35:21.79Z" w:id="1397759272">
        <w:r w:rsidRPr="0B4FDAD2" w:rsidDel="1F7166FA">
          <w:rPr>
            <w:rFonts w:cs="Calibri" w:cstheme="minorAscii"/>
            <w:sz w:val="24"/>
            <w:szCs w:val="24"/>
          </w:rPr>
          <w:delText>as much</w:delText>
        </w:r>
      </w:del>
      <w:ins w:author="Meike Robaard" w:date="2022-05-25T14:35:23.404Z" w:id="1116114436">
        <w:r w:rsidRPr="0B4FDAD2" w:rsidR="1F7166FA">
          <w:rPr>
            <w:rFonts w:cs="Calibri" w:cstheme="minorAscii"/>
            <w:sz w:val="24"/>
            <w:szCs w:val="24"/>
          </w:rPr>
          <w:t>the most</w:t>
        </w:r>
      </w:ins>
      <w:r w:rsidRPr="0B4FDAD2" w:rsidR="1F7166FA">
        <w:rPr>
          <w:rFonts w:cs="Calibri" w:cstheme="minorAscii"/>
          <w:sz w:val="24"/>
          <w:szCs w:val="24"/>
        </w:rPr>
        <w:t xml:space="preserve"> relevant </w:t>
      </w:r>
      <w:ins w:author="Meike Robaard" w:date="2022-05-25T14:35:40.141Z" w:id="637337053">
        <w:r w:rsidRPr="0B4FDAD2" w:rsidR="1F7166FA">
          <w:rPr>
            <w:rFonts w:cs="Calibri" w:cstheme="minorAscii"/>
            <w:sz w:val="24"/>
            <w:szCs w:val="24"/>
          </w:rPr>
          <w:t xml:space="preserve">possible </w:t>
        </w:r>
      </w:ins>
      <w:r w:rsidRPr="0B4FDAD2" w:rsidR="1F7166FA">
        <w:rPr>
          <w:rFonts w:cs="Calibri" w:cstheme="minorAscii"/>
          <w:sz w:val="24"/>
          <w:szCs w:val="24"/>
        </w:rPr>
        <w:t xml:space="preserve">truth about the environment </w:t>
      </w:r>
      <w:del w:author="Meike Robaard" w:date="2022-05-25T14:35:49.525Z" w:id="1533496298">
        <w:r w:rsidRPr="0B4FDAD2" w:rsidDel="1F7166FA">
          <w:rPr>
            <w:rFonts w:cs="Calibri" w:cstheme="minorAscii"/>
            <w:sz w:val="24"/>
            <w:szCs w:val="24"/>
          </w:rPr>
          <w:delText>as possible in as cheap a way as possible</w:delText>
        </w:r>
      </w:del>
      <w:ins w:author="Meike Robaard" w:date="2022-05-25T14:35:57.796Z" w:id="1151597003">
        <w:r w:rsidRPr="0B4FDAD2" w:rsidR="1F7166FA">
          <w:rPr>
            <w:rFonts w:cs="Calibri" w:cstheme="minorAscii"/>
            <w:sz w:val="24"/>
            <w:szCs w:val="24"/>
          </w:rPr>
          <w:t xml:space="preserve"> in the most ‘cost-effective’ manner</w:t>
        </w:r>
      </w:ins>
      <w:r w:rsidRPr="0B4FDAD2" w:rsidR="1F7166FA">
        <w:rPr>
          <w:rFonts w:cs="Calibri" w:cstheme="minorAscii"/>
          <w:sz w:val="24"/>
          <w:szCs w:val="24"/>
        </w:rPr>
        <w:t>.</w:t>
      </w:r>
      <w:r w:rsidRPr="0B4FDAD2" w:rsidR="60BB40FE">
        <w:rPr>
          <w:rFonts w:cs="Calibri" w:cstheme="minorAscii"/>
          <w:sz w:val="24"/>
          <w:szCs w:val="24"/>
        </w:rPr>
        <w:t xml:space="preserve"> System 1 is a</w:t>
      </w:r>
      <w:ins w:author="Meike Robaard" w:date="2022-05-25T14:36:07.955Z" w:id="58071958">
        <w:r w:rsidRPr="0B4FDAD2" w:rsidR="60BB40FE">
          <w:rPr>
            <w:rFonts w:cs="Calibri" w:cstheme="minorAscii"/>
            <w:sz w:val="24"/>
            <w:szCs w:val="24"/>
          </w:rPr>
          <w:t xml:space="preserve"> system of approximation</w:t>
        </w:r>
      </w:ins>
      <w:del w:author="Meike Robaard" w:date="2022-05-25T14:36:03.146Z" w:id="1661108032">
        <w:r w:rsidRPr="0B4FDAD2" w:rsidDel="60BB40FE">
          <w:rPr>
            <w:rFonts w:cs="Calibri" w:cstheme="minorAscii"/>
            <w:sz w:val="24"/>
            <w:szCs w:val="24"/>
          </w:rPr>
          <w:delText>n</w:delText>
        </w:r>
      </w:del>
      <w:r w:rsidRPr="0B4FDAD2" w:rsidR="60BB40FE">
        <w:rPr>
          <w:rFonts w:cs="Calibri" w:cstheme="minorAscii"/>
          <w:sz w:val="24"/>
          <w:szCs w:val="24"/>
        </w:rPr>
        <w:t xml:space="preserve"> </w:t>
      </w:r>
      <w:del w:author="Meike Robaard" w:date="2022-05-25T14:36:12.055Z" w:id="1232205086">
        <w:r w:rsidRPr="0B4FDAD2" w:rsidDel="60BB40FE">
          <w:rPr>
            <w:rFonts w:cs="Calibri" w:cstheme="minorAscii"/>
            <w:sz w:val="24"/>
            <w:szCs w:val="24"/>
          </w:rPr>
          <w:delText>approximating system</w:delText>
        </w:r>
      </w:del>
      <w:r w:rsidRPr="0B4FDAD2" w:rsidR="60BB40FE">
        <w:rPr>
          <w:rFonts w:cs="Calibri" w:cstheme="minorAscii"/>
          <w:sz w:val="24"/>
          <w:szCs w:val="24"/>
        </w:rPr>
        <w:t xml:space="preserve">: is </w:t>
      </w:r>
      <w:ins w:author="Meike Robaard" w:date="2022-05-25T14:36:30.576Z" w:id="1488011808">
        <w:r w:rsidRPr="0B4FDAD2" w:rsidR="60BB40FE">
          <w:rPr>
            <w:rFonts w:cs="Calibri" w:cstheme="minorAscii"/>
            <w:sz w:val="24"/>
            <w:szCs w:val="24"/>
          </w:rPr>
          <w:t>applies</w:t>
        </w:r>
      </w:ins>
      <w:del w:author="Meike Robaard" w:date="2022-05-25T14:36:29.082Z" w:id="349266675">
        <w:r w:rsidRPr="0B4FDAD2" w:rsidDel="60BB40FE">
          <w:rPr>
            <w:rFonts w:cs="Calibri" w:cstheme="minorAscii"/>
            <w:sz w:val="24"/>
            <w:szCs w:val="24"/>
          </w:rPr>
          <w:delText>uses</w:delText>
        </w:r>
      </w:del>
      <w:r w:rsidRPr="0B4FDAD2" w:rsidR="60BB40FE">
        <w:rPr>
          <w:rFonts w:cs="Calibri" w:cstheme="minorAscii"/>
          <w:sz w:val="24"/>
          <w:szCs w:val="24"/>
        </w:rPr>
        <w:t xml:space="preserve"> </w:t>
      </w:r>
      <w:r w:rsidRPr="0B4FDAD2" w:rsidR="60BB40FE">
        <w:rPr>
          <w:rFonts w:cs="Calibri" w:cstheme="minorAscii"/>
          <w:sz w:val="24"/>
          <w:szCs w:val="24"/>
        </w:rPr>
        <w:t>simple</w:t>
      </w:r>
      <w:del w:author="Meike Robaard" w:date="2022-05-25T14:36:27.482Z" w:id="2130412960">
        <w:r w:rsidRPr="0B4FDAD2" w:rsidDel="60BB40FE">
          <w:rPr>
            <w:rFonts w:cs="Calibri" w:cstheme="minorAscii"/>
            <w:sz w:val="24"/>
            <w:szCs w:val="24"/>
          </w:rPr>
          <w:delText>s</w:delText>
        </w:r>
      </w:del>
      <w:r w:rsidRPr="0B4FDAD2" w:rsidR="60BB40FE">
        <w:rPr>
          <w:rFonts w:cs="Calibri" w:cstheme="minorAscii"/>
          <w:sz w:val="24"/>
          <w:szCs w:val="24"/>
        </w:rPr>
        <w:t xml:space="preserve"> rules to </w:t>
      </w:r>
      <w:ins w:author="Meike Robaard" w:date="2022-05-25T14:38:25.505Z" w:id="1503296123">
        <w:r w:rsidRPr="0B4FDAD2" w:rsidR="60BB40FE">
          <w:rPr>
            <w:rFonts w:cs="Calibri" w:cstheme="minorAscii"/>
            <w:sz w:val="24"/>
            <w:szCs w:val="24"/>
          </w:rPr>
          <w:t>subtract</w:t>
        </w:r>
      </w:ins>
      <w:del w:author="Meike Robaard" w:date="2022-05-25T14:38:22.859Z" w:id="338078934">
        <w:r w:rsidRPr="0B4FDAD2" w:rsidDel="60BB40FE">
          <w:rPr>
            <w:rFonts w:cs="Calibri" w:cstheme="minorAscii"/>
            <w:sz w:val="24"/>
            <w:szCs w:val="24"/>
          </w:rPr>
          <w:delText>track</w:delText>
        </w:r>
      </w:del>
      <w:r w:rsidRPr="0B4FDAD2" w:rsidR="60BB40FE">
        <w:rPr>
          <w:rFonts w:cs="Calibri" w:cstheme="minorAscii"/>
          <w:sz w:val="24"/>
          <w:szCs w:val="24"/>
        </w:rPr>
        <w:t xml:space="preserve"> as much relevant truth as possible. </w:t>
      </w:r>
      <w:ins w:author="Meike Robaard" w:date="2022-05-25T14:39:07.104Z" w:id="997007499">
        <w:r w:rsidRPr="0B4FDAD2" w:rsidR="60BB40FE">
          <w:rPr>
            <w:rFonts w:cs="Calibri" w:cstheme="minorAscii"/>
            <w:sz w:val="24"/>
            <w:szCs w:val="24"/>
          </w:rPr>
          <w:t>And yet, although</w:t>
        </w:r>
      </w:ins>
      <w:del w:author="Meike Robaard" w:date="2022-05-25T14:39:00.133Z" w:id="2066685561">
        <w:r w:rsidRPr="0B4FDAD2" w:rsidDel="60BB40FE">
          <w:rPr>
            <w:rFonts w:cs="Calibri" w:cstheme="minorAscii"/>
            <w:sz w:val="24"/>
            <w:szCs w:val="24"/>
          </w:rPr>
          <w:delText>But</w:delText>
        </w:r>
      </w:del>
      <w:del w:author="Meike Robaard" w:date="2022-05-25T14:38:59.731Z" w:id="692635286">
        <w:r w:rsidRPr="0B4FDAD2" w:rsidDel="60BB40FE">
          <w:rPr>
            <w:rFonts w:cs="Calibri" w:cstheme="minorAscii"/>
            <w:sz w:val="24"/>
            <w:szCs w:val="24"/>
          </w:rPr>
          <w:delText xml:space="preserve">, </w:delText>
        </w:r>
      </w:del>
      <w:del w:author="Meike Robaard" w:date="2022-05-25T14:39:10.258Z" w:id="155761796">
        <w:r w:rsidRPr="0B4FDAD2" w:rsidDel="60BB40FE">
          <w:rPr>
            <w:rFonts w:cs="Calibri" w:cstheme="minorAscii"/>
            <w:sz w:val="24"/>
            <w:szCs w:val="24"/>
          </w:rPr>
          <w:delText xml:space="preserve">while </w:delText>
        </w:r>
        <w:r w:rsidRPr="0B4FDAD2" w:rsidDel="1F7166FA">
          <w:rPr>
            <w:rFonts w:cs="Calibri" w:cstheme="minorAscii"/>
            <w:sz w:val="24"/>
            <w:szCs w:val="24"/>
          </w:rPr>
          <w:delText>r</w:delText>
        </w:r>
      </w:del>
      <w:proofErr w:type="spellStart"/>
      <w:r w:rsidRPr="0B4FDAD2" w:rsidR="1F7166FA">
        <w:rPr>
          <w:rFonts w:cs="Calibri" w:cstheme="minorAscii"/>
          <w:sz w:val="24"/>
          <w:szCs w:val="24"/>
        </w:rPr>
        <w:t>easonably</w:t>
      </w:r>
      <w:proofErr w:type="spellEnd"/>
      <w:r w:rsidRPr="0B4FDAD2" w:rsidR="1F7166FA">
        <w:rPr>
          <w:rFonts w:cs="Calibri" w:cstheme="minorAscii"/>
          <w:sz w:val="24"/>
          <w:szCs w:val="24"/>
        </w:rPr>
        <w:t xml:space="preserve"> effective</w:t>
      </w:r>
      <w:r w:rsidRPr="0B4FDAD2" w:rsidR="60BB40FE">
        <w:rPr>
          <w:rFonts w:cs="Calibri" w:cstheme="minorAscii"/>
          <w:sz w:val="24"/>
          <w:szCs w:val="24"/>
        </w:rPr>
        <w:t>, it is therefore also</w:t>
      </w:r>
      <w:r w:rsidRPr="0B4FDAD2" w:rsidR="1F7166FA">
        <w:rPr>
          <w:rFonts w:cs="Calibri" w:cstheme="minorAscii"/>
          <w:sz w:val="24"/>
          <w:szCs w:val="24"/>
        </w:rPr>
        <w:t xml:space="preserve"> </w:t>
      </w:r>
      <w:ins w:author="Meike Robaard" w:date="2022-05-25T14:39:21.744Z" w:id="867065660">
        <w:r w:rsidRPr="0B4FDAD2" w:rsidR="1F7166FA">
          <w:rPr>
            <w:rFonts w:cs="Calibri" w:cstheme="minorAscii"/>
            <w:sz w:val="24"/>
            <w:szCs w:val="24"/>
          </w:rPr>
          <w:t xml:space="preserve">more </w:t>
        </w:r>
      </w:ins>
      <w:r w:rsidRPr="0B4FDAD2" w:rsidR="1F7166FA">
        <w:rPr>
          <w:rFonts w:cs="Calibri" w:cstheme="minorAscii"/>
          <w:sz w:val="24"/>
          <w:szCs w:val="24"/>
        </w:rPr>
        <w:t xml:space="preserve">fallible. </w:t>
      </w:r>
    </w:p>
    <w:p w:rsidR="002057BF" w:rsidP="0038246D" w:rsidRDefault="002057BF" w14:paraId="27170293" w14:textId="77777777">
      <w:pPr>
        <w:spacing w:line="360" w:lineRule="auto"/>
        <w:rPr>
          <w:rFonts w:cstheme="minorHAnsi"/>
          <w:sz w:val="24"/>
          <w:szCs w:val="24"/>
        </w:rPr>
      </w:pPr>
    </w:p>
    <w:p w:rsidRPr="00CC2747" w:rsidR="00711E6D" w:rsidP="0B4FDAD2" w:rsidRDefault="00711E6D" w14:paraId="24D03AF5" w14:textId="13C36A3F">
      <w:pPr>
        <w:spacing w:line="360" w:lineRule="auto"/>
        <w:rPr>
          <w:rFonts w:cs="Calibri" w:cstheme="minorAscii"/>
          <w:sz w:val="24"/>
          <w:szCs w:val="24"/>
        </w:rPr>
      </w:pPr>
      <w:r w:rsidRPr="0B4FDAD2" w:rsidR="1F7166FA">
        <w:rPr>
          <w:rFonts w:cs="Calibri" w:cstheme="minorAscii"/>
          <w:sz w:val="24"/>
          <w:szCs w:val="24"/>
        </w:rPr>
        <w:t xml:space="preserve">The </w:t>
      </w:r>
      <w:ins w:author="Meike Robaard" w:date="2022-05-25T14:39:47.872Z" w:id="851776524">
        <w:r w:rsidRPr="0B4FDAD2" w:rsidR="1F7166FA">
          <w:rPr>
            <w:rFonts w:cs="Calibri" w:cstheme="minorAscii"/>
            <w:sz w:val="24"/>
            <w:szCs w:val="24"/>
          </w:rPr>
          <w:t>application</w:t>
        </w:r>
      </w:ins>
      <w:del w:author="Meike Robaard" w:date="2022-05-25T14:39:45.87Z" w:id="1074239879">
        <w:r w:rsidRPr="0B4FDAD2" w:rsidDel="1F7166FA">
          <w:rPr>
            <w:rFonts w:cs="Calibri" w:cstheme="minorAscii"/>
            <w:sz w:val="24"/>
            <w:szCs w:val="24"/>
          </w:rPr>
          <w:delText>use</w:delText>
        </w:r>
      </w:del>
      <w:r w:rsidRPr="0B4FDAD2" w:rsidR="1F7166FA">
        <w:rPr>
          <w:rFonts w:cs="Calibri" w:cstheme="minorAscii"/>
          <w:sz w:val="24"/>
          <w:szCs w:val="24"/>
        </w:rPr>
        <w:t xml:space="preserve"> of heuristics </w:t>
      </w:r>
      <w:ins w:author="Meike Robaard" w:date="2022-05-25T14:39:41.193Z" w:id="461694363">
        <w:r w:rsidRPr="0B4FDAD2" w:rsidR="1F7166FA">
          <w:rPr>
            <w:rFonts w:cs="Calibri" w:cstheme="minorAscii"/>
            <w:sz w:val="24"/>
            <w:szCs w:val="24"/>
          </w:rPr>
          <w:t>gives rise</w:t>
        </w:r>
      </w:ins>
      <w:del w:author="Meike Robaard" w:date="2022-05-25T14:39:38.355Z" w:id="2011623642">
        <w:r w:rsidRPr="0B4FDAD2" w:rsidDel="1F7166FA">
          <w:rPr>
            <w:rFonts w:cs="Calibri" w:cstheme="minorAscii"/>
            <w:sz w:val="24"/>
            <w:szCs w:val="24"/>
          </w:rPr>
          <w:delText>leads</w:delText>
        </w:r>
      </w:del>
      <w:r w:rsidRPr="0B4FDAD2" w:rsidR="1F7166FA">
        <w:rPr>
          <w:rFonts w:cs="Calibri" w:cstheme="minorAscii"/>
          <w:sz w:val="24"/>
          <w:szCs w:val="24"/>
        </w:rPr>
        <w:t>, for example, to the availability bias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the fact that we are inclined to think that deaths from shark attacks are more common than deaths caused by dislodged aircraft components</w:t>
      </w:r>
      <w:ins w:author="Meike Robaard" w:date="2022-05-25T14:40:00.656Z" w:id="418404974">
        <w:r w:rsidRPr="0B4FDAD2" w:rsidR="1F7166FA">
          <w:rPr>
            <w:rFonts w:cs="Calibri" w:cstheme="minorAscii"/>
            <w:sz w:val="24"/>
            <w:szCs w:val="24"/>
          </w:rPr>
          <w:t>,</w:t>
        </w:r>
      </w:ins>
      <w:r w:rsidRPr="0B4FDAD2" w:rsidR="1F7166FA">
        <w:rPr>
          <w:rFonts w:cs="Calibri" w:cstheme="minorAscii"/>
          <w:sz w:val="24"/>
          <w:szCs w:val="24"/>
        </w:rPr>
        <w:t xml:space="preserve"> since the former is easier to imagine</w:t>
      </w:r>
      <w:ins w:author="Meike Robaard" w:date="2022-05-25T14:40:22.896Z" w:id="1600299474">
        <w:r w:rsidRPr="0B4FDAD2" w:rsidR="1F7166FA">
          <w:rPr>
            <w:rFonts w:cs="Calibri" w:cstheme="minorAscii"/>
            <w:sz w:val="24"/>
            <w:szCs w:val="24"/>
          </w:rPr>
          <w:t xml:space="preserve"> than the latter,</w:t>
        </w:r>
      </w:ins>
      <w:r w:rsidRPr="0B4FDAD2" w:rsidR="012146B9">
        <w:rPr>
          <w:rFonts w:cs="Calibri" w:cstheme="minorAscii"/>
          <w:sz w:val="24"/>
          <w:szCs w:val="24"/>
        </w:rPr>
        <w:t xml:space="preserve"> because </w:t>
      </w:r>
      <w:ins w:author="Meike Robaard" w:date="2022-05-25T14:40:31.175Z" w:id="1574308887">
        <w:r w:rsidRPr="0B4FDAD2" w:rsidR="012146B9">
          <w:rPr>
            <w:rFonts w:cs="Calibri" w:cstheme="minorAscii"/>
            <w:sz w:val="24"/>
            <w:szCs w:val="24"/>
          </w:rPr>
          <w:t>it often</w:t>
        </w:r>
      </w:ins>
      <w:del w:author="Meike Robaard" w:date="2022-05-25T14:40:26.746Z" w:id="756430670">
        <w:r w:rsidRPr="0B4FDAD2" w:rsidDel="012146B9">
          <w:rPr>
            <w:rFonts w:cs="Calibri" w:cstheme="minorAscii"/>
            <w:sz w:val="24"/>
            <w:szCs w:val="24"/>
          </w:rPr>
          <w:delText>they</w:delText>
        </w:r>
      </w:del>
      <w:r w:rsidRPr="0B4FDAD2" w:rsidR="012146B9">
        <w:rPr>
          <w:rFonts w:cs="Calibri" w:cstheme="minorAscii"/>
          <w:sz w:val="24"/>
          <w:szCs w:val="24"/>
        </w:rPr>
        <w:t xml:space="preserve"> get</w:t>
      </w:r>
      <w:ins w:author="Meike Robaard" w:date="2022-05-25T14:40:32.879Z" w:id="2068333359">
        <w:r w:rsidRPr="0B4FDAD2" w:rsidR="012146B9">
          <w:rPr>
            <w:rFonts w:cs="Calibri" w:cstheme="minorAscii"/>
            <w:sz w:val="24"/>
            <w:szCs w:val="24"/>
          </w:rPr>
          <w:t>s</w:t>
        </w:r>
      </w:ins>
      <w:r w:rsidRPr="0B4FDAD2" w:rsidR="012146B9">
        <w:rPr>
          <w:rFonts w:cs="Calibri" w:cstheme="minorAscii"/>
          <w:sz w:val="24"/>
          <w:szCs w:val="24"/>
        </w:rPr>
        <w:t xml:space="preserve"> more media attention –</w:t>
      </w:r>
      <w:r w:rsidRPr="0B4FDAD2" w:rsidR="1F7166FA">
        <w:rPr>
          <w:rFonts w:cs="Calibri" w:cstheme="minorAscii"/>
          <w:sz w:val="24"/>
          <w:szCs w:val="24"/>
        </w:rPr>
        <w:t xml:space="preserve"> see previous </w:t>
      </w:r>
      <w:r w:rsidRPr="0B4FDAD2" w:rsidR="6FB31D42">
        <w:rPr>
          <w:rFonts w:cs="Calibri" w:cstheme="minorAscii"/>
          <w:sz w:val="24"/>
          <w:szCs w:val="24"/>
        </w:rPr>
        <w:t>chapter</w:t>
      </w:r>
      <w:r w:rsidRPr="0B4FDAD2" w:rsidR="1F7166FA">
        <w:rPr>
          <w:rFonts w:cs="Calibri" w:cstheme="minorAscii"/>
          <w:sz w:val="24"/>
          <w:szCs w:val="24"/>
        </w:rPr>
        <w:t xml:space="preserve"> – problem 7). In this case, the heuristic</w:t>
      </w:r>
      <w:del w:author="Meike Robaard" w:date="2022-05-25T14:40:41.251Z" w:id="896155100">
        <w:r w:rsidRPr="0B4FDAD2" w:rsidDel="1F7166FA">
          <w:rPr>
            <w:rFonts w:cs="Calibri" w:cstheme="minorAscii"/>
            <w:sz w:val="24"/>
            <w:szCs w:val="24"/>
          </w:rPr>
          <w:delText>s</w:delText>
        </w:r>
      </w:del>
      <w:r w:rsidRPr="0B4FDAD2" w:rsidR="1F7166FA">
        <w:rPr>
          <w:rFonts w:cs="Calibri" w:cstheme="minorAscii"/>
          <w:sz w:val="24"/>
          <w:szCs w:val="24"/>
        </w:rPr>
        <w:t xml:space="preserve"> we apply unconsciously and automatically is: 'The easier it is to recall</w:t>
      </w:r>
      <w:r w:rsidRPr="0B4FDAD2" w:rsidR="012146B9">
        <w:rPr>
          <w:rFonts w:cs="Calibri" w:cstheme="minorAscii"/>
          <w:sz w:val="24"/>
          <w:szCs w:val="24"/>
        </w:rPr>
        <w:t xml:space="preserve"> or imagine</w:t>
      </w:r>
      <w:r w:rsidRPr="0B4FDAD2" w:rsidR="1F7166FA">
        <w:rPr>
          <w:rFonts w:cs="Calibri" w:cstheme="minorAscii"/>
          <w:sz w:val="24"/>
          <w:szCs w:val="24"/>
        </w:rPr>
        <w:t xml:space="preserve"> an event, the more likely that event </w:t>
      </w:r>
      <w:proofErr w:type="gramStart"/>
      <w:r w:rsidRPr="0B4FDAD2" w:rsidR="1F7166FA">
        <w:rPr>
          <w:rFonts w:cs="Calibri" w:cstheme="minorAscii"/>
          <w:sz w:val="24"/>
          <w:szCs w:val="24"/>
        </w:rPr>
        <w:t>is'</w:t>
      </w:r>
      <w:proofErr w:type="gramEnd"/>
      <w:r w:rsidRPr="0B4FDAD2" w:rsidR="1F7166FA">
        <w:rPr>
          <w:rFonts w:cs="Calibri" w:cstheme="minorAscii"/>
          <w:sz w:val="24"/>
          <w:szCs w:val="24"/>
        </w:rPr>
        <w:t>. Th</w:t>
      </w:r>
      <w:ins w:author="Meike Robaard" w:date="2022-05-25T14:40:48.201Z" w:id="1527649680">
        <w:r w:rsidRPr="0B4FDAD2" w:rsidR="1F7166FA">
          <w:rPr>
            <w:rFonts w:cs="Calibri" w:cstheme="minorAscii"/>
            <w:sz w:val="24"/>
            <w:szCs w:val="24"/>
          </w:rPr>
          <w:t>is</w:t>
        </w:r>
      </w:ins>
      <w:del w:author="Meike Robaard" w:date="2022-05-25T14:40:46.771Z" w:id="1202016737">
        <w:r w:rsidRPr="0B4FDAD2" w:rsidDel="1F7166FA">
          <w:rPr>
            <w:rFonts w:cs="Calibri" w:cstheme="minorAscii"/>
            <w:sz w:val="24"/>
            <w:szCs w:val="24"/>
          </w:rPr>
          <w:delText>at</w:delText>
        </w:r>
      </w:del>
      <w:r w:rsidRPr="0B4FDAD2" w:rsidR="1F7166FA">
        <w:rPr>
          <w:rFonts w:cs="Calibri" w:cstheme="minorAscii"/>
          <w:sz w:val="24"/>
          <w:szCs w:val="24"/>
        </w:rPr>
        <w:t xml:space="preserve"> is often true</w:t>
      </w:r>
      <w:ins w:author="Meike Robaard" w:date="2022-05-25T14:40:50.983Z" w:id="126569748">
        <w:r w:rsidRPr="0B4FDAD2" w:rsidR="1F7166FA">
          <w:rPr>
            <w:rFonts w:cs="Calibri" w:cstheme="minorAscii"/>
            <w:sz w:val="24"/>
            <w:szCs w:val="24"/>
          </w:rPr>
          <w:t>,</w:t>
        </w:r>
      </w:ins>
      <w:r w:rsidRPr="0B4FDAD2" w:rsidR="1F7166FA">
        <w:rPr>
          <w:rFonts w:cs="Calibri" w:cstheme="minorAscii"/>
          <w:sz w:val="24"/>
          <w:szCs w:val="24"/>
        </w:rPr>
        <w:t xml:space="preserve"> but </w:t>
      </w:r>
      <w:ins w:author="Meike Robaard" w:date="2022-05-25T14:40:55.811Z" w:id="882661621">
        <w:r w:rsidRPr="0B4FDAD2" w:rsidR="1F7166FA">
          <w:rPr>
            <w:rFonts w:cs="Calibri" w:cstheme="minorAscii"/>
            <w:sz w:val="24"/>
            <w:szCs w:val="24"/>
          </w:rPr>
          <w:t xml:space="preserve">certainly </w:t>
        </w:r>
      </w:ins>
      <w:r w:rsidRPr="0B4FDAD2" w:rsidR="1F7166FA">
        <w:rPr>
          <w:rFonts w:cs="Calibri" w:cstheme="minorAscii"/>
          <w:sz w:val="24"/>
          <w:szCs w:val="24"/>
        </w:rPr>
        <w:t>not always.</w:t>
      </w:r>
    </w:p>
    <w:p w:rsidRPr="00CC2747" w:rsidR="00711E6D" w:rsidP="0038246D" w:rsidRDefault="00711E6D" w14:paraId="637291C2" w14:textId="77777777">
      <w:pPr>
        <w:spacing w:line="360" w:lineRule="auto"/>
        <w:rPr>
          <w:rFonts w:cstheme="minorHAnsi"/>
          <w:sz w:val="24"/>
          <w:szCs w:val="24"/>
        </w:rPr>
      </w:pPr>
    </w:p>
    <w:p w:rsidRPr="00CC2747" w:rsidR="00711E6D" w:rsidP="0038246D" w:rsidRDefault="00711E6D" w14:paraId="3D4EA7A1" w14:textId="77777777">
      <w:pPr>
        <w:spacing w:line="360" w:lineRule="auto"/>
        <w:rPr>
          <w:rFonts w:cstheme="minorHAnsi"/>
          <w:b/>
          <w:bCs/>
          <w:i/>
          <w:iCs/>
          <w:sz w:val="24"/>
          <w:szCs w:val="24"/>
        </w:rPr>
      </w:pPr>
      <w:r w:rsidRPr="00CC2747">
        <w:rPr>
          <w:rFonts w:cstheme="minorHAnsi"/>
          <w:b/>
          <w:bCs/>
          <w:i/>
          <w:iCs/>
          <w:sz w:val="24"/>
          <w:szCs w:val="24"/>
        </w:rPr>
        <w:t>Error management</w:t>
      </w:r>
    </w:p>
    <w:p w:rsidRPr="00CC2747" w:rsidR="00711E6D" w:rsidP="0038246D" w:rsidRDefault="00711E6D" w14:paraId="0D819166" w14:textId="77777777">
      <w:pPr>
        <w:spacing w:line="360" w:lineRule="auto"/>
        <w:rPr>
          <w:rFonts w:cstheme="minorHAnsi"/>
          <w:b/>
          <w:bCs/>
          <w:sz w:val="24"/>
          <w:szCs w:val="24"/>
        </w:rPr>
      </w:pPr>
    </w:p>
    <w:p w:rsidR="00711E6D" w:rsidP="0B4FDAD2" w:rsidRDefault="00711E6D" w14:paraId="3EB3BB97" w14:textId="012298BE">
      <w:pPr>
        <w:spacing w:line="360" w:lineRule="auto"/>
        <w:rPr>
          <w:rFonts w:cs="Calibri" w:cstheme="minorAscii"/>
          <w:sz w:val="24"/>
          <w:szCs w:val="24"/>
        </w:rPr>
      </w:pPr>
      <w:ins w:author="Meike Robaard" w:date="2022-05-25T14:41:13.086Z" w:id="693494426">
        <w:r w:rsidRPr="0B4FDAD2" w:rsidR="1F7166FA">
          <w:rPr>
            <w:rFonts w:cs="Calibri" w:cstheme="minorAscii"/>
            <w:sz w:val="24"/>
            <w:szCs w:val="24"/>
          </w:rPr>
          <w:t>As such, s</w:t>
        </w:r>
      </w:ins>
      <w:del w:author="Meike Robaard" w:date="2022-05-25T14:41:10.936Z" w:id="1145516162">
        <w:r w:rsidRPr="0B4FDAD2" w:rsidDel="1F7166FA">
          <w:rPr>
            <w:rFonts w:cs="Calibri" w:cstheme="minorAscii"/>
            <w:sz w:val="24"/>
            <w:szCs w:val="24"/>
          </w:rPr>
          <w:delText>S</w:delText>
        </w:r>
      </w:del>
      <w:proofErr w:type="spellStart"/>
      <w:r w:rsidRPr="0B4FDAD2" w:rsidR="1F7166FA">
        <w:rPr>
          <w:rFonts w:cs="Calibri" w:cstheme="minorAscii"/>
          <w:sz w:val="24"/>
          <w:szCs w:val="24"/>
        </w:rPr>
        <w:t>ystem</w:t>
      </w:r>
      <w:proofErr w:type="spellEnd"/>
      <w:r w:rsidRPr="0B4FDAD2" w:rsidR="1F7166FA">
        <w:rPr>
          <w:rFonts w:cs="Calibri" w:cstheme="minorAscii"/>
          <w:sz w:val="24"/>
          <w:szCs w:val="24"/>
        </w:rPr>
        <w:t xml:space="preserve"> 1 can </w:t>
      </w:r>
      <w:del w:author="Meike Robaard" w:date="2022-05-25T14:41:15.966Z" w:id="1749551880">
        <w:r w:rsidRPr="0B4FDAD2" w:rsidDel="1F7166FA">
          <w:rPr>
            <w:rFonts w:cs="Calibri" w:cstheme="minorAscii"/>
            <w:sz w:val="24"/>
            <w:szCs w:val="24"/>
          </w:rPr>
          <w:delText>therefore</w:delText>
        </w:r>
      </w:del>
      <w:r w:rsidRPr="0B4FDAD2" w:rsidR="1F7166FA">
        <w:rPr>
          <w:rFonts w:cs="Calibri" w:cstheme="minorAscii"/>
          <w:sz w:val="24"/>
          <w:szCs w:val="24"/>
        </w:rPr>
        <w:t xml:space="preserve"> be misleading</w:t>
      </w:r>
      <w:ins w:author="Meike Robaard" w:date="2022-05-25T14:41:19.718Z" w:id="1995787740">
        <w:r w:rsidRPr="0B4FDAD2" w:rsidR="1F7166FA">
          <w:rPr>
            <w:rFonts w:cs="Calibri" w:cstheme="minorAscii"/>
            <w:sz w:val="24"/>
            <w:szCs w:val="24"/>
          </w:rPr>
          <w:t>,</w:t>
        </w:r>
      </w:ins>
      <w:r w:rsidRPr="0B4FDAD2" w:rsidR="1F7166FA">
        <w:rPr>
          <w:rFonts w:cs="Calibri" w:cstheme="minorAscii"/>
          <w:sz w:val="24"/>
          <w:szCs w:val="24"/>
        </w:rPr>
        <w:t xml:space="preserve"> because it replaces complex reasoning processes that require a lot of information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statistical calculations) with simple reasoning processes that can be carried out in a split second. It does so to enable us to come to conclusions in a quick and economical way. In some cases, however, system 1 has been manufactured by natural selection in a 'deliberately' misleadingly way. Remember that the 'purpose' of natural selection is not truth, but survival and reproduction of the organism. Since some mistakes are more </w:t>
      </w:r>
      <w:ins w:author="Meike Robaard" w:date="2022-05-25T14:42:27.582Z" w:id="1447181560">
        <w:r w:rsidRPr="0B4FDAD2" w:rsidR="1F7166FA">
          <w:rPr>
            <w:rFonts w:cs="Calibri" w:cstheme="minorAscii"/>
            <w:sz w:val="24"/>
            <w:szCs w:val="24"/>
          </w:rPr>
          <w:t>‘</w:t>
        </w:r>
      </w:ins>
      <w:r w:rsidRPr="0B4FDAD2" w:rsidR="1F7166FA">
        <w:rPr>
          <w:rFonts w:cs="Calibri" w:cstheme="minorAscii"/>
          <w:sz w:val="24"/>
          <w:szCs w:val="24"/>
        </w:rPr>
        <w:t>expensive</w:t>
      </w:r>
      <w:ins w:author="Meike Robaard" w:date="2022-05-25T14:42:29.693Z" w:id="810357936">
        <w:r w:rsidRPr="0B4FDAD2" w:rsidR="1F7166FA">
          <w:rPr>
            <w:rFonts w:cs="Calibri" w:cstheme="minorAscii"/>
            <w:sz w:val="24"/>
            <w:szCs w:val="24"/>
          </w:rPr>
          <w:t>’</w:t>
        </w:r>
      </w:ins>
      <w:r w:rsidRPr="0B4FDAD2" w:rsidR="1F7166FA">
        <w:rPr>
          <w:rFonts w:cs="Calibri" w:cstheme="minorAscii"/>
          <w:sz w:val="24"/>
          <w:szCs w:val="24"/>
        </w:rPr>
        <w:t xml:space="preserve"> than other mistakes (</w:t>
      </w:r>
      <w:ins w:author="Meike Robaard" w:date="2022-05-25T14:43:03.519Z" w:id="352083597">
        <w:r w:rsidRPr="0B4FDAD2" w:rsidR="1F7166FA">
          <w:rPr>
            <w:rFonts w:cs="Calibri" w:cstheme="minorAscii"/>
            <w:sz w:val="24"/>
            <w:szCs w:val="24"/>
          </w:rPr>
          <w:t>i</w:t>
        </w:r>
      </w:ins>
      <w:ins w:author="Meike Robaard" w:date="2022-05-25T14:42:59.939Z" w:id="648002868">
        <w:r w:rsidRPr="0B4FDAD2" w:rsidR="1F7166FA">
          <w:rPr>
            <w:rFonts w:cs="Calibri" w:cstheme="minorAscii"/>
            <w:sz w:val="24"/>
            <w:szCs w:val="24"/>
          </w:rPr>
          <w:t>.</w:t>
        </w:r>
      </w:ins>
      <w:ins w:author="Meike Robaard" w:date="2022-05-25T14:43:01.388Z" w:id="991223471">
        <w:r w:rsidRPr="0B4FDAD2" w:rsidR="1F7166FA">
          <w:rPr>
            <w:rFonts w:cs="Calibri" w:cstheme="minorAscii"/>
            <w:sz w:val="24"/>
            <w:szCs w:val="24"/>
          </w:rPr>
          <w:t>e.</w:t>
        </w:r>
        <w:r w:rsidRPr="0B4FDAD2" w:rsidR="1F7166FA">
          <w:rPr>
            <w:rFonts w:cs="Calibri" w:cstheme="minorAscii"/>
            <w:sz w:val="24"/>
            <w:szCs w:val="24"/>
          </w:rPr>
          <w:t xml:space="preserve"> </w:t>
        </w:r>
      </w:ins>
      <w:r w:rsidRPr="0B4FDAD2" w:rsidR="1F7166FA">
        <w:rPr>
          <w:rFonts w:cs="Calibri" w:cstheme="minorAscii"/>
          <w:sz w:val="24"/>
          <w:szCs w:val="24"/>
        </w:rPr>
        <w:t xml:space="preserve">more threatening to survival and reproduction), natural selection will </w:t>
      </w:r>
      <w:ins w:author="Meike Robaard" w:date="2022-05-25T14:43:19.644Z" w:id="1472937061">
        <w:r w:rsidRPr="0B4FDAD2" w:rsidR="1F7166FA">
          <w:rPr>
            <w:rFonts w:cs="Calibri" w:cstheme="minorAscii"/>
            <w:sz w:val="24"/>
            <w:szCs w:val="24"/>
          </w:rPr>
          <w:t>mostly</w:t>
        </w:r>
      </w:ins>
      <w:del w:author="Meike Robaard" w:date="2022-05-25T14:43:16.954Z" w:id="1168753116">
        <w:r w:rsidRPr="0B4FDAD2" w:rsidDel="1F7166FA">
          <w:rPr>
            <w:rFonts w:cs="Calibri" w:cstheme="minorAscii"/>
            <w:sz w:val="24"/>
            <w:szCs w:val="24"/>
          </w:rPr>
          <w:delText>primarily</w:delText>
        </w:r>
      </w:del>
      <w:r w:rsidRPr="0B4FDAD2" w:rsidR="1F7166FA">
        <w:rPr>
          <w:rFonts w:cs="Calibri" w:cstheme="minorAscii"/>
          <w:sz w:val="24"/>
          <w:szCs w:val="24"/>
        </w:rPr>
        <w:t xml:space="preserve"> </w:t>
      </w:r>
      <w:ins w:author="Meike Robaard" w:date="2022-05-25T14:43:15.087Z" w:id="1419513702">
        <w:r w:rsidRPr="0B4FDAD2" w:rsidR="1F7166FA">
          <w:rPr>
            <w:rFonts w:cs="Calibri" w:cstheme="minorAscii"/>
            <w:sz w:val="24"/>
            <w:szCs w:val="24"/>
          </w:rPr>
          <w:t>attempt</w:t>
        </w:r>
      </w:ins>
      <w:del w:author="Meike Robaard" w:date="2022-05-25T14:43:12.679Z" w:id="82834707">
        <w:r w:rsidRPr="0B4FDAD2" w:rsidDel="1F7166FA">
          <w:rPr>
            <w:rFonts w:cs="Calibri" w:cstheme="minorAscii"/>
            <w:sz w:val="24"/>
            <w:szCs w:val="24"/>
          </w:rPr>
          <w:delText>try</w:delText>
        </w:r>
      </w:del>
      <w:r w:rsidRPr="0B4FDAD2" w:rsidR="1F7166FA">
        <w:rPr>
          <w:rFonts w:cs="Calibri" w:cstheme="minorAscii"/>
          <w:sz w:val="24"/>
          <w:szCs w:val="24"/>
        </w:rPr>
        <w:t xml:space="preserve"> to avoid the</w:t>
      </w:r>
      <w:ins w:author="Meike Robaard" w:date="2022-05-25T14:43:29.98Z" w:id="1878247320">
        <w:r w:rsidRPr="0B4FDAD2" w:rsidR="1F7166FA">
          <w:rPr>
            <w:rFonts w:cs="Calibri" w:cstheme="minorAscii"/>
            <w:sz w:val="24"/>
            <w:szCs w:val="24"/>
          </w:rPr>
          <w:t>se</w:t>
        </w:r>
      </w:ins>
      <w:r w:rsidRPr="0B4FDAD2" w:rsidR="1F7166FA">
        <w:rPr>
          <w:rFonts w:cs="Calibri" w:cstheme="minorAscii"/>
          <w:sz w:val="24"/>
          <w:szCs w:val="24"/>
        </w:rPr>
        <w:t xml:space="preserve"> costly mistakes. </w:t>
      </w:r>
      <w:r w:rsidRPr="0B4FDAD2" w:rsidR="22FF5F5B">
        <w:rPr>
          <w:rFonts w:cs="Calibri" w:cstheme="minorAscii"/>
          <w:sz w:val="24"/>
          <w:szCs w:val="24"/>
        </w:rPr>
        <w:t xml:space="preserve">To </w:t>
      </w:r>
      <w:ins w:author="Meike Robaard" w:date="2022-05-25T14:43:47.951Z" w:id="1267233584">
        <w:r w:rsidRPr="0B4FDAD2" w:rsidR="22FF5F5B">
          <w:rPr>
            <w:rFonts w:cs="Calibri" w:cstheme="minorAscii"/>
            <w:sz w:val="24"/>
            <w:szCs w:val="24"/>
          </w:rPr>
          <w:t>this end</w:t>
        </w:r>
      </w:ins>
      <w:del w:author="Meike Robaard" w:date="2022-05-25T14:43:46.19Z" w:id="1433742645">
        <w:r w:rsidRPr="0B4FDAD2" w:rsidDel="22FF5F5B">
          <w:rPr>
            <w:rFonts w:cs="Calibri" w:cstheme="minorAscii"/>
            <w:sz w:val="24"/>
            <w:szCs w:val="24"/>
          </w:rPr>
          <w:delText>do so</w:delText>
        </w:r>
      </w:del>
      <w:r w:rsidRPr="0B4FDAD2" w:rsidR="22FF5F5B">
        <w:rPr>
          <w:rFonts w:cs="Calibri" w:cstheme="minorAscii"/>
          <w:sz w:val="24"/>
          <w:szCs w:val="24"/>
        </w:rPr>
        <w:t xml:space="preserve">, </w:t>
      </w:r>
      <w:commentRangeStart w:id="1846221820"/>
      <w:r w:rsidRPr="0B4FDAD2" w:rsidR="22FF5F5B">
        <w:rPr>
          <w:rFonts w:cs="Calibri" w:cstheme="minorAscii"/>
          <w:sz w:val="24"/>
          <w:szCs w:val="24"/>
        </w:rPr>
        <w:t>it</w:t>
      </w:r>
      <w:commentRangeEnd w:id="1846221820"/>
      <w:r>
        <w:rPr>
          <w:rStyle w:val="CommentReference"/>
        </w:rPr>
        <w:commentReference w:id="1846221820"/>
      </w:r>
      <w:r w:rsidRPr="0B4FDAD2" w:rsidR="22FF5F5B">
        <w:rPr>
          <w:rFonts w:cs="Calibri" w:cstheme="minorAscii"/>
          <w:sz w:val="24"/>
          <w:szCs w:val="24"/>
        </w:rPr>
        <w:t xml:space="preserve"> is willing to make more mistakes that are less threatening. </w:t>
      </w:r>
    </w:p>
    <w:p w:rsidR="00711E6D" w:rsidP="0038246D" w:rsidRDefault="00711E6D" w14:paraId="103058EA" w14:textId="77777777">
      <w:pPr>
        <w:spacing w:line="360" w:lineRule="auto"/>
        <w:rPr>
          <w:rFonts w:cstheme="minorHAnsi"/>
          <w:sz w:val="24"/>
          <w:szCs w:val="24"/>
        </w:rPr>
      </w:pPr>
    </w:p>
    <w:p w:rsidR="00711E6D" w:rsidP="0B4FDAD2" w:rsidRDefault="00711E6D" w14:paraId="29CFC04E" w14:textId="34E60ADD">
      <w:pPr>
        <w:spacing w:line="360" w:lineRule="auto"/>
        <w:rPr>
          <w:rFonts w:cs="Calibri" w:cstheme="minorAscii"/>
          <w:sz w:val="24"/>
          <w:szCs w:val="24"/>
        </w:rPr>
      </w:pPr>
      <w:ins w:author="Meike Robaard" w:date="2022-05-25T14:44:54.325Z" w:id="1804922415">
        <w:r w:rsidRPr="0B4FDAD2" w:rsidR="1F7166FA">
          <w:rPr>
            <w:rFonts w:cs="Calibri" w:cstheme="minorAscii"/>
            <w:sz w:val="24"/>
            <w:szCs w:val="24"/>
          </w:rPr>
          <w:t>We might c</w:t>
        </w:r>
      </w:ins>
      <w:del w:author="Meike Robaard" w:date="2022-05-25T14:44:54.155Z" w:id="1076157787">
        <w:r w:rsidRPr="0B4FDAD2" w:rsidDel="1F7166FA">
          <w:rPr>
            <w:rFonts w:cs="Calibri" w:cstheme="minorAscii"/>
            <w:sz w:val="24"/>
            <w:szCs w:val="24"/>
          </w:rPr>
          <w:delText>C</w:delText>
        </w:r>
      </w:del>
      <w:proofErr w:type="spellStart"/>
      <w:r w:rsidRPr="0B4FDAD2" w:rsidR="1F7166FA">
        <w:rPr>
          <w:rFonts w:cs="Calibri" w:cstheme="minorAscii"/>
          <w:sz w:val="24"/>
          <w:szCs w:val="24"/>
        </w:rPr>
        <w:t>ompare</w:t>
      </w:r>
      <w:proofErr w:type="spellEnd"/>
      <w:r w:rsidRPr="0B4FDAD2" w:rsidR="1F7166FA">
        <w:rPr>
          <w:rFonts w:cs="Calibri" w:cstheme="minorAscii"/>
          <w:sz w:val="24"/>
          <w:szCs w:val="24"/>
        </w:rPr>
        <w:t xml:space="preserve"> </w:t>
      </w:r>
      <w:commentRangeStart w:id="571333404"/>
      <w:r w:rsidRPr="0B4FDAD2" w:rsidR="1F7166FA">
        <w:rPr>
          <w:rFonts w:cs="Calibri" w:cstheme="minorAscii"/>
          <w:sz w:val="24"/>
          <w:szCs w:val="24"/>
        </w:rPr>
        <w:t>it</w:t>
      </w:r>
      <w:commentRangeEnd w:id="571333404"/>
      <w:r>
        <w:rPr>
          <w:rStyle w:val="CommentReference"/>
        </w:rPr>
        <w:commentReference w:id="571333404"/>
      </w:r>
      <w:r w:rsidRPr="0B4FDAD2" w:rsidR="1F7166FA">
        <w:rPr>
          <w:rFonts w:cs="Calibri" w:cstheme="minorAscii"/>
          <w:sz w:val="24"/>
          <w:szCs w:val="24"/>
        </w:rPr>
        <w:t xml:space="preserve"> </w:t>
      </w:r>
      <w:ins w:author="Meike Robaard" w:date="2022-05-25T14:44:44.263Z" w:id="303872428">
        <w:r w:rsidRPr="0B4FDAD2" w:rsidR="1F7166FA">
          <w:rPr>
            <w:rFonts w:cs="Calibri" w:cstheme="minorAscii"/>
            <w:sz w:val="24"/>
            <w:szCs w:val="24"/>
          </w:rPr>
          <w:t>to</w:t>
        </w:r>
      </w:ins>
      <w:del w:author="Meike Robaard" w:date="2022-05-25T14:44:43.13Z" w:id="1486899627">
        <w:r w:rsidRPr="0B4FDAD2" w:rsidDel="1F7166FA">
          <w:rPr>
            <w:rFonts w:cs="Calibri" w:cstheme="minorAscii"/>
            <w:sz w:val="24"/>
            <w:szCs w:val="24"/>
          </w:rPr>
          <w:delText>with</w:delText>
        </w:r>
      </w:del>
      <w:r w:rsidRPr="0B4FDAD2" w:rsidR="1F7166FA">
        <w:rPr>
          <w:rFonts w:cs="Calibri" w:cstheme="minorAscii"/>
          <w:sz w:val="24"/>
          <w:szCs w:val="24"/>
        </w:rPr>
        <w:t xml:space="preserve"> a fire alarm. The alarm can make two errors: it can go off and signal that there is a fire when there is no fire (a false positive) or fail to go off when there actually is a fire (a false negative). The second error obviously has more serious consequences than the first one. That is why fire alarms are </w:t>
      </w:r>
      <w:del w:author="Meike Robaard" w:date="2022-05-25T17:48:49.744Z" w:id="364488146">
        <w:r w:rsidRPr="0B4FDAD2" w:rsidDel="1F7166FA">
          <w:rPr>
            <w:rFonts w:cs="Calibri" w:cstheme="minorAscii"/>
            <w:sz w:val="24"/>
            <w:szCs w:val="24"/>
          </w:rPr>
          <w:delText>adjusted</w:delText>
        </w:r>
      </w:del>
      <w:ins w:author="Meike Robaard" w:date="2022-05-25T17:48:50.661Z" w:id="609189319">
        <w:r w:rsidRPr="0B4FDAD2" w:rsidR="1F7166FA">
          <w:rPr>
            <w:rFonts w:cs="Calibri" w:cstheme="minorAscii"/>
            <w:sz w:val="24"/>
            <w:szCs w:val="24"/>
          </w:rPr>
          <w:t>designed</w:t>
        </w:r>
      </w:ins>
      <w:r w:rsidRPr="0B4FDAD2" w:rsidR="1F7166FA">
        <w:rPr>
          <w:rFonts w:cs="Calibri" w:cstheme="minorAscii"/>
          <w:sz w:val="24"/>
          <w:szCs w:val="24"/>
        </w:rPr>
        <w:t xml:space="preserve"> in such a way that they go off too easily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when smoking a cigar in the room) to make </w:t>
      </w:r>
      <w:ins w:author="Meike Robaard" w:date="2022-05-25T17:49:07.359Z" w:id="1933044176">
        <w:r w:rsidRPr="0B4FDAD2" w:rsidR="1F7166FA">
          <w:rPr>
            <w:rFonts w:cs="Calibri" w:cstheme="minorAscii"/>
            <w:sz w:val="24"/>
            <w:szCs w:val="24"/>
          </w:rPr>
          <w:t xml:space="preserve">absolutely </w:t>
        </w:r>
      </w:ins>
      <w:r w:rsidRPr="0B4FDAD2" w:rsidR="1F7166FA">
        <w:rPr>
          <w:rFonts w:cs="Calibri" w:cstheme="minorAscii"/>
          <w:sz w:val="24"/>
          <w:szCs w:val="24"/>
        </w:rPr>
        <w:t>sure</w:t>
      </w:r>
      <w:proofErr w:type="gramEnd"/>
      <w:r w:rsidRPr="0B4FDAD2" w:rsidR="1F7166FA">
        <w:rPr>
          <w:rFonts w:cs="Calibri" w:cstheme="minorAscii"/>
          <w:sz w:val="24"/>
          <w:szCs w:val="24"/>
        </w:rPr>
        <w:t xml:space="preserve"> that </w:t>
      </w:r>
      <w:r w:rsidRPr="0B4FDAD2" w:rsidR="012146B9">
        <w:rPr>
          <w:rFonts w:cs="Calibri" w:cstheme="minorAscii"/>
          <w:sz w:val="24"/>
          <w:szCs w:val="24"/>
        </w:rPr>
        <w:t>they</w:t>
      </w:r>
      <w:r w:rsidRPr="0B4FDAD2" w:rsidR="1F7166FA">
        <w:rPr>
          <w:rFonts w:cs="Calibri" w:cstheme="minorAscii"/>
          <w:sz w:val="24"/>
          <w:szCs w:val="24"/>
        </w:rPr>
        <w:t xml:space="preserve"> will </w:t>
      </w:r>
      <w:del w:author="Meike Robaard" w:date="2022-05-25T17:49:13.577Z" w:id="525465205">
        <w:r w:rsidRPr="0B4FDAD2" w:rsidDel="1F7166FA">
          <w:rPr>
            <w:rFonts w:cs="Calibri" w:cstheme="minorAscii"/>
            <w:sz w:val="24"/>
            <w:szCs w:val="24"/>
          </w:rPr>
          <w:delText xml:space="preserve">definitely </w:delText>
        </w:r>
      </w:del>
      <w:r w:rsidRPr="0B4FDAD2" w:rsidR="1F7166FA">
        <w:rPr>
          <w:rFonts w:cs="Calibri" w:cstheme="minorAscii"/>
          <w:sz w:val="24"/>
          <w:szCs w:val="24"/>
        </w:rPr>
        <w:t xml:space="preserve">not </w:t>
      </w:r>
      <w:ins w:author="Meike Robaard" w:date="2022-05-25T17:50:24.714Z" w:id="689902640">
        <w:r w:rsidRPr="0B4FDAD2" w:rsidR="1F7166FA">
          <w:rPr>
            <w:rFonts w:cs="Calibri" w:cstheme="minorAscii"/>
            <w:sz w:val="24"/>
            <w:szCs w:val="24"/>
          </w:rPr>
          <w:t>generate</w:t>
        </w:r>
      </w:ins>
      <w:del w:author="Meike Robaard" w:date="2022-05-25T17:50:22.294Z" w:id="1218484288">
        <w:r w:rsidRPr="0B4FDAD2" w:rsidDel="1F7166FA">
          <w:rPr>
            <w:rFonts w:cs="Calibri" w:cstheme="minorAscii"/>
            <w:sz w:val="24"/>
            <w:szCs w:val="24"/>
          </w:rPr>
          <w:delText>produce</w:delText>
        </w:r>
      </w:del>
      <w:r w:rsidRPr="0B4FDAD2" w:rsidR="1F7166FA">
        <w:rPr>
          <w:rFonts w:cs="Calibri" w:cstheme="minorAscii"/>
          <w:sz w:val="24"/>
          <w:szCs w:val="24"/>
        </w:rPr>
        <w:t xml:space="preserve"> a false negative. The goal of the</w:t>
      </w:r>
      <w:ins w:author="Meike Robaard" w:date="2022-05-25T17:51:11.53Z" w:id="1787150631">
        <w:r w:rsidRPr="0B4FDAD2" w:rsidR="1F7166FA">
          <w:rPr>
            <w:rFonts w:cs="Calibri" w:cstheme="minorAscii"/>
            <w:sz w:val="24"/>
            <w:szCs w:val="24"/>
          </w:rPr>
          <w:t xml:space="preserve"> maker</w:t>
        </w:r>
      </w:ins>
      <w:del w:author="Meike Robaard" w:date="2022-05-25T17:51:09.74Z" w:id="1533619277">
        <w:r w:rsidRPr="0B4FDAD2" w:rsidDel="1F7166FA">
          <w:rPr>
            <w:rFonts w:cs="Calibri" w:cstheme="minorAscii"/>
            <w:sz w:val="24"/>
            <w:szCs w:val="24"/>
          </w:rPr>
          <w:delText xml:space="preserve"> architect</w:delText>
        </w:r>
      </w:del>
      <w:r w:rsidRPr="0B4FDAD2" w:rsidR="1F7166FA">
        <w:rPr>
          <w:rFonts w:cs="Calibri" w:cstheme="minorAscii"/>
          <w:sz w:val="24"/>
          <w:szCs w:val="24"/>
        </w:rPr>
        <w:t xml:space="preserve"> of the fire alarm is not to keep the total number of errors (both false positives </w:t>
      </w:r>
      <w:r w:rsidRPr="0B4FDAD2" w:rsidR="1F7166FA">
        <w:rPr>
          <w:rFonts w:cs="Calibri" w:cstheme="minorAscii"/>
          <w:sz w:val="24"/>
          <w:szCs w:val="24"/>
        </w:rPr>
        <w:t xml:space="preserve">and negatives) as low as possible, but to keep the cost of errors as low as possible. </w:t>
      </w:r>
      <w:del w:author="Meike Robaard" w:date="2022-05-25T17:51:57.036Z" w:id="777065628">
        <w:r w:rsidRPr="0B4FDAD2" w:rsidDel="1F7166FA">
          <w:rPr>
            <w:rFonts w:cs="Calibri" w:cstheme="minorAscii"/>
            <w:sz w:val="24"/>
            <w:szCs w:val="24"/>
          </w:rPr>
          <w:delText>So</w:delText>
        </w:r>
        <w:r w:rsidRPr="0B4FDAD2" w:rsidDel="012146B9">
          <w:rPr>
            <w:rFonts w:cs="Calibri" w:cstheme="minorAscii"/>
            <w:sz w:val="24"/>
            <w:szCs w:val="24"/>
          </w:rPr>
          <w:delText>,</w:delText>
        </w:r>
        <w:r w:rsidRPr="0B4FDAD2" w:rsidDel="1F7166FA">
          <w:rPr>
            <w:rFonts w:cs="Calibri" w:cstheme="minorAscii"/>
            <w:sz w:val="24"/>
            <w:szCs w:val="24"/>
          </w:rPr>
          <w:delText xml:space="preserve"> </w:delText>
        </w:r>
        <w:r w:rsidRPr="0B4FDAD2" w:rsidDel="1F7166FA">
          <w:rPr>
            <w:rFonts w:cs="Calibri" w:cstheme="minorAscii"/>
            <w:sz w:val="24"/>
            <w:szCs w:val="24"/>
          </w:rPr>
          <w:delText xml:space="preserve">in order </w:delText>
        </w:r>
      </w:del>
      <w:ins w:author="Meike Robaard" w:date="2022-05-25T17:51:59.172Z" w:id="2035195981">
        <w:r w:rsidRPr="0B4FDAD2" w:rsidR="1F7166FA">
          <w:rPr>
            <w:rFonts w:cs="Calibri" w:cstheme="minorAscii"/>
            <w:sz w:val="24"/>
            <w:szCs w:val="24"/>
          </w:rPr>
          <w:t>As s</w:t>
        </w:r>
      </w:ins>
      <w:ins w:author="Meike Robaard" w:date="2022-05-25T17:52:01.872Z" w:id="2076470883">
        <w:r w:rsidRPr="0B4FDAD2" w:rsidR="1F7166FA">
          <w:rPr>
            <w:rFonts w:cs="Calibri" w:cstheme="minorAscii"/>
            <w:sz w:val="24"/>
            <w:szCs w:val="24"/>
          </w:rPr>
          <w:t xml:space="preserve">uch, </w:t>
        </w:r>
      </w:ins>
      <w:r w:rsidRPr="0B4FDAD2" w:rsidR="1F7166FA">
        <w:rPr>
          <w:rFonts w:cs="Calibri" w:cstheme="minorAscii"/>
          <w:sz w:val="24"/>
          <w:szCs w:val="24"/>
        </w:rPr>
        <w:t>to</w:t>
      </w:r>
      <w:r w:rsidRPr="0B4FDAD2" w:rsidR="1F7166FA">
        <w:rPr>
          <w:rFonts w:cs="Calibri" w:cstheme="minorAscii"/>
          <w:sz w:val="24"/>
          <w:szCs w:val="24"/>
        </w:rPr>
        <w:t xml:space="preserve"> avoid the costly false negatives, it yields quite a few false positives.</w:t>
      </w:r>
    </w:p>
    <w:p w:rsidRPr="00CC2747" w:rsidR="00711E6D" w:rsidP="0038246D" w:rsidRDefault="00711E6D" w14:paraId="22114C20" w14:textId="77777777">
      <w:pPr>
        <w:spacing w:line="360" w:lineRule="auto"/>
        <w:rPr>
          <w:rFonts w:cstheme="minorHAnsi"/>
          <w:sz w:val="24"/>
          <w:szCs w:val="24"/>
        </w:rPr>
      </w:pPr>
    </w:p>
    <w:p w:rsidR="00711E6D" w:rsidP="0B4FDAD2" w:rsidRDefault="00711E6D" w14:paraId="0CA22EA9" w14:textId="36BC5C41">
      <w:pPr>
        <w:spacing w:line="360" w:lineRule="auto"/>
        <w:rPr>
          <w:rFonts w:cs="Calibri" w:cstheme="minorAscii"/>
          <w:sz w:val="24"/>
          <w:szCs w:val="24"/>
        </w:rPr>
      </w:pPr>
      <w:r w:rsidRPr="0B4FDAD2" w:rsidR="1F7166FA">
        <w:rPr>
          <w:rFonts w:cs="Calibri" w:cstheme="minorAscii"/>
          <w:sz w:val="24"/>
          <w:szCs w:val="24"/>
        </w:rPr>
        <w:t xml:space="preserve">The same goes for system 1. Natural selection has not designed it to be as accurate as possible, but to avoid costly mistakes. For that </w:t>
      </w:r>
      <w:r w:rsidRPr="0B4FDAD2" w:rsidR="1F7166FA">
        <w:rPr>
          <w:rFonts w:cs="Calibri" w:cstheme="minorAscii"/>
          <w:sz w:val="24"/>
          <w:szCs w:val="24"/>
        </w:rPr>
        <w:t>purpose</w:t>
      </w:r>
      <w:ins w:author="Meike Robaard" w:date="2022-05-25T17:52:48.056Z" w:id="134625220">
        <w:r w:rsidRPr="0B4FDAD2" w:rsidR="1F7166FA">
          <w:rPr>
            <w:rFonts w:cs="Calibri" w:cstheme="minorAscii"/>
            <w:sz w:val="24"/>
            <w:szCs w:val="24"/>
          </w:rPr>
          <w:t>,</w:t>
        </w:r>
      </w:ins>
      <w:r w:rsidRPr="0B4FDAD2" w:rsidR="1F7166FA">
        <w:rPr>
          <w:rFonts w:cs="Calibri" w:cstheme="minorAscii"/>
          <w:sz w:val="24"/>
          <w:szCs w:val="24"/>
        </w:rPr>
        <w:t xml:space="preserve"> it is prepared to make a larger total number of mistakes. That phenomenon is known as 'error management'</w:t>
      </w:r>
      <w:r w:rsidRPr="0B4FDAD2" w:rsidR="4F341D14">
        <w:rPr>
          <w:rFonts w:cs="Calibri" w:cstheme="minorAscii"/>
          <w:sz w:val="24"/>
          <w:szCs w:val="24"/>
        </w:rPr>
        <w:t xml:space="preserve"> (Tversky &amp; Kahneman 1974</w:t>
      </w:r>
      <w:r w:rsidRPr="0B4FDAD2" w:rsidR="46D00F29">
        <w:rPr>
          <w:rFonts w:cs="Calibri" w:cstheme="minorAscii"/>
          <w:sz w:val="24"/>
          <w:szCs w:val="24"/>
        </w:rPr>
        <w:t xml:space="preserve">, </w:t>
      </w:r>
      <w:bookmarkStart w:name="_Hlk94177245" w:id="1"/>
      <w:r w:rsidRPr="0B4FDAD2" w:rsidR="46D00F29">
        <w:rPr>
          <w:rFonts w:cs="Calibri" w:cstheme="minorAscii"/>
          <w:sz w:val="24"/>
          <w:szCs w:val="24"/>
        </w:rPr>
        <w:t>Haselton</w:t>
      </w:r>
      <w:r w:rsidRPr="0B4FDAD2" w:rsidR="46D00F29">
        <w:rPr>
          <w:rFonts w:cs="Calibri" w:cstheme="minorAscii"/>
          <w:sz w:val="24"/>
          <w:szCs w:val="24"/>
        </w:rPr>
        <w:t xml:space="preserve"> &amp; Buss 2000</w:t>
      </w:r>
      <w:bookmarkEnd w:id="1"/>
      <w:r w:rsidRPr="0B4FDAD2" w:rsidR="4F341D14">
        <w:rPr>
          <w:rFonts w:cs="Calibri" w:cstheme="minorAscii"/>
          <w:sz w:val="24"/>
          <w:szCs w:val="24"/>
        </w:rPr>
        <w:t>)</w:t>
      </w:r>
      <w:r w:rsidRPr="0B4FDAD2" w:rsidR="1F7166FA">
        <w:rPr>
          <w:rFonts w:cs="Calibri" w:cstheme="minorAscii"/>
          <w:sz w:val="24"/>
          <w:szCs w:val="24"/>
        </w:rPr>
        <w:t xml:space="preserve">. A good example of this is the tendency of men to overestimate the interest that </w:t>
      </w:r>
      <w:commentRangeStart w:id="1470547773"/>
      <w:r w:rsidRPr="0B4FDAD2" w:rsidR="1F7166FA">
        <w:rPr>
          <w:rFonts w:cs="Calibri" w:cstheme="minorAscii"/>
          <w:sz w:val="24"/>
          <w:szCs w:val="24"/>
        </w:rPr>
        <w:t>members of the opposite sex</w:t>
      </w:r>
      <w:commentRangeEnd w:id="1470547773"/>
      <w:r>
        <w:rPr>
          <w:rStyle w:val="CommentReference"/>
        </w:rPr>
        <w:commentReference w:id="1470547773"/>
      </w:r>
      <w:r w:rsidRPr="0B4FDAD2" w:rsidR="1F7166FA">
        <w:rPr>
          <w:rFonts w:cs="Calibri" w:cstheme="minorAscii"/>
          <w:sz w:val="24"/>
          <w:szCs w:val="24"/>
        </w:rPr>
        <w:t xml:space="preserve"> have </w:t>
      </w:r>
      <w:ins w:author="Meike Robaard" w:date="2022-05-25T17:53:17.445Z" w:id="1038381021">
        <w:r w:rsidRPr="0B4FDAD2" w:rsidR="1F7166FA">
          <w:rPr>
            <w:rFonts w:cs="Calibri" w:cstheme="minorAscii"/>
            <w:sz w:val="24"/>
            <w:szCs w:val="24"/>
          </w:rPr>
          <w:t>in</w:t>
        </w:r>
      </w:ins>
      <w:del w:author="Meike Robaard" w:date="2022-05-25T17:53:15.831Z" w:id="340551689">
        <w:r w:rsidRPr="0B4FDAD2" w:rsidDel="1F7166FA">
          <w:rPr>
            <w:rFonts w:cs="Calibri" w:cstheme="minorAscii"/>
            <w:sz w:val="24"/>
            <w:szCs w:val="24"/>
          </w:rPr>
          <w:delText>for</w:delText>
        </w:r>
      </w:del>
      <w:r w:rsidRPr="0B4FDAD2" w:rsidR="1F7166FA">
        <w:rPr>
          <w:rFonts w:cs="Calibri" w:cstheme="minorAscii"/>
          <w:sz w:val="24"/>
          <w:szCs w:val="24"/>
        </w:rPr>
        <w:t xml:space="preserve"> them. Evolutionary, this makes sense. Since the cost of a missed opportunity for reproduction is much higher than the cost of a fruitless attempt to seduce, natural selection ‘wants’ to avoid errors of the first type and is therefore prepared to make more errors of the second type</w:t>
      </w:r>
      <w:r w:rsidRPr="0B4FDAD2" w:rsidR="46D00F29">
        <w:rPr>
          <w:rFonts w:cs="Calibri" w:cstheme="minorAscii"/>
          <w:sz w:val="24"/>
          <w:szCs w:val="24"/>
        </w:rPr>
        <w:t xml:space="preserve"> (</w:t>
      </w:r>
      <w:r w:rsidRPr="0B4FDAD2" w:rsidR="46D00F29">
        <w:rPr>
          <w:rFonts w:cs="Calibri" w:cstheme="minorAscii"/>
          <w:sz w:val="24"/>
          <w:szCs w:val="24"/>
        </w:rPr>
        <w:t>Haselton</w:t>
      </w:r>
      <w:r w:rsidRPr="0B4FDAD2" w:rsidR="46D00F29">
        <w:rPr>
          <w:rFonts w:cs="Calibri" w:cstheme="minorAscii"/>
          <w:sz w:val="24"/>
          <w:szCs w:val="24"/>
        </w:rPr>
        <w:t xml:space="preserve"> &amp; Buss</w:t>
      </w:r>
      <w:ins w:author="Meike Robaard" w:date="2022-05-25T17:54:31.336Z" w:id="1256327625">
        <w:r w:rsidRPr="0B4FDAD2" w:rsidR="46D00F29">
          <w:rPr>
            <w:rFonts w:cs="Calibri" w:cstheme="minorAscii"/>
            <w:sz w:val="24"/>
            <w:szCs w:val="24"/>
          </w:rPr>
          <w:t>,</w:t>
        </w:r>
      </w:ins>
      <w:r w:rsidRPr="0B4FDAD2" w:rsidR="46D00F29">
        <w:rPr>
          <w:rFonts w:cs="Calibri" w:cstheme="minorAscii"/>
          <w:sz w:val="24"/>
          <w:szCs w:val="24"/>
        </w:rPr>
        <w:t xml:space="preserve"> 2000</w:t>
      </w:r>
      <w:r w:rsidRPr="0B4FDAD2" w:rsidR="46D00F29">
        <w:rPr>
          <w:rFonts w:cs="Calibri" w:cstheme="minorAscii"/>
          <w:sz w:val="24"/>
          <w:szCs w:val="24"/>
        </w:rPr>
        <w:t>)</w:t>
      </w:r>
      <w:r w:rsidRPr="0B4FDAD2" w:rsidR="1F7166FA">
        <w:rPr>
          <w:rFonts w:cs="Calibri" w:cstheme="minorAscii"/>
          <w:sz w:val="24"/>
          <w:szCs w:val="24"/>
        </w:rPr>
        <w:t xml:space="preserve">. </w:t>
      </w:r>
    </w:p>
    <w:p w:rsidR="00711E6D" w:rsidP="0038246D" w:rsidRDefault="00711E6D" w14:paraId="44E4C45D" w14:textId="77777777">
      <w:pPr>
        <w:spacing w:line="360" w:lineRule="auto"/>
        <w:rPr>
          <w:rFonts w:cstheme="minorHAnsi"/>
          <w:sz w:val="24"/>
          <w:szCs w:val="24"/>
        </w:rPr>
      </w:pPr>
    </w:p>
    <w:p w:rsidR="00711E6D" w:rsidP="0B4FDAD2" w:rsidRDefault="00711E6D" w14:paraId="174DFBC1" w14:textId="136638C1">
      <w:pPr>
        <w:spacing w:line="360" w:lineRule="auto"/>
        <w:rPr>
          <w:rFonts w:cs="Calibri" w:cstheme="minorAscii"/>
          <w:sz w:val="24"/>
          <w:szCs w:val="24"/>
        </w:rPr>
      </w:pPr>
      <w:r w:rsidRPr="0B4FDAD2" w:rsidR="1F7166FA">
        <w:rPr>
          <w:rFonts w:cs="Calibri" w:cstheme="minorAscii"/>
          <w:sz w:val="24"/>
          <w:szCs w:val="24"/>
        </w:rPr>
        <w:t xml:space="preserve">Another example is detecting causal connections. Much like a fire alarm, this detection mechanism is tweaked in such a way </w:t>
      </w:r>
      <w:ins w:author="Meike Robaard" w:date="2022-05-25T17:55:38.248Z" w:id="1655242575">
        <w:r w:rsidRPr="0B4FDAD2" w:rsidR="1F7166FA">
          <w:rPr>
            <w:rFonts w:cs="Calibri" w:cstheme="minorAscii"/>
            <w:sz w:val="24"/>
            <w:szCs w:val="24"/>
          </w:rPr>
          <w:t xml:space="preserve">as </w:t>
        </w:r>
      </w:ins>
      <w:r w:rsidRPr="0B4FDAD2" w:rsidR="1F7166FA">
        <w:rPr>
          <w:rFonts w:cs="Calibri" w:cstheme="minorAscii"/>
          <w:sz w:val="24"/>
          <w:szCs w:val="24"/>
        </w:rPr>
        <w:t>to make sure that we w</w:t>
      </w:r>
      <w:ins w:author="Meike Robaard" w:date="2022-05-25T17:55:46.439Z" w:id="1663185293">
        <w:r w:rsidRPr="0B4FDAD2" w:rsidR="1F7166FA">
          <w:rPr>
            <w:rFonts w:cs="Calibri" w:cstheme="minorAscii"/>
            <w:sz w:val="24"/>
            <w:szCs w:val="24"/>
          </w:rPr>
          <w:t>ill not</w:t>
        </w:r>
      </w:ins>
      <w:del w:author="Meike Robaard" w:date="2022-05-25T17:55:43.27Z" w:id="799826914">
        <w:r w:rsidRPr="0B4FDAD2" w:rsidDel="1F7166FA">
          <w:rPr>
            <w:rFonts w:cs="Calibri" w:cstheme="minorAscii"/>
            <w:sz w:val="24"/>
            <w:szCs w:val="24"/>
          </w:rPr>
          <w:delText>on’t</w:delText>
        </w:r>
      </w:del>
      <w:r w:rsidRPr="0B4FDAD2" w:rsidR="1F7166FA">
        <w:rPr>
          <w:rFonts w:cs="Calibri" w:cstheme="minorAscii"/>
          <w:sz w:val="24"/>
          <w:szCs w:val="24"/>
        </w:rPr>
        <w:t xml:space="preserve"> miss any important causal connections (such as a connection between eating something toxic and getting sick) because in general missing causal connections is more costly than seeing causal connections that </w:t>
      </w:r>
      <w:ins w:author="Meike Robaard" w:date="2022-05-25T17:56:43.59Z" w:id="1996281311">
        <w:r w:rsidRPr="0B4FDAD2" w:rsidR="1F7166FA">
          <w:rPr>
            <w:rFonts w:cs="Calibri" w:cstheme="minorAscii"/>
            <w:sz w:val="24"/>
            <w:szCs w:val="24"/>
          </w:rPr>
          <w:t>are not</w:t>
        </w:r>
      </w:ins>
      <w:del w:author="Meike Robaard" w:date="2022-05-25T17:56:30.431Z" w:id="1787980881">
        <w:r w:rsidRPr="0B4FDAD2" w:rsidDel="1F7166FA">
          <w:rPr>
            <w:rFonts w:cs="Calibri" w:cstheme="minorAscii"/>
            <w:sz w:val="24"/>
            <w:szCs w:val="24"/>
          </w:rPr>
          <w:delText>aren’t</w:delText>
        </w:r>
      </w:del>
      <w:r w:rsidRPr="0B4FDAD2" w:rsidR="1F7166FA">
        <w:rPr>
          <w:rFonts w:cs="Calibri" w:cstheme="minorAscii"/>
          <w:sz w:val="24"/>
          <w:szCs w:val="24"/>
        </w:rPr>
        <w:t xml:space="preserve"> there. The result is that we often tend to see causal connections that are not there. Th</w:t>
      </w:r>
      <w:ins w:author="Meike Robaard" w:date="2022-05-25T17:57:32.566Z" w:id="1136240949">
        <w:r w:rsidRPr="0B4FDAD2" w:rsidR="1F7166FA">
          <w:rPr>
            <w:rFonts w:cs="Calibri" w:cstheme="minorAscii"/>
            <w:sz w:val="24"/>
            <w:szCs w:val="24"/>
          </w:rPr>
          <w:t>is, in turn,</w:t>
        </w:r>
      </w:ins>
      <w:del w:author="Meike Robaard" w:date="2022-05-25T17:57:24.056Z" w:id="206701227">
        <w:r w:rsidRPr="0B4FDAD2" w:rsidDel="1F7166FA">
          <w:rPr>
            <w:rFonts w:cs="Calibri" w:cstheme="minorAscii"/>
            <w:sz w:val="24"/>
            <w:szCs w:val="24"/>
          </w:rPr>
          <w:delText>at</w:delText>
        </w:r>
      </w:del>
      <w:r w:rsidRPr="0B4FDAD2" w:rsidR="1F7166FA">
        <w:rPr>
          <w:rFonts w:cs="Calibri" w:cstheme="minorAscii"/>
          <w:sz w:val="24"/>
          <w:szCs w:val="24"/>
        </w:rPr>
        <w:t xml:space="preserve"> </w:t>
      </w:r>
      <w:ins w:author="Meike Robaard" w:date="2022-05-25T17:57:50.51Z" w:id="1146374919">
        <w:r w:rsidRPr="0B4FDAD2" w:rsidR="1F7166FA">
          <w:rPr>
            <w:rFonts w:cs="Calibri" w:cstheme="minorAscii"/>
            <w:sz w:val="24"/>
            <w:szCs w:val="24"/>
          </w:rPr>
          <w:t>could become</w:t>
        </w:r>
      </w:ins>
      <w:del w:author="Meike Robaard" w:date="2022-05-25T17:57:46.212Z" w:id="452558242">
        <w:r w:rsidRPr="0B4FDAD2" w:rsidDel="1F7166FA">
          <w:rPr>
            <w:rFonts w:cs="Calibri" w:cstheme="minorAscii"/>
            <w:sz w:val="24"/>
            <w:szCs w:val="24"/>
          </w:rPr>
          <w:delText>is</w:delText>
        </w:r>
      </w:del>
      <w:r w:rsidRPr="0B4FDAD2" w:rsidR="1F7166FA">
        <w:rPr>
          <w:rFonts w:cs="Calibri" w:cstheme="minorAscii"/>
          <w:sz w:val="24"/>
          <w:szCs w:val="24"/>
        </w:rPr>
        <w:t xml:space="preserve"> </w:t>
      </w:r>
      <w:ins w:author="Meike Robaard" w:date="2022-05-25T17:57:28.464Z" w:id="1869535801">
        <w:r w:rsidRPr="0B4FDAD2" w:rsidR="1F7166FA">
          <w:rPr>
            <w:rFonts w:cs="Calibri" w:cstheme="minorAscii"/>
            <w:sz w:val="24"/>
            <w:szCs w:val="24"/>
          </w:rPr>
          <w:t>a</w:t>
        </w:r>
      </w:ins>
      <w:del w:author="Meike Robaard" w:date="2022-05-25T17:57:27.821Z" w:id="286965781">
        <w:r w:rsidRPr="0B4FDAD2" w:rsidDel="1F7166FA">
          <w:rPr>
            <w:rFonts w:cs="Calibri" w:cstheme="minorAscii"/>
            <w:sz w:val="24"/>
            <w:szCs w:val="24"/>
          </w:rPr>
          <w:delText>the</w:delText>
        </w:r>
      </w:del>
      <w:r w:rsidRPr="0B4FDAD2" w:rsidR="1F7166FA">
        <w:rPr>
          <w:rFonts w:cs="Calibri" w:cstheme="minorAscii"/>
          <w:sz w:val="24"/>
          <w:szCs w:val="24"/>
        </w:rPr>
        <w:t xml:space="preserve"> breeding ground for superstition, pseudo</w:t>
      </w:r>
      <w:r w:rsidRPr="0B4FDAD2" w:rsidR="32D00A81">
        <w:rPr>
          <w:rFonts w:cs="Calibri" w:cstheme="minorAscii"/>
          <w:sz w:val="24"/>
          <w:szCs w:val="24"/>
        </w:rPr>
        <w:t>-</w:t>
      </w:r>
      <w:r w:rsidRPr="0B4FDAD2" w:rsidR="1F7166FA">
        <w:rPr>
          <w:rFonts w:cs="Calibri" w:cstheme="minorAscii"/>
          <w:sz w:val="24"/>
          <w:szCs w:val="24"/>
        </w:rPr>
        <w:t>science</w:t>
      </w:r>
      <w:ins w:author="Meike Robaard" w:date="2022-05-25T17:57:58.338Z" w:id="307075303">
        <w:r w:rsidRPr="0B4FDAD2" w:rsidR="1F7166FA">
          <w:rPr>
            <w:rFonts w:cs="Calibri" w:cstheme="minorAscii"/>
            <w:sz w:val="24"/>
            <w:szCs w:val="24"/>
          </w:rPr>
          <w:t>,</w:t>
        </w:r>
      </w:ins>
      <w:del w:author="Meike Robaard" w:date="2022-05-25T17:57:54.567Z" w:id="1416456208">
        <w:r w:rsidRPr="0B4FDAD2" w:rsidDel="1F7166FA">
          <w:rPr>
            <w:rFonts w:cs="Calibri" w:cstheme="minorAscii"/>
            <w:sz w:val="24"/>
            <w:szCs w:val="24"/>
          </w:rPr>
          <w:delText>s</w:delText>
        </w:r>
      </w:del>
      <w:r w:rsidRPr="0B4FDAD2" w:rsidR="1F7166FA">
        <w:rPr>
          <w:rFonts w:cs="Calibri" w:cstheme="minorAscii"/>
          <w:sz w:val="24"/>
          <w:szCs w:val="24"/>
        </w:rPr>
        <w:t xml:space="preserve"> and </w:t>
      </w:r>
      <w:del w:author="Meike Robaard" w:date="2022-05-25T17:58:03.193Z" w:id="3591786">
        <w:r w:rsidRPr="0B4FDAD2" w:rsidDel="1F7166FA">
          <w:rPr>
            <w:rFonts w:cs="Calibri" w:cstheme="minorAscii"/>
            <w:sz w:val="24"/>
            <w:szCs w:val="24"/>
          </w:rPr>
          <w:delText>all kinds of conspiracy theories</w:delText>
        </w:r>
      </w:del>
      <w:ins w:author="Meike Robaard" w:date="2022-05-25T17:58:09.172Z" w:id="922817197">
        <w:r w:rsidRPr="0B4FDAD2" w:rsidR="1F7166FA">
          <w:rPr>
            <w:rFonts w:cs="Calibri" w:cstheme="minorAscii"/>
            <w:sz w:val="24"/>
            <w:szCs w:val="24"/>
          </w:rPr>
          <w:t>conspiracy-thinking</w:t>
        </w:r>
      </w:ins>
      <w:r w:rsidRPr="0B4FDAD2" w:rsidR="1F7166FA">
        <w:rPr>
          <w:rFonts w:cs="Calibri" w:cstheme="minorAscii"/>
          <w:sz w:val="24"/>
          <w:szCs w:val="24"/>
        </w:rPr>
        <w:t>. We</w:t>
      </w:r>
      <w:ins w:author="Meike Robaard" w:date="2022-05-25T17:58:14.794Z" w:id="1925581447">
        <w:r w:rsidRPr="0B4FDAD2" w:rsidR="1F7166FA">
          <w:rPr>
            <w:rFonts w:cs="Calibri" w:cstheme="minorAscii"/>
            <w:sz w:val="24"/>
            <w:szCs w:val="24"/>
          </w:rPr>
          <w:t xml:space="preserve"> will</w:t>
        </w:r>
      </w:ins>
      <w:del w:author="Meike Robaard" w:date="2022-05-25T17:58:12.853Z" w:id="208637109">
        <w:r w:rsidRPr="0B4FDAD2" w:rsidDel="1F7166FA">
          <w:rPr>
            <w:rFonts w:cs="Calibri" w:cstheme="minorAscii"/>
            <w:sz w:val="24"/>
            <w:szCs w:val="24"/>
          </w:rPr>
          <w:delText>’ll</w:delText>
        </w:r>
      </w:del>
      <w:r w:rsidRPr="0B4FDAD2" w:rsidR="1F7166FA">
        <w:rPr>
          <w:rFonts w:cs="Calibri" w:cstheme="minorAscii"/>
          <w:sz w:val="24"/>
          <w:szCs w:val="24"/>
        </w:rPr>
        <w:t xml:space="preserve"> </w:t>
      </w:r>
      <w:ins w:author="Meike Robaard" w:date="2022-05-25T17:58:27.563Z" w:id="1105300279">
        <w:r w:rsidRPr="0B4FDAD2" w:rsidR="1F7166FA">
          <w:rPr>
            <w:rFonts w:cs="Calibri" w:cstheme="minorAscii"/>
            <w:sz w:val="24"/>
            <w:szCs w:val="24"/>
          </w:rPr>
          <w:t xml:space="preserve">discuss this is more detail </w:t>
        </w:r>
      </w:ins>
      <w:del w:author="Meike Robaard" w:date="2022-05-25T17:58:18.148Z" w:id="1559469226">
        <w:r w:rsidRPr="0B4FDAD2" w:rsidDel="1F7166FA">
          <w:rPr>
            <w:rFonts w:cs="Calibri" w:cstheme="minorAscii"/>
            <w:sz w:val="24"/>
            <w:szCs w:val="24"/>
          </w:rPr>
          <w:delText>talk</w:delText>
        </w:r>
      </w:del>
      <w:r w:rsidRPr="0B4FDAD2" w:rsidR="1F7166FA">
        <w:rPr>
          <w:rFonts w:cs="Calibri" w:cstheme="minorAscii"/>
          <w:sz w:val="24"/>
          <w:szCs w:val="24"/>
        </w:rPr>
        <w:t xml:space="preserve"> </w:t>
      </w:r>
      <w:del w:author="Meike Robaard" w:date="2022-05-25T17:58:33.928Z" w:id="881370700">
        <w:r w:rsidRPr="0B4FDAD2" w:rsidDel="1F7166FA">
          <w:rPr>
            <w:rFonts w:cs="Calibri" w:cstheme="minorAscii"/>
            <w:sz w:val="24"/>
            <w:szCs w:val="24"/>
          </w:rPr>
          <w:delText>about that</w:delText>
        </w:r>
      </w:del>
      <w:r w:rsidRPr="0B4FDAD2" w:rsidR="1F7166FA">
        <w:rPr>
          <w:rFonts w:cs="Calibri" w:cstheme="minorAscii"/>
          <w:sz w:val="24"/>
          <w:szCs w:val="24"/>
        </w:rPr>
        <w:t xml:space="preserve"> in the next </w:t>
      </w:r>
      <w:r w:rsidRPr="0B4FDAD2" w:rsidR="6FB31D42">
        <w:rPr>
          <w:rFonts w:cs="Calibri" w:cstheme="minorAscii"/>
          <w:sz w:val="24"/>
          <w:szCs w:val="24"/>
        </w:rPr>
        <w:t>chapter</w:t>
      </w:r>
      <w:r w:rsidRPr="0B4FDAD2" w:rsidR="1F7166FA">
        <w:rPr>
          <w:rFonts w:cs="Calibri" w:cstheme="minorAscii"/>
          <w:sz w:val="24"/>
          <w:szCs w:val="24"/>
        </w:rPr>
        <w:t>.</w:t>
      </w:r>
    </w:p>
    <w:p w:rsidRPr="00CC2747" w:rsidR="00711E6D" w:rsidP="0038246D" w:rsidRDefault="00711E6D" w14:paraId="25BFD808" w14:textId="77777777">
      <w:pPr>
        <w:spacing w:line="360" w:lineRule="auto"/>
        <w:rPr>
          <w:rFonts w:cstheme="minorHAnsi"/>
          <w:sz w:val="24"/>
          <w:szCs w:val="24"/>
        </w:rPr>
      </w:pPr>
    </w:p>
    <w:p w:rsidRPr="00CC2747" w:rsidR="00711E6D" w:rsidP="0B4FDAD2" w:rsidRDefault="00711E6D" w14:paraId="4BCF783B" w14:textId="536DA4A2">
      <w:pPr>
        <w:spacing w:line="360" w:lineRule="auto"/>
        <w:rPr>
          <w:rFonts w:cs="Calibri" w:cstheme="minorAscii"/>
          <w:sz w:val="24"/>
          <w:szCs w:val="24"/>
        </w:rPr>
      </w:pPr>
      <w:r w:rsidRPr="0B4FDAD2" w:rsidR="1F7166FA">
        <w:rPr>
          <w:rFonts w:cs="Calibri" w:cstheme="minorAscii"/>
          <w:sz w:val="24"/>
          <w:szCs w:val="24"/>
        </w:rPr>
        <w:t xml:space="preserve">Finally, a third example of 'error management' is </w:t>
      </w:r>
      <w:del w:author="Meike Robaard" w:date="2022-05-25T17:59:01.783Z" w:id="2093779631">
        <w:r w:rsidRPr="0B4FDAD2" w:rsidDel="1F7166FA">
          <w:rPr>
            <w:rFonts w:cs="Calibri" w:cstheme="minorAscii"/>
            <w:sz w:val="24"/>
            <w:szCs w:val="24"/>
          </w:rPr>
          <w:delText>what is known as</w:delText>
        </w:r>
      </w:del>
      <w:ins w:author="Meike Robaard" w:date="2022-05-25T17:59:06.617Z" w:id="1423409457">
        <w:r w:rsidRPr="0B4FDAD2" w:rsidR="1F7166FA">
          <w:rPr>
            <w:rFonts w:cs="Calibri" w:cstheme="minorAscii"/>
            <w:sz w:val="24"/>
            <w:szCs w:val="24"/>
          </w:rPr>
          <w:t xml:space="preserve">something commonly </w:t>
        </w:r>
        <w:r w:rsidRPr="0B4FDAD2" w:rsidR="1F7166FA">
          <w:rPr>
            <w:rFonts w:cs="Calibri" w:cstheme="minorAscii"/>
            <w:sz w:val="24"/>
            <w:szCs w:val="24"/>
          </w:rPr>
          <w:t>refered</w:t>
        </w:r>
        <w:r w:rsidRPr="0B4FDAD2" w:rsidR="1F7166FA">
          <w:rPr>
            <w:rFonts w:cs="Calibri" w:cstheme="minorAscii"/>
            <w:sz w:val="24"/>
            <w:szCs w:val="24"/>
          </w:rPr>
          <w:t xml:space="preserve"> to as</w:t>
        </w:r>
      </w:ins>
      <w:r w:rsidRPr="0B4FDAD2" w:rsidR="1F7166FA">
        <w:rPr>
          <w:rFonts w:cs="Calibri" w:cstheme="minorAscii"/>
          <w:sz w:val="24"/>
          <w:szCs w:val="24"/>
        </w:rPr>
        <w:t xml:space="preserve"> 'hyperactive agency detection'</w:t>
      </w:r>
      <w:r w:rsidRPr="0B4FDAD2" w:rsidR="09C9FA0D">
        <w:rPr>
          <w:rFonts w:cs="Calibri" w:cstheme="minorAscii"/>
          <w:sz w:val="24"/>
          <w:szCs w:val="24"/>
        </w:rPr>
        <w:t xml:space="preserve"> (Barrett</w:t>
      </w:r>
      <w:ins w:author="Meike Robaard" w:date="2022-05-25T17:58:40.762Z" w:id="477513655">
        <w:r w:rsidRPr="0B4FDAD2" w:rsidR="09C9FA0D">
          <w:rPr>
            <w:rFonts w:cs="Calibri" w:cstheme="minorAscii"/>
            <w:sz w:val="24"/>
            <w:szCs w:val="24"/>
          </w:rPr>
          <w:t>,</w:t>
        </w:r>
      </w:ins>
      <w:r w:rsidRPr="0B4FDAD2" w:rsidR="09C9FA0D">
        <w:rPr>
          <w:rFonts w:cs="Calibri" w:cstheme="minorAscii"/>
          <w:sz w:val="24"/>
          <w:szCs w:val="24"/>
        </w:rPr>
        <w:t xml:space="preserve"> 2000)</w:t>
      </w:r>
      <w:r w:rsidRPr="0B4FDAD2" w:rsidR="1F7166FA">
        <w:rPr>
          <w:rFonts w:cs="Calibri" w:cstheme="minorAscii"/>
          <w:sz w:val="24"/>
          <w:szCs w:val="24"/>
        </w:rPr>
        <w:t xml:space="preserve">. We tend to </w:t>
      </w:r>
      <w:commentRangeStart w:id="1948142861"/>
      <w:r w:rsidRPr="0B4FDAD2" w:rsidR="1F7166FA">
        <w:rPr>
          <w:rFonts w:cs="Calibri" w:cstheme="minorAscii"/>
          <w:sz w:val="24"/>
          <w:szCs w:val="24"/>
        </w:rPr>
        <w:t>discern</w:t>
      </w:r>
      <w:commentRangeEnd w:id="1948142861"/>
      <w:r>
        <w:rPr>
          <w:rStyle w:val="CommentReference"/>
        </w:rPr>
        <w:commentReference w:id="1948142861"/>
      </w:r>
      <w:r w:rsidRPr="0B4FDAD2" w:rsidR="1F7166FA">
        <w:rPr>
          <w:rFonts w:cs="Calibri" w:cstheme="minorAscii"/>
          <w:sz w:val="24"/>
          <w:szCs w:val="24"/>
        </w:rPr>
        <w:t xml:space="preserve"> the actions of an 'agent' (a living being with intentions) in certain events too quickly. The classic example goes as follows: a hominid sees a bush mov</w:t>
      </w:r>
      <w:ins w:author="Meike Robaard" w:date="2022-05-25T18:01:33.875Z" w:id="254452773">
        <w:r w:rsidRPr="0B4FDAD2" w:rsidR="1F7166FA">
          <w:rPr>
            <w:rFonts w:cs="Calibri" w:cstheme="minorAscii"/>
            <w:sz w:val="24"/>
            <w:szCs w:val="24"/>
          </w:rPr>
          <w:t>e</w:t>
        </w:r>
      </w:ins>
      <w:del w:author="Meike Robaard" w:date="2022-05-25T18:01:31.982Z" w:id="1034127896">
        <w:r w:rsidRPr="0B4FDAD2" w:rsidDel="1F7166FA">
          <w:rPr>
            <w:rFonts w:cs="Calibri" w:cstheme="minorAscii"/>
            <w:sz w:val="24"/>
            <w:szCs w:val="24"/>
          </w:rPr>
          <w:delText>in</w:delText>
        </w:r>
      </w:del>
      <w:r w:rsidRPr="0B4FDAD2" w:rsidR="1F7166FA">
        <w:rPr>
          <w:rFonts w:cs="Calibri" w:cstheme="minorAscii"/>
          <w:sz w:val="24"/>
          <w:szCs w:val="24"/>
        </w:rPr>
        <w:t>g and hears it rustl</w:t>
      </w:r>
      <w:ins w:author="Meike Robaard" w:date="2022-05-25T18:01:40.93Z" w:id="2033378072">
        <w:r w:rsidRPr="0B4FDAD2" w:rsidR="1F7166FA">
          <w:rPr>
            <w:rFonts w:cs="Calibri" w:cstheme="minorAscii"/>
            <w:sz w:val="24"/>
            <w:szCs w:val="24"/>
          </w:rPr>
          <w:t>e</w:t>
        </w:r>
      </w:ins>
      <w:del w:author="Meike Robaard" w:date="2022-05-25T18:01:38.489Z" w:id="1191937333">
        <w:r w:rsidRPr="0B4FDAD2" w:rsidDel="1F7166FA">
          <w:rPr>
            <w:rFonts w:cs="Calibri" w:cstheme="minorAscii"/>
            <w:sz w:val="24"/>
            <w:szCs w:val="24"/>
          </w:rPr>
          <w:delText>ing</w:delText>
        </w:r>
      </w:del>
      <w:r w:rsidRPr="0B4FDAD2" w:rsidR="1F7166FA">
        <w:rPr>
          <w:rFonts w:cs="Calibri" w:cstheme="minorAscii"/>
          <w:sz w:val="24"/>
          <w:szCs w:val="24"/>
        </w:rPr>
        <w:t xml:space="preserve">. It can either be the wind or </w:t>
      </w:r>
      <w:del w:author="Meike Robaard" w:date="2022-05-25T18:02:02.133Z" w:id="177415020">
        <w:r w:rsidRPr="0B4FDAD2" w:rsidDel="1F7166FA">
          <w:rPr>
            <w:rFonts w:cs="Calibri" w:cstheme="minorAscii"/>
            <w:sz w:val="24"/>
            <w:szCs w:val="24"/>
          </w:rPr>
          <w:delText>there is</w:delText>
        </w:r>
      </w:del>
      <w:r w:rsidRPr="0B4FDAD2" w:rsidR="1F7166FA">
        <w:rPr>
          <w:rFonts w:cs="Calibri" w:cstheme="minorAscii"/>
          <w:sz w:val="24"/>
          <w:szCs w:val="24"/>
        </w:rPr>
        <w:t xml:space="preserve"> a predator stalking in the bush</w:t>
      </w:r>
      <w:ins w:author="Meike Robaard" w:date="2022-05-25T18:02:09.818Z" w:id="1101181692">
        <w:r w:rsidRPr="0B4FDAD2" w:rsidR="1F7166FA">
          <w:rPr>
            <w:rFonts w:cs="Calibri" w:cstheme="minorAscii"/>
            <w:sz w:val="24"/>
            <w:szCs w:val="24"/>
          </w:rPr>
          <w:t>es</w:t>
        </w:r>
      </w:ins>
      <w:r w:rsidRPr="0B4FDAD2" w:rsidR="1F7166FA">
        <w:rPr>
          <w:rFonts w:cs="Calibri" w:cstheme="minorAscii"/>
          <w:sz w:val="24"/>
          <w:szCs w:val="24"/>
        </w:rPr>
        <w:t xml:space="preserve">. Thinking that it is the wind while it is a predator (a false negative) is a lot more </w:t>
      </w:r>
      <w:del w:author="Meike Robaard" w:date="2022-05-25T18:03:00.284Z" w:id="1464370726">
        <w:r w:rsidRPr="0B4FDAD2" w:rsidDel="1F7166FA">
          <w:rPr>
            <w:rFonts w:cs="Calibri" w:cstheme="minorAscii"/>
            <w:sz w:val="24"/>
            <w:szCs w:val="24"/>
          </w:rPr>
          <w:delText>expensive</w:delText>
        </w:r>
      </w:del>
      <w:ins w:author="Meike Robaard" w:date="2022-05-25T18:03:02.303Z" w:id="502280652">
        <w:r w:rsidRPr="0B4FDAD2" w:rsidR="1F7166FA">
          <w:rPr>
            <w:rFonts w:cs="Calibri" w:cstheme="minorAscii"/>
            <w:sz w:val="24"/>
            <w:szCs w:val="24"/>
          </w:rPr>
          <w:t>catastrophic</w:t>
        </w:r>
      </w:ins>
      <w:r w:rsidRPr="0B4FDAD2" w:rsidR="1F7166FA">
        <w:rPr>
          <w:rFonts w:cs="Calibri" w:cstheme="minorAscii"/>
          <w:sz w:val="24"/>
          <w:szCs w:val="24"/>
        </w:rPr>
        <w:t xml:space="preserve"> than making the opposite mistake (a false positive). So,</w:t>
      </w:r>
      <w:r w:rsidRPr="0B4FDAD2" w:rsidR="32D00A81">
        <w:rPr>
          <w:rFonts w:cs="Calibri" w:cstheme="minorAscii"/>
          <w:sz w:val="24"/>
          <w:szCs w:val="24"/>
        </w:rPr>
        <w:t xml:space="preserve"> again,</w:t>
      </w:r>
      <w:r w:rsidRPr="0B4FDAD2" w:rsidR="1F7166FA">
        <w:rPr>
          <w:rFonts w:cs="Calibri" w:cstheme="minorAscii"/>
          <w:sz w:val="24"/>
          <w:szCs w:val="24"/>
        </w:rPr>
        <w:t xml:space="preserve"> we are inclined to make too many false positive mistakes </w:t>
      </w:r>
      <w:del w:author="Meike Robaard" w:date="2022-05-25T18:03:11.776Z" w:id="796113500">
        <w:r w:rsidRPr="0B4FDAD2" w:rsidDel="1F7166FA">
          <w:rPr>
            <w:rFonts w:cs="Calibri" w:cstheme="minorAscii"/>
            <w:sz w:val="24"/>
            <w:szCs w:val="24"/>
          </w:rPr>
          <w:delText xml:space="preserve">in order </w:delText>
        </w:r>
      </w:del>
      <w:r w:rsidRPr="0B4FDAD2" w:rsidR="1F7166FA">
        <w:rPr>
          <w:rFonts w:cs="Calibri" w:cstheme="minorAscii"/>
          <w:sz w:val="24"/>
          <w:szCs w:val="24"/>
        </w:rPr>
        <w:t>to</w:t>
      </w:r>
      <w:r w:rsidRPr="0B4FDAD2" w:rsidR="1F7166FA">
        <w:rPr>
          <w:rFonts w:cs="Calibri" w:cstheme="minorAscii"/>
          <w:sz w:val="24"/>
          <w:szCs w:val="24"/>
        </w:rPr>
        <w:t xml:space="preserve"> avoid the expensive false negative mistakes. This </w:t>
      </w:r>
      <w:r w:rsidRPr="0B4FDAD2" w:rsidR="1F7166FA">
        <w:rPr>
          <w:rFonts w:cs="Calibri" w:cstheme="minorAscii"/>
          <w:sz w:val="24"/>
          <w:szCs w:val="24"/>
        </w:rPr>
        <w:t>'hyperactive agency detection' plays a</w:t>
      </w:r>
      <w:ins w:author="Meike Robaard" w:date="2022-05-25T18:05:35.218Z" w:id="1115327813">
        <w:r w:rsidRPr="0B4FDAD2" w:rsidR="1F7166FA">
          <w:rPr>
            <w:rFonts w:cs="Calibri" w:cstheme="minorAscii"/>
            <w:sz w:val="24"/>
            <w:szCs w:val="24"/>
          </w:rPr>
          <w:t xml:space="preserve"> particularly</w:t>
        </w:r>
      </w:ins>
      <w:del w:author="Meike Robaard" w:date="2022-05-25T18:05:32.616Z" w:id="1093487673">
        <w:r w:rsidRPr="0B4FDAD2" w:rsidDel="1F7166FA">
          <w:rPr>
            <w:rFonts w:cs="Calibri" w:cstheme="minorAscii"/>
            <w:sz w:val="24"/>
            <w:szCs w:val="24"/>
          </w:rPr>
          <w:delText>n</w:delText>
        </w:r>
      </w:del>
      <w:r w:rsidRPr="0B4FDAD2" w:rsidR="1F7166FA">
        <w:rPr>
          <w:rFonts w:cs="Calibri" w:cstheme="minorAscii"/>
          <w:sz w:val="24"/>
          <w:szCs w:val="24"/>
        </w:rPr>
        <w:t xml:space="preserve"> important role in the emergence of supernatural religious beliefs (as we will see in the third </w:t>
      </w:r>
      <w:r w:rsidRPr="0B4FDAD2" w:rsidR="6FB31D42">
        <w:rPr>
          <w:rFonts w:cs="Calibri" w:cstheme="minorAscii"/>
          <w:sz w:val="24"/>
          <w:szCs w:val="24"/>
        </w:rPr>
        <w:t>chapter</w:t>
      </w:r>
      <w:r w:rsidRPr="0B4FDAD2" w:rsidR="1F7166FA">
        <w:rPr>
          <w:rFonts w:cs="Calibri" w:cstheme="minorAscii"/>
          <w:sz w:val="24"/>
          <w:szCs w:val="24"/>
        </w:rPr>
        <w:t>).</w:t>
      </w:r>
    </w:p>
    <w:p w:rsidRPr="00CC2747" w:rsidR="00711E6D" w:rsidP="0038246D" w:rsidRDefault="00711E6D" w14:paraId="71445AA7" w14:textId="77777777">
      <w:pPr>
        <w:spacing w:line="360" w:lineRule="auto"/>
        <w:rPr>
          <w:rFonts w:cstheme="minorHAnsi"/>
          <w:sz w:val="24"/>
          <w:szCs w:val="24"/>
        </w:rPr>
      </w:pPr>
    </w:p>
    <w:p w:rsidRPr="00CC2747" w:rsidR="00711E6D" w:rsidP="0038246D" w:rsidRDefault="00711E6D" w14:paraId="6656B619" w14:textId="77777777">
      <w:pPr>
        <w:spacing w:line="360" w:lineRule="auto"/>
        <w:rPr>
          <w:rFonts w:cstheme="minorHAnsi"/>
          <w:b/>
          <w:bCs/>
          <w:i/>
          <w:iCs/>
          <w:sz w:val="24"/>
          <w:szCs w:val="24"/>
        </w:rPr>
      </w:pPr>
      <w:r w:rsidRPr="00CC2747">
        <w:rPr>
          <w:rFonts w:cstheme="minorHAnsi"/>
          <w:b/>
          <w:bCs/>
          <w:i/>
          <w:iCs/>
          <w:sz w:val="24"/>
          <w:szCs w:val="24"/>
        </w:rPr>
        <w:t>Evolutionary mismatch</w:t>
      </w:r>
    </w:p>
    <w:p w:rsidRPr="00CC2747" w:rsidR="00711E6D" w:rsidP="0038246D" w:rsidRDefault="00711E6D" w14:paraId="2794B99F" w14:textId="77777777">
      <w:pPr>
        <w:spacing w:line="360" w:lineRule="auto"/>
        <w:rPr>
          <w:rFonts w:cstheme="minorHAnsi"/>
          <w:b/>
          <w:bCs/>
          <w:sz w:val="24"/>
          <w:szCs w:val="24"/>
        </w:rPr>
      </w:pPr>
    </w:p>
    <w:p w:rsidR="00711E6D" w:rsidP="0B4FDAD2" w:rsidRDefault="00711E6D" w14:paraId="0FA1C8C1" w14:textId="55AA41AC">
      <w:pPr>
        <w:spacing w:line="360" w:lineRule="auto"/>
        <w:rPr>
          <w:rFonts w:cs="Calibri" w:cstheme="minorAscii"/>
          <w:sz w:val="24"/>
          <w:szCs w:val="24"/>
        </w:rPr>
      </w:pPr>
      <w:r w:rsidRPr="0B4FDAD2" w:rsidR="1F7166FA">
        <w:rPr>
          <w:rFonts w:cs="Calibri" w:cstheme="minorAscii"/>
          <w:sz w:val="24"/>
          <w:szCs w:val="24"/>
        </w:rPr>
        <w:t>In addition to the fact that system 1 is an 'approximat</w:t>
      </w:r>
      <w:r w:rsidRPr="0B4FDAD2" w:rsidR="13B929DF">
        <w:rPr>
          <w:rFonts w:cs="Calibri" w:cstheme="minorAscii"/>
          <w:sz w:val="24"/>
          <w:szCs w:val="24"/>
        </w:rPr>
        <w:t>ing</w:t>
      </w:r>
      <w:r w:rsidRPr="0B4FDAD2" w:rsidR="1F7166FA">
        <w:rPr>
          <w:rFonts w:cs="Calibri" w:cstheme="minorAscii"/>
          <w:sz w:val="24"/>
          <w:szCs w:val="24"/>
        </w:rPr>
        <w:t xml:space="preserve">' system (because it is economical) and that it sometimes makes a larger total number of mistakes </w:t>
      </w:r>
      <w:ins w:author="Meike Robaard" w:date="2022-05-25T18:12:57.576Z" w:id="2084246512">
        <w:r w:rsidRPr="0B4FDAD2" w:rsidR="1F7166FA">
          <w:rPr>
            <w:rFonts w:cs="Calibri" w:cstheme="minorAscii"/>
            <w:sz w:val="24"/>
            <w:szCs w:val="24"/>
          </w:rPr>
          <w:t xml:space="preserve">in order </w:t>
        </w:r>
      </w:ins>
      <w:r w:rsidRPr="0B4FDAD2" w:rsidR="1F7166FA">
        <w:rPr>
          <w:rFonts w:cs="Calibri" w:cstheme="minorAscii"/>
          <w:sz w:val="24"/>
          <w:szCs w:val="24"/>
        </w:rPr>
        <w:t>to</w:t>
      </w:r>
      <w:proofErr w:type="gramEnd"/>
      <w:r w:rsidRPr="0B4FDAD2" w:rsidR="1F7166FA">
        <w:rPr>
          <w:rFonts w:cs="Calibri" w:cstheme="minorAscii"/>
          <w:sz w:val="24"/>
          <w:szCs w:val="24"/>
        </w:rPr>
        <w:t xml:space="preserve"> avoid expensive errors (error management), there is a third reason why system 1 sometimes deceives us. The heuristics or </w:t>
      </w:r>
      <w:del w:author="Meike Robaard" w:date="2022-05-25T18:14:43.58Z" w:id="1708801827">
        <w:r w:rsidRPr="0B4FDAD2" w:rsidDel="1F7166FA">
          <w:rPr>
            <w:rFonts w:cs="Calibri" w:cstheme="minorAscii"/>
            <w:sz w:val="24"/>
            <w:szCs w:val="24"/>
          </w:rPr>
          <w:delText>thinking</w:delText>
        </w:r>
      </w:del>
      <w:r w:rsidRPr="0B4FDAD2" w:rsidR="1F7166FA">
        <w:rPr>
          <w:rFonts w:cs="Calibri" w:cstheme="minorAscii"/>
          <w:sz w:val="24"/>
          <w:szCs w:val="24"/>
        </w:rPr>
        <w:t xml:space="preserve"> rules that make up system 1 have been designed to guide us </w:t>
      </w:r>
      <w:ins w:author="Meike Robaard" w:date="2022-05-25T18:15:01.609Z" w:id="1701145338">
        <w:r w:rsidRPr="0B4FDAD2" w:rsidR="1F7166FA">
          <w:rPr>
            <w:rFonts w:cs="Calibri" w:cstheme="minorAscii"/>
            <w:sz w:val="24"/>
            <w:szCs w:val="24"/>
          </w:rPr>
          <w:t>through</w:t>
        </w:r>
      </w:ins>
      <w:del w:author="Meike Robaard" w:date="2022-05-25T18:15:00.013Z" w:id="1406671514">
        <w:r w:rsidRPr="0B4FDAD2" w:rsidDel="1F7166FA">
          <w:rPr>
            <w:rFonts w:cs="Calibri" w:cstheme="minorAscii"/>
            <w:sz w:val="24"/>
            <w:szCs w:val="24"/>
          </w:rPr>
          <w:delText>i</w:delText>
        </w:r>
      </w:del>
      <w:del w:author="Meike Robaard" w:date="2022-05-25T18:14:59.835Z" w:id="1873121938">
        <w:r w:rsidRPr="0B4FDAD2" w:rsidDel="1F7166FA">
          <w:rPr>
            <w:rFonts w:cs="Calibri" w:cstheme="minorAscii"/>
            <w:sz w:val="24"/>
            <w:szCs w:val="24"/>
          </w:rPr>
          <w:delText>n</w:delText>
        </w:r>
      </w:del>
      <w:r w:rsidRPr="0B4FDAD2" w:rsidR="1F7166FA">
        <w:rPr>
          <w:rFonts w:cs="Calibri" w:cstheme="minorAscii"/>
          <w:sz w:val="24"/>
          <w:szCs w:val="24"/>
        </w:rPr>
        <w:t xml:space="preserve"> the environment in which we have spent </w:t>
      </w:r>
      <w:del w:author="Meike Robaard" w:date="2022-05-25T18:15:18.134Z" w:id="1577987054">
        <w:r w:rsidRPr="0B4FDAD2" w:rsidDel="1F7166FA">
          <w:rPr>
            <w:rFonts w:cs="Calibri" w:cstheme="minorAscii"/>
            <w:sz w:val="24"/>
            <w:szCs w:val="24"/>
          </w:rPr>
          <w:delText>the vast majority</w:delText>
        </w:r>
      </w:del>
      <w:ins w:author="Meike Robaard" w:date="2022-05-25T18:15:25.838Z" w:id="640775712">
        <w:r w:rsidRPr="0B4FDAD2" w:rsidR="1F7166FA">
          <w:rPr>
            <w:rFonts w:cs="Calibri" w:cstheme="minorAscii"/>
            <w:sz w:val="24"/>
            <w:szCs w:val="24"/>
          </w:rPr>
          <w:t>most</w:t>
        </w:r>
      </w:ins>
      <w:r w:rsidRPr="0B4FDAD2" w:rsidR="1F7166FA">
        <w:rPr>
          <w:rFonts w:cs="Calibri" w:cstheme="minorAscii"/>
          <w:sz w:val="24"/>
          <w:szCs w:val="24"/>
        </w:rPr>
        <w:t xml:space="preserve"> of</w:t>
      </w:r>
      <w:r w:rsidRPr="0B4FDAD2" w:rsidR="1F7166FA">
        <w:rPr>
          <w:rFonts w:cs="Calibri" w:cstheme="minorAscii"/>
          <w:sz w:val="24"/>
          <w:szCs w:val="24"/>
        </w:rPr>
        <w:t xml:space="preserve"> our evolutionary history, not in the environment in which we live today. Our thinking is adapted to a nomadic existence in the Stone Age (</w:t>
      </w:r>
      <w:ins w:author="Meike Robaard" w:date="2022-05-25T18:15:48.516Z" w:id="165660180">
        <w:r w:rsidRPr="0B4FDAD2" w:rsidR="1F7166FA">
          <w:rPr>
            <w:rFonts w:cs="Calibri" w:cstheme="minorAscii"/>
            <w:sz w:val="24"/>
            <w:szCs w:val="24"/>
          </w:rPr>
          <w:t xml:space="preserve">considering that </w:t>
        </w:r>
      </w:ins>
      <w:r w:rsidRPr="0B4FDAD2" w:rsidR="1F7166FA">
        <w:rPr>
          <w:rFonts w:cs="Calibri" w:cstheme="minorAscii"/>
          <w:sz w:val="24"/>
          <w:szCs w:val="24"/>
        </w:rPr>
        <w:t xml:space="preserve">we spent </w:t>
      </w:r>
      <w:del w:author="Meike Robaard" w:date="2022-05-25T18:16:03.276Z" w:id="1326918050">
        <w:r w:rsidRPr="0B4FDAD2" w:rsidDel="1F7166FA">
          <w:rPr>
            <w:rFonts w:cs="Calibri" w:cstheme="minorAscii"/>
            <w:sz w:val="24"/>
            <w:szCs w:val="24"/>
          </w:rPr>
          <w:delText>the vast majority</w:delText>
        </w:r>
      </w:del>
      <w:ins w:author="Meike Robaard" w:date="2022-05-25T18:16:03.801Z" w:id="1769395580">
        <w:r w:rsidRPr="0B4FDAD2" w:rsidR="1F7166FA">
          <w:rPr>
            <w:rFonts w:cs="Calibri" w:cstheme="minorAscii"/>
            <w:sz w:val="24"/>
            <w:szCs w:val="24"/>
          </w:rPr>
          <w:t>most</w:t>
        </w:r>
      </w:ins>
      <w:r w:rsidRPr="0B4FDAD2" w:rsidR="1F7166FA">
        <w:rPr>
          <w:rFonts w:cs="Calibri" w:cstheme="minorAscii"/>
          <w:sz w:val="24"/>
          <w:szCs w:val="24"/>
        </w:rPr>
        <w:t xml:space="preserve"> of</w:t>
      </w:r>
      <w:r w:rsidRPr="0B4FDAD2" w:rsidR="1F7166FA">
        <w:rPr>
          <w:rFonts w:cs="Calibri" w:cstheme="minorAscii"/>
          <w:sz w:val="24"/>
          <w:szCs w:val="24"/>
        </w:rPr>
        <w:t xml:space="preserve"> our evolutionary history as nomadic hunter-gatherers). Sometimes our ‘stone age minds’ yield bad results in the modern world</w:t>
      </w:r>
      <w:r w:rsidRPr="0B4FDAD2" w:rsidR="4F341D14">
        <w:rPr>
          <w:rFonts w:cs="Calibri" w:cstheme="minorAscii"/>
          <w:sz w:val="24"/>
          <w:szCs w:val="24"/>
        </w:rPr>
        <w:t xml:space="preserve"> (</w:t>
      </w:r>
      <w:proofErr w:type="spellStart"/>
      <w:r w:rsidRPr="0B4FDAD2" w:rsidR="4F341D14">
        <w:rPr>
          <w:rFonts w:cs="Calibri" w:cstheme="minorAscii"/>
          <w:sz w:val="24"/>
          <w:szCs w:val="24"/>
        </w:rPr>
        <w:t>Tooby</w:t>
      </w:r>
      <w:proofErr w:type="spellEnd"/>
      <w:r w:rsidRPr="0B4FDAD2" w:rsidR="4F341D14">
        <w:rPr>
          <w:rFonts w:cs="Calibri" w:cstheme="minorAscii"/>
          <w:sz w:val="24"/>
          <w:szCs w:val="24"/>
        </w:rPr>
        <w:t xml:space="preserve"> &amp; Cosmides</w:t>
      </w:r>
      <w:ins w:author="Meike Robaard" w:date="2022-05-25T18:16:15.053Z" w:id="153340590">
        <w:r w:rsidRPr="0B4FDAD2" w:rsidR="4F341D14">
          <w:rPr>
            <w:rFonts w:cs="Calibri" w:cstheme="minorAscii"/>
            <w:sz w:val="24"/>
            <w:szCs w:val="24"/>
          </w:rPr>
          <w:t>,</w:t>
        </w:r>
      </w:ins>
      <w:r w:rsidRPr="0B4FDAD2" w:rsidR="4F341D14">
        <w:rPr>
          <w:rFonts w:cs="Calibri" w:cstheme="minorAscii"/>
          <w:sz w:val="24"/>
          <w:szCs w:val="24"/>
        </w:rPr>
        <w:t xml:space="preserve"> 1992)</w:t>
      </w:r>
      <w:r w:rsidRPr="0B4FDAD2" w:rsidR="1F7166FA">
        <w:rPr>
          <w:rFonts w:cs="Calibri" w:cstheme="minorAscii"/>
          <w:sz w:val="24"/>
          <w:szCs w:val="24"/>
        </w:rPr>
        <w:t xml:space="preserve">. </w:t>
      </w:r>
    </w:p>
    <w:p w:rsidR="00711E6D" w:rsidP="0038246D" w:rsidRDefault="00711E6D" w14:paraId="4C9F4C3C" w14:textId="77777777">
      <w:pPr>
        <w:spacing w:line="360" w:lineRule="auto"/>
        <w:rPr>
          <w:rFonts w:cstheme="minorHAnsi"/>
          <w:sz w:val="24"/>
          <w:szCs w:val="24"/>
        </w:rPr>
      </w:pPr>
    </w:p>
    <w:p w:rsidR="00BE2CBA" w:rsidP="0B4FDAD2" w:rsidRDefault="00711E6D" w14:paraId="5EBAD83C" w14:textId="26B5AA98">
      <w:pPr>
        <w:spacing w:line="360" w:lineRule="auto"/>
        <w:rPr>
          <w:rFonts w:cs="Calibri" w:cstheme="minorAscii"/>
          <w:sz w:val="24"/>
          <w:szCs w:val="24"/>
        </w:rPr>
      </w:pPr>
      <w:r w:rsidRPr="0B4FDAD2" w:rsidR="1F7166FA">
        <w:rPr>
          <w:rFonts w:cs="Calibri" w:cstheme="minorAscii"/>
          <w:sz w:val="24"/>
          <w:szCs w:val="24"/>
        </w:rPr>
        <w:t xml:space="preserve">A good example of </w:t>
      </w:r>
      <w:commentRangeStart w:id="1264003529"/>
      <w:r w:rsidRPr="0B4FDAD2" w:rsidR="1F7166FA">
        <w:rPr>
          <w:rFonts w:cs="Calibri" w:cstheme="minorAscii"/>
          <w:sz w:val="24"/>
          <w:szCs w:val="24"/>
        </w:rPr>
        <w:t>this</w:t>
      </w:r>
      <w:commentRangeEnd w:id="1264003529"/>
      <w:r>
        <w:rPr>
          <w:rStyle w:val="CommentReference"/>
        </w:rPr>
        <w:commentReference w:id="1264003529"/>
      </w:r>
      <w:r w:rsidRPr="0B4FDAD2" w:rsidR="1F7166FA">
        <w:rPr>
          <w:rFonts w:cs="Calibri" w:cstheme="minorAscii"/>
          <w:sz w:val="24"/>
          <w:szCs w:val="24"/>
        </w:rPr>
        <w:t xml:space="preserve"> is the 'gambler fallacy'. When we toss a coin, for instance, we tend to think that the probability of getting a ‘head’ increases the more ‘tails’ have been tossed</w:t>
      </w:r>
      <w:r w:rsidRPr="0B4FDAD2" w:rsidR="13B929DF">
        <w:rPr>
          <w:rFonts w:cs="Calibri" w:cstheme="minorAscii"/>
          <w:sz w:val="24"/>
          <w:szCs w:val="24"/>
        </w:rPr>
        <w:t xml:space="preserve"> consecutively</w:t>
      </w:r>
      <w:r w:rsidRPr="0B4FDAD2" w:rsidR="1F7166FA">
        <w:rPr>
          <w:rFonts w:cs="Calibri" w:cstheme="minorAscii"/>
          <w:sz w:val="24"/>
          <w:szCs w:val="24"/>
        </w:rPr>
        <w:t xml:space="preserve">. </w:t>
      </w:r>
      <w:r w:rsidRPr="0B4FDAD2" w:rsidR="13B929DF">
        <w:rPr>
          <w:rFonts w:cs="Calibri" w:cstheme="minorAscii"/>
          <w:sz w:val="24"/>
          <w:szCs w:val="24"/>
        </w:rPr>
        <w:t xml:space="preserve">In other words, we tend to expect a statistical correction. </w:t>
      </w:r>
      <w:r w:rsidRPr="0B4FDAD2" w:rsidR="1F7166FA">
        <w:rPr>
          <w:rFonts w:cs="Calibri" w:cstheme="minorAscii"/>
          <w:sz w:val="24"/>
          <w:szCs w:val="24"/>
        </w:rPr>
        <w:t>Of course</w:t>
      </w:r>
      <w:ins w:author="Meike Robaard" w:date="2022-05-25T18:17:04.275Z" w:id="324507386">
        <w:r w:rsidRPr="0B4FDAD2" w:rsidR="1F7166FA">
          <w:rPr>
            <w:rFonts w:cs="Calibri" w:cstheme="minorAscii"/>
            <w:sz w:val="24"/>
            <w:szCs w:val="24"/>
          </w:rPr>
          <w:t>,</w:t>
        </w:r>
      </w:ins>
      <w:r w:rsidRPr="0B4FDAD2" w:rsidR="1F7166FA">
        <w:rPr>
          <w:rFonts w:cs="Calibri" w:cstheme="minorAscii"/>
          <w:sz w:val="24"/>
          <w:szCs w:val="24"/>
        </w:rPr>
        <w:t xml:space="preserve"> the chance is always 50/50, regardless of what came up in the past. The same applies to the roulette wheel. Gamblers </w:t>
      </w:r>
      <w:ins w:author="Meike Robaard" w:date="2022-05-25T18:17:18.831Z" w:id="477987151">
        <w:r w:rsidRPr="0B4FDAD2" w:rsidR="1F7166FA">
          <w:rPr>
            <w:rFonts w:cs="Calibri" w:cstheme="minorAscii"/>
            <w:sz w:val="24"/>
            <w:szCs w:val="24"/>
          </w:rPr>
          <w:t>tend</w:t>
        </w:r>
      </w:ins>
      <w:del w:author="Meike Robaard" w:date="2022-05-25T18:17:17.641Z" w:id="761215788">
        <w:r w:rsidRPr="0B4FDAD2" w:rsidDel="1F7166FA">
          <w:rPr>
            <w:rFonts w:cs="Calibri" w:cstheme="minorAscii"/>
            <w:sz w:val="24"/>
            <w:szCs w:val="24"/>
          </w:rPr>
          <w:delText>have a tendency</w:delText>
        </w:r>
      </w:del>
      <w:r w:rsidRPr="0B4FDAD2" w:rsidR="1F7166FA">
        <w:rPr>
          <w:rFonts w:cs="Calibri" w:cstheme="minorAscii"/>
          <w:sz w:val="24"/>
          <w:szCs w:val="24"/>
        </w:rPr>
        <w:t xml:space="preserve"> to</w:t>
      </w:r>
      <w:r w:rsidRPr="0B4FDAD2" w:rsidR="1F7166FA">
        <w:rPr>
          <w:rFonts w:cs="Calibri" w:cstheme="minorAscii"/>
          <w:sz w:val="24"/>
          <w:szCs w:val="24"/>
        </w:rPr>
        <w:t xml:space="preserve"> play red when the ball ends up in a black pocket a few times in a row, 'because 5 times </w:t>
      </w:r>
      <w:r w:rsidRPr="0B4FDAD2" w:rsidR="1F7166FA">
        <w:rPr>
          <w:rFonts w:cs="Calibri" w:cstheme="minorAscii"/>
          <w:sz w:val="24"/>
          <w:szCs w:val="24"/>
        </w:rPr>
        <w:t>black</w:t>
      </w:r>
      <w:r w:rsidRPr="0B4FDAD2" w:rsidR="1F7166FA">
        <w:rPr>
          <w:rFonts w:cs="Calibri" w:cstheme="minorAscii"/>
          <w:sz w:val="24"/>
          <w:szCs w:val="24"/>
        </w:rPr>
        <w:t xml:space="preserve"> in a row, would be really unlikely'. </w:t>
      </w:r>
    </w:p>
    <w:p w:rsidR="00BE2CBA" w:rsidP="0038246D" w:rsidRDefault="00BE2CBA" w14:paraId="46AC3637" w14:textId="77777777">
      <w:pPr>
        <w:spacing w:line="360" w:lineRule="auto"/>
        <w:rPr>
          <w:rFonts w:cstheme="minorHAnsi"/>
          <w:sz w:val="24"/>
          <w:szCs w:val="24"/>
        </w:rPr>
      </w:pPr>
    </w:p>
    <w:p w:rsidRPr="00CC2747" w:rsidR="00711E6D" w:rsidP="0B4FDAD2" w:rsidRDefault="00711E6D" w14:paraId="163C7583" w14:textId="2DF3C7FF">
      <w:pPr>
        <w:spacing w:line="360" w:lineRule="auto"/>
        <w:rPr>
          <w:rFonts w:cs="Calibri" w:cstheme="minorAscii"/>
          <w:sz w:val="24"/>
          <w:szCs w:val="24"/>
        </w:rPr>
      </w:pPr>
      <w:r w:rsidRPr="0B4FDAD2" w:rsidR="1F7166FA">
        <w:rPr>
          <w:rFonts w:cs="Calibri" w:cstheme="minorAscii"/>
          <w:sz w:val="24"/>
          <w:szCs w:val="24"/>
        </w:rPr>
        <w:t>In a casino</w:t>
      </w:r>
      <w:ins w:author="Meike Robaard" w:date="2022-05-25T18:17:38.372Z" w:id="1799664110">
        <w:r w:rsidRPr="0B4FDAD2" w:rsidR="1F7166FA">
          <w:rPr>
            <w:rFonts w:cs="Calibri" w:cstheme="minorAscii"/>
            <w:sz w:val="24"/>
            <w:szCs w:val="24"/>
          </w:rPr>
          <w:t>,</w:t>
        </w:r>
      </w:ins>
      <w:r w:rsidRPr="0B4FDAD2" w:rsidR="1F7166FA">
        <w:rPr>
          <w:rFonts w:cs="Calibri" w:cstheme="minorAscii"/>
          <w:sz w:val="24"/>
          <w:szCs w:val="24"/>
        </w:rPr>
        <w:t xml:space="preserve"> this is obviously irrational. But in the natural environment in which we have evolved, this way of thinking makes sense. </w:t>
      </w:r>
      <w:ins w:author="Meike Robaard" w:date="2022-05-25T18:17:55.868Z" w:id="2073471758">
        <w:r w:rsidRPr="0B4FDAD2" w:rsidR="1F7166FA">
          <w:rPr>
            <w:rFonts w:cs="Calibri" w:cstheme="minorAscii"/>
            <w:sz w:val="24"/>
            <w:szCs w:val="24"/>
          </w:rPr>
          <w:t>After all, m</w:t>
        </w:r>
      </w:ins>
      <w:del w:author="Meike Robaard" w:date="2022-05-25T18:17:53.193Z" w:id="346655687">
        <w:r w:rsidRPr="0B4FDAD2" w:rsidDel="1F7166FA">
          <w:rPr>
            <w:rFonts w:cs="Calibri" w:cstheme="minorAscii"/>
            <w:sz w:val="24"/>
            <w:szCs w:val="24"/>
          </w:rPr>
          <w:delText>M</w:delText>
        </w:r>
      </w:del>
      <w:proofErr w:type="spellStart"/>
      <w:r w:rsidRPr="0B4FDAD2" w:rsidR="1F7166FA">
        <w:rPr>
          <w:rFonts w:cs="Calibri" w:cstheme="minorAscii"/>
          <w:sz w:val="24"/>
          <w:szCs w:val="24"/>
        </w:rPr>
        <w:t>ost</w:t>
      </w:r>
      <w:proofErr w:type="spellEnd"/>
      <w:r w:rsidRPr="0B4FDAD2" w:rsidR="1F7166FA">
        <w:rPr>
          <w:rFonts w:cs="Calibri" w:cstheme="minorAscii"/>
          <w:sz w:val="24"/>
          <w:szCs w:val="24"/>
        </w:rPr>
        <w:t xml:space="preserve"> natural events are </w:t>
      </w:r>
      <w:del w:author="Meike Robaard" w:date="2022-05-25T18:18:00.152Z" w:id="1036449968">
        <w:r w:rsidRPr="0B4FDAD2" w:rsidDel="1F7166FA">
          <w:rPr>
            <w:rFonts w:cs="Calibri" w:cstheme="minorAscii"/>
            <w:sz w:val="24"/>
            <w:szCs w:val="24"/>
          </w:rPr>
          <w:delText xml:space="preserve">indeed </w:delText>
        </w:r>
      </w:del>
      <w:r w:rsidRPr="0B4FDAD2" w:rsidR="1F7166FA">
        <w:rPr>
          <w:rFonts w:cs="Calibri" w:cstheme="minorAscii"/>
          <w:sz w:val="24"/>
          <w:szCs w:val="24"/>
        </w:rPr>
        <w:t>cyclical. When predicting the weather, for example, the probability of rain does increase as the length of a dry period increases (in a climate and season in which it rains regularly). In other words, it is only in artificial, modern contexts (the casino) that this way of thinking is irrational</w:t>
      </w:r>
      <w:r w:rsidRPr="0B4FDAD2" w:rsidR="2A166B30">
        <w:rPr>
          <w:rFonts w:cs="Calibri" w:cstheme="minorAscii"/>
          <w:sz w:val="24"/>
          <w:szCs w:val="24"/>
        </w:rPr>
        <w:t xml:space="preserve"> (Pinker</w:t>
      </w:r>
      <w:ins w:author="Meike Robaard" w:date="2022-05-25T18:18:10.937Z" w:id="1626395442">
        <w:r w:rsidRPr="0B4FDAD2" w:rsidR="2A166B30">
          <w:rPr>
            <w:rFonts w:cs="Calibri" w:cstheme="minorAscii"/>
            <w:sz w:val="24"/>
            <w:szCs w:val="24"/>
          </w:rPr>
          <w:t>,</w:t>
        </w:r>
      </w:ins>
      <w:r w:rsidRPr="0B4FDAD2" w:rsidR="2A166B30">
        <w:rPr>
          <w:rFonts w:cs="Calibri" w:cstheme="minorAscii"/>
          <w:sz w:val="24"/>
          <w:szCs w:val="24"/>
        </w:rPr>
        <w:t xml:space="preserve"> 1997)</w:t>
      </w:r>
      <w:r w:rsidRPr="0B4FDAD2" w:rsidR="1F7166FA">
        <w:rPr>
          <w:rFonts w:cs="Calibri" w:cstheme="minorAscii"/>
          <w:sz w:val="24"/>
          <w:szCs w:val="24"/>
        </w:rPr>
        <w:t xml:space="preserve">. </w:t>
      </w:r>
      <w:bookmarkStart w:name="_Hlk93935633" w:id="2"/>
      <w:r w:rsidRPr="0B4FDAD2" w:rsidR="58F92811">
        <w:rPr>
          <w:rFonts w:cs="Calibri" w:cstheme="minorAscii"/>
          <w:sz w:val="24"/>
          <w:szCs w:val="24"/>
        </w:rPr>
        <w:t xml:space="preserve">The </w:t>
      </w:r>
      <w:r w:rsidRPr="0B4FDAD2" w:rsidR="58F92811">
        <w:rPr>
          <w:rFonts w:cs="Calibri" w:cstheme="minorAscii"/>
          <w:sz w:val="24"/>
          <w:szCs w:val="24"/>
        </w:rPr>
        <w:t>same can be said for the many statistical reasoning errors we tend to make (like the base rate fallacy</w:t>
      </w:r>
      <w:r w:rsidRPr="0B4FDAD2" w:rsidR="2A166B30">
        <w:rPr>
          <w:rFonts w:cs="Calibri" w:cstheme="minorAscii"/>
          <w:sz w:val="24"/>
          <w:szCs w:val="24"/>
        </w:rPr>
        <w:t xml:space="preserve"> – see examples in chapter 2 and the appendix</w:t>
      </w:r>
      <w:r w:rsidRPr="0B4FDAD2" w:rsidR="58F92811">
        <w:rPr>
          <w:rFonts w:cs="Calibri" w:cstheme="minorAscii"/>
          <w:sz w:val="24"/>
          <w:szCs w:val="24"/>
        </w:rPr>
        <w:t>). We did</w:t>
      </w:r>
      <w:ins w:author="Meike Robaard" w:date="2022-05-25T18:18:23.409Z" w:id="374956925">
        <w:r w:rsidRPr="0B4FDAD2" w:rsidR="58F92811">
          <w:rPr>
            <w:rFonts w:cs="Calibri" w:cstheme="minorAscii"/>
            <w:sz w:val="24"/>
            <w:szCs w:val="24"/>
          </w:rPr>
          <w:t xml:space="preserve"> not</w:t>
        </w:r>
      </w:ins>
      <w:del w:author="Meike Robaard" w:date="2022-05-25T18:18:21.664Z" w:id="1518767656">
        <w:r w:rsidRPr="0B4FDAD2" w:rsidDel="58F92811">
          <w:rPr>
            <w:rFonts w:cs="Calibri" w:cstheme="minorAscii"/>
            <w:sz w:val="24"/>
            <w:szCs w:val="24"/>
          </w:rPr>
          <w:delText>n’t</w:delText>
        </w:r>
      </w:del>
      <w:r w:rsidRPr="0B4FDAD2" w:rsidR="58F92811">
        <w:rPr>
          <w:rFonts w:cs="Calibri" w:cstheme="minorAscii"/>
          <w:sz w:val="24"/>
          <w:szCs w:val="24"/>
        </w:rPr>
        <w:t xml:space="preserve"> encounter these problems in our ancestral environment, so our intuitions did not evolve to solve the</w:t>
      </w:r>
      <w:ins w:author="Meike Robaard" w:date="2022-05-25T18:18:37.346Z" w:id="1064625879">
        <w:r w:rsidRPr="0B4FDAD2" w:rsidR="58F92811">
          <w:rPr>
            <w:rFonts w:cs="Calibri" w:cstheme="minorAscii"/>
            <w:sz w:val="24"/>
            <w:szCs w:val="24"/>
          </w:rPr>
          <w:t>m</w:t>
        </w:r>
      </w:ins>
      <w:del w:author="Meike Robaard" w:date="2022-05-25T18:18:36.245Z" w:id="881788176">
        <w:r w:rsidRPr="0B4FDAD2" w:rsidDel="58F92811">
          <w:rPr>
            <w:rFonts w:cs="Calibri" w:cstheme="minorAscii"/>
            <w:sz w:val="24"/>
            <w:szCs w:val="24"/>
          </w:rPr>
          <w:delText>se</w:delText>
        </w:r>
      </w:del>
      <w:r w:rsidRPr="0B4FDAD2" w:rsidR="58F92811">
        <w:rPr>
          <w:rFonts w:cs="Calibri" w:cstheme="minorAscii"/>
          <w:sz w:val="24"/>
          <w:szCs w:val="24"/>
        </w:rPr>
        <w:t xml:space="preserve">. </w:t>
      </w:r>
    </w:p>
    <w:bookmarkEnd w:id="2"/>
    <w:p w:rsidRPr="00CC2747" w:rsidR="00711E6D" w:rsidP="0038246D" w:rsidRDefault="00711E6D" w14:paraId="2874E2A8" w14:textId="77777777">
      <w:pPr>
        <w:spacing w:line="360" w:lineRule="auto"/>
        <w:rPr>
          <w:rFonts w:cstheme="minorHAnsi"/>
          <w:sz w:val="24"/>
          <w:szCs w:val="24"/>
        </w:rPr>
      </w:pPr>
    </w:p>
    <w:p w:rsidRPr="00CC2747" w:rsidR="00711E6D" w:rsidP="0038246D" w:rsidRDefault="00711E6D" w14:paraId="2728061F" w14:textId="77777777">
      <w:pPr>
        <w:spacing w:line="360" w:lineRule="auto"/>
        <w:rPr>
          <w:rFonts w:cstheme="minorHAnsi"/>
          <w:b/>
          <w:bCs/>
          <w:sz w:val="24"/>
          <w:szCs w:val="24"/>
        </w:rPr>
      </w:pPr>
      <w:r w:rsidRPr="00CC2747">
        <w:rPr>
          <w:rFonts w:cstheme="minorHAnsi"/>
          <w:b/>
          <w:bCs/>
          <w:sz w:val="24"/>
          <w:szCs w:val="24"/>
        </w:rPr>
        <w:t>Taking stock</w:t>
      </w:r>
    </w:p>
    <w:p w:rsidRPr="00CC2747" w:rsidR="00711E6D" w:rsidP="0038246D" w:rsidRDefault="00711E6D" w14:paraId="457FAADA" w14:textId="77777777">
      <w:pPr>
        <w:spacing w:line="360" w:lineRule="auto"/>
        <w:rPr>
          <w:rFonts w:cstheme="minorHAnsi"/>
          <w:b/>
          <w:bCs/>
          <w:sz w:val="24"/>
          <w:szCs w:val="24"/>
        </w:rPr>
      </w:pPr>
    </w:p>
    <w:p w:rsidR="00711E6D" w:rsidP="0B4FDAD2" w:rsidRDefault="00711E6D" w14:paraId="4DCA53FF" w14:textId="6C856F2F">
      <w:pPr>
        <w:spacing w:line="360" w:lineRule="auto"/>
        <w:rPr>
          <w:rFonts w:cs="Calibri" w:cstheme="minorAscii"/>
          <w:sz w:val="24"/>
          <w:szCs w:val="24"/>
        </w:rPr>
      </w:pPr>
      <w:r w:rsidRPr="0B4FDAD2" w:rsidR="1F7166FA">
        <w:rPr>
          <w:rFonts w:cs="Calibri" w:cstheme="minorAscii"/>
          <w:sz w:val="24"/>
          <w:szCs w:val="24"/>
        </w:rPr>
        <w:t>So, let</w:t>
      </w:r>
      <w:ins w:author="Meike Robaard" w:date="2022-05-25T18:19:21.837Z" w:id="1260480494">
        <w:r w:rsidRPr="0B4FDAD2" w:rsidR="1F7166FA">
          <w:rPr>
            <w:rFonts w:cs="Calibri" w:cstheme="minorAscii"/>
            <w:sz w:val="24"/>
            <w:szCs w:val="24"/>
          </w:rPr>
          <w:t xml:space="preserve"> us</w:t>
        </w:r>
      </w:ins>
      <w:del w:author="Meike Robaard" w:date="2022-05-25T18:19:20.54Z" w:id="1952278298">
        <w:r w:rsidRPr="0B4FDAD2" w:rsidDel="1F7166FA">
          <w:rPr>
            <w:rFonts w:cs="Calibri" w:cstheme="minorAscii"/>
            <w:sz w:val="24"/>
            <w:szCs w:val="24"/>
          </w:rPr>
          <w:delText>’s</w:delText>
        </w:r>
      </w:del>
      <w:r w:rsidRPr="0B4FDAD2" w:rsidR="1F7166FA">
        <w:rPr>
          <w:rFonts w:cs="Calibri" w:cstheme="minorAscii"/>
          <w:sz w:val="24"/>
          <w:szCs w:val="24"/>
        </w:rPr>
        <w:t xml:space="preserve"> take stock. Evolution has provided us with two cognitive systems: the first is fast and frugal. It leads to reasoning errors because of its approximat</w:t>
      </w:r>
      <w:r w:rsidRPr="0B4FDAD2" w:rsidR="58F92811">
        <w:rPr>
          <w:rFonts w:cs="Calibri" w:cstheme="minorAscii"/>
          <w:sz w:val="24"/>
          <w:szCs w:val="24"/>
        </w:rPr>
        <w:t>ing</w:t>
      </w:r>
      <w:r w:rsidRPr="0B4FDAD2" w:rsidR="1F7166FA">
        <w:rPr>
          <w:rFonts w:cs="Calibri" w:cstheme="minorAscii"/>
          <w:sz w:val="24"/>
          <w:szCs w:val="24"/>
        </w:rPr>
        <w:t xml:space="preserve"> nature, error management and a 'mismatch' between the problems it was designed to solve (</w:t>
      </w:r>
      <w:r w:rsidRPr="0B4FDAD2" w:rsidR="58F92811">
        <w:rPr>
          <w:rFonts w:cs="Calibri" w:cstheme="minorAscii"/>
          <w:sz w:val="24"/>
          <w:szCs w:val="24"/>
        </w:rPr>
        <w:t>s</w:t>
      </w:r>
      <w:r w:rsidRPr="0B4FDAD2" w:rsidR="1F7166FA">
        <w:rPr>
          <w:rFonts w:cs="Calibri" w:cstheme="minorAscii"/>
          <w:sz w:val="24"/>
          <w:szCs w:val="24"/>
        </w:rPr>
        <w:t xml:space="preserve">tone </w:t>
      </w:r>
      <w:r w:rsidRPr="0B4FDAD2" w:rsidR="58F92811">
        <w:rPr>
          <w:rFonts w:cs="Calibri" w:cstheme="minorAscii"/>
          <w:sz w:val="24"/>
          <w:szCs w:val="24"/>
        </w:rPr>
        <w:t>a</w:t>
      </w:r>
      <w:r w:rsidRPr="0B4FDAD2" w:rsidR="1F7166FA">
        <w:rPr>
          <w:rFonts w:cs="Calibri" w:cstheme="minorAscii"/>
          <w:sz w:val="24"/>
          <w:szCs w:val="24"/>
        </w:rPr>
        <w:t xml:space="preserve">ge problems) and the problems we face today. System 2 can put our thinking back on </w:t>
      </w:r>
      <w:r w:rsidRPr="0B4FDAD2" w:rsidR="58F92811">
        <w:rPr>
          <w:rFonts w:cs="Calibri" w:cstheme="minorAscii"/>
          <w:sz w:val="24"/>
          <w:szCs w:val="24"/>
        </w:rPr>
        <w:t>track,</w:t>
      </w:r>
      <w:r w:rsidRPr="0B4FDAD2" w:rsidR="1F7166FA">
        <w:rPr>
          <w:rFonts w:cs="Calibri" w:cstheme="minorAscii"/>
          <w:sz w:val="24"/>
          <w:szCs w:val="24"/>
        </w:rPr>
        <w:t xml:space="preserve"> but it requires </w:t>
      </w:r>
      <w:r w:rsidRPr="0B4FDAD2" w:rsidR="1F7166FA">
        <w:rPr>
          <w:rFonts w:cs="Calibri" w:cstheme="minorAscii"/>
          <w:sz w:val="24"/>
          <w:szCs w:val="24"/>
        </w:rPr>
        <w:t>effort</w:t>
      </w:r>
      <w:ins w:author="Meike Robaard" w:date="2022-05-25T18:19:56.254Z" w:id="768354109">
        <w:r w:rsidRPr="0B4FDAD2" w:rsidR="1F7166FA">
          <w:rPr>
            <w:rFonts w:cs="Calibri" w:cstheme="minorAscii"/>
            <w:sz w:val="24"/>
            <w:szCs w:val="24"/>
          </w:rPr>
          <w:t>,</w:t>
        </w:r>
      </w:ins>
      <w:r w:rsidRPr="0B4FDAD2" w:rsidR="1F7166FA">
        <w:rPr>
          <w:rFonts w:cs="Calibri" w:cstheme="minorAscii"/>
          <w:sz w:val="24"/>
          <w:szCs w:val="24"/>
        </w:rPr>
        <w:t xml:space="preserve"> and it usually stays in the background. Kahneman</w:t>
      </w:r>
      <w:r w:rsidRPr="0B4FDAD2" w:rsidR="1F7166FA">
        <w:rPr>
          <w:rFonts w:cs="Calibri" w:cstheme="minorAscii"/>
          <w:sz w:val="24"/>
          <w:szCs w:val="24"/>
        </w:rPr>
        <w:t xml:space="preserve"> (2011)</w:t>
      </w:r>
      <w:r w:rsidRPr="0B4FDAD2" w:rsidR="1F7166FA">
        <w:rPr>
          <w:rFonts w:cs="Calibri" w:cstheme="minorAscii"/>
          <w:sz w:val="24"/>
          <w:szCs w:val="24"/>
        </w:rPr>
        <w:t xml:space="preserve"> call</w:t>
      </w:r>
      <w:r w:rsidRPr="0B4FDAD2" w:rsidR="1F7166FA">
        <w:rPr>
          <w:rFonts w:cs="Calibri" w:cstheme="minorAscii"/>
          <w:sz w:val="24"/>
          <w:szCs w:val="24"/>
        </w:rPr>
        <w:t>s</w:t>
      </w:r>
      <w:r w:rsidRPr="0B4FDAD2" w:rsidR="1F7166FA">
        <w:rPr>
          <w:rFonts w:cs="Calibri" w:cstheme="minorAscii"/>
          <w:sz w:val="24"/>
          <w:szCs w:val="24"/>
        </w:rPr>
        <w:t xml:space="preserve"> system 2 'the lazy controller'. System 2 only intervenes if there is no response from system 1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calculate 25x56 - we do not have an immediate, intuitive answer for this) and when we deliberately switch it on to check the output of system 1 (by consciously reflecting on a problem). </w:t>
      </w:r>
    </w:p>
    <w:p w:rsidR="00711E6D" w:rsidP="0038246D" w:rsidRDefault="00711E6D" w14:paraId="66053F91" w14:textId="77777777">
      <w:pPr>
        <w:spacing w:line="360" w:lineRule="auto"/>
        <w:rPr>
          <w:rFonts w:cstheme="minorHAnsi"/>
          <w:sz w:val="24"/>
          <w:szCs w:val="24"/>
        </w:rPr>
      </w:pPr>
    </w:p>
    <w:p w:rsidRPr="00CC2747" w:rsidR="00711E6D" w:rsidP="0B4FDAD2" w:rsidRDefault="00711E6D" w14:paraId="72648706" w14:textId="753CFFCB">
      <w:pPr>
        <w:spacing w:line="360" w:lineRule="auto"/>
        <w:rPr>
          <w:rFonts w:cs="Calibri" w:cstheme="minorAscii"/>
          <w:sz w:val="24"/>
          <w:szCs w:val="24"/>
        </w:rPr>
      </w:pPr>
      <w:del w:author="Meike Robaard" w:date="2022-05-25T18:20:49.011Z" w:id="1755373228">
        <w:r w:rsidRPr="0B4FDAD2" w:rsidDel="1F7166FA">
          <w:rPr>
            <w:rFonts w:cs="Calibri" w:cstheme="minorAscii"/>
            <w:sz w:val="24"/>
            <w:szCs w:val="24"/>
          </w:rPr>
          <w:delText>And that</w:delText>
        </w:r>
      </w:del>
      <w:ins w:author="Meike Robaard" w:date="2022-05-25T18:20:50.68Z" w:id="1954973031">
        <w:r w:rsidRPr="0B4FDAD2" w:rsidR="1F7166FA">
          <w:rPr>
            <w:rFonts w:cs="Calibri" w:cstheme="minorAscii"/>
            <w:sz w:val="24"/>
            <w:szCs w:val="24"/>
          </w:rPr>
          <w:t>Now, this</w:t>
        </w:r>
      </w:ins>
      <w:r w:rsidRPr="0B4FDAD2" w:rsidR="1F7166FA">
        <w:rPr>
          <w:rFonts w:cs="Calibri" w:cstheme="minorAscii"/>
          <w:sz w:val="24"/>
          <w:szCs w:val="24"/>
        </w:rPr>
        <w:t xml:space="preserve"> is precisely what the critical thinker </w:t>
      </w:r>
      <w:r w:rsidRPr="0B4FDAD2" w:rsidR="1F7166FA">
        <w:rPr>
          <w:rFonts w:cs="Calibri" w:cstheme="minorAscii"/>
          <w:sz w:val="24"/>
          <w:szCs w:val="24"/>
        </w:rPr>
        <w:t>does</w:t>
      </w:r>
      <w:r w:rsidRPr="0B4FDAD2" w:rsidR="1F7166FA">
        <w:rPr>
          <w:rFonts w:cs="Calibri" w:cstheme="minorAscii"/>
          <w:sz w:val="24"/>
          <w:szCs w:val="24"/>
        </w:rPr>
        <w:t xml:space="preserve">: </w:t>
      </w:r>
      <w:r w:rsidRPr="0B4FDAD2" w:rsidR="1F7166FA">
        <w:rPr>
          <w:rFonts w:cs="Calibri" w:cstheme="minorAscii"/>
          <w:sz w:val="24"/>
          <w:szCs w:val="24"/>
        </w:rPr>
        <w:t xml:space="preserve">she </w:t>
      </w:r>
      <w:del w:author="Meike Robaard" w:date="2022-05-25T18:21:22.598Z" w:id="1610565861">
        <w:r w:rsidRPr="0B4FDAD2" w:rsidDel="1F7166FA">
          <w:rPr>
            <w:rFonts w:cs="Calibri" w:cstheme="minorAscii"/>
            <w:sz w:val="24"/>
            <w:szCs w:val="24"/>
          </w:rPr>
          <w:delText>is</w:delText>
        </w:r>
        <w:r w:rsidRPr="0B4FDAD2" w:rsidDel="1F7166FA">
          <w:rPr>
            <w:rFonts w:cs="Calibri" w:cstheme="minorAscii"/>
            <w:sz w:val="24"/>
            <w:szCs w:val="24"/>
          </w:rPr>
          <w:delText xml:space="preserve"> aware of </w:delText>
        </w:r>
      </w:del>
      <w:ins w:author="Meike Robaard" w:date="2022-05-25T18:21:24.732Z" w:id="1979285463">
        <w:r w:rsidRPr="0B4FDAD2" w:rsidR="1F7166FA">
          <w:rPr>
            <w:rFonts w:cs="Calibri" w:cstheme="minorAscii"/>
            <w:sz w:val="24"/>
            <w:szCs w:val="24"/>
          </w:rPr>
          <w:t xml:space="preserve">recognizes </w:t>
        </w:r>
      </w:ins>
      <w:r w:rsidRPr="0B4FDAD2" w:rsidR="1F7166FA">
        <w:rPr>
          <w:rFonts w:cs="Calibri" w:cstheme="minorAscii"/>
          <w:sz w:val="24"/>
          <w:szCs w:val="24"/>
        </w:rPr>
        <w:t>the fact that</w:t>
      </w:r>
      <w:r w:rsidRPr="0B4FDAD2" w:rsidR="1F7166FA">
        <w:rPr>
          <w:rFonts w:cs="Calibri" w:cstheme="minorAscii"/>
          <w:sz w:val="24"/>
          <w:szCs w:val="24"/>
        </w:rPr>
        <w:t xml:space="preserve"> our automatic, intuitive thinking is fallible (in certain contexts) and call</w:t>
      </w:r>
      <w:r w:rsidRPr="0B4FDAD2" w:rsidR="1F7166FA">
        <w:rPr>
          <w:rFonts w:cs="Calibri" w:cstheme="minorAscii"/>
          <w:sz w:val="24"/>
          <w:szCs w:val="24"/>
        </w:rPr>
        <w:t>s upon</w:t>
      </w:r>
      <w:r w:rsidRPr="0B4FDAD2" w:rsidR="1F7166FA">
        <w:rPr>
          <w:rFonts w:cs="Calibri" w:cstheme="minorAscii"/>
          <w:sz w:val="24"/>
          <w:szCs w:val="24"/>
        </w:rPr>
        <w:t xml:space="preserve"> system 2 (our conscious, reflective thinking) to check the output of system 1. Because system 1 can never be switched off, those answers come automatically. It is therefore a matter of checking the constant flow of system 1 regularly</w:t>
      </w:r>
      <w:ins w:author="Meike Robaard" w:date="2022-05-25T18:21:41.389Z" w:id="71172383">
        <w:r w:rsidRPr="0B4FDAD2" w:rsidR="1F7166FA">
          <w:rPr>
            <w:rFonts w:cs="Calibri" w:cstheme="minorAscii"/>
            <w:sz w:val="24"/>
            <w:szCs w:val="24"/>
          </w:rPr>
          <w:t>,</w:t>
        </w:r>
      </w:ins>
      <w:r w:rsidRPr="0B4FDAD2" w:rsidR="1F7166FA">
        <w:rPr>
          <w:rFonts w:cs="Calibri" w:cstheme="minorAscii"/>
          <w:sz w:val="24"/>
          <w:szCs w:val="24"/>
        </w:rPr>
        <w:t xml:space="preserve"> and not following it blindly. </w:t>
      </w:r>
    </w:p>
    <w:p w:rsidRPr="00CC2747" w:rsidR="00711E6D" w:rsidP="0038246D" w:rsidRDefault="00711E6D" w14:paraId="159CD9DC" w14:textId="77777777">
      <w:pPr>
        <w:spacing w:line="360" w:lineRule="auto"/>
        <w:rPr>
          <w:rFonts w:cstheme="minorHAnsi"/>
          <w:sz w:val="24"/>
          <w:szCs w:val="24"/>
        </w:rPr>
      </w:pPr>
    </w:p>
    <w:p w:rsidRPr="00CC2747" w:rsidR="00711E6D" w:rsidP="0038246D" w:rsidRDefault="00711E6D" w14:paraId="3D5E76F5" w14:textId="77777777">
      <w:pPr>
        <w:spacing w:line="360" w:lineRule="auto"/>
        <w:rPr>
          <w:rFonts w:cstheme="minorHAnsi"/>
          <w:b/>
          <w:bCs/>
          <w:sz w:val="24"/>
          <w:szCs w:val="24"/>
        </w:rPr>
      </w:pPr>
      <w:r w:rsidRPr="00CC2747">
        <w:rPr>
          <w:rFonts w:cstheme="minorHAnsi"/>
          <w:b/>
          <w:bCs/>
          <w:sz w:val="24"/>
          <w:szCs w:val="24"/>
        </w:rPr>
        <w:t>Other sources of irrationality</w:t>
      </w:r>
    </w:p>
    <w:p w:rsidRPr="00CC2747" w:rsidR="00711E6D" w:rsidP="0038246D" w:rsidRDefault="00711E6D" w14:paraId="6C066B05" w14:textId="77777777">
      <w:pPr>
        <w:spacing w:line="360" w:lineRule="auto"/>
        <w:rPr>
          <w:rFonts w:cstheme="minorHAnsi"/>
          <w:b/>
          <w:bCs/>
          <w:sz w:val="24"/>
          <w:szCs w:val="24"/>
        </w:rPr>
      </w:pPr>
    </w:p>
    <w:p w:rsidRPr="00CC2747" w:rsidR="00711E6D" w:rsidP="0038246D" w:rsidRDefault="00711E6D" w14:paraId="4D448CBC" w14:textId="77777777">
      <w:pPr>
        <w:spacing w:line="360" w:lineRule="auto"/>
        <w:rPr>
          <w:rFonts w:cstheme="minorHAnsi"/>
          <w:b/>
          <w:bCs/>
          <w:i/>
          <w:iCs/>
          <w:sz w:val="24"/>
          <w:szCs w:val="24"/>
        </w:rPr>
      </w:pPr>
      <w:r w:rsidRPr="00CC2747">
        <w:rPr>
          <w:rFonts w:cstheme="minorHAnsi"/>
          <w:b/>
          <w:bCs/>
          <w:i/>
          <w:iCs/>
          <w:sz w:val="24"/>
          <w:szCs w:val="24"/>
        </w:rPr>
        <w:t>The social environment</w:t>
      </w:r>
    </w:p>
    <w:p w:rsidRPr="00CC2747" w:rsidR="00711E6D" w:rsidP="0038246D" w:rsidRDefault="00711E6D" w14:paraId="59D7F41E" w14:textId="77777777">
      <w:pPr>
        <w:spacing w:line="360" w:lineRule="auto"/>
        <w:rPr>
          <w:rFonts w:cstheme="minorHAnsi"/>
          <w:sz w:val="24"/>
          <w:szCs w:val="24"/>
        </w:rPr>
      </w:pPr>
    </w:p>
    <w:p w:rsidR="00711E6D" w:rsidP="0B4FDAD2" w:rsidRDefault="00711E6D" w14:paraId="4CBD0B59" w14:textId="1B74D787">
      <w:pPr>
        <w:spacing w:line="360" w:lineRule="auto"/>
        <w:rPr>
          <w:rFonts w:cs="Calibri" w:cstheme="minorAscii"/>
          <w:sz w:val="24"/>
          <w:szCs w:val="24"/>
        </w:rPr>
      </w:pPr>
      <w:r w:rsidRPr="0B4FDAD2" w:rsidR="1F7166FA">
        <w:rPr>
          <w:rFonts w:cs="Calibri" w:cstheme="minorAscii"/>
          <w:sz w:val="24"/>
          <w:szCs w:val="24"/>
        </w:rPr>
        <w:t xml:space="preserve">So </w:t>
      </w:r>
      <w:r w:rsidRPr="0B4FDAD2" w:rsidR="58F92811">
        <w:rPr>
          <w:rFonts w:cs="Calibri" w:cstheme="minorAscii"/>
          <w:sz w:val="24"/>
          <w:szCs w:val="24"/>
        </w:rPr>
        <w:t>far,</w:t>
      </w:r>
      <w:r w:rsidRPr="0B4FDAD2" w:rsidR="1F7166FA">
        <w:rPr>
          <w:rFonts w:cs="Calibri" w:cstheme="minorAscii"/>
          <w:sz w:val="24"/>
          <w:szCs w:val="24"/>
        </w:rPr>
        <w:t xml:space="preserve"> we have only </w:t>
      </w:r>
      <w:r w:rsidRPr="0B4FDAD2" w:rsidR="58F92811">
        <w:rPr>
          <w:rFonts w:cs="Calibri" w:cstheme="minorAscii"/>
          <w:sz w:val="24"/>
          <w:szCs w:val="24"/>
        </w:rPr>
        <w:t>discussed the evolutionary need to</w:t>
      </w:r>
      <w:r w:rsidRPr="0B4FDAD2" w:rsidR="1F7166FA">
        <w:rPr>
          <w:rFonts w:cs="Calibri" w:cstheme="minorAscii"/>
          <w:sz w:val="24"/>
          <w:szCs w:val="24"/>
        </w:rPr>
        <w:t xml:space="preserve"> navigat</w:t>
      </w:r>
      <w:r w:rsidRPr="0B4FDAD2" w:rsidR="58F92811">
        <w:rPr>
          <w:rFonts w:cs="Calibri" w:cstheme="minorAscii"/>
          <w:sz w:val="24"/>
          <w:szCs w:val="24"/>
        </w:rPr>
        <w:t>e</w:t>
      </w:r>
      <w:r w:rsidRPr="0B4FDAD2" w:rsidR="1F7166FA">
        <w:rPr>
          <w:rFonts w:cs="Calibri" w:cstheme="minorAscii"/>
          <w:sz w:val="24"/>
          <w:szCs w:val="24"/>
        </w:rPr>
        <w:t xml:space="preserve"> our physical or natural environment. But humans are also part of a social environment. As social primates, our survival and reproductive opportunities depend </w:t>
      </w:r>
      <w:ins w:author="Meike Robaard" w:date="2022-05-25T18:22:14.142Z" w:id="1803928389">
        <w:r w:rsidRPr="0B4FDAD2" w:rsidR="1F7166FA">
          <w:rPr>
            <w:rFonts w:cs="Calibri" w:cstheme="minorAscii"/>
            <w:sz w:val="24"/>
            <w:szCs w:val="24"/>
          </w:rPr>
          <w:t>largely</w:t>
        </w:r>
      </w:ins>
      <w:del w:author="Meike Robaard" w:date="2022-05-25T18:22:10.553Z" w:id="706460022">
        <w:r w:rsidRPr="0B4FDAD2" w:rsidDel="1F7166FA">
          <w:rPr>
            <w:rFonts w:cs="Calibri" w:cstheme="minorAscii"/>
            <w:sz w:val="24"/>
            <w:szCs w:val="24"/>
          </w:rPr>
          <w:delText>to a large extent</w:delText>
        </w:r>
      </w:del>
      <w:r w:rsidRPr="0B4FDAD2" w:rsidR="1F7166FA">
        <w:rPr>
          <w:rFonts w:cs="Calibri" w:cstheme="minorAscii"/>
          <w:sz w:val="24"/>
          <w:szCs w:val="24"/>
        </w:rPr>
        <w:t xml:space="preserve"> on our relationship with</w:t>
      </w:r>
      <w:ins w:author="Meike Robaard" w:date="2022-05-25T18:22:21.586Z" w:id="1340961755">
        <w:r w:rsidRPr="0B4FDAD2" w:rsidR="1F7166FA">
          <w:rPr>
            <w:rFonts w:cs="Calibri" w:cstheme="minorAscii"/>
            <w:sz w:val="24"/>
            <w:szCs w:val="24"/>
          </w:rPr>
          <w:t xml:space="preserve"> and to</w:t>
        </w:r>
      </w:ins>
      <w:r w:rsidRPr="0B4FDAD2" w:rsidR="1F7166FA">
        <w:rPr>
          <w:rFonts w:cs="Calibri" w:cstheme="minorAscii"/>
          <w:sz w:val="24"/>
          <w:szCs w:val="24"/>
        </w:rPr>
        <w:t xml:space="preserve"> other members of the group. Our cognitive apparatus is therefore not only designed to navigate the physical</w:t>
      </w:r>
      <w:ins w:author="Meike Robaard" w:date="2022-05-25T18:22:39.809Z" w:id="1479693343">
        <w:r w:rsidRPr="0B4FDAD2" w:rsidR="1F7166FA">
          <w:rPr>
            <w:rFonts w:cs="Calibri" w:cstheme="minorAscii"/>
            <w:sz w:val="24"/>
            <w:szCs w:val="24"/>
          </w:rPr>
          <w:t>-</w:t>
        </w:r>
      </w:ins>
      <w:del w:author="Meike Robaard" w:date="2022-05-25T18:22:38.124Z" w:id="776674306">
        <w:r w:rsidRPr="0B4FDAD2" w:rsidDel="1F7166FA">
          <w:rPr>
            <w:rFonts w:cs="Calibri" w:cstheme="minorAscii"/>
            <w:sz w:val="24"/>
            <w:szCs w:val="24"/>
          </w:rPr>
          <w:delText xml:space="preserve"> or </w:delText>
        </w:r>
      </w:del>
      <w:r w:rsidRPr="0B4FDAD2" w:rsidR="1F7166FA">
        <w:rPr>
          <w:rFonts w:cs="Calibri" w:cstheme="minorAscii"/>
          <w:sz w:val="24"/>
          <w:szCs w:val="24"/>
        </w:rPr>
        <w:t>natural environment</w:t>
      </w:r>
      <w:ins w:author="Meike Robaard" w:date="2022-05-25T18:22:45.587Z" w:id="449930095">
        <w:r w:rsidRPr="0B4FDAD2" w:rsidR="1F7166FA">
          <w:rPr>
            <w:rFonts w:cs="Calibri" w:cstheme="minorAscii"/>
            <w:sz w:val="24"/>
            <w:szCs w:val="24"/>
          </w:rPr>
          <w:t>,</w:t>
        </w:r>
      </w:ins>
      <w:r w:rsidRPr="0B4FDAD2" w:rsidR="1F7166FA">
        <w:rPr>
          <w:rFonts w:cs="Calibri" w:cstheme="minorAscii"/>
          <w:sz w:val="24"/>
          <w:szCs w:val="24"/>
        </w:rPr>
        <w:t xml:space="preserve"> but also the social environment. Th</w:t>
      </w:r>
      <w:ins w:author="Meike Robaard" w:date="2022-05-25T18:22:53.115Z" w:id="1715345044">
        <w:r w:rsidRPr="0B4FDAD2" w:rsidR="1F7166FA">
          <w:rPr>
            <w:rFonts w:cs="Calibri" w:cstheme="minorAscii"/>
            <w:sz w:val="24"/>
            <w:szCs w:val="24"/>
          </w:rPr>
          <w:t>is</w:t>
        </w:r>
      </w:ins>
      <w:del w:author="Meike Robaard" w:date="2022-05-25T18:22:51.909Z" w:id="24293501">
        <w:r w:rsidRPr="0B4FDAD2" w:rsidDel="1F7166FA">
          <w:rPr>
            <w:rFonts w:cs="Calibri" w:cstheme="minorAscii"/>
            <w:sz w:val="24"/>
            <w:szCs w:val="24"/>
          </w:rPr>
          <w:delText>at</w:delText>
        </w:r>
      </w:del>
      <w:r w:rsidRPr="0B4FDAD2" w:rsidR="1F7166FA">
        <w:rPr>
          <w:rFonts w:cs="Calibri" w:cstheme="minorAscii"/>
          <w:sz w:val="24"/>
          <w:szCs w:val="24"/>
        </w:rPr>
        <w:t xml:space="preserve"> has</w:t>
      </w:r>
      <w:ins w:author="Meike Robaard" w:date="2022-05-25T18:22:57.151Z" w:id="1393809046">
        <w:r w:rsidRPr="0B4FDAD2" w:rsidR="1F7166FA">
          <w:rPr>
            <w:rFonts w:cs="Calibri" w:cstheme="minorAscii"/>
            <w:sz w:val="24"/>
            <w:szCs w:val="24"/>
          </w:rPr>
          <w:t xml:space="preserve"> some</w:t>
        </w:r>
      </w:ins>
      <w:r w:rsidRPr="0B4FDAD2" w:rsidR="1F7166FA">
        <w:rPr>
          <w:rFonts w:cs="Calibri" w:cstheme="minorAscii"/>
          <w:sz w:val="24"/>
          <w:szCs w:val="24"/>
        </w:rPr>
        <w:t xml:space="preserve"> important consequences. </w:t>
      </w:r>
      <w:ins w:author="Meike Robaard" w:date="2022-05-25T18:23:14.794Z" w:id="1259458767">
        <w:r w:rsidRPr="0B4FDAD2" w:rsidR="1F7166FA">
          <w:rPr>
            <w:rFonts w:cs="Calibri" w:cstheme="minorAscii"/>
            <w:sz w:val="24"/>
            <w:szCs w:val="24"/>
          </w:rPr>
          <w:t xml:space="preserve">Bear in mind here </w:t>
        </w:r>
      </w:ins>
      <w:del w:author="Meike Robaard" w:date="2022-05-25T18:23:08.05Z" w:id="354112025">
        <w:r w:rsidRPr="0B4FDAD2" w:rsidDel="1F7166FA">
          <w:rPr>
            <w:rFonts w:cs="Calibri" w:cstheme="minorAscii"/>
            <w:sz w:val="24"/>
            <w:szCs w:val="24"/>
          </w:rPr>
          <w:delText>Remember</w:delText>
        </w:r>
      </w:del>
      <w:r w:rsidRPr="0B4FDAD2" w:rsidR="1F7166FA">
        <w:rPr>
          <w:rFonts w:cs="Calibri" w:cstheme="minorAscii"/>
          <w:sz w:val="24"/>
          <w:szCs w:val="24"/>
        </w:rPr>
        <w:t xml:space="preserve"> that our thinking has not evolved for</w:t>
      </w:r>
      <w:ins w:author="Meike Robaard" w:date="2022-05-25T18:23:38.029Z" w:id="1270068867">
        <w:r w:rsidRPr="0B4FDAD2" w:rsidR="1F7166FA">
          <w:rPr>
            <w:rFonts w:cs="Calibri" w:cstheme="minorAscii"/>
            <w:sz w:val="24"/>
            <w:szCs w:val="24"/>
          </w:rPr>
          <w:t xml:space="preserve"> the purpose or pursuit of</w:t>
        </w:r>
      </w:ins>
      <w:r w:rsidRPr="0B4FDAD2" w:rsidR="1F7166FA">
        <w:rPr>
          <w:rFonts w:cs="Calibri" w:cstheme="minorAscii"/>
          <w:sz w:val="24"/>
          <w:szCs w:val="24"/>
        </w:rPr>
        <w:t xml:space="preserve"> truth but for reproduction. Truth is a means to an end. But, as I</w:t>
      </w:r>
      <w:ins w:author="Meike Robaard" w:date="2022-05-25T18:24:14.93Z" w:id="1747268708">
        <w:r w:rsidRPr="0B4FDAD2" w:rsidR="1F7166FA">
          <w:rPr>
            <w:rFonts w:cs="Calibri" w:cstheme="minorAscii"/>
            <w:sz w:val="24"/>
            <w:szCs w:val="24"/>
          </w:rPr>
          <w:t xml:space="preserve"> have previously</w:t>
        </w:r>
      </w:ins>
      <w:r w:rsidRPr="0B4FDAD2" w:rsidR="1F7166FA">
        <w:rPr>
          <w:rFonts w:cs="Calibri" w:cstheme="minorAscii"/>
          <w:sz w:val="24"/>
          <w:szCs w:val="24"/>
        </w:rPr>
        <w:t xml:space="preserve"> pointed out, </w:t>
      </w:r>
      <w:del w:author="Meike Robaard" w:date="2022-05-25T18:24:23.129Z" w:id="294115521">
        <w:r w:rsidRPr="0B4FDAD2" w:rsidDel="1F7166FA">
          <w:rPr>
            <w:rFonts w:cs="Calibri" w:cstheme="minorAscii"/>
            <w:sz w:val="24"/>
            <w:szCs w:val="24"/>
          </w:rPr>
          <w:delText xml:space="preserve">in order </w:delText>
        </w:r>
      </w:del>
      <w:r w:rsidRPr="0B4FDAD2" w:rsidR="1F7166FA">
        <w:rPr>
          <w:rFonts w:cs="Calibri" w:cstheme="minorAscii"/>
          <w:sz w:val="24"/>
          <w:szCs w:val="24"/>
        </w:rPr>
        <w:t>to</w:t>
      </w:r>
      <w:r w:rsidRPr="0B4FDAD2" w:rsidR="1F7166FA">
        <w:rPr>
          <w:rFonts w:cs="Calibri" w:cstheme="minorAscii"/>
          <w:sz w:val="24"/>
          <w:szCs w:val="24"/>
        </w:rPr>
        <w:t xml:space="preserve"> successfully reproduce, it is usually best to </w:t>
      </w:r>
      <w:ins w:author="Meike Robaard" w:date="2022-05-25T18:24:32.156Z" w:id="1367547458">
        <w:r w:rsidRPr="0B4FDAD2" w:rsidR="1F7166FA">
          <w:rPr>
            <w:rFonts w:cs="Calibri" w:cstheme="minorAscii"/>
            <w:sz w:val="24"/>
            <w:szCs w:val="24"/>
          </w:rPr>
          <w:t>(re)</w:t>
        </w:r>
      </w:ins>
      <w:r w:rsidRPr="0B4FDAD2" w:rsidR="1F7166FA">
        <w:rPr>
          <w:rFonts w:cs="Calibri" w:cstheme="minorAscii"/>
          <w:sz w:val="24"/>
          <w:szCs w:val="24"/>
        </w:rPr>
        <w:t xml:space="preserve">present the natural environment truthfully. However, that only applies to the natural environment. In the social environment, truth is a lot less important. </w:t>
      </w:r>
      <w:r w:rsidRPr="0B4FDAD2" w:rsidR="58F92811">
        <w:rPr>
          <w:rFonts w:cs="Calibri" w:cstheme="minorAscii"/>
          <w:sz w:val="24"/>
          <w:szCs w:val="24"/>
        </w:rPr>
        <w:t>In fact, in this context</w:t>
      </w:r>
      <w:r w:rsidRPr="0B4FDAD2" w:rsidR="1F7166FA">
        <w:rPr>
          <w:rFonts w:cs="Calibri" w:cstheme="minorAscii"/>
          <w:sz w:val="24"/>
          <w:szCs w:val="24"/>
        </w:rPr>
        <w:t xml:space="preserve"> we often benefit from deceiving others (</w:t>
      </w:r>
      <w:r w:rsidRPr="0B4FDAD2" w:rsidR="1F7166FA">
        <w:rPr>
          <w:rFonts w:cs="Calibri" w:cstheme="minorAscii"/>
          <w:sz w:val="24"/>
          <w:szCs w:val="24"/>
        </w:rPr>
        <w:t>as long as</w:t>
      </w:r>
      <w:r w:rsidRPr="0B4FDAD2" w:rsidR="1F7166FA">
        <w:rPr>
          <w:rFonts w:cs="Calibri" w:cstheme="minorAscii"/>
          <w:sz w:val="24"/>
          <w:szCs w:val="24"/>
        </w:rPr>
        <w:t xml:space="preserve"> they do</w:t>
      </w:r>
      <w:ins w:author="Meike Robaard" w:date="2022-05-25T18:24:55.639Z" w:id="751875364">
        <w:r w:rsidRPr="0B4FDAD2" w:rsidR="1F7166FA">
          <w:rPr>
            <w:rFonts w:cs="Calibri" w:cstheme="minorAscii"/>
            <w:sz w:val="24"/>
            <w:szCs w:val="24"/>
          </w:rPr>
          <w:t xml:space="preserve"> not </w:t>
        </w:r>
      </w:ins>
      <w:del w:author="Meike Robaard" w:date="2022-05-25T18:24:53.398Z" w:id="1108139785">
        <w:r w:rsidRPr="0B4FDAD2" w:rsidDel="1F7166FA">
          <w:rPr>
            <w:rFonts w:cs="Calibri" w:cstheme="minorAscii"/>
            <w:sz w:val="24"/>
            <w:szCs w:val="24"/>
          </w:rPr>
          <w:delText>n’t</w:delText>
        </w:r>
      </w:del>
      <w:r w:rsidRPr="0B4FDAD2" w:rsidR="1F7166FA">
        <w:rPr>
          <w:rFonts w:cs="Calibri" w:cstheme="minorAscii"/>
          <w:sz w:val="24"/>
          <w:szCs w:val="24"/>
        </w:rPr>
        <w:t xml:space="preserve"> detect it</w:t>
      </w:r>
      <w:ins w:author="Meike Robaard" w:date="2022-05-25T18:25:02.901Z" w:id="823949366">
        <w:r w:rsidRPr="0B4FDAD2" w:rsidR="1F7166FA">
          <w:rPr>
            <w:rFonts w:cs="Calibri" w:cstheme="minorAscii"/>
            <w:sz w:val="24"/>
            <w:szCs w:val="24"/>
          </w:rPr>
          <w:t>, that is</w:t>
        </w:r>
      </w:ins>
      <w:r w:rsidRPr="0B4FDAD2" w:rsidR="1F7166FA">
        <w:rPr>
          <w:rFonts w:cs="Calibri" w:cstheme="minorAscii"/>
          <w:sz w:val="24"/>
          <w:szCs w:val="24"/>
        </w:rPr>
        <w:t xml:space="preserve">). </w:t>
      </w:r>
    </w:p>
    <w:p w:rsidRPr="00CC2747" w:rsidR="00711E6D" w:rsidP="0038246D" w:rsidRDefault="00711E6D" w14:paraId="0B69371E" w14:textId="77777777">
      <w:pPr>
        <w:spacing w:line="360" w:lineRule="auto"/>
        <w:rPr>
          <w:rFonts w:cstheme="minorHAnsi"/>
          <w:sz w:val="24"/>
          <w:szCs w:val="24"/>
        </w:rPr>
      </w:pPr>
    </w:p>
    <w:p w:rsidRPr="00CC2747" w:rsidR="00711E6D" w:rsidP="0B4FDAD2" w:rsidRDefault="00711E6D" w14:paraId="5E742EF2" w14:textId="34164F65">
      <w:pPr>
        <w:spacing w:line="360" w:lineRule="auto"/>
        <w:rPr>
          <w:rFonts w:cs="Calibri" w:cstheme="minorAscii"/>
          <w:sz w:val="24"/>
          <w:szCs w:val="24"/>
        </w:rPr>
      </w:pPr>
      <w:r w:rsidRPr="0B4FDAD2" w:rsidR="1F7166FA">
        <w:rPr>
          <w:rFonts w:cs="Calibri" w:cstheme="minorAscii"/>
          <w:sz w:val="24"/>
          <w:szCs w:val="24"/>
        </w:rPr>
        <w:t xml:space="preserve">In </w:t>
      </w:r>
      <w:del w:author="Meike Robaard" w:date="2022-05-25T18:25:09.099Z" w:id="437103902">
        <w:r w:rsidRPr="0B4FDAD2" w:rsidDel="1F7166FA">
          <w:rPr>
            <w:rFonts w:cs="Calibri" w:cstheme="minorAscii"/>
            <w:sz w:val="24"/>
            <w:szCs w:val="24"/>
          </w:rPr>
          <w:delText>a</w:delText>
        </w:r>
      </w:del>
      <w:r w:rsidRPr="0B4FDAD2" w:rsidR="1F7166FA">
        <w:rPr>
          <w:rFonts w:cs="Calibri" w:cstheme="minorAscii"/>
          <w:sz w:val="24"/>
          <w:szCs w:val="24"/>
        </w:rPr>
        <w:t xml:space="preserve"> conflict, for instance, I benefit from the fact that my opponent believes I am </w:t>
      </w:r>
      <w:r w:rsidRPr="0B4FDAD2" w:rsidR="1F7166FA">
        <w:rPr>
          <w:rFonts w:cs="Calibri" w:cstheme="minorAscii"/>
          <w:sz w:val="24"/>
          <w:szCs w:val="24"/>
        </w:rPr>
        <w:t xml:space="preserve">a </w:t>
      </w:r>
      <w:ins w:author="Meike Robaard" w:date="2022-05-25T18:25:29.551Z" w:id="1713025538">
        <w:r w:rsidRPr="0B4FDAD2" w:rsidR="1F7166FA">
          <w:rPr>
            <w:rFonts w:cs="Calibri" w:cstheme="minorAscii"/>
            <w:sz w:val="24"/>
            <w:szCs w:val="24"/>
          </w:rPr>
          <w:t>greater</w:t>
        </w:r>
      </w:ins>
      <w:del w:author="Meike Robaard" w:date="2022-05-25T18:25:20.41Z" w:id="668062644">
        <w:r w:rsidRPr="0B4FDAD2" w:rsidDel="1F7166FA">
          <w:rPr>
            <w:rFonts w:cs="Calibri" w:cstheme="minorAscii"/>
            <w:sz w:val="24"/>
            <w:szCs w:val="24"/>
          </w:rPr>
          <w:delText>more</w:delText>
        </w:r>
      </w:del>
      <w:r w:rsidRPr="0B4FDAD2" w:rsidR="1F7166FA">
        <w:rPr>
          <w:rFonts w:cs="Calibri" w:cstheme="minorAscii"/>
          <w:sz w:val="24"/>
          <w:szCs w:val="24"/>
        </w:rPr>
        <w:t xml:space="preserve"> </w:t>
      </w:r>
      <w:del w:author="Meike Robaard" w:date="2022-05-25T18:25:23.423Z" w:id="1284509043">
        <w:r w:rsidRPr="0B4FDAD2" w:rsidDel="1F7166FA">
          <w:rPr>
            <w:rFonts w:cs="Calibri" w:cstheme="minorAscii"/>
            <w:sz w:val="24"/>
            <w:szCs w:val="24"/>
          </w:rPr>
          <w:delText>important</w:delText>
        </w:r>
      </w:del>
      <w:r w:rsidRPr="0B4FDAD2" w:rsidR="1F7166FA">
        <w:rPr>
          <w:rFonts w:cs="Calibri" w:cstheme="minorAscii"/>
          <w:sz w:val="24"/>
          <w:szCs w:val="24"/>
        </w:rPr>
        <w:t xml:space="preserve"> threat than I </w:t>
      </w:r>
      <w:proofErr w:type="gramStart"/>
      <w:r w:rsidRPr="0B4FDAD2" w:rsidR="1F7166FA">
        <w:rPr>
          <w:rFonts w:cs="Calibri" w:cstheme="minorAscii"/>
          <w:sz w:val="24"/>
          <w:szCs w:val="24"/>
        </w:rPr>
        <w:t>actually am</w:t>
      </w:r>
      <w:proofErr w:type="gramEnd"/>
      <w:r w:rsidRPr="0B4FDAD2" w:rsidR="1F7166FA">
        <w:rPr>
          <w:rFonts w:cs="Calibri" w:cstheme="minorAscii"/>
          <w:sz w:val="24"/>
          <w:szCs w:val="24"/>
        </w:rPr>
        <w:t xml:space="preserve">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by overestimating my physical strength or the number of people</w:t>
      </w:r>
      <w:ins w:author="Meike Robaard" w:date="2022-05-25T18:25:49.861Z" w:id="1949941742">
        <w:r w:rsidRPr="0B4FDAD2" w:rsidR="1F7166FA">
          <w:rPr>
            <w:rFonts w:cs="Calibri" w:cstheme="minorAscii"/>
            <w:sz w:val="24"/>
            <w:szCs w:val="24"/>
          </w:rPr>
          <w:t xml:space="preserve"> in a group</w:t>
        </w:r>
      </w:ins>
      <w:r w:rsidRPr="0B4FDAD2" w:rsidR="1F7166FA">
        <w:rPr>
          <w:rFonts w:cs="Calibri" w:cstheme="minorAscii"/>
          <w:sz w:val="24"/>
          <w:szCs w:val="24"/>
        </w:rPr>
        <w:t xml:space="preserve"> who would take my side</w:t>
      </w:r>
      <w:del w:author="Meike Robaard" w:date="2022-05-25T18:25:54.462Z" w:id="1429006092">
        <w:r w:rsidRPr="0B4FDAD2" w:rsidDel="1F7166FA">
          <w:rPr>
            <w:rFonts w:cs="Calibri" w:cstheme="minorAscii"/>
            <w:sz w:val="24"/>
            <w:szCs w:val="24"/>
          </w:rPr>
          <w:delText xml:space="preserve"> in the group</w:delText>
        </w:r>
      </w:del>
      <w:r w:rsidRPr="0B4FDAD2" w:rsidR="1F7166FA">
        <w:rPr>
          <w:rFonts w:cs="Calibri" w:cstheme="minorAscii"/>
          <w:sz w:val="24"/>
          <w:szCs w:val="24"/>
        </w:rPr>
        <w:t xml:space="preserve">). </w:t>
      </w:r>
      <w:ins w:author="Meike Robaard" w:date="2022-05-25T18:26:59.898Z" w:id="399744847">
        <w:r w:rsidRPr="0B4FDAD2" w:rsidR="1F7166FA">
          <w:rPr>
            <w:rFonts w:cs="Calibri" w:cstheme="minorAscii"/>
            <w:sz w:val="24"/>
            <w:szCs w:val="24"/>
          </w:rPr>
          <w:t>All</w:t>
        </w:r>
      </w:ins>
      <w:ins w:author="Meike Robaard" w:date="2022-05-25T18:27:00.607Z" w:id="449457813">
        <w:r w:rsidRPr="0B4FDAD2" w:rsidR="1F7166FA">
          <w:rPr>
            <w:rFonts w:cs="Calibri" w:cstheme="minorAscii"/>
            <w:sz w:val="24"/>
            <w:szCs w:val="24"/>
          </w:rPr>
          <w:t xml:space="preserve"> this</w:t>
        </w:r>
      </w:ins>
      <w:del w:author="Meike Robaard" w:date="2022-05-25T18:26:03.763Z" w:id="1349734015">
        <w:r w:rsidRPr="0B4FDAD2" w:rsidDel="1F7166FA">
          <w:rPr>
            <w:rFonts w:cs="Calibri" w:cstheme="minorAscii"/>
            <w:sz w:val="24"/>
            <w:szCs w:val="24"/>
          </w:rPr>
          <w:delText>That</w:delText>
        </w:r>
      </w:del>
      <w:r w:rsidRPr="0B4FDAD2" w:rsidR="1F7166FA">
        <w:rPr>
          <w:rFonts w:cs="Calibri" w:cstheme="minorAscii"/>
          <w:sz w:val="24"/>
          <w:szCs w:val="24"/>
        </w:rPr>
        <w:t xml:space="preserve"> increases the chance that the opponent withdraws</w:t>
      </w:r>
      <w:ins w:author="Meike Robaard" w:date="2022-05-25T18:27:13.657Z" w:id="57037705">
        <w:r w:rsidRPr="0B4FDAD2" w:rsidR="1F7166FA">
          <w:rPr>
            <w:rFonts w:cs="Calibri" w:cstheme="minorAscii"/>
            <w:sz w:val="24"/>
            <w:szCs w:val="24"/>
          </w:rPr>
          <w:t>, and this</w:t>
        </w:r>
      </w:ins>
      <w:del w:author="Meike Robaard" w:date="2022-05-25T18:27:10.604Z" w:id="358126714">
        <w:r w:rsidRPr="0B4FDAD2" w:rsidDel="1F7166FA">
          <w:rPr>
            <w:rFonts w:cs="Calibri" w:cstheme="minorAscii"/>
            <w:sz w:val="24"/>
            <w:szCs w:val="24"/>
          </w:rPr>
          <w:delText>.</w:delText>
        </w:r>
      </w:del>
      <w:r w:rsidRPr="0B4FDAD2" w:rsidR="1F7166FA">
        <w:rPr>
          <w:rFonts w:cs="Calibri" w:cstheme="minorAscii"/>
          <w:sz w:val="24"/>
          <w:szCs w:val="24"/>
        </w:rPr>
        <w:t xml:space="preserve"> </w:t>
      </w:r>
      <w:del w:author="Meike Robaard" w:date="2022-05-25T18:27:18.359Z" w:id="232586396">
        <w:r w:rsidRPr="0B4FDAD2" w:rsidDel="1F7166FA">
          <w:rPr>
            <w:rFonts w:cs="Calibri" w:cstheme="minorAscii"/>
            <w:sz w:val="24"/>
            <w:szCs w:val="24"/>
          </w:rPr>
          <w:delText xml:space="preserve">That </w:delText>
        </w:r>
      </w:del>
      <w:r w:rsidRPr="0B4FDAD2" w:rsidR="1F7166FA">
        <w:rPr>
          <w:rFonts w:cs="Calibri" w:cstheme="minorAscii"/>
          <w:sz w:val="24"/>
          <w:szCs w:val="24"/>
        </w:rPr>
        <w:t>way I get what I want</w:t>
      </w:r>
      <w:ins w:author="Meike Robaard" w:date="2022-05-25T18:27:27.446Z" w:id="565478856">
        <w:r w:rsidRPr="0B4FDAD2" w:rsidR="1F7166FA">
          <w:rPr>
            <w:rFonts w:cs="Calibri" w:cstheme="minorAscii"/>
            <w:sz w:val="24"/>
            <w:szCs w:val="24"/>
          </w:rPr>
          <w:t>,</w:t>
        </w:r>
      </w:ins>
      <w:r w:rsidRPr="0B4FDAD2" w:rsidR="1F7166FA">
        <w:rPr>
          <w:rFonts w:cs="Calibri" w:cstheme="minorAscii"/>
          <w:sz w:val="24"/>
          <w:szCs w:val="24"/>
        </w:rPr>
        <w:t xml:space="preserve"> without having to engage in a potentially </w:t>
      </w:r>
      <w:del w:author="Meike Robaard" w:date="2022-05-25T18:27:51.75Z" w:id="1262981805">
        <w:r w:rsidRPr="0B4FDAD2" w:rsidDel="1F7166FA">
          <w:rPr>
            <w:rFonts w:cs="Calibri" w:cstheme="minorAscii"/>
            <w:sz w:val="24"/>
            <w:szCs w:val="24"/>
          </w:rPr>
          <w:delText>costly</w:delText>
        </w:r>
      </w:del>
      <w:ins w:author="Meike Robaard" w:date="2022-05-25T18:27:53.12Z" w:id="819357162">
        <w:r w:rsidRPr="0B4FDAD2" w:rsidR="1F7166FA">
          <w:rPr>
            <w:rFonts w:cs="Calibri" w:cstheme="minorAscii"/>
            <w:sz w:val="24"/>
            <w:szCs w:val="24"/>
          </w:rPr>
          <w:t>detrimental</w:t>
        </w:r>
      </w:ins>
      <w:r w:rsidRPr="0B4FDAD2" w:rsidR="1F7166FA">
        <w:rPr>
          <w:rFonts w:cs="Calibri" w:cstheme="minorAscii"/>
          <w:sz w:val="24"/>
          <w:szCs w:val="24"/>
        </w:rPr>
        <w:t xml:space="preserve"> fight. The same goes for my status in the group (‘the pecking order’). </w:t>
      </w:r>
      <w:commentRangeStart w:id="1168945576"/>
      <w:r w:rsidRPr="0B4FDAD2" w:rsidR="1F7166FA">
        <w:rPr>
          <w:rFonts w:cs="Calibri" w:cstheme="minorAscii"/>
          <w:sz w:val="24"/>
          <w:szCs w:val="24"/>
        </w:rPr>
        <w:t>My talents are better overestimated than underestimated.</w:t>
      </w:r>
      <w:commentRangeEnd w:id="1168945576"/>
      <w:r>
        <w:rPr>
          <w:rStyle w:val="CommentReference"/>
        </w:rPr>
        <w:commentReference w:id="1168945576"/>
      </w:r>
      <w:r w:rsidRPr="0B4FDAD2" w:rsidR="1F7166FA">
        <w:rPr>
          <w:rFonts w:cs="Calibri" w:cstheme="minorAscii"/>
          <w:sz w:val="24"/>
          <w:szCs w:val="24"/>
        </w:rPr>
        <w:t xml:space="preserve"> That way I benefit from a higher social status and see my chances of survival increase as well as my reproductive opportunities. To deceive others successfully, natural selection has equipped us with an </w:t>
      </w:r>
      <w:del w:author="Meike Robaard" w:date="2022-05-25T18:29:24.543Z" w:id="1942040659">
        <w:r w:rsidRPr="0B4FDAD2" w:rsidDel="1F7166FA">
          <w:rPr>
            <w:rFonts w:cs="Calibri" w:cstheme="minorAscii"/>
            <w:sz w:val="24"/>
            <w:szCs w:val="24"/>
          </w:rPr>
          <w:delText>ingenious</w:delText>
        </w:r>
      </w:del>
      <w:ins w:author="Meike Robaard" w:date="2022-05-25T18:29:26Z" w:id="1527778865">
        <w:r w:rsidRPr="0B4FDAD2" w:rsidR="1F7166FA">
          <w:rPr>
            <w:rFonts w:cs="Calibri" w:cstheme="minorAscii"/>
            <w:sz w:val="24"/>
            <w:szCs w:val="24"/>
          </w:rPr>
          <w:t>resourceful</w:t>
        </w:r>
      </w:ins>
      <w:r w:rsidRPr="0B4FDAD2" w:rsidR="1F7166FA">
        <w:rPr>
          <w:rFonts w:cs="Calibri" w:cstheme="minorAscii"/>
          <w:sz w:val="24"/>
          <w:szCs w:val="24"/>
        </w:rPr>
        <w:t xml:space="preserve"> 'bias</w:t>
      </w:r>
      <w:ins w:author="Meike Robaard" w:date="2022-05-25T18:29:47.994Z" w:id="1544789718">
        <w:r w:rsidRPr="0B4FDAD2" w:rsidR="1F7166FA">
          <w:rPr>
            <w:rFonts w:cs="Calibri" w:cstheme="minorAscii"/>
            <w:sz w:val="24"/>
            <w:szCs w:val="24"/>
          </w:rPr>
          <w:t>;</w:t>
        </w:r>
      </w:ins>
      <w:r w:rsidRPr="0B4FDAD2" w:rsidR="1F7166FA">
        <w:rPr>
          <w:rFonts w:cs="Calibri" w:cstheme="minorAscii"/>
          <w:sz w:val="24"/>
          <w:szCs w:val="24"/>
        </w:rPr>
        <w:t>'</w:t>
      </w:r>
      <w:del w:author="Meike Robaard" w:date="2022-05-25T18:29:32.552Z" w:id="746870626">
        <w:r w:rsidRPr="0B4FDAD2" w:rsidDel="1F7166FA">
          <w:rPr>
            <w:rFonts w:cs="Calibri" w:cstheme="minorAscii"/>
            <w:sz w:val="24"/>
            <w:szCs w:val="24"/>
          </w:rPr>
          <w:delText>. T</w:delText>
        </w:r>
      </w:del>
      <w:ins w:author="Meike Robaard" w:date="2022-05-25T18:29:51.402Z" w:id="1964600929">
        <w:r w:rsidRPr="0B4FDAD2" w:rsidR="1F7166FA">
          <w:rPr>
            <w:rFonts w:cs="Calibri" w:cstheme="minorAscii"/>
            <w:sz w:val="24"/>
            <w:szCs w:val="24"/>
          </w:rPr>
          <w:t>t</w:t>
        </w:r>
      </w:ins>
      <w:r w:rsidRPr="0B4FDAD2" w:rsidR="1F7166FA">
        <w:rPr>
          <w:rFonts w:cs="Calibri" w:cstheme="minorAscii"/>
          <w:sz w:val="24"/>
          <w:szCs w:val="24"/>
        </w:rPr>
        <w:t xml:space="preserve">he best </w:t>
      </w:r>
      <w:r w:rsidRPr="0B4FDAD2" w:rsidR="58F92811">
        <w:rPr>
          <w:rFonts w:cs="Calibri" w:cstheme="minorAscii"/>
          <w:sz w:val="24"/>
          <w:szCs w:val="24"/>
        </w:rPr>
        <w:t>wa</w:t>
      </w:r>
      <w:r w:rsidRPr="0B4FDAD2" w:rsidR="1F7166FA">
        <w:rPr>
          <w:rFonts w:cs="Calibri" w:cstheme="minorAscii"/>
          <w:sz w:val="24"/>
          <w:szCs w:val="24"/>
        </w:rPr>
        <w:t xml:space="preserve">y to deceive others is to deceive yourself. The liar who does not know that </w:t>
      </w:r>
      <w:ins w:author="Meike Robaard" w:date="2022-05-25T18:30:11.108Z" w:id="345851206">
        <w:r w:rsidRPr="0B4FDAD2" w:rsidR="1F7166FA">
          <w:rPr>
            <w:rFonts w:cs="Calibri" w:cstheme="minorAscii"/>
            <w:sz w:val="24"/>
            <w:szCs w:val="24"/>
          </w:rPr>
          <w:t>they are</w:t>
        </w:r>
      </w:ins>
      <w:del w:author="Meike Robaard" w:date="2022-05-25T18:30:08.506Z" w:id="1816386157">
        <w:r w:rsidRPr="0B4FDAD2" w:rsidDel="58F92811">
          <w:rPr>
            <w:rFonts w:cs="Calibri" w:cstheme="minorAscii"/>
            <w:sz w:val="24"/>
            <w:szCs w:val="24"/>
          </w:rPr>
          <w:delText>s</w:delText>
        </w:r>
        <w:r w:rsidRPr="0B4FDAD2" w:rsidDel="1F7166FA">
          <w:rPr>
            <w:rFonts w:cs="Calibri" w:cstheme="minorAscii"/>
            <w:sz w:val="24"/>
            <w:szCs w:val="24"/>
          </w:rPr>
          <w:delText>he is</w:delText>
        </w:r>
      </w:del>
      <w:r w:rsidRPr="0B4FDAD2" w:rsidR="1F7166FA">
        <w:rPr>
          <w:rFonts w:cs="Calibri" w:cstheme="minorAscii"/>
          <w:sz w:val="24"/>
          <w:szCs w:val="24"/>
        </w:rPr>
        <w:t xml:space="preserve"> lying, </w:t>
      </w:r>
      <w:del w:author="Meike Robaard" w:date="2022-05-25T18:30:24.288Z" w:id="57838810">
        <w:r w:rsidRPr="0B4FDAD2" w:rsidDel="1F7166FA">
          <w:rPr>
            <w:rFonts w:cs="Calibri" w:cstheme="minorAscii"/>
            <w:sz w:val="24"/>
            <w:szCs w:val="24"/>
          </w:rPr>
          <w:delText xml:space="preserve">lies </w:delText>
        </w:r>
        <w:r w:rsidRPr="0B4FDAD2" w:rsidDel="1F7166FA">
          <w:rPr>
            <w:rFonts w:cs="Calibri" w:cstheme="minorAscii"/>
            <w:sz w:val="24"/>
            <w:szCs w:val="24"/>
          </w:rPr>
          <w:delText>best</w:delText>
        </w:r>
      </w:del>
      <w:ins w:author="Meike Robaard" w:date="2022-05-25T18:30:27.628Z" w:id="1877000011">
        <w:r w:rsidRPr="0B4FDAD2" w:rsidR="1F7166FA">
          <w:rPr>
            <w:rFonts w:cs="Calibri" w:cstheme="minorAscii"/>
            <w:sz w:val="24"/>
            <w:szCs w:val="24"/>
          </w:rPr>
          <w:t>is in fact the best liar</w:t>
        </w:r>
      </w:ins>
      <w:r w:rsidRPr="0B4FDAD2" w:rsidR="1F7166FA">
        <w:rPr>
          <w:rFonts w:cs="Calibri" w:cstheme="minorAscii"/>
          <w:sz w:val="24"/>
          <w:szCs w:val="24"/>
        </w:rPr>
        <w:t xml:space="preserve">. This </w:t>
      </w:r>
      <w:ins w:author="Meike Robaard" w:date="2022-05-25T18:30:41.475Z" w:id="1335499131">
        <w:r w:rsidRPr="0B4FDAD2" w:rsidR="1F7166FA">
          <w:rPr>
            <w:rFonts w:cs="Calibri" w:cstheme="minorAscii"/>
            <w:sz w:val="24"/>
            <w:szCs w:val="24"/>
          </w:rPr>
          <w:t xml:space="preserve">also </w:t>
        </w:r>
      </w:ins>
      <w:r w:rsidRPr="0B4FDAD2" w:rsidR="1F7166FA">
        <w:rPr>
          <w:rFonts w:cs="Calibri" w:cstheme="minorAscii"/>
          <w:sz w:val="24"/>
          <w:szCs w:val="24"/>
        </w:rPr>
        <w:t xml:space="preserve">explains the overestimation of one’s own talents and prospects that we discussed in the previous </w:t>
      </w:r>
      <w:r w:rsidRPr="0B4FDAD2" w:rsidR="6FB31D42">
        <w:rPr>
          <w:rFonts w:cs="Calibri" w:cstheme="minorAscii"/>
          <w:sz w:val="24"/>
          <w:szCs w:val="24"/>
        </w:rPr>
        <w:t>chapter</w:t>
      </w:r>
      <w:r w:rsidRPr="0B4FDAD2" w:rsidR="1F7166FA">
        <w:rPr>
          <w:rFonts w:cs="Calibri" w:cstheme="minorAscii"/>
          <w:sz w:val="24"/>
          <w:szCs w:val="24"/>
        </w:rPr>
        <w:t xml:space="preserve"> (problem 15). Here</w:t>
      </w:r>
      <w:ins w:author="Meike Robaard" w:date="2022-05-25T18:30:45.553Z" w:id="117748710">
        <w:r w:rsidRPr="0B4FDAD2" w:rsidR="1F7166FA">
          <w:rPr>
            <w:rFonts w:cs="Calibri" w:cstheme="minorAscii"/>
            <w:sz w:val="24"/>
            <w:szCs w:val="24"/>
          </w:rPr>
          <w:t>,</w:t>
        </w:r>
      </w:ins>
      <w:r w:rsidRPr="0B4FDAD2" w:rsidR="1F7166FA">
        <w:rPr>
          <w:rFonts w:cs="Calibri" w:cstheme="minorAscii"/>
          <w:sz w:val="24"/>
          <w:szCs w:val="24"/>
        </w:rPr>
        <w:t xml:space="preserve"> too, our spontaneous, intuitive thinking system – system 1 – </w:t>
      </w:r>
      <w:ins w:author="Meike Robaard" w:date="2022-05-25T18:30:58.215Z" w:id="2114904840">
        <w:r w:rsidRPr="0B4FDAD2" w:rsidR="1F7166FA">
          <w:rPr>
            <w:rFonts w:cs="Calibri" w:cstheme="minorAscii"/>
            <w:sz w:val="24"/>
            <w:szCs w:val="24"/>
          </w:rPr>
          <w:t xml:space="preserve">easily </w:t>
        </w:r>
      </w:ins>
      <w:r w:rsidRPr="0B4FDAD2" w:rsidR="1F7166FA">
        <w:rPr>
          <w:rFonts w:cs="Calibri" w:cstheme="minorAscii"/>
          <w:sz w:val="24"/>
          <w:szCs w:val="24"/>
        </w:rPr>
        <w:t xml:space="preserve">leads us astray. </w:t>
      </w:r>
    </w:p>
    <w:p w:rsidR="00711E6D" w:rsidP="0038246D" w:rsidRDefault="00711E6D" w14:paraId="2A39EAD5" w14:textId="77777777">
      <w:pPr>
        <w:spacing w:line="360" w:lineRule="auto"/>
        <w:rPr>
          <w:rFonts w:cstheme="minorHAnsi"/>
          <w:sz w:val="24"/>
          <w:szCs w:val="24"/>
        </w:rPr>
      </w:pPr>
    </w:p>
    <w:p w:rsidR="00711E6D" w:rsidP="0038246D" w:rsidRDefault="00711E6D" w14:paraId="0AF2BCF5" w14:textId="77777777">
      <w:pPr>
        <w:spacing w:line="360" w:lineRule="auto"/>
        <w:rPr>
          <w:rFonts w:cstheme="minorHAnsi"/>
          <w:b/>
          <w:bCs/>
          <w:i/>
          <w:iCs/>
          <w:sz w:val="24"/>
          <w:szCs w:val="24"/>
        </w:rPr>
      </w:pPr>
      <w:r>
        <w:rPr>
          <w:rFonts w:cstheme="minorHAnsi"/>
          <w:b/>
          <w:bCs/>
          <w:i/>
          <w:iCs/>
          <w:sz w:val="24"/>
          <w:szCs w:val="24"/>
        </w:rPr>
        <w:t>The irrationality of system 2</w:t>
      </w:r>
    </w:p>
    <w:p w:rsidRPr="00CC2747" w:rsidR="00711E6D" w:rsidP="0038246D" w:rsidRDefault="00711E6D" w14:paraId="1D47B2BC" w14:textId="77777777">
      <w:pPr>
        <w:spacing w:line="360" w:lineRule="auto"/>
        <w:rPr>
          <w:rFonts w:cstheme="minorHAnsi"/>
          <w:b/>
          <w:bCs/>
          <w:i/>
          <w:iCs/>
          <w:sz w:val="24"/>
          <w:szCs w:val="24"/>
        </w:rPr>
      </w:pPr>
    </w:p>
    <w:p w:rsidR="00711E6D" w:rsidP="0B4FDAD2" w:rsidRDefault="00711E6D" w14:paraId="62A0A4D2" w14:textId="53D21A09">
      <w:pPr>
        <w:spacing w:line="360" w:lineRule="auto"/>
        <w:rPr>
          <w:rFonts w:cs="Calibri" w:cstheme="minorAscii"/>
          <w:sz w:val="24"/>
          <w:szCs w:val="24"/>
        </w:rPr>
      </w:pPr>
      <w:r w:rsidRPr="0B4FDAD2" w:rsidR="1F7166FA">
        <w:rPr>
          <w:rFonts w:cs="Calibri" w:cstheme="minorAscii"/>
          <w:sz w:val="24"/>
          <w:szCs w:val="24"/>
        </w:rPr>
        <w:t xml:space="preserve">But </w:t>
      </w:r>
      <w:ins w:author="Meike Robaard" w:date="2022-05-25T18:31:19.796Z" w:id="2139163450">
        <w:r w:rsidRPr="0B4FDAD2" w:rsidR="1F7166FA">
          <w:rPr>
            <w:rFonts w:cs="Calibri" w:cstheme="minorAscii"/>
            <w:sz w:val="24"/>
            <w:szCs w:val="24"/>
          </w:rPr>
          <w:t xml:space="preserve">our </w:t>
        </w:r>
      </w:ins>
      <w:r w:rsidRPr="0B4FDAD2" w:rsidR="1F7166FA">
        <w:rPr>
          <w:rFonts w:cs="Calibri" w:cstheme="minorAscii"/>
          <w:sz w:val="24"/>
          <w:szCs w:val="24"/>
        </w:rPr>
        <w:t xml:space="preserve">irrationality is not </w:t>
      </w:r>
      <w:del w:author="Meike Robaard" w:date="2022-05-25T18:31:11.088Z" w:id="634126654">
        <w:r w:rsidRPr="0B4FDAD2" w:rsidDel="1F7166FA">
          <w:rPr>
            <w:rFonts w:cs="Calibri" w:cstheme="minorAscii"/>
            <w:sz w:val="24"/>
            <w:szCs w:val="24"/>
          </w:rPr>
          <w:delText>only the fault of</w:delText>
        </w:r>
      </w:del>
      <w:ins w:author="Meike Robaard" w:date="2022-05-25T18:31:16.252Z" w:id="1927984797">
        <w:r w:rsidRPr="0B4FDAD2" w:rsidR="1F7166FA">
          <w:rPr>
            <w:rFonts w:cs="Calibri" w:cstheme="minorAscii"/>
            <w:sz w:val="24"/>
            <w:szCs w:val="24"/>
          </w:rPr>
          <w:t>solely attributable</w:t>
        </w:r>
      </w:ins>
      <w:r w:rsidRPr="0B4FDAD2" w:rsidR="1F7166FA">
        <w:rPr>
          <w:rFonts w:cs="Calibri" w:cstheme="minorAscii"/>
          <w:sz w:val="24"/>
          <w:szCs w:val="24"/>
        </w:rPr>
        <w:t xml:space="preserve"> </w:t>
      </w:r>
      <w:ins w:author="Meike Robaard" w:date="2022-05-25T18:31:24.698Z" w:id="1600861006">
        <w:r w:rsidRPr="0B4FDAD2" w:rsidR="1F7166FA">
          <w:rPr>
            <w:rFonts w:cs="Calibri" w:cstheme="minorAscii"/>
            <w:sz w:val="24"/>
            <w:szCs w:val="24"/>
          </w:rPr>
          <w:t xml:space="preserve">to </w:t>
        </w:r>
      </w:ins>
      <w:r w:rsidRPr="0B4FDAD2" w:rsidR="1F7166FA">
        <w:rPr>
          <w:rFonts w:cs="Calibri" w:cstheme="minorAscii"/>
          <w:sz w:val="24"/>
          <w:szCs w:val="24"/>
        </w:rPr>
        <w:t xml:space="preserve">system 1. Our slow and conscious thinking processes (system 2) also systematically deceive us in certain ways. </w:t>
      </w:r>
      <w:del w:author="Meike Robaard" w:date="2022-05-25T18:32:32.013Z" w:id="856528173">
        <w:r w:rsidRPr="0B4FDAD2" w:rsidDel="1F7166FA">
          <w:rPr>
            <w:rFonts w:cs="Calibri" w:cstheme="minorAscii"/>
            <w:sz w:val="24"/>
            <w:szCs w:val="24"/>
          </w:rPr>
          <w:delText>And that</w:delText>
        </w:r>
      </w:del>
      <w:ins w:author="Meike Robaard" w:date="2022-05-25T18:32:33.219Z" w:id="1685169942">
        <w:r w:rsidRPr="0B4FDAD2" w:rsidR="1F7166FA">
          <w:rPr>
            <w:rFonts w:cs="Calibri" w:cstheme="minorAscii"/>
            <w:sz w:val="24"/>
            <w:szCs w:val="24"/>
          </w:rPr>
          <w:t>This time,</w:t>
        </w:r>
      </w:ins>
      <w:r w:rsidRPr="0B4FDAD2" w:rsidR="1F7166FA">
        <w:rPr>
          <w:rFonts w:cs="Calibri" w:cstheme="minorAscii"/>
          <w:sz w:val="24"/>
          <w:szCs w:val="24"/>
        </w:rPr>
        <w:t xml:space="preserve"> </w:t>
      </w:r>
      <w:del w:author="Meike Robaard" w:date="2022-05-25T18:32:35.84Z" w:id="269356120">
        <w:r w:rsidRPr="0B4FDAD2" w:rsidDel="1F7166FA">
          <w:rPr>
            <w:rFonts w:cs="Calibri" w:cstheme="minorAscii"/>
            <w:sz w:val="24"/>
            <w:szCs w:val="24"/>
          </w:rPr>
          <w:delText>is</w:delText>
        </w:r>
      </w:del>
      <w:r w:rsidRPr="0B4FDAD2" w:rsidR="1F7166FA">
        <w:rPr>
          <w:rFonts w:cs="Calibri" w:cstheme="minorAscii"/>
          <w:sz w:val="24"/>
          <w:szCs w:val="24"/>
        </w:rPr>
        <w:t xml:space="preserve"> due to </w:t>
      </w:r>
      <w:ins w:author="Meike Robaard" w:date="2022-05-25T18:32:42.475Z" w:id="1110516245">
        <w:r w:rsidRPr="0B4FDAD2" w:rsidR="1F7166FA">
          <w:rPr>
            <w:rFonts w:cs="Calibri" w:cstheme="minorAscii"/>
            <w:sz w:val="24"/>
            <w:szCs w:val="24"/>
          </w:rPr>
          <w:t>our</w:t>
        </w:r>
      </w:ins>
      <w:del w:author="Meike Robaard" w:date="2022-05-25T18:32:40.58Z" w:id="108611662">
        <w:r w:rsidRPr="0B4FDAD2" w:rsidDel="1F7166FA">
          <w:rPr>
            <w:rFonts w:cs="Calibri" w:cstheme="minorAscii"/>
            <w:sz w:val="24"/>
            <w:szCs w:val="24"/>
          </w:rPr>
          <w:delText>the</w:delText>
        </w:r>
      </w:del>
      <w:r w:rsidRPr="0B4FDAD2" w:rsidR="1F7166FA">
        <w:rPr>
          <w:rFonts w:cs="Calibri" w:cstheme="minorAscii"/>
          <w:sz w:val="24"/>
          <w:szCs w:val="24"/>
        </w:rPr>
        <w:t xml:space="preserve"> social environment. Reasoning is not only used to </w:t>
      </w:r>
      <w:del w:author="Meike Robaard" w:date="2022-05-25T18:34:03.275Z" w:id="887268105">
        <w:r w:rsidRPr="0B4FDAD2" w:rsidDel="1F7166FA">
          <w:rPr>
            <w:rFonts w:cs="Calibri" w:cstheme="minorAscii"/>
            <w:sz w:val="24"/>
            <w:szCs w:val="24"/>
          </w:rPr>
          <w:delText>acquire</w:delText>
        </w:r>
      </w:del>
      <w:ins w:author="Meike Robaard" w:date="2022-05-25T18:34:04.106Z" w:id="42347690">
        <w:r w:rsidRPr="0B4FDAD2" w:rsidR="1F7166FA">
          <w:rPr>
            <w:rFonts w:cs="Calibri" w:cstheme="minorAscii"/>
            <w:sz w:val="24"/>
            <w:szCs w:val="24"/>
          </w:rPr>
          <w:t>obtain</w:t>
        </w:r>
      </w:ins>
      <w:r w:rsidRPr="0B4FDAD2" w:rsidR="1F7166FA">
        <w:rPr>
          <w:rFonts w:cs="Calibri" w:cstheme="minorAscii"/>
          <w:sz w:val="24"/>
          <w:szCs w:val="24"/>
        </w:rPr>
        <w:t xml:space="preserve"> relevant insights about our environment (</w:t>
      </w:r>
      <w:ins w:author="Meike Robaard" w:date="2022-05-25T18:34:09.417Z" w:id="1808107766">
        <w:r w:rsidRPr="0B4FDAD2" w:rsidR="1F7166FA">
          <w:rPr>
            <w:rFonts w:cs="Calibri" w:cstheme="minorAscii"/>
            <w:sz w:val="24"/>
            <w:szCs w:val="24"/>
          </w:rPr>
          <w:t>i.e.</w:t>
        </w:r>
      </w:ins>
      <w:r w:rsidRPr="0B4FDAD2" w:rsidR="1F7166FA">
        <w:rPr>
          <w:rFonts w:cs="Calibri" w:cstheme="minorAscii"/>
          <w:sz w:val="24"/>
          <w:szCs w:val="24"/>
        </w:rPr>
        <w:t xml:space="preserve">to navigate the environment in a way that </w:t>
      </w:r>
      <w:ins w:author="Meike Robaard" w:date="2022-05-25T18:34:23.18Z" w:id="490069301">
        <w:r w:rsidRPr="0B4FDAD2" w:rsidR="1F7166FA">
          <w:rPr>
            <w:rFonts w:cs="Calibri" w:cstheme="minorAscii"/>
            <w:sz w:val="24"/>
            <w:szCs w:val="24"/>
          </w:rPr>
          <w:t>contributes to</w:t>
        </w:r>
      </w:ins>
      <w:del w:author="Meike Robaard" w:date="2022-05-25T18:34:20.167Z" w:id="1072589580">
        <w:r w:rsidRPr="0B4FDAD2" w:rsidDel="1F7166FA">
          <w:rPr>
            <w:rFonts w:cs="Calibri" w:cstheme="minorAscii"/>
            <w:sz w:val="24"/>
            <w:szCs w:val="24"/>
          </w:rPr>
          <w:delText>aids</w:delText>
        </w:r>
      </w:del>
      <w:r w:rsidRPr="0B4FDAD2" w:rsidR="1F7166FA">
        <w:rPr>
          <w:rFonts w:cs="Calibri" w:cstheme="minorAscii"/>
          <w:sz w:val="24"/>
          <w:szCs w:val="24"/>
        </w:rPr>
        <w:t xml:space="preserve"> survival and reproduction), </w:t>
      </w:r>
      <w:r w:rsidRPr="0B4FDAD2" w:rsidR="1F7166FA">
        <w:rPr>
          <w:rFonts w:cs="Calibri" w:cstheme="minorAscii"/>
          <w:sz w:val="24"/>
          <w:szCs w:val="24"/>
        </w:rPr>
        <w:t>it is</w:t>
      </w:r>
      <w:r w:rsidRPr="0B4FDAD2" w:rsidR="1F7166FA">
        <w:rPr>
          <w:rFonts w:cs="Calibri" w:cstheme="minorAscii"/>
          <w:sz w:val="24"/>
          <w:szCs w:val="24"/>
        </w:rPr>
        <w:t xml:space="preserve"> </w:t>
      </w:r>
      <w:r w:rsidRPr="0B4FDAD2" w:rsidR="1F7166FA">
        <w:rPr>
          <w:rFonts w:cs="Calibri" w:cstheme="minorAscii"/>
          <w:sz w:val="24"/>
          <w:szCs w:val="24"/>
        </w:rPr>
        <w:t>primarily (!)</w:t>
      </w:r>
      <w:r w:rsidRPr="0B4FDAD2" w:rsidR="1F7166FA">
        <w:rPr>
          <w:rFonts w:cs="Calibri" w:cstheme="minorAscii"/>
          <w:sz w:val="24"/>
          <w:szCs w:val="24"/>
        </w:rPr>
        <w:t xml:space="preserve"> used to argue with others. When arguing with others it is</w:t>
      </w:r>
      <w:ins w:author="Meike Robaard" w:date="2022-05-25T18:35:22.274Z" w:id="1354470576">
        <w:r w:rsidRPr="0B4FDAD2" w:rsidR="1F7166FA">
          <w:rPr>
            <w:rFonts w:cs="Calibri" w:cstheme="minorAscii"/>
            <w:sz w:val="24"/>
            <w:szCs w:val="24"/>
          </w:rPr>
          <w:t xml:space="preserve"> not</w:t>
        </w:r>
      </w:ins>
      <w:del w:author="Meike Robaard" w:date="2022-05-25T18:35:19.898Z" w:id="1091865153">
        <w:r w:rsidRPr="0B4FDAD2" w:rsidDel="1F7166FA">
          <w:rPr>
            <w:rFonts w:cs="Calibri" w:cstheme="minorAscii"/>
            <w:sz w:val="24"/>
            <w:szCs w:val="24"/>
          </w:rPr>
          <w:delText>n’t</w:delText>
        </w:r>
      </w:del>
      <w:r w:rsidRPr="0B4FDAD2" w:rsidR="1F7166FA">
        <w:rPr>
          <w:rFonts w:cs="Calibri" w:cstheme="minorAscii"/>
          <w:sz w:val="24"/>
          <w:szCs w:val="24"/>
        </w:rPr>
        <w:t xml:space="preserve"> as important to </w:t>
      </w:r>
      <w:r w:rsidRPr="0B4FDAD2" w:rsidR="1F7166FA">
        <w:rPr>
          <w:rFonts w:cs="Calibri" w:cstheme="minorAscii"/>
          <w:i w:val="1"/>
          <w:iCs w:val="1"/>
          <w:sz w:val="24"/>
          <w:szCs w:val="24"/>
          <w:rPrChange w:author="Meike Robaard" w:date="2022-05-25T18:35:59.838Z" w:id="1946070211">
            <w:rPr>
              <w:rFonts w:cs="Calibri" w:cstheme="minorAscii"/>
              <w:sz w:val="24"/>
              <w:szCs w:val="24"/>
            </w:rPr>
          </w:rPrChange>
        </w:rPr>
        <w:t>be</w:t>
      </w:r>
      <w:r w:rsidRPr="0B4FDAD2" w:rsidR="1F7166FA">
        <w:rPr>
          <w:rFonts w:cs="Calibri" w:cstheme="minorAscii"/>
          <w:i w:val="1"/>
          <w:iCs w:val="1"/>
          <w:sz w:val="24"/>
          <w:szCs w:val="24"/>
          <w:rPrChange w:author="Meike Robaard" w:date="2022-05-25T18:35:59.838Z" w:id="761518352">
            <w:rPr>
              <w:rFonts w:cs="Calibri" w:cstheme="minorAscii"/>
              <w:i w:val="0"/>
              <w:iCs w:val="0"/>
              <w:sz w:val="24"/>
              <w:szCs w:val="24"/>
            </w:rPr>
          </w:rPrChange>
        </w:rPr>
        <w:t xml:space="preserve"> right</w:t>
      </w:r>
      <w:del w:author="Meike Robaard" w:date="2022-05-25T18:35:40.463Z" w:id="750013071">
        <w:r w:rsidRPr="0B4FDAD2" w:rsidDel="1F7166FA">
          <w:rPr>
            <w:rFonts w:cs="Calibri" w:cstheme="minorAscii"/>
            <w:sz w:val="24"/>
            <w:szCs w:val="24"/>
          </w:rPr>
          <w:delText>,</w:delText>
        </w:r>
      </w:del>
      <w:r w:rsidRPr="0B4FDAD2" w:rsidR="1F7166FA">
        <w:rPr>
          <w:rFonts w:cs="Calibri" w:cstheme="minorAscii"/>
          <w:sz w:val="24"/>
          <w:szCs w:val="24"/>
        </w:rPr>
        <w:t xml:space="preserve"> as it is to persuade others that you </w:t>
      </w:r>
      <w:r w:rsidRPr="0B4FDAD2" w:rsidR="1F7166FA">
        <w:rPr>
          <w:rFonts w:cs="Calibri" w:cstheme="minorAscii"/>
          <w:i w:val="1"/>
          <w:iCs w:val="1"/>
          <w:sz w:val="24"/>
          <w:szCs w:val="24"/>
          <w:rPrChange w:author="Meike Robaard" w:date="2022-05-25T18:36:04.495Z" w:id="973758393">
            <w:rPr>
              <w:rFonts w:cs="Calibri" w:cstheme="minorAscii"/>
              <w:sz w:val="24"/>
              <w:szCs w:val="24"/>
            </w:rPr>
          </w:rPrChange>
        </w:rPr>
        <w:t>are right</w:t>
      </w:r>
      <w:r w:rsidRPr="0B4FDAD2" w:rsidR="1F7166FA">
        <w:rPr>
          <w:rFonts w:cs="Calibri" w:cstheme="minorAscii"/>
          <w:sz w:val="24"/>
          <w:szCs w:val="24"/>
        </w:rPr>
        <w:t xml:space="preserve">. </w:t>
      </w:r>
      <w:ins w:author="Meike Robaard" w:date="2022-05-25T18:36:14.087Z" w:id="1283924050">
        <w:r w:rsidRPr="0B4FDAD2" w:rsidR="1F7166FA">
          <w:rPr>
            <w:rFonts w:cs="Calibri" w:cstheme="minorAscii"/>
            <w:sz w:val="24"/>
            <w:szCs w:val="24"/>
          </w:rPr>
          <w:t>As such</w:t>
        </w:r>
      </w:ins>
      <w:del w:author="Meike Robaard" w:date="2022-05-25T18:36:12.31Z" w:id="1480439142">
        <w:r w:rsidRPr="0B4FDAD2" w:rsidDel="1F7166FA">
          <w:rPr>
            <w:rFonts w:cs="Calibri" w:cstheme="minorAscii"/>
            <w:sz w:val="24"/>
            <w:szCs w:val="24"/>
          </w:rPr>
          <w:delText>So</w:delText>
        </w:r>
      </w:del>
      <w:r w:rsidRPr="0B4FDAD2" w:rsidR="1F7166FA">
        <w:rPr>
          <w:rFonts w:cs="Calibri" w:cstheme="minorAscii"/>
          <w:sz w:val="24"/>
          <w:szCs w:val="24"/>
        </w:rPr>
        <w:t xml:space="preserve">, natural selection </w:t>
      </w:r>
      <w:ins w:author="Meike Robaard" w:date="2022-05-25T18:36:17.509Z" w:id="914214487">
        <w:r w:rsidRPr="0B4FDAD2" w:rsidR="1F7166FA">
          <w:rPr>
            <w:rFonts w:cs="Calibri" w:cstheme="minorAscii"/>
            <w:sz w:val="24"/>
            <w:szCs w:val="24"/>
          </w:rPr>
          <w:t xml:space="preserve">has </w:t>
        </w:r>
      </w:ins>
      <w:r w:rsidRPr="0B4FDAD2" w:rsidR="1F7166FA">
        <w:rPr>
          <w:rFonts w:cs="Calibri" w:cstheme="minorAscii"/>
          <w:sz w:val="24"/>
          <w:szCs w:val="24"/>
        </w:rPr>
        <w:t>equipped us with reasoning capabilities that are designed to persuade</w:t>
      </w:r>
      <w:r w:rsidRPr="0B4FDAD2" w:rsidR="1F7166FA">
        <w:rPr>
          <w:rFonts w:cs="Calibri" w:cstheme="minorAscii"/>
          <w:sz w:val="24"/>
          <w:szCs w:val="24"/>
        </w:rPr>
        <w:t>,</w:t>
      </w:r>
      <w:r w:rsidRPr="0B4FDAD2" w:rsidR="1F7166FA">
        <w:rPr>
          <w:rFonts w:cs="Calibri" w:cstheme="minorAscii"/>
          <w:sz w:val="24"/>
          <w:szCs w:val="24"/>
        </w:rPr>
        <w:t xml:space="preserve"> since people who were </w:t>
      </w:r>
      <w:ins w:author="Meike Robaard" w:date="2022-05-25T18:36:42.678Z" w:id="1778056580">
        <w:r w:rsidRPr="0B4FDAD2" w:rsidR="1F7166FA">
          <w:rPr>
            <w:rFonts w:cs="Calibri" w:cstheme="minorAscii"/>
            <w:sz w:val="24"/>
            <w:szCs w:val="24"/>
          </w:rPr>
          <w:t xml:space="preserve">historically </w:t>
        </w:r>
      </w:ins>
      <w:r w:rsidRPr="0B4FDAD2" w:rsidR="1F7166FA">
        <w:rPr>
          <w:rFonts w:cs="Calibri" w:cstheme="minorAscii"/>
          <w:sz w:val="24"/>
          <w:szCs w:val="24"/>
        </w:rPr>
        <w:t xml:space="preserve">able to persuade others and win arguments </w:t>
      </w:r>
      <w:del w:author="Meike Robaard" w:date="2022-05-25T18:36:50.454Z" w:id="686959937">
        <w:r w:rsidRPr="0B4FDAD2" w:rsidDel="1F7166FA">
          <w:rPr>
            <w:rFonts w:cs="Calibri" w:cstheme="minorAscii"/>
            <w:sz w:val="24"/>
            <w:szCs w:val="24"/>
          </w:rPr>
          <w:delText xml:space="preserve">against others </w:delText>
        </w:r>
      </w:del>
      <w:r w:rsidRPr="0B4FDAD2" w:rsidR="1F7166FA">
        <w:rPr>
          <w:rFonts w:cs="Calibri" w:cstheme="minorAscii"/>
          <w:sz w:val="24"/>
          <w:szCs w:val="24"/>
        </w:rPr>
        <w:t xml:space="preserve">saw their </w:t>
      </w:r>
      <w:ins w:author="Meike Robaard" w:date="2022-05-25T18:37:07.672Z" w:id="187566179">
        <w:r w:rsidRPr="0B4FDAD2" w:rsidR="1F7166FA">
          <w:rPr>
            <w:rFonts w:cs="Calibri" w:cstheme="minorAscii"/>
            <w:sz w:val="24"/>
            <w:szCs w:val="24"/>
          </w:rPr>
          <w:t>social status rise,</w:t>
        </w:r>
      </w:ins>
      <w:del w:author="Meike Robaard" w:date="2022-05-25T18:37:00.143Z" w:id="605187835">
        <w:r w:rsidRPr="0B4FDAD2" w:rsidDel="1F7166FA">
          <w:rPr>
            <w:rFonts w:cs="Calibri" w:cstheme="minorAscii"/>
            <w:sz w:val="24"/>
            <w:szCs w:val="24"/>
          </w:rPr>
          <w:delText>status rise in the group</w:delText>
        </w:r>
      </w:del>
      <w:r w:rsidRPr="0B4FDAD2" w:rsidR="1F7166FA">
        <w:rPr>
          <w:rFonts w:cs="Calibri" w:cstheme="minorAscii"/>
          <w:sz w:val="24"/>
          <w:szCs w:val="24"/>
        </w:rPr>
        <w:t xml:space="preserve"> and with it</w:t>
      </w:r>
      <w:ins w:author="Meike Robaard" w:date="2022-05-25T18:37:11.468Z" w:id="1996502975">
        <w:r w:rsidRPr="0B4FDAD2" w:rsidR="1F7166FA">
          <w:rPr>
            <w:rFonts w:cs="Calibri" w:cstheme="minorAscii"/>
            <w:sz w:val="24"/>
            <w:szCs w:val="24"/>
          </w:rPr>
          <w:t>,</w:t>
        </w:r>
      </w:ins>
      <w:r w:rsidRPr="0B4FDAD2" w:rsidR="1F7166FA">
        <w:rPr>
          <w:rFonts w:cs="Calibri" w:cstheme="minorAscii"/>
          <w:sz w:val="24"/>
          <w:szCs w:val="24"/>
        </w:rPr>
        <w:t xml:space="preserve"> their chances of survival and reproduction. </w:t>
      </w:r>
      <w:ins w:author="Meike Robaard" w:date="2022-05-25T18:37:26.45Z" w:id="1442341485">
        <w:r w:rsidRPr="0B4FDAD2" w:rsidR="1F7166FA">
          <w:rPr>
            <w:rFonts w:cs="Calibri" w:cstheme="minorAscii"/>
            <w:sz w:val="24"/>
            <w:szCs w:val="24"/>
          </w:rPr>
          <w:t>C</w:t>
        </w:r>
      </w:ins>
      <w:del w:author="Meike Robaard" w:date="2022-05-25T18:37:26.063Z" w:id="1850070834">
        <w:r w:rsidRPr="0B4FDAD2" w:rsidDel="1F7166FA">
          <w:rPr>
            <w:rFonts w:cs="Calibri" w:cstheme="minorAscii"/>
            <w:sz w:val="24"/>
            <w:szCs w:val="24"/>
          </w:rPr>
          <w:delText>That is the conclusion that c</w:delText>
        </w:r>
      </w:del>
      <w:proofErr w:type="spellStart"/>
      <w:r w:rsidRPr="0B4FDAD2" w:rsidR="1F7166FA">
        <w:rPr>
          <w:rFonts w:cs="Calibri" w:cstheme="minorAscii"/>
          <w:sz w:val="24"/>
          <w:szCs w:val="24"/>
        </w:rPr>
        <w:t>ognitive</w:t>
      </w:r>
      <w:proofErr w:type="spellEnd"/>
      <w:r w:rsidRPr="0B4FDAD2" w:rsidR="1F7166FA">
        <w:rPr>
          <w:rFonts w:cs="Calibri" w:cstheme="minorAscii"/>
          <w:sz w:val="24"/>
          <w:szCs w:val="24"/>
        </w:rPr>
        <w:t xml:space="preserve"> scientists Dan Sperber and Hugo Mercier (2017) draw </w:t>
      </w:r>
      <w:ins w:author="Meike Robaard" w:date="2022-05-25T18:37:37.747Z" w:id="924217661">
        <w:r w:rsidRPr="0B4FDAD2" w:rsidR="1F7166FA">
          <w:rPr>
            <w:rFonts w:cs="Calibri" w:cstheme="minorAscii"/>
            <w:sz w:val="24"/>
            <w:szCs w:val="24"/>
          </w:rPr>
          <w:t xml:space="preserve">this very conclusion </w:t>
        </w:r>
      </w:ins>
      <w:r w:rsidRPr="0B4FDAD2" w:rsidR="1F7166FA">
        <w:rPr>
          <w:rFonts w:cs="Calibri" w:cstheme="minorAscii"/>
          <w:sz w:val="24"/>
          <w:szCs w:val="24"/>
        </w:rPr>
        <w:t>in their ‘argumentative theory of reasoning</w:t>
      </w:r>
      <w:ins w:author="Meike Robaard" w:date="2022-05-25T18:37:48.567Z" w:id="2017752344">
        <w:r w:rsidRPr="0B4FDAD2" w:rsidR="1F7166FA">
          <w:rPr>
            <w:rFonts w:cs="Calibri" w:cstheme="minorAscii"/>
            <w:sz w:val="24"/>
            <w:szCs w:val="24"/>
          </w:rPr>
          <w:t>;</w:t>
        </w:r>
      </w:ins>
      <w:r w:rsidRPr="0B4FDAD2" w:rsidR="1F7166FA">
        <w:rPr>
          <w:rFonts w:cs="Calibri" w:cstheme="minorAscii"/>
          <w:sz w:val="24"/>
          <w:szCs w:val="24"/>
        </w:rPr>
        <w:t>’.</w:t>
      </w:r>
      <w:ins w:author="Meike Robaard" w:date="2022-05-25T18:37:54.17Z" w:id="32048327">
        <w:r w:rsidRPr="0B4FDAD2" w:rsidR="1F7166FA">
          <w:rPr>
            <w:rFonts w:cs="Calibri" w:cstheme="minorAscii"/>
            <w:sz w:val="24"/>
            <w:szCs w:val="24"/>
          </w:rPr>
          <w:t>that r</w:t>
        </w:r>
      </w:ins>
      <w:del w:author="Meike Robaard" w:date="2022-05-25T18:37:50.682Z" w:id="388135195">
        <w:r w:rsidRPr="0B4FDAD2" w:rsidDel="1F7166FA">
          <w:rPr>
            <w:rFonts w:cs="Calibri" w:cstheme="minorAscii"/>
            <w:sz w:val="24"/>
            <w:szCs w:val="24"/>
          </w:rPr>
          <w:delText xml:space="preserve"> R</w:delText>
        </w:r>
      </w:del>
      <w:r w:rsidRPr="0B4FDAD2" w:rsidR="1F7166FA">
        <w:rPr>
          <w:rFonts w:cs="Calibri" w:cstheme="minorAscii"/>
          <w:sz w:val="24"/>
          <w:szCs w:val="24"/>
        </w:rPr>
        <w:t>easoning evolved for arguing.</w:t>
      </w:r>
    </w:p>
    <w:p w:rsidR="00711E6D" w:rsidP="0038246D" w:rsidRDefault="00711E6D" w14:paraId="47DFF3EA" w14:textId="77777777">
      <w:pPr>
        <w:spacing w:line="360" w:lineRule="auto"/>
        <w:rPr>
          <w:rFonts w:cstheme="minorHAnsi"/>
          <w:sz w:val="24"/>
          <w:szCs w:val="24"/>
        </w:rPr>
      </w:pPr>
    </w:p>
    <w:p w:rsidR="00711E6D" w:rsidP="0B4FDAD2" w:rsidRDefault="00711E6D" w14:paraId="759D39DC" w14:textId="5C09A6B8">
      <w:pPr>
        <w:spacing w:line="360" w:lineRule="auto"/>
        <w:rPr>
          <w:rFonts w:cs="Calibri" w:cstheme="minorAscii"/>
          <w:sz w:val="24"/>
          <w:szCs w:val="24"/>
        </w:rPr>
      </w:pPr>
      <w:ins w:author="Meike Robaard" w:date="2022-05-25T18:39:25.966Z" w:id="1553109915">
        <w:r w:rsidRPr="0B4FDAD2" w:rsidR="1F7166FA">
          <w:rPr>
            <w:rFonts w:cs="Calibri" w:cstheme="minorAscii"/>
            <w:sz w:val="24"/>
            <w:szCs w:val="24"/>
          </w:rPr>
          <w:t>As a</w:t>
        </w:r>
      </w:ins>
      <w:del w:author="Meike Robaard" w:date="2022-05-25T18:39:23.74Z" w:id="584993">
        <w:r w:rsidRPr="0B4FDAD2" w:rsidDel="1F7166FA">
          <w:rPr>
            <w:rFonts w:cs="Calibri" w:cstheme="minorAscii"/>
            <w:sz w:val="24"/>
            <w:szCs w:val="24"/>
          </w:rPr>
          <w:delText>The</w:delText>
        </w:r>
      </w:del>
      <w:r w:rsidRPr="0B4FDAD2" w:rsidR="1F7166FA">
        <w:rPr>
          <w:rFonts w:cs="Calibri" w:cstheme="minorAscii"/>
          <w:sz w:val="24"/>
          <w:szCs w:val="24"/>
        </w:rPr>
        <w:t xml:space="preserve"> result</w:t>
      </w:r>
      <w:ins w:author="Meike Robaard" w:date="2022-05-25T18:39:33.232Z" w:id="36616132">
        <w:r w:rsidRPr="0B4FDAD2" w:rsidR="1F7166FA">
          <w:rPr>
            <w:rFonts w:cs="Calibri" w:cstheme="minorAscii"/>
            <w:sz w:val="24"/>
            <w:szCs w:val="24"/>
          </w:rPr>
          <w:t>,</w:t>
        </w:r>
      </w:ins>
      <w:del w:author="Meike Robaard" w:date="2022-05-25T18:39:30.145Z" w:id="514791605">
        <w:r w:rsidRPr="0B4FDAD2" w:rsidDel="1F7166FA">
          <w:rPr>
            <w:rFonts w:cs="Calibri" w:cstheme="minorAscii"/>
            <w:sz w:val="24"/>
            <w:szCs w:val="24"/>
          </w:rPr>
          <w:delText xml:space="preserve"> is that </w:delText>
        </w:r>
      </w:del>
      <w:r w:rsidRPr="0B4FDAD2" w:rsidR="1F7166FA">
        <w:rPr>
          <w:rFonts w:cs="Calibri" w:cstheme="minorAscii"/>
          <w:sz w:val="24"/>
          <w:szCs w:val="24"/>
        </w:rPr>
        <w:t xml:space="preserve">we are by nature lawyers (great arguers and persuaders), </w:t>
      </w:r>
      <w:del w:author="Meike Robaard" w:date="2022-05-25T18:40:13.257Z" w:id="1719161082">
        <w:r w:rsidRPr="0B4FDAD2" w:rsidDel="1F7166FA">
          <w:rPr>
            <w:rFonts w:cs="Calibri" w:cstheme="minorAscii"/>
            <w:sz w:val="24"/>
            <w:szCs w:val="24"/>
          </w:rPr>
          <w:delText xml:space="preserve">not so </w:delText>
        </w:r>
        <w:r w:rsidRPr="0B4FDAD2" w:rsidDel="1F7166FA">
          <w:rPr>
            <w:rFonts w:cs="Calibri" w:cstheme="minorAscii"/>
            <w:sz w:val="24"/>
            <w:szCs w:val="24"/>
          </w:rPr>
          <w:delText>much</w:delText>
        </w:r>
        <w:r w:rsidRPr="0B4FDAD2" w:rsidDel="1F7166FA">
          <w:rPr>
            <w:rFonts w:cs="Calibri" w:cstheme="minorAscii"/>
            <w:sz w:val="24"/>
            <w:szCs w:val="24"/>
          </w:rPr>
          <w:delText xml:space="preserve"> </w:delText>
        </w:r>
      </w:del>
      <w:ins w:author="Meike Robaard" w:date="2022-05-25T18:40:15.503Z" w:id="892473847">
        <w:r w:rsidRPr="0B4FDAD2" w:rsidR="1F7166FA">
          <w:rPr>
            <w:rFonts w:cs="Calibri" w:cstheme="minorAscii"/>
            <w:sz w:val="24"/>
            <w:szCs w:val="24"/>
          </w:rPr>
          <w:t xml:space="preserve">rather than </w:t>
        </w:r>
      </w:ins>
      <w:r w:rsidRPr="0B4FDAD2" w:rsidR="1F7166FA">
        <w:rPr>
          <w:rFonts w:cs="Calibri" w:cstheme="minorAscii"/>
          <w:sz w:val="24"/>
          <w:szCs w:val="24"/>
        </w:rPr>
        <w:t>philosophers</w:t>
      </w:r>
      <w:r w:rsidRPr="0B4FDAD2" w:rsidR="1F7166FA">
        <w:rPr>
          <w:rFonts w:cs="Calibri" w:cstheme="minorAscii"/>
          <w:sz w:val="24"/>
          <w:szCs w:val="24"/>
        </w:rPr>
        <w:t xml:space="preserve"> or scientists</w:t>
      </w:r>
      <w:r w:rsidRPr="0B4FDAD2" w:rsidR="1F7166FA">
        <w:rPr>
          <w:rFonts w:cs="Calibri" w:cstheme="minorAscii"/>
          <w:sz w:val="24"/>
          <w:szCs w:val="24"/>
        </w:rPr>
        <w:t xml:space="preserve"> (we</w:t>
      </w:r>
      <w:ins w:author="Meike Robaard" w:date="2022-05-25T18:40:21.902Z" w:id="191830069">
        <w:r w:rsidRPr="0B4FDAD2" w:rsidR="1F7166FA">
          <w:rPr>
            <w:rFonts w:cs="Calibri" w:cstheme="minorAscii"/>
            <w:sz w:val="24"/>
            <w:szCs w:val="24"/>
          </w:rPr>
          <w:t xml:space="preserve"> are</w:t>
        </w:r>
      </w:ins>
      <w:del w:author="Meike Robaard" w:date="2022-05-25T18:40:19.961Z" w:id="1968123967">
        <w:r w:rsidRPr="0B4FDAD2" w:rsidDel="1F7166FA">
          <w:rPr>
            <w:rFonts w:cs="Calibri" w:cstheme="minorAscii"/>
            <w:sz w:val="24"/>
            <w:szCs w:val="24"/>
          </w:rPr>
          <w:delText>’re</w:delText>
        </w:r>
      </w:del>
      <w:r w:rsidRPr="0B4FDAD2" w:rsidR="1F7166FA">
        <w:rPr>
          <w:rFonts w:cs="Calibri" w:cstheme="minorAscii"/>
          <w:sz w:val="24"/>
          <w:szCs w:val="24"/>
        </w:rPr>
        <w:t xml:space="preserve"> </w:t>
      </w:r>
      <w:ins w:author="Meike Robaard" w:date="2022-05-25T18:40:35.763Z" w:id="224982886">
        <w:r w:rsidRPr="0B4FDAD2" w:rsidR="1F7166FA">
          <w:rPr>
            <w:rFonts w:cs="Calibri" w:cstheme="minorAscii"/>
            <w:sz w:val="24"/>
            <w:szCs w:val="24"/>
          </w:rPr>
          <w:t xml:space="preserve">not as </w:t>
        </w:r>
        <w:r w:rsidRPr="0B4FDAD2" w:rsidR="1F7166FA">
          <w:rPr>
            <w:rFonts w:cs="Calibri" w:cstheme="minorAscii"/>
            <w:sz w:val="24"/>
            <w:szCs w:val="24"/>
          </w:rPr>
          <w:t>succesful</w:t>
        </w:r>
        <w:r w:rsidRPr="0B4FDAD2" w:rsidR="1F7166FA">
          <w:rPr>
            <w:rFonts w:cs="Calibri" w:cstheme="minorAscii"/>
            <w:sz w:val="24"/>
            <w:szCs w:val="24"/>
          </w:rPr>
          <w:t xml:space="preserve"> at</w:t>
        </w:r>
      </w:ins>
      <w:del w:author="Meike Robaard" w:date="2022-05-25T18:40:27.656Z" w:id="1017822998">
        <w:r w:rsidRPr="0B4FDAD2" w:rsidDel="1F7166FA">
          <w:rPr>
            <w:rFonts w:cs="Calibri" w:cstheme="minorAscii"/>
            <w:sz w:val="24"/>
            <w:szCs w:val="24"/>
          </w:rPr>
          <w:delText>not so great</w:delText>
        </w:r>
      </w:del>
      <w:r w:rsidRPr="0B4FDAD2" w:rsidR="1F7166FA">
        <w:rPr>
          <w:rFonts w:cs="Calibri" w:cstheme="minorAscii"/>
          <w:sz w:val="24"/>
          <w:szCs w:val="24"/>
        </w:rPr>
        <w:t xml:space="preserve"> </w:t>
      </w:r>
      <w:del w:author="Meike Robaard" w:date="2022-05-25T18:40:39.043Z" w:id="876601929">
        <w:r w:rsidRPr="0B4FDAD2" w:rsidDel="1F7166FA">
          <w:rPr>
            <w:rFonts w:cs="Calibri" w:cstheme="minorAscii"/>
            <w:sz w:val="24"/>
            <w:szCs w:val="24"/>
          </w:rPr>
          <w:delText>in</w:delText>
        </w:r>
      </w:del>
      <w:r w:rsidRPr="0B4FDAD2" w:rsidR="1F7166FA">
        <w:rPr>
          <w:rFonts w:cs="Calibri" w:cstheme="minorAscii"/>
          <w:sz w:val="24"/>
          <w:szCs w:val="24"/>
        </w:rPr>
        <w:t xml:space="preserve"> finding truth by questioning our own opinions). The cognitive mechanism that helps us with persuading others that we are right, is the infamous 'confirmation bias'. It helps us defend our opinions and convince others that we are right</w:t>
      </w:r>
      <w:ins w:author="Meike Robaard" w:date="2022-05-25T18:40:56.961Z" w:id="2094518248">
        <w:r w:rsidRPr="0B4FDAD2" w:rsidR="1F7166FA">
          <w:rPr>
            <w:rFonts w:cs="Calibri" w:cstheme="minorAscii"/>
            <w:sz w:val="24"/>
            <w:szCs w:val="24"/>
          </w:rPr>
          <w:t>,</w:t>
        </w:r>
      </w:ins>
      <w:del w:author="Meike Robaard" w:date="2022-05-25T18:40:55.377Z" w:id="1784337830">
        <w:r w:rsidRPr="0B4FDAD2" w:rsidDel="1F7166FA">
          <w:rPr>
            <w:rFonts w:cs="Calibri" w:cstheme="minorAscii"/>
            <w:sz w:val="24"/>
            <w:szCs w:val="24"/>
          </w:rPr>
          <w:delText xml:space="preserve">. </w:delText>
        </w:r>
        <w:r w:rsidRPr="0B4FDAD2" w:rsidDel="62C7D742">
          <w:rPr>
            <w:rFonts w:cs="Calibri" w:cstheme="minorAscii"/>
            <w:sz w:val="24"/>
            <w:szCs w:val="24"/>
          </w:rPr>
          <w:delText xml:space="preserve">It does so </w:delText>
        </w:r>
      </w:del>
      <w:r w:rsidRPr="0B4FDAD2" w:rsidR="62C7D742">
        <w:rPr>
          <w:rFonts w:cs="Calibri" w:cstheme="minorAscii"/>
          <w:sz w:val="24"/>
          <w:szCs w:val="24"/>
        </w:rPr>
        <w:t>by making us see and remember the evidence and arguments supporting our opinions (and filtering it the counterevidence and arguments). T</w:t>
      </w:r>
      <w:r w:rsidRPr="0B4FDAD2" w:rsidR="1F7166FA">
        <w:rPr>
          <w:rFonts w:cs="Calibri" w:cstheme="minorAscii"/>
          <w:sz w:val="24"/>
          <w:szCs w:val="24"/>
        </w:rPr>
        <w:t>h</w:t>
      </w:r>
      <w:ins w:author="Meike Robaard" w:date="2022-05-25T18:41:11.798Z" w:id="1461075715">
        <w:r w:rsidRPr="0B4FDAD2" w:rsidR="1F7166FA">
          <w:rPr>
            <w:rFonts w:cs="Calibri" w:cstheme="minorAscii"/>
            <w:sz w:val="24"/>
            <w:szCs w:val="24"/>
          </w:rPr>
          <w:t>is</w:t>
        </w:r>
      </w:ins>
      <w:del w:author="Meike Robaard" w:date="2022-05-25T18:41:06.912Z" w:id="1348794284">
        <w:r w:rsidRPr="0B4FDAD2" w:rsidDel="1F7166FA">
          <w:rPr>
            <w:rFonts w:cs="Calibri" w:cstheme="minorAscii"/>
            <w:sz w:val="24"/>
            <w:szCs w:val="24"/>
          </w:rPr>
          <w:delText>at</w:delText>
        </w:r>
      </w:del>
      <w:r w:rsidRPr="0B4FDAD2" w:rsidR="62C7D742">
        <w:rPr>
          <w:rFonts w:cs="Calibri" w:cstheme="minorAscii"/>
          <w:sz w:val="24"/>
          <w:szCs w:val="24"/>
        </w:rPr>
        <w:t xml:space="preserve"> often</w:t>
      </w:r>
      <w:r w:rsidRPr="0B4FDAD2" w:rsidR="1F7166FA">
        <w:rPr>
          <w:rFonts w:cs="Calibri" w:cstheme="minorAscii"/>
          <w:sz w:val="24"/>
          <w:szCs w:val="24"/>
        </w:rPr>
        <w:t xml:space="preserve"> comes at the expense of being right. </w:t>
      </w:r>
    </w:p>
    <w:p w:rsidRPr="00CC2747" w:rsidR="00711E6D" w:rsidP="0038246D" w:rsidRDefault="00711E6D" w14:paraId="2BC1B5AB" w14:textId="77777777">
      <w:pPr>
        <w:spacing w:line="360" w:lineRule="auto"/>
        <w:rPr>
          <w:rFonts w:cstheme="minorHAnsi"/>
          <w:sz w:val="24"/>
          <w:szCs w:val="24"/>
        </w:rPr>
      </w:pPr>
    </w:p>
    <w:p w:rsidR="00711E6D" w:rsidP="0B4FDAD2" w:rsidRDefault="00711E6D" w14:paraId="416327A1" w14:textId="094ACEA9">
      <w:pPr>
        <w:spacing w:line="360" w:lineRule="auto"/>
        <w:rPr>
          <w:rFonts w:cs="Calibri" w:cstheme="minorAscii"/>
          <w:sz w:val="24"/>
          <w:szCs w:val="24"/>
        </w:rPr>
      </w:pPr>
      <w:r w:rsidRPr="0B4FDAD2" w:rsidR="1F7166FA">
        <w:rPr>
          <w:rFonts w:cs="Calibri" w:cstheme="minorAscii"/>
          <w:sz w:val="24"/>
          <w:szCs w:val="24"/>
        </w:rPr>
        <w:t xml:space="preserve">If a prize </w:t>
      </w:r>
      <w:ins w:author="Meike Robaard" w:date="2022-05-25T18:41:28.587Z" w:id="284664352">
        <w:r w:rsidRPr="0B4FDAD2" w:rsidR="1F7166FA">
          <w:rPr>
            <w:rFonts w:cs="Calibri" w:cstheme="minorAscii"/>
            <w:sz w:val="24"/>
            <w:szCs w:val="24"/>
          </w:rPr>
          <w:t>were</w:t>
        </w:r>
      </w:ins>
      <w:del w:author="Meike Robaard" w:date="2022-05-25T18:41:24.611Z" w:id="1405725353">
        <w:r w:rsidRPr="0B4FDAD2" w:rsidDel="1F7166FA">
          <w:rPr>
            <w:rFonts w:cs="Calibri" w:cstheme="minorAscii"/>
            <w:sz w:val="24"/>
            <w:szCs w:val="24"/>
          </w:rPr>
          <w:delText>had</w:delText>
        </w:r>
      </w:del>
      <w:r w:rsidRPr="0B4FDAD2" w:rsidR="1F7166FA">
        <w:rPr>
          <w:rFonts w:cs="Calibri" w:cstheme="minorAscii"/>
          <w:sz w:val="24"/>
          <w:szCs w:val="24"/>
        </w:rPr>
        <w:t xml:space="preserve"> to be awarded </w:t>
      </w:r>
      <w:ins w:author="Meike Robaard" w:date="2022-05-25T18:41:32.298Z" w:id="2030551788">
        <w:r w:rsidRPr="0B4FDAD2" w:rsidR="1F7166FA">
          <w:rPr>
            <w:rFonts w:cs="Calibri" w:cstheme="minorAscii"/>
            <w:sz w:val="24"/>
            <w:szCs w:val="24"/>
          </w:rPr>
          <w:t>to</w:t>
        </w:r>
      </w:ins>
      <w:del w:author="Meike Robaard" w:date="2022-05-25T18:41:31.362Z" w:id="31743814">
        <w:r w:rsidRPr="0B4FDAD2" w:rsidDel="1F7166FA">
          <w:rPr>
            <w:rFonts w:cs="Calibri" w:cstheme="minorAscii"/>
            <w:sz w:val="24"/>
            <w:szCs w:val="24"/>
          </w:rPr>
          <w:delText>for</w:delText>
        </w:r>
      </w:del>
      <w:r w:rsidRPr="0B4FDAD2" w:rsidR="1F7166FA">
        <w:rPr>
          <w:rFonts w:cs="Calibri" w:cstheme="minorAscii"/>
          <w:sz w:val="24"/>
          <w:szCs w:val="24"/>
        </w:rPr>
        <w:t xml:space="preserve"> the bias that distorts our thinking </w:t>
      </w:r>
      <w:del w:author="Meike Robaard" w:date="2022-05-25T18:41:39.689Z" w:id="1825922275">
        <w:r w:rsidRPr="0B4FDAD2" w:rsidDel="1F7166FA">
          <w:rPr>
            <w:rFonts w:cs="Calibri" w:cstheme="minorAscii"/>
            <w:sz w:val="24"/>
            <w:szCs w:val="24"/>
          </w:rPr>
          <w:delText>the most</w:delText>
        </w:r>
      </w:del>
      <w:ins w:author="Meike Robaard" w:date="2022-05-25T18:41:41.614Z" w:id="1040716692">
        <w:r w:rsidRPr="0B4FDAD2" w:rsidR="1F7166FA">
          <w:rPr>
            <w:rFonts w:cs="Calibri" w:cstheme="minorAscii"/>
            <w:sz w:val="24"/>
            <w:szCs w:val="24"/>
          </w:rPr>
          <w:t>most effectively</w:t>
        </w:r>
      </w:ins>
      <w:r w:rsidRPr="0B4FDAD2" w:rsidR="1F7166FA">
        <w:rPr>
          <w:rFonts w:cs="Calibri" w:cstheme="minorAscii"/>
          <w:sz w:val="24"/>
          <w:szCs w:val="24"/>
        </w:rPr>
        <w:t xml:space="preserve">, it </w:t>
      </w:r>
      <w:ins w:author="Meike Robaard" w:date="2022-05-25T18:41:51.109Z" w:id="528271426">
        <w:r w:rsidRPr="0B4FDAD2" w:rsidR="1F7166FA">
          <w:rPr>
            <w:rFonts w:cs="Calibri" w:cstheme="minorAscii"/>
            <w:sz w:val="24"/>
            <w:szCs w:val="24"/>
          </w:rPr>
          <w:t>would</w:t>
        </w:r>
      </w:ins>
      <w:del w:author="Meike Robaard" w:date="2022-05-25T18:41:48.162Z" w:id="1954549088">
        <w:r w:rsidRPr="0B4FDAD2" w:rsidDel="1F7166FA">
          <w:rPr>
            <w:rFonts w:cs="Calibri" w:cstheme="minorAscii"/>
            <w:sz w:val="24"/>
            <w:szCs w:val="24"/>
          </w:rPr>
          <w:delText>should</w:delText>
        </w:r>
      </w:del>
      <w:r w:rsidRPr="0B4FDAD2" w:rsidR="1F7166FA">
        <w:rPr>
          <w:rFonts w:cs="Calibri" w:cstheme="minorAscii"/>
          <w:sz w:val="24"/>
          <w:szCs w:val="24"/>
        </w:rPr>
        <w:t xml:space="preserve"> undoubtedly be </w:t>
      </w:r>
      <w:ins w:author="Meike Robaard" w:date="2022-05-25T18:41:56.435Z" w:id="593304789">
        <w:r w:rsidRPr="0B4FDAD2" w:rsidR="1F7166FA">
          <w:rPr>
            <w:rFonts w:cs="Calibri" w:cstheme="minorAscii"/>
            <w:sz w:val="24"/>
            <w:szCs w:val="24"/>
          </w:rPr>
          <w:t>granted</w:t>
        </w:r>
      </w:ins>
      <w:del w:author="Meike Robaard" w:date="2022-05-25T18:41:53.923Z" w:id="558725634">
        <w:r w:rsidRPr="0B4FDAD2" w:rsidDel="1CC4B3BD">
          <w:rPr>
            <w:rFonts w:cs="Calibri" w:cstheme="minorAscii"/>
            <w:sz w:val="24"/>
            <w:szCs w:val="24"/>
          </w:rPr>
          <w:delText>awarded</w:delText>
        </w:r>
      </w:del>
      <w:r w:rsidRPr="0B4FDAD2" w:rsidR="1F7166FA">
        <w:rPr>
          <w:rFonts w:cs="Calibri" w:cstheme="minorAscii"/>
          <w:sz w:val="24"/>
          <w:szCs w:val="24"/>
        </w:rPr>
        <w:t xml:space="preserve"> to the confirmation bias. The confirmation bias selectively suppresses everything that could contradict our beliefs and opinions. We are blind to counterarguments and see confirmation </w:t>
      </w:r>
      <w:ins w:author="Meike Robaard" w:date="2022-05-25T18:42:40.944Z" w:id="360503174">
        <w:r w:rsidRPr="0B4FDAD2" w:rsidR="1F7166FA">
          <w:rPr>
            <w:rFonts w:cs="Calibri" w:cstheme="minorAscii"/>
            <w:sz w:val="24"/>
            <w:szCs w:val="24"/>
          </w:rPr>
          <w:t>for our own convictions all around us</w:t>
        </w:r>
      </w:ins>
      <w:del w:author="Meike Robaard" w:date="2022-05-25T18:42:37.243Z" w:id="549731099">
        <w:r w:rsidRPr="0B4FDAD2" w:rsidDel="1F7166FA">
          <w:rPr>
            <w:rFonts w:cs="Calibri" w:cstheme="minorAscii"/>
            <w:sz w:val="24"/>
            <w:szCs w:val="24"/>
          </w:rPr>
          <w:delText>everywhere</w:delText>
        </w:r>
      </w:del>
      <w:r w:rsidRPr="0B4FDAD2" w:rsidR="1F7166FA">
        <w:rPr>
          <w:rFonts w:cs="Calibri" w:cstheme="minorAscii"/>
          <w:sz w:val="24"/>
          <w:szCs w:val="24"/>
        </w:rPr>
        <w:t xml:space="preserve">. It </w:t>
      </w:r>
      <w:r w:rsidRPr="0B4FDAD2" w:rsidR="1CC4B3BD">
        <w:rPr>
          <w:rFonts w:cs="Calibri" w:cstheme="minorAscii"/>
          <w:sz w:val="24"/>
          <w:szCs w:val="24"/>
        </w:rPr>
        <w:t>predisposes</w:t>
      </w:r>
      <w:r w:rsidRPr="0B4FDAD2" w:rsidR="1F7166FA">
        <w:rPr>
          <w:rFonts w:cs="Calibri" w:cstheme="minorAscii"/>
          <w:sz w:val="24"/>
          <w:szCs w:val="24"/>
        </w:rPr>
        <w:t xml:space="preserve"> us to seek, observe, </w:t>
      </w:r>
      <w:r w:rsidRPr="0B4FDAD2" w:rsidR="1F7166FA">
        <w:rPr>
          <w:rFonts w:cs="Calibri" w:cstheme="minorAscii"/>
          <w:sz w:val="24"/>
          <w:szCs w:val="24"/>
        </w:rPr>
        <w:t>remember</w:t>
      </w:r>
      <w:ins w:author="Meike Robaard" w:date="2022-05-25T18:42:46.665Z" w:id="709392195">
        <w:r w:rsidRPr="0B4FDAD2" w:rsidR="1F7166FA">
          <w:rPr>
            <w:rFonts w:cs="Calibri" w:cstheme="minorAscii"/>
            <w:sz w:val="24"/>
            <w:szCs w:val="24"/>
          </w:rPr>
          <w:t>,</w:t>
        </w:r>
      </w:ins>
      <w:r w:rsidRPr="0B4FDAD2" w:rsidR="1F7166FA">
        <w:rPr>
          <w:rFonts w:cs="Calibri" w:cstheme="minorAscii"/>
          <w:sz w:val="24"/>
          <w:szCs w:val="24"/>
        </w:rPr>
        <w:t xml:space="preserve"> and interpret information in such a way that it reinforces our pre-established point</w:t>
      </w:r>
      <w:ins w:author="Meike Robaard" w:date="2022-05-25T18:42:54.565Z" w:id="1121147829">
        <w:r w:rsidRPr="0B4FDAD2" w:rsidR="1F7166FA">
          <w:rPr>
            <w:rFonts w:cs="Calibri" w:cstheme="minorAscii"/>
            <w:sz w:val="24"/>
            <w:szCs w:val="24"/>
          </w:rPr>
          <w:t>s</w:t>
        </w:r>
      </w:ins>
      <w:r w:rsidRPr="0B4FDAD2" w:rsidR="1F7166FA">
        <w:rPr>
          <w:rFonts w:cs="Calibri" w:cstheme="minorAscii"/>
          <w:sz w:val="24"/>
          <w:szCs w:val="24"/>
        </w:rPr>
        <w:t xml:space="preserve"> of view</w:t>
      </w:r>
      <w:del w:author="Meike Robaard" w:date="2022-05-25T18:42:57.674Z" w:id="322321519">
        <w:r w:rsidRPr="0B4FDAD2" w:rsidDel="1F7166FA">
          <w:rPr>
            <w:rFonts w:cs="Calibri" w:cstheme="minorAscii"/>
            <w:sz w:val="24"/>
            <w:szCs w:val="24"/>
          </w:rPr>
          <w:delText>s</w:delText>
        </w:r>
      </w:del>
      <w:r w:rsidRPr="0B4FDAD2" w:rsidR="1F7166FA">
        <w:rPr>
          <w:rFonts w:cs="Calibri" w:cstheme="minorAscii"/>
          <w:sz w:val="24"/>
          <w:szCs w:val="24"/>
        </w:rPr>
        <w:t xml:space="preserve">. </w:t>
      </w:r>
      <w:r w:rsidRPr="0B4FDAD2" w:rsidR="1F7166FA">
        <w:rPr>
          <w:rFonts w:cs="Calibri" w:cstheme="minorAscii"/>
          <w:sz w:val="24"/>
          <w:szCs w:val="24"/>
        </w:rPr>
        <w:t>Because</w:t>
      </w:r>
      <w:r w:rsidRPr="0B4FDAD2" w:rsidR="1F7166FA">
        <w:rPr>
          <w:rFonts w:cs="Calibri" w:cstheme="minorAscii"/>
          <w:sz w:val="24"/>
          <w:szCs w:val="24"/>
        </w:rPr>
        <w:t xml:space="preserve"> the confirmation bias </w:t>
      </w:r>
      <w:r w:rsidRPr="0B4FDAD2" w:rsidR="1CC4B3BD">
        <w:rPr>
          <w:rFonts w:cs="Calibri" w:cstheme="minorAscii"/>
          <w:sz w:val="24"/>
          <w:szCs w:val="24"/>
        </w:rPr>
        <w:t>makes us</w:t>
      </w:r>
      <w:r w:rsidRPr="0B4FDAD2" w:rsidR="1F7166FA">
        <w:rPr>
          <w:rFonts w:cs="Calibri" w:cstheme="minorAscii"/>
          <w:sz w:val="24"/>
          <w:szCs w:val="24"/>
        </w:rPr>
        <w:t xml:space="preserve"> see and retain </w:t>
      </w:r>
      <w:del w:author="Meike Robaard" w:date="2022-05-25T18:44:35.417Z" w:id="795019594">
        <w:r w:rsidRPr="0B4FDAD2" w:rsidDel="1F7166FA">
          <w:rPr>
            <w:rFonts w:cs="Calibri" w:cstheme="minorAscii"/>
            <w:sz w:val="24"/>
            <w:szCs w:val="24"/>
          </w:rPr>
          <w:delText>confirming</w:delText>
        </w:r>
      </w:del>
      <w:ins w:author="Meike Robaard" w:date="2022-05-25T18:44:36.703Z" w:id="2032365113">
        <w:r w:rsidRPr="0B4FDAD2" w:rsidR="1F7166FA">
          <w:rPr>
            <w:rFonts w:cs="Calibri" w:cstheme="minorAscii"/>
            <w:sz w:val="24"/>
            <w:szCs w:val="24"/>
          </w:rPr>
          <w:t>affirmative</w:t>
        </w:r>
      </w:ins>
      <w:r w:rsidRPr="0B4FDAD2" w:rsidR="1F7166FA">
        <w:rPr>
          <w:rFonts w:cs="Calibri" w:cstheme="minorAscii"/>
          <w:sz w:val="24"/>
          <w:szCs w:val="24"/>
        </w:rPr>
        <w:t xml:space="preserve"> information</w:t>
      </w:r>
      <w:ins w:author="Meike Robaard" w:date="2022-05-25T18:44:39.579Z" w:id="1651883389">
        <w:r w:rsidRPr="0B4FDAD2" w:rsidR="1F7166FA">
          <w:rPr>
            <w:rFonts w:cs="Calibri" w:cstheme="minorAscii"/>
            <w:sz w:val="24"/>
            <w:szCs w:val="24"/>
          </w:rPr>
          <w:t>,</w:t>
        </w:r>
      </w:ins>
      <w:r w:rsidRPr="0B4FDAD2" w:rsidR="1F7166FA">
        <w:rPr>
          <w:rFonts w:cs="Calibri" w:cstheme="minorAscii"/>
          <w:sz w:val="24"/>
          <w:szCs w:val="24"/>
        </w:rPr>
        <w:t xml:space="preserve"> </w:t>
      </w:r>
      <w:r w:rsidRPr="0B4FDAD2" w:rsidR="1F7166FA">
        <w:rPr>
          <w:rFonts w:cs="Calibri" w:cstheme="minorAscii"/>
          <w:sz w:val="24"/>
          <w:szCs w:val="24"/>
        </w:rPr>
        <w:t>whil</w:t>
      </w:r>
      <w:ins w:author="Meike Robaard" w:date="2022-05-25T18:44:43.15Z" w:id="895788855">
        <w:r w:rsidRPr="0B4FDAD2" w:rsidR="1F7166FA">
          <w:rPr>
            <w:rFonts w:cs="Calibri" w:cstheme="minorAscii"/>
            <w:sz w:val="24"/>
            <w:szCs w:val="24"/>
          </w:rPr>
          <w:t>st</w:t>
        </w:r>
      </w:ins>
      <w:del w:author="Meike Robaard" w:date="2022-05-25T18:44:42.496Z" w:id="886683112">
        <w:r w:rsidRPr="0B4FDAD2" w:rsidDel="1F7166FA">
          <w:rPr>
            <w:rFonts w:cs="Calibri" w:cstheme="minorAscii"/>
            <w:sz w:val="24"/>
            <w:szCs w:val="24"/>
          </w:rPr>
          <w:delText>e</w:delText>
        </w:r>
      </w:del>
      <w:r w:rsidRPr="0B4FDAD2" w:rsidR="1F7166FA">
        <w:rPr>
          <w:rFonts w:cs="Calibri" w:cstheme="minorAscii"/>
          <w:sz w:val="24"/>
          <w:szCs w:val="24"/>
        </w:rPr>
        <w:t xml:space="preserve"> filtering</w:t>
      </w:r>
      <w:r w:rsidRPr="0B4FDAD2" w:rsidR="1F7166FA">
        <w:rPr>
          <w:rFonts w:cs="Calibri" w:cstheme="minorAscii"/>
          <w:sz w:val="24"/>
          <w:szCs w:val="24"/>
        </w:rPr>
        <w:t xml:space="preserve"> out the counterevidence</w:t>
      </w:r>
      <w:r w:rsidRPr="0B4FDAD2" w:rsidR="1F7166FA">
        <w:rPr>
          <w:rFonts w:cs="Calibri" w:cstheme="minorAscii"/>
          <w:sz w:val="24"/>
          <w:szCs w:val="24"/>
        </w:rPr>
        <w:t>, it</w:t>
      </w:r>
      <w:r w:rsidRPr="0B4FDAD2" w:rsidR="1F7166FA">
        <w:rPr>
          <w:rFonts w:cs="Calibri" w:cstheme="minorAscii"/>
          <w:sz w:val="24"/>
          <w:szCs w:val="24"/>
        </w:rPr>
        <w:t xml:space="preserve"> </w:t>
      </w:r>
      <w:del w:author="Meike Robaard" w:date="2022-05-25T18:45:34.683Z" w:id="557797975">
        <w:r w:rsidRPr="0B4FDAD2" w:rsidDel="1F7166FA">
          <w:rPr>
            <w:rFonts w:cs="Calibri" w:cstheme="minorAscii"/>
            <w:sz w:val="24"/>
            <w:szCs w:val="24"/>
          </w:rPr>
          <w:delText xml:space="preserve">leads to </w:delText>
        </w:r>
      </w:del>
      <w:ins w:author="Meike Robaard" w:date="2022-05-25T18:45:37.467Z" w:id="1115627923">
        <w:r w:rsidRPr="0B4FDAD2" w:rsidR="1F7166FA">
          <w:rPr>
            <w:rFonts w:cs="Calibri" w:cstheme="minorAscii"/>
            <w:sz w:val="24"/>
            <w:szCs w:val="24"/>
          </w:rPr>
          <w:t xml:space="preserve">creates </w:t>
        </w:r>
      </w:ins>
      <w:r w:rsidRPr="0B4FDAD2" w:rsidR="1F7166FA">
        <w:rPr>
          <w:rFonts w:cs="Calibri" w:cstheme="minorAscii"/>
          <w:sz w:val="24"/>
          <w:szCs w:val="24"/>
        </w:rPr>
        <w:t>another bias: the overconfidence bias</w:t>
      </w:r>
      <w:ins w:author="Meike Robaard" w:date="2022-05-25T18:46:36.851Z" w:id="1016538228">
        <w:r w:rsidRPr="0B4FDAD2" w:rsidR="1F7166FA">
          <w:rPr>
            <w:rFonts w:cs="Calibri" w:cstheme="minorAscii"/>
            <w:sz w:val="24"/>
            <w:szCs w:val="24"/>
          </w:rPr>
          <w:t>, referring to our own tendency to</w:t>
        </w:r>
      </w:ins>
      <w:del w:author="Meike Robaard" w:date="2022-05-25T18:46:40.61Z" w:id="1520187718">
        <w:r w:rsidRPr="0B4FDAD2" w:rsidDel="1F7166FA">
          <w:rPr>
            <w:rFonts w:cs="Calibri" w:cstheme="minorAscii"/>
            <w:sz w:val="24"/>
            <w:szCs w:val="24"/>
          </w:rPr>
          <w:delText>. T</w:delText>
        </w:r>
        <w:r w:rsidRPr="0B4FDAD2" w:rsidDel="1F7166FA">
          <w:rPr>
            <w:rFonts w:cs="Calibri" w:cstheme="minorAscii"/>
            <w:sz w:val="24"/>
            <w:szCs w:val="24"/>
          </w:rPr>
          <w:delText>he fact that we</w:delText>
        </w:r>
      </w:del>
      <w:r w:rsidRPr="0B4FDAD2" w:rsidR="1F7166FA">
        <w:rPr>
          <w:rFonts w:cs="Calibri" w:cstheme="minorAscii"/>
          <w:sz w:val="24"/>
          <w:szCs w:val="24"/>
        </w:rPr>
        <w:t xml:space="preserve"> (grossly) overestimate the </w:t>
      </w:r>
      <w:del w:author="Meike Robaard" w:date="2022-05-25T18:48:05.285Z" w:id="1096872074">
        <w:r w:rsidRPr="0B4FDAD2" w:rsidDel="1F7166FA">
          <w:rPr>
            <w:rFonts w:cs="Calibri" w:cstheme="minorAscii"/>
            <w:sz w:val="24"/>
            <w:szCs w:val="24"/>
          </w:rPr>
          <w:delText>probability</w:delText>
        </w:r>
      </w:del>
      <w:ins w:author="Meike Robaard" w:date="2022-05-25T18:48:06.358Z" w:id="1361291433">
        <w:r w:rsidRPr="0B4FDAD2" w:rsidR="1F7166FA">
          <w:rPr>
            <w:rFonts w:cs="Calibri" w:cstheme="minorAscii"/>
            <w:sz w:val="24"/>
            <w:szCs w:val="24"/>
          </w:rPr>
          <w:t>odds</w:t>
        </w:r>
      </w:ins>
      <w:r w:rsidRPr="0B4FDAD2" w:rsidR="1F7166FA">
        <w:rPr>
          <w:rFonts w:cs="Calibri" w:cstheme="minorAscii"/>
          <w:sz w:val="24"/>
          <w:szCs w:val="24"/>
        </w:rPr>
        <w:t xml:space="preserve"> that we are right</w:t>
      </w:r>
      <w:r w:rsidRPr="0B4FDAD2" w:rsidR="1CC4B3BD">
        <w:rPr>
          <w:rFonts w:cs="Calibri" w:cstheme="minorAscii"/>
          <w:sz w:val="24"/>
          <w:szCs w:val="24"/>
        </w:rPr>
        <w:t xml:space="preserve"> (since we</w:t>
      </w:r>
      <w:ins w:author="Meike Robaard" w:date="2022-05-25T18:47:14.818Z" w:id="443393060">
        <w:r w:rsidRPr="0B4FDAD2" w:rsidR="1CC4B3BD">
          <w:rPr>
            <w:rFonts w:cs="Calibri" w:cstheme="minorAscii"/>
            <w:sz w:val="24"/>
            <w:szCs w:val="24"/>
          </w:rPr>
          <w:t xml:space="preserve"> overlook or ignore</w:t>
        </w:r>
      </w:ins>
      <w:r w:rsidRPr="0B4FDAD2" w:rsidR="1CC4B3BD">
        <w:rPr>
          <w:rFonts w:cs="Calibri" w:cstheme="minorAscii"/>
          <w:sz w:val="24"/>
          <w:szCs w:val="24"/>
        </w:rPr>
        <w:t xml:space="preserve"> </w:t>
      </w:r>
      <w:del w:author="Meike Robaard" w:date="2022-05-25T18:47:27.454Z" w:id="866319617">
        <w:r w:rsidRPr="0B4FDAD2" w:rsidDel="1CC4B3BD">
          <w:rPr>
            <w:rFonts w:cs="Calibri" w:cstheme="minorAscii"/>
            <w:sz w:val="24"/>
            <w:szCs w:val="24"/>
          </w:rPr>
          <w:delText xml:space="preserve">miss all </w:delText>
        </w:r>
      </w:del>
      <w:r w:rsidRPr="0B4FDAD2" w:rsidR="1CC4B3BD">
        <w:rPr>
          <w:rFonts w:cs="Calibri" w:cstheme="minorAscii"/>
          <w:sz w:val="24"/>
          <w:szCs w:val="24"/>
        </w:rPr>
        <w:t xml:space="preserve">the counterevidence). </w:t>
      </w:r>
    </w:p>
    <w:p w:rsidR="00711E6D" w:rsidP="0038246D" w:rsidRDefault="00711E6D" w14:paraId="13F42268" w14:textId="77777777">
      <w:pPr>
        <w:spacing w:line="360" w:lineRule="auto"/>
        <w:rPr>
          <w:rFonts w:cstheme="minorHAnsi"/>
          <w:sz w:val="24"/>
          <w:szCs w:val="24"/>
        </w:rPr>
      </w:pPr>
    </w:p>
    <w:p w:rsidR="00711E6D" w:rsidP="0B4FDAD2" w:rsidRDefault="00711E6D" w14:paraId="17D8BE3C" w14:textId="1CB64CB6">
      <w:pPr>
        <w:spacing w:line="360" w:lineRule="auto"/>
        <w:rPr>
          <w:rFonts w:cs="Calibri" w:cstheme="minorAscii"/>
          <w:sz w:val="24"/>
          <w:szCs w:val="24"/>
        </w:rPr>
      </w:pPr>
      <w:r w:rsidRPr="0B4FDAD2" w:rsidR="1F7166FA">
        <w:rPr>
          <w:rFonts w:cs="Calibri" w:cstheme="minorAscii"/>
          <w:sz w:val="24"/>
          <w:szCs w:val="24"/>
        </w:rPr>
        <w:t xml:space="preserve">Interesting research </w:t>
      </w:r>
      <w:ins w:author="Meike Robaard" w:date="2022-05-25T18:48:15.746Z" w:id="1734848484">
        <w:r w:rsidRPr="0B4FDAD2" w:rsidR="1F7166FA">
          <w:rPr>
            <w:rFonts w:cs="Calibri" w:cstheme="minorAscii"/>
            <w:sz w:val="24"/>
            <w:szCs w:val="24"/>
          </w:rPr>
          <w:t xml:space="preserve">conducted </w:t>
        </w:r>
      </w:ins>
      <w:del w:author="Meike Robaard" w:date="2022-05-25T18:48:12.709Z" w:id="2087657655">
        <w:r w:rsidRPr="0B4FDAD2" w:rsidDel="1F7166FA">
          <w:rPr>
            <w:rFonts w:cs="Calibri" w:cstheme="minorAscii"/>
            <w:sz w:val="24"/>
            <w:szCs w:val="24"/>
          </w:rPr>
          <w:delText>done</w:delText>
        </w:r>
      </w:del>
      <w:r w:rsidRPr="0B4FDAD2" w:rsidR="1F7166FA">
        <w:rPr>
          <w:rFonts w:cs="Calibri" w:cstheme="minorAscii"/>
          <w:sz w:val="24"/>
          <w:szCs w:val="24"/>
        </w:rPr>
        <w:t xml:space="preserve"> in the 19</w:t>
      </w:r>
      <w:r w:rsidRPr="0B4FDAD2" w:rsidR="71F20D7C">
        <w:rPr>
          <w:rFonts w:cs="Calibri" w:cstheme="minorAscii"/>
          <w:sz w:val="24"/>
          <w:szCs w:val="24"/>
        </w:rPr>
        <w:t>7</w:t>
      </w:r>
      <w:r w:rsidRPr="0B4FDAD2" w:rsidR="1F7166FA">
        <w:rPr>
          <w:rFonts w:cs="Calibri" w:cstheme="minorAscii"/>
          <w:sz w:val="24"/>
          <w:szCs w:val="24"/>
        </w:rPr>
        <w:t>0s clearly reveal</w:t>
      </w:r>
      <w:ins w:author="Meike Robaard" w:date="2022-05-25T18:48:23.352Z" w:id="973468905">
        <w:r w:rsidRPr="0B4FDAD2" w:rsidR="1F7166FA">
          <w:rPr>
            <w:rFonts w:cs="Calibri" w:cstheme="minorAscii"/>
            <w:sz w:val="24"/>
            <w:szCs w:val="24"/>
          </w:rPr>
          <w:t>s</w:t>
        </w:r>
      </w:ins>
      <w:del w:author="Meike Robaard" w:date="2022-05-25T18:48:22.669Z" w:id="562398614">
        <w:r w:rsidRPr="0B4FDAD2" w:rsidDel="1F7166FA">
          <w:rPr>
            <w:rFonts w:cs="Calibri" w:cstheme="minorAscii"/>
            <w:sz w:val="24"/>
            <w:szCs w:val="24"/>
          </w:rPr>
          <w:delText>ed</w:delText>
        </w:r>
      </w:del>
      <w:r w:rsidRPr="0B4FDAD2" w:rsidR="1F7166FA">
        <w:rPr>
          <w:rFonts w:cs="Calibri" w:cstheme="minorAscii"/>
          <w:sz w:val="24"/>
          <w:szCs w:val="24"/>
        </w:rPr>
        <w:t xml:space="preserve"> </w:t>
      </w:r>
      <w:ins w:author="Meike Robaard" w:date="2022-05-25T18:48:40.543Z" w:id="751281012">
        <w:r w:rsidRPr="0B4FDAD2" w:rsidR="1F7166FA">
          <w:rPr>
            <w:rFonts w:cs="Calibri" w:cstheme="minorAscii"/>
            <w:sz w:val="24"/>
            <w:szCs w:val="24"/>
          </w:rPr>
          <w:t>such a</w:t>
        </w:r>
      </w:ins>
      <w:del w:author="Meike Robaard" w:date="2022-05-25T18:48:38.09Z" w:id="986079184">
        <w:r w:rsidRPr="0B4FDAD2" w:rsidDel="1F7166FA">
          <w:rPr>
            <w:rFonts w:cs="Calibri" w:cstheme="minorAscii"/>
            <w:sz w:val="24"/>
            <w:szCs w:val="24"/>
          </w:rPr>
          <w:delText>our</w:delText>
        </w:r>
      </w:del>
      <w:r w:rsidRPr="0B4FDAD2" w:rsidR="1F7166FA">
        <w:rPr>
          <w:rFonts w:cs="Calibri" w:cstheme="minorAscii"/>
          <w:sz w:val="24"/>
          <w:szCs w:val="24"/>
        </w:rPr>
        <w:t xml:space="preserve"> confirmation bias</w:t>
      </w:r>
      <w:r w:rsidRPr="0B4FDAD2" w:rsidR="71F20D7C">
        <w:rPr>
          <w:rFonts w:cs="Calibri" w:cstheme="minorAscii"/>
          <w:sz w:val="24"/>
          <w:szCs w:val="24"/>
        </w:rPr>
        <w:t xml:space="preserve"> (Lord et al</w:t>
      </w:r>
      <w:ins w:author="Meike Robaard" w:date="2022-05-25T18:48:27.447Z" w:id="1813304573">
        <w:r w:rsidRPr="0B4FDAD2" w:rsidR="71F20D7C">
          <w:rPr>
            <w:rFonts w:cs="Calibri" w:cstheme="minorAscii"/>
            <w:sz w:val="24"/>
            <w:szCs w:val="24"/>
          </w:rPr>
          <w:t>,</w:t>
        </w:r>
      </w:ins>
      <w:r w:rsidRPr="0B4FDAD2" w:rsidR="71F20D7C">
        <w:rPr>
          <w:rFonts w:cs="Calibri" w:cstheme="minorAscii"/>
          <w:sz w:val="24"/>
          <w:szCs w:val="24"/>
        </w:rPr>
        <w:t xml:space="preserve"> 1979)</w:t>
      </w:r>
      <w:r w:rsidRPr="0B4FDAD2" w:rsidR="1F7166FA">
        <w:rPr>
          <w:rFonts w:cs="Calibri" w:cstheme="minorAscii"/>
          <w:sz w:val="24"/>
          <w:szCs w:val="24"/>
        </w:rPr>
        <w:t xml:space="preserve">. </w:t>
      </w:r>
      <w:ins w:author="Meike Robaard" w:date="2022-05-25T18:49:15.079Z" w:id="1560207715">
        <w:r w:rsidRPr="0B4FDAD2" w:rsidR="1F7166FA">
          <w:rPr>
            <w:rFonts w:cs="Calibri" w:cstheme="minorAscii"/>
            <w:sz w:val="24"/>
            <w:szCs w:val="24"/>
          </w:rPr>
          <w:t xml:space="preserve">Scholars </w:t>
        </w:r>
      </w:ins>
      <w:del w:author="Meike Robaard" w:date="2022-05-25T18:49:12.591Z" w:id="1198163301">
        <w:r w:rsidRPr="0B4FDAD2" w:rsidDel="1F7166FA">
          <w:rPr>
            <w:rFonts w:cs="Calibri" w:cstheme="minorAscii"/>
            <w:sz w:val="24"/>
            <w:szCs w:val="24"/>
          </w:rPr>
          <w:delText>The experimenter</w:delText>
        </w:r>
        <w:r w:rsidRPr="0B4FDAD2" w:rsidDel="1CC4B3BD">
          <w:rPr>
            <w:rFonts w:cs="Calibri" w:cstheme="minorAscii"/>
            <w:sz w:val="24"/>
            <w:szCs w:val="24"/>
          </w:rPr>
          <w:delText>s</w:delText>
        </w:r>
      </w:del>
      <w:r w:rsidRPr="0B4FDAD2" w:rsidR="1F7166FA">
        <w:rPr>
          <w:rFonts w:cs="Calibri" w:cstheme="minorAscii"/>
          <w:sz w:val="24"/>
          <w:szCs w:val="24"/>
        </w:rPr>
        <w:t xml:space="preserve"> presented </w:t>
      </w:r>
      <w:del w:author="Meike Robaard" w:date="2022-05-25T18:49:20.402Z" w:id="1721523651">
        <w:r w:rsidRPr="0B4FDAD2" w:rsidDel="1F7166FA">
          <w:rPr>
            <w:rFonts w:cs="Calibri" w:cstheme="minorAscii"/>
            <w:sz w:val="24"/>
            <w:szCs w:val="24"/>
          </w:rPr>
          <w:delText>a number of</w:delText>
        </w:r>
      </w:del>
      <w:ins w:author="Meike Robaard" w:date="2022-05-25T18:49:21.299Z" w:id="689094041">
        <w:r w:rsidRPr="0B4FDAD2" w:rsidR="1F7166FA">
          <w:rPr>
            <w:rFonts w:cs="Calibri" w:cstheme="minorAscii"/>
            <w:sz w:val="24"/>
            <w:szCs w:val="24"/>
          </w:rPr>
          <w:t>numerous</w:t>
        </w:r>
      </w:ins>
      <w:r w:rsidRPr="0B4FDAD2" w:rsidR="1F7166FA">
        <w:rPr>
          <w:rFonts w:cs="Calibri" w:cstheme="minorAscii"/>
          <w:sz w:val="24"/>
          <w:szCs w:val="24"/>
        </w:rPr>
        <w:t xml:space="preserve"> studies on the relationship between the death penalty and crime rate</w:t>
      </w:r>
      <w:ins w:author="Meike Robaard" w:date="2022-05-25T18:49:53.146Z" w:id="1670041774">
        <w:r w:rsidRPr="0B4FDAD2" w:rsidR="1F7166FA">
          <w:rPr>
            <w:rFonts w:cs="Calibri" w:cstheme="minorAscii"/>
            <w:sz w:val="24"/>
            <w:szCs w:val="24"/>
          </w:rPr>
          <w:t>s</w:t>
        </w:r>
      </w:ins>
      <w:r w:rsidRPr="0B4FDAD2" w:rsidR="1F7166FA">
        <w:rPr>
          <w:rFonts w:cs="Calibri" w:cstheme="minorAscii"/>
          <w:sz w:val="24"/>
          <w:szCs w:val="24"/>
        </w:rPr>
        <w:t xml:space="preserve"> to a group of people. Half </w:t>
      </w:r>
      <w:del w:author="Meike Robaard" w:date="2022-05-25T18:50:09.713Z" w:id="799063185">
        <w:r w:rsidRPr="0B4FDAD2" w:rsidDel="1F7166FA">
          <w:rPr>
            <w:rFonts w:cs="Calibri" w:cstheme="minorAscii"/>
            <w:sz w:val="24"/>
            <w:szCs w:val="24"/>
          </w:rPr>
          <w:delText>the people in</w:delText>
        </w:r>
      </w:del>
      <w:ins w:author="Meike Robaard" w:date="2022-05-25T18:50:09.917Z" w:id="1143383087">
        <w:r w:rsidRPr="0B4FDAD2" w:rsidR="1F7166FA">
          <w:rPr>
            <w:rFonts w:cs="Calibri" w:cstheme="minorAscii"/>
            <w:sz w:val="24"/>
            <w:szCs w:val="24"/>
          </w:rPr>
          <w:t>of</w:t>
        </w:r>
      </w:ins>
      <w:r w:rsidRPr="0B4FDAD2" w:rsidR="1F7166FA">
        <w:rPr>
          <w:rFonts w:cs="Calibri" w:cstheme="minorAscii"/>
          <w:sz w:val="24"/>
          <w:szCs w:val="24"/>
        </w:rPr>
        <w:t xml:space="preserve"> the group supported the death penalty, the other half was opposed to it. The studies – which were </w:t>
      </w:r>
      <w:r w:rsidRPr="0B4FDAD2" w:rsidR="1F7166FA">
        <w:rPr>
          <w:rFonts w:cs="Calibri" w:cstheme="minorAscii"/>
          <w:sz w:val="24"/>
          <w:szCs w:val="24"/>
        </w:rPr>
        <w:t>fictional</w:t>
      </w:r>
      <w:ins w:author="Meike Robaard" w:date="2022-05-25T18:50:35.684Z" w:id="364202421">
        <w:r w:rsidRPr="0B4FDAD2" w:rsidR="1F7166FA">
          <w:rPr>
            <w:rFonts w:cs="Calibri" w:cstheme="minorAscii"/>
            <w:sz w:val="24"/>
            <w:szCs w:val="24"/>
          </w:rPr>
          <w:t>, but without</w:t>
        </w:r>
      </w:ins>
      <w:r w:rsidRPr="0B4FDAD2" w:rsidR="1F7166FA">
        <w:rPr>
          <w:rFonts w:cs="Calibri" w:cstheme="minorAscii"/>
          <w:sz w:val="24"/>
          <w:szCs w:val="24"/>
        </w:rPr>
        <w:t xml:space="preserve"> </w:t>
      </w:r>
      <w:del w:author="Meike Robaard" w:date="2022-05-25T18:50:39.338Z" w:id="2109826480">
        <w:r w:rsidRPr="0B4FDAD2" w:rsidDel="1F7166FA">
          <w:rPr>
            <w:rFonts w:cs="Calibri" w:cstheme="minorAscii"/>
            <w:sz w:val="24"/>
            <w:szCs w:val="24"/>
          </w:rPr>
          <w:delText xml:space="preserve">but the </w:delText>
        </w:r>
      </w:del>
      <w:r w:rsidRPr="0B4FDAD2" w:rsidR="1F7166FA">
        <w:rPr>
          <w:rFonts w:cs="Calibri" w:cstheme="minorAscii"/>
          <w:sz w:val="24"/>
          <w:szCs w:val="24"/>
        </w:rPr>
        <w:t xml:space="preserve">participants </w:t>
      </w:r>
      <w:del w:author="Meike Robaard" w:date="2022-05-25T18:50:42.983Z" w:id="1235532194">
        <w:r w:rsidRPr="0B4FDAD2" w:rsidDel="1F7166FA">
          <w:rPr>
            <w:rFonts w:cs="Calibri" w:cstheme="minorAscii"/>
            <w:sz w:val="24"/>
            <w:szCs w:val="24"/>
          </w:rPr>
          <w:delText>were not aware of this</w:delText>
        </w:r>
      </w:del>
      <w:ins w:author="Meike Robaard" w:date="2022-05-25T18:50:45.855Z" w:id="1746008927">
        <w:r w:rsidRPr="0B4FDAD2" w:rsidR="1F7166FA">
          <w:rPr>
            <w:rFonts w:cs="Calibri" w:cstheme="minorAscii"/>
            <w:sz w:val="24"/>
            <w:szCs w:val="24"/>
          </w:rPr>
          <w:t>being aware thereof</w:t>
        </w:r>
      </w:ins>
      <w:r w:rsidRPr="0B4FDAD2" w:rsidR="1F7166FA">
        <w:rPr>
          <w:rFonts w:cs="Calibri" w:cstheme="minorAscii"/>
          <w:sz w:val="24"/>
          <w:szCs w:val="24"/>
        </w:rPr>
        <w:t xml:space="preserve"> – contradicted each other. Some studies concluded that crime </w:t>
      </w:r>
      <w:ins w:author="Meike Robaard" w:date="2022-05-25T18:51:07.577Z" w:id="2011963359">
        <w:r w:rsidRPr="0B4FDAD2" w:rsidR="1F7166FA">
          <w:rPr>
            <w:rFonts w:cs="Calibri" w:cstheme="minorAscii"/>
            <w:sz w:val="24"/>
            <w:szCs w:val="24"/>
          </w:rPr>
          <w:t>was</w:t>
        </w:r>
      </w:ins>
      <w:del w:author="Meike Robaard" w:date="2022-05-25T18:51:06.008Z" w:id="154033580">
        <w:r w:rsidRPr="0B4FDAD2" w:rsidDel="1F7166FA">
          <w:rPr>
            <w:rFonts w:cs="Calibri" w:cstheme="minorAscii"/>
            <w:sz w:val="24"/>
            <w:szCs w:val="24"/>
          </w:rPr>
          <w:delText>is</w:delText>
        </w:r>
      </w:del>
      <w:r w:rsidRPr="0B4FDAD2" w:rsidR="1F7166FA">
        <w:rPr>
          <w:rFonts w:cs="Calibri" w:cstheme="minorAscii"/>
          <w:sz w:val="24"/>
          <w:szCs w:val="24"/>
        </w:rPr>
        <w:t xml:space="preserve"> decreasing with the introduction of the death penalty</w:t>
      </w:r>
      <w:ins w:author="Meike Robaard" w:date="2022-05-25T18:52:37.011Z" w:id="1513492472">
        <w:r w:rsidRPr="0B4FDAD2" w:rsidR="1F7166FA">
          <w:rPr>
            <w:rFonts w:cs="Calibri" w:cstheme="minorAscii"/>
            <w:sz w:val="24"/>
            <w:szCs w:val="24"/>
          </w:rPr>
          <w:t>,</w:t>
        </w:r>
      </w:ins>
      <w:r w:rsidRPr="0B4FDAD2" w:rsidR="1F7166FA">
        <w:rPr>
          <w:rFonts w:cs="Calibri" w:cstheme="minorAscii"/>
          <w:sz w:val="24"/>
          <w:szCs w:val="24"/>
        </w:rPr>
        <w:t xml:space="preserve"> </w:t>
      </w:r>
      <w:ins w:author="Meike Robaard" w:date="2022-05-25T18:52:42.293Z" w:id="1333132892">
        <w:r w:rsidRPr="0B4FDAD2" w:rsidR="1F7166FA">
          <w:rPr>
            <w:rFonts w:cs="Calibri" w:cstheme="minorAscii"/>
            <w:sz w:val="24"/>
            <w:szCs w:val="24"/>
          </w:rPr>
          <w:t>whilst</w:t>
        </w:r>
      </w:ins>
      <w:del w:author="Meike Robaard" w:date="2022-05-25T18:52:40.135Z" w:id="2117957098">
        <w:r w:rsidRPr="0B4FDAD2" w:rsidDel="1F7166FA">
          <w:rPr>
            <w:rFonts w:cs="Calibri" w:cstheme="minorAscii"/>
            <w:sz w:val="24"/>
            <w:szCs w:val="24"/>
          </w:rPr>
          <w:delText>and</w:delText>
        </w:r>
      </w:del>
      <w:r w:rsidRPr="0B4FDAD2" w:rsidR="1F7166FA">
        <w:rPr>
          <w:rFonts w:cs="Calibri" w:cstheme="minorAscii"/>
          <w:sz w:val="24"/>
          <w:szCs w:val="24"/>
        </w:rPr>
        <w:t xml:space="preserve"> other studies indicated that there was no link between crime rate</w:t>
      </w:r>
      <w:ins w:author="Meike Robaard" w:date="2022-05-25T18:53:01.969Z" w:id="62153135">
        <w:r w:rsidRPr="0B4FDAD2" w:rsidR="1F7166FA">
          <w:rPr>
            <w:rFonts w:cs="Calibri" w:cstheme="minorAscii"/>
            <w:sz w:val="24"/>
            <w:szCs w:val="24"/>
          </w:rPr>
          <w:t>s</w:t>
        </w:r>
      </w:ins>
      <w:r w:rsidRPr="0B4FDAD2" w:rsidR="1F7166FA">
        <w:rPr>
          <w:rFonts w:cs="Calibri" w:cstheme="minorAscii"/>
          <w:sz w:val="24"/>
          <w:szCs w:val="24"/>
        </w:rPr>
        <w:t xml:space="preserve"> and the death penalty. One would expect that most of the participants would </w:t>
      </w:r>
      <w:ins w:author="Meike Robaard" w:date="2022-05-25T18:53:13.794Z" w:id="1956675973">
        <w:r w:rsidRPr="0B4FDAD2" w:rsidR="1F7166FA">
          <w:rPr>
            <w:rFonts w:cs="Calibri" w:cstheme="minorAscii"/>
            <w:sz w:val="24"/>
            <w:szCs w:val="24"/>
          </w:rPr>
          <w:t xml:space="preserve">take a </w:t>
        </w:r>
      </w:ins>
      <w:del w:author="Meike Robaard" w:date="2022-05-25T18:53:15.191Z" w:id="1220600718">
        <w:r w:rsidRPr="0B4FDAD2" w:rsidDel="1F7166FA">
          <w:rPr>
            <w:rFonts w:cs="Calibri" w:cstheme="minorAscii"/>
            <w:sz w:val="24"/>
            <w:szCs w:val="24"/>
          </w:rPr>
          <w:delText>be</w:delText>
        </w:r>
      </w:del>
      <w:r w:rsidRPr="0B4FDAD2" w:rsidR="1F7166FA">
        <w:rPr>
          <w:rFonts w:cs="Calibri" w:cstheme="minorAscii"/>
          <w:sz w:val="24"/>
          <w:szCs w:val="24"/>
        </w:rPr>
        <w:t xml:space="preserve"> more nuanced </w:t>
      </w:r>
      <w:ins w:author="Meike Robaard" w:date="2022-05-25T18:53:43.029Z" w:id="1252279785">
        <w:r w:rsidRPr="0B4FDAD2" w:rsidR="1F7166FA">
          <w:rPr>
            <w:rFonts w:cs="Calibri" w:cstheme="minorAscii"/>
            <w:sz w:val="24"/>
            <w:szCs w:val="24"/>
          </w:rPr>
          <w:t>stance regarding</w:t>
        </w:r>
      </w:ins>
      <w:del w:author="Meike Robaard" w:date="2022-05-25T18:53:37.571Z" w:id="1928534285">
        <w:r w:rsidRPr="0B4FDAD2" w:rsidDel="1F7166FA">
          <w:rPr>
            <w:rFonts w:cs="Calibri" w:cstheme="minorAscii"/>
            <w:sz w:val="24"/>
            <w:szCs w:val="24"/>
          </w:rPr>
          <w:delText>on</w:delText>
        </w:r>
      </w:del>
      <w:r w:rsidRPr="0B4FDAD2" w:rsidR="1F7166FA">
        <w:rPr>
          <w:rFonts w:cs="Calibri" w:cstheme="minorAscii"/>
          <w:sz w:val="24"/>
          <w:szCs w:val="24"/>
        </w:rPr>
        <w:t xml:space="preserve"> the issue (</w:t>
      </w:r>
      <w:del w:author="Meike Robaard" w:date="2022-05-25T18:53:57.193Z" w:id="1760003768">
        <w:r w:rsidRPr="0B4FDAD2" w:rsidDel="1F7166FA">
          <w:rPr>
            <w:rFonts w:cs="Calibri" w:cstheme="minorAscii"/>
            <w:sz w:val="24"/>
            <w:szCs w:val="24"/>
          </w:rPr>
          <w:delText>because</w:delText>
        </w:r>
      </w:del>
      <w:ins w:author="Meike Robaard" w:date="2022-05-25T18:53:57.771Z" w:id="1546647329">
        <w:r w:rsidRPr="0B4FDAD2" w:rsidR="1F7166FA">
          <w:rPr>
            <w:rFonts w:cs="Calibri" w:cstheme="minorAscii"/>
            <w:sz w:val="24"/>
            <w:szCs w:val="24"/>
          </w:rPr>
          <w:t>since</w:t>
        </w:r>
      </w:ins>
      <w:r w:rsidRPr="0B4FDAD2" w:rsidR="1F7166FA">
        <w:rPr>
          <w:rFonts w:cs="Calibri" w:cstheme="minorAscii"/>
          <w:sz w:val="24"/>
          <w:szCs w:val="24"/>
        </w:rPr>
        <w:t xml:space="preserve"> no un</w:t>
      </w:r>
      <w:del w:author="Meike Robaard" w:date="2022-05-25T18:54:16.752Z" w:id="254828212">
        <w:r w:rsidRPr="0B4FDAD2" w:rsidDel="1F7166FA">
          <w:rPr>
            <w:rFonts w:cs="Calibri" w:cstheme="minorAscii"/>
            <w:sz w:val="24"/>
            <w:szCs w:val="24"/>
          </w:rPr>
          <w:delText>ambiguous</w:delText>
        </w:r>
      </w:del>
      <w:ins w:author="Meike Robaard" w:date="2022-05-25T18:54:17.452Z" w:id="702622854">
        <w:r w:rsidRPr="0B4FDAD2" w:rsidR="1F7166FA">
          <w:rPr>
            <w:rFonts w:cs="Calibri" w:cstheme="minorAscii"/>
            <w:sz w:val="24"/>
            <w:szCs w:val="24"/>
          </w:rPr>
          <w:t>ivocal</w:t>
        </w:r>
      </w:ins>
      <w:r w:rsidRPr="0B4FDAD2" w:rsidR="1F7166FA">
        <w:rPr>
          <w:rFonts w:cs="Calibri" w:cstheme="minorAscii"/>
          <w:sz w:val="24"/>
          <w:szCs w:val="24"/>
        </w:rPr>
        <w:t xml:space="preserve"> conclusion emerges from the studies). However, the opposite turned out to be the case. Not only did all participants </w:t>
      </w:r>
      <w:r w:rsidRPr="0B4FDAD2" w:rsidR="1CC4B3BD">
        <w:rPr>
          <w:rFonts w:cs="Calibri" w:cstheme="minorAscii"/>
          <w:sz w:val="24"/>
          <w:szCs w:val="24"/>
        </w:rPr>
        <w:t>stick</w:t>
      </w:r>
      <w:r w:rsidRPr="0B4FDAD2" w:rsidR="1F7166FA">
        <w:rPr>
          <w:rFonts w:cs="Calibri" w:cstheme="minorAscii"/>
          <w:sz w:val="24"/>
          <w:szCs w:val="24"/>
        </w:rPr>
        <w:t xml:space="preserve"> to their point</w:t>
      </w:r>
      <w:r w:rsidRPr="0B4FDAD2" w:rsidR="1CC4B3BD">
        <w:rPr>
          <w:rFonts w:cs="Calibri" w:cstheme="minorAscii"/>
          <w:sz w:val="24"/>
          <w:szCs w:val="24"/>
        </w:rPr>
        <w:t>s</w:t>
      </w:r>
      <w:r w:rsidRPr="0B4FDAD2" w:rsidR="1F7166FA">
        <w:rPr>
          <w:rFonts w:cs="Calibri" w:cstheme="minorAscii"/>
          <w:sz w:val="24"/>
          <w:szCs w:val="24"/>
        </w:rPr>
        <w:t xml:space="preserve"> of view, </w:t>
      </w:r>
      <w:ins w:author="Meike Robaard" w:date="2022-05-25T18:54:47.259Z" w:id="956752749">
        <w:r w:rsidRPr="0B4FDAD2" w:rsidR="1F7166FA">
          <w:rPr>
            <w:rFonts w:cs="Calibri" w:cstheme="minorAscii"/>
            <w:sz w:val="24"/>
            <w:szCs w:val="24"/>
          </w:rPr>
          <w:t xml:space="preserve">but </w:t>
        </w:r>
      </w:ins>
      <w:r w:rsidRPr="0B4FDAD2" w:rsidR="1F7166FA">
        <w:rPr>
          <w:rFonts w:cs="Calibri" w:cstheme="minorAscii"/>
          <w:sz w:val="24"/>
          <w:szCs w:val="24"/>
        </w:rPr>
        <w:t>they did</w:t>
      </w:r>
      <w:r w:rsidRPr="0B4FDAD2" w:rsidR="1F7166FA">
        <w:rPr>
          <w:rFonts w:cs="Calibri" w:cstheme="minorAscii"/>
          <w:sz w:val="24"/>
          <w:szCs w:val="24"/>
        </w:rPr>
        <w:t xml:space="preserve"> so with (even) more conviction! </w:t>
      </w:r>
    </w:p>
    <w:p w:rsidR="00711E6D" w:rsidP="0038246D" w:rsidRDefault="00711E6D" w14:paraId="7106BE17" w14:textId="77777777">
      <w:pPr>
        <w:spacing w:line="360" w:lineRule="auto"/>
        <w:rPr>
          <w:rFonts w:cstheme="minorHAnsi"/>
          <w:sz w:val="24"/>
          <w:szCs w:val="24"/>
        </w:rPr>
      </w:pPr>
    </w:p>
    <w:p w:rsidRPr="00CC2747" w:rsidR="00711E6D" w:rsidP="0B4FDAD2" w:rsidRDefault="00711E6D" w14:paraId="2AB75E56" w14:textId="589CB0DC">
      <w:pPr>
        <w:spacing w:line="360" w:lineRule="auto"/>
        <w:rPr>
          <w:rFonts w:cs="Calibri" w:cstheme="minorAscii"/>
          <w:sz w:val="24"/>
          <w:szCs w:val="24"/>
        </w:rPr>
      </w:pPr>
      <w:del w:author="Meike Robaard" w:date="2022-05-25T18:55:01.065Z" w:id="262342266">
        <w:r w:rsidRPr="0B4FDAD2" w:rsidDel="1F7166FA">
          <w:rPr>
            <w:rFonts w:cs="Calibri" w:cstheme="minorAscii"/>
            <w:sz w:val="24"/>
            <w:szCs w:val="24"/>
          </w:rPr>
          <w:delText>They</w:delText>
        </w:r>
      </w:del>
      <w:ins w:author="Meike Robaard" w:date="2022-05-25T18:55:06.109Z" w:id="297516629">
        <w:r w:rsidRPr="0B4FDAD2" w:rsidR="1F7166FA">
          <w:rPr>
            <w:rFonts w:cs="Calibri" w:cstheme="minorAscii"/>
            <w:sz w:val="24"/>
            <w:szCs w:val="24"/>
          </w:rPr>
          <w:t>Participants</w:t>
        </w:r>
      </w:ins>
      <w:r w:rsidRPr="0B4FDAD2" w:rsidR="1F7166FA">
        <w:rPr>
          <w:rFonts w:cs="Calibri" w:cstheme="minorAscii"/>
          <w:sz w:val="24"/>
          <w:szCs w:val="24"/>
        </w:rPr>
        <w:t xml:space="preserve"> invariably estimated that the studies supporting their position (for proponents of the death penalty: a negative correlation between introducing death penalty and crime, for opponents a lack of </w:t>
      </w:r>
      <w:ins w:author="Meike Robaard" w:date="2022-05-25T18:55:17.838Z" w:id="678414484">
        <w:r w:rsidRPr="0B4FDAD2" w:rsidR="1F7166FA">
          <w:rPr>
            <w:rFonts w:cs="Calibri" w:cstheme="minorAscii"/>
            <w:sz w:val="24"/>
            <w:szCs w:val="24"/>
          </w:rPr>
          <w:t xml:space="preserve">such a </w:t>
        </w:r>
      </w:ins>
      <w:r w:rsidRPr="0B4FDAD2" w:rsidR="1F7166FA">
        <w:rPr>
          <w:rFonts w:cs="Calibri" w:cstheme="minorAscii"/>
          <w:sz w:val="24"/>
          <w:szCs w:val="24"/>
        </w:rPr>
        <w:t xml:space="preserve">correlation) were better </w:t>
      </w:r>
      <w:del w:author="Meike Robaard" w:date="2022-05-25T18:55:55.243Z" w:id="1815025040">
        <w:r w:rsidRPr="0B4FDAD2" w:rsidDel="1F7166FA">
          <w:rPr>
            <w:rFonts w:cs="Calibri" w:cstheme="minorAscii"/>
            <w:sz w:val="24"/>
            <w:szCs w:val="24"/>
          </w:rPr>
          <w:delText>studies</w:delText>
        </w:r>
      </w:del>
      <w:r w:rsidRPr="0B4FDAD2" w:rsidR="1F7166FA">
        <w:rPr>
          <w:rFonts w:cs="Calibri" w:cstheme="minorAscii"/>
          <w:sz w:val="24"/>
          <w:szCs w:val="24"/>
        </w:rPr>
        <w:t xml:space="preserve"> than the </w:t>
      </w:r>
      <w:del w:author="Meike Robaard" w:date="2022-05-25T18:56:01.199Z" w:id="79913348">
        <w:r w:rsidRPr="0B4FDAD2" w:rsidDel="1F7166FA">
          <w:rPr>
            <w:rFonts w:cs="Calibri" w:cstheme="minorAscii"/>
            <w:sz w:val="24"/>
            <w:szCs w:val="24"/>
          </w:rPr>
          <w:delText xml:space="preserve">ones </w:delText>
        </w:r>
      </w:del>
      <w:ins w:author="Meike Robaard" w:date="2022-05-25T18:56:03.788Z" w:id="144507843">
        <w:r w:rsidRPr="0B4FDAD2" w:rsidR="1F7166FA">
          <w:rPr>
            <w:rFonts w:cs="Calibri" w:cstheme="minorAscii"/>
            <w:sz w:val="24"/>
            <w:szCs w:val="24"/>
          </w:rPr>
          <w:t xml:space="preserve">studies </w:t>
        </w:r>
      </w:ins>
      <w:r w:rsidRPr="0B4FDAD2" w:rsidR="1F7166FA">
        <w:rPr>
          <w:rFonts w:cs="Calibri" w:cstheme="minorAscii"/>
          <w:sz w:val="24"/>
          <w:szCs w:val="24"/>
        </w:rPr>
        <w:t>contradicting their view</w:t>
      </w:r>
      <w:ins w:author="Meike Robaard" w:date="2022-05-25T18:56:08.794Z" w:id="1449806997">
        <w:r w:rsidRPr="0B4FDAD2" w:rsidR="1F7166FA">
          <w:rPr>
            <w:rFonts w:cs="Calibri" w:cstheme="minorAscii"/>
            <w:sz w:val="24"/>
            <w:szCs w:val="24"/>
          </w:rPr>
          <w:t>s</w:t>
        </w:r>
      </w:ins>
      <w:r w:rsidRPr="0B4FDAD2" w:rsidR="1F7166FA">
        <w:rPr>
          <w:rFonts w:cs="Calibri" w:cstheme="minorAscii"/>
          <w:sz w:val="24"/>
          <w:szCs w:val="24"/>
        </w:rPr>
        <w:t xml:space="preserve"> (they only saw flaws in the latter and interpreted ambiguous information in favor of their opinion –</w:t>
      </w:r>
      <w:r w:rsidRPr="0B4FDAD2" w:rsidR="290ACF63">
        <w:rPr>
          <w:rFonts w:cs="Calibri" w:cstheme="minorAscii"/>
          <w:sz w:val="24"/>
          <w:szCs w:val="24"/>
        </w:rPr>
        <w:t xml:space="preserve"> </w:t>
      </w:r>
      <w:ins w:author="Meike Robaard" w:date="2022-05-25T18:56:29.71Z" w:id="1603814160">
        <w:r w:rsidRPr="0B4FDAD2" w:rsidR="290ACF63">
          <w:rPr>
            <w:rFonts w:cs="Calibri" w:cstheme="minorAscii"/>
            <w:sz w:val="24"/>
            <w:szCs w:val="24"/>
          </w:rPr>
          <w:t xml:space="preserve">fore more on this subject, </w:t>
        </w:r>
      </w:ins>
      <w:r w:rsidRPr="0B4FDAD2" w:rsidR="290ACF63">
        <w:rPr>
          <w:rFonts w:cs="Calibri" w:cstheme="minorAscii"/>
          <w:sz w:val="24"/>
          <w:szCs w:val="24"/>
        </w:rPr>
        <w:t>see</w:t>
      </w:r>
      <w:r w:rsidRPr="0B4FDAD2" w:rsidR="1F7166FA">
        <w:rPr>
          <w:rFonts w:cs="Calibri" w:cstheme="minorAscii"/>
          <w:sz w:val="24"/>
          <w:szCs w:val="24"/>
        </w:rPr>
        <w:t xml:space="preserve"> the ‘belief </w:t>
      </w:r>
      <w:proofErr w:type="spellStart"/>
      <w:r w:rsidRPr="0B4FDAD2" w:rsidR="1F7166FA">
        <w:rPr>
          <w:rFonts w:cs="Calibri" w:cstheme="minorAscii"/>
          <w:sz w:val="24"/>
          <w:szCs w:val="24"/>
        </w:rPr>
        <w:t>bias’</w:t>
      </w:r>
      <w:proofErr w:type="spellEnd"/>
      <w:r w:rsidRPr="0B4FDAD2" w:rsidR="290ACF63">
        <w:rPr>
          <w:rFonts w:cs="Calibri" w:cstheme="minorAscii"/>
          <w:sz w:val="24"/>
          <w:szCs w:val="24"/>
        </w:rPr>
        <w:t xml:space="preserve"> in the appendix</w:t>
      </w:r>
      <w:r w:rsidRPr="0B4FDAD2" w:rsidR="1F7166FA">
        <w:rPr>
          <w:rFonts w:cs="Calibri" w:cstheme="minorAscii"/>
          <w:sz w:val="24"/>
          <w:szCs w:val="24"/>
        </w:rPr>
        <w:t xml:space="preserve">). This kind of research also shows that the confirmation bias </w:t>
      </w:r>
      <w:del w:author="Meike Robaard" w:date="2022-05-25T18:56:51.615Z" w:id="2090069376">
        <w:r w:rsidRPr="0B4FDAD2" w:rsidDel="1F7166FA">
          <w:rPr>
            <w:rFonts w:cs="Calibri" w:cstheme="minorAscii"/>
            <w:sz w:val="24"/>
            <w:szCs w:val="24"/>
          </w:rPr>
          <w:delText>increases in</w:delText>
        </w:r>
      </w:del>
      <w:ins w:author="Meike Robaard" w:date="2022-05-25T18:56:52.476Z" w:id="672197392">
        <w:r w:rsidRPr="0B4FDAD2" w:rsidR="1F7166FA">
          <w:rPr>
            <w:rFonts w:cs="Calibri" w:cstheme="minorAscii"/>
            <w:sz w:val="24"/>
            <w:szCs w:val="24"/>
          </w:rPr>
          <w:t>gains</w:t>
        </w:r>
      </w:ins>
      <w:r w:rsidRPr="0B4FDAD2" w:rsidR="1F7166FA">
        <w:rPr>
          <w:rFonts w:cs="Calibri" w:cstheme="minorAscii"/>
          <w:sz w:val="24"/>
          <w:szCs w:val="24"/>
        </w:rPr>
        <w:t xml:space="preserve"> </w:t>
      </w:r>
      <w:ins w:author="Meike Robaard" w:date="2022-05-25T18:57:04.686Z" w:id="920834933">
        <w:r w:rsidRPr="0B4FDAD2" w:rsidR="1F7166FA">
          <w:rPr>
            <w:rFonts w:cs="Calibri" w:cstheme="minorAscii"/>
            <w:sz w:val="24"/>
            <w:szCs w:val="24"/>
          </w:rPr>
          <w:t>force</w:t>
        </w:r>
      </w:ins>
      <w:del w:author="Meike Robaard" w:date="2022-05-25T18:57:02.564Z" w:id="1192716809">
        <w:r w:rsidRPr="0B4FDAD2" w:rsidDel="1F7166FA">
          <w:rPr>
            <w:rFonts w:cs="Calibri" w:cstheme="minorAscii"/>
            <w:sz w:val="24"/>
            <w:szCs w:val="24"/>
          </w:rPr>
          <w:delText>strength</w:delText>
        </w:r>
      </w:del>
      <w:r w:rsidRPr="0B4FDAD2" w:rsidR="1F7166FA">
        <w:rPr>
          <w:rFonts w:cs="Calibri" w:cstheme="minorAscii"/>
          <w:sz w:val="24"/>
          <w:szCs w:val="24"/>
        </w:rPr>
        <w:t xml:space="preserve"> when one is emotionally involved. </w:t>
      </w:r>
    </w:p>
    <w:p w:rsidR="00711E6D" w:rsidP="0038246D" w:rsidRDefault="00711E6D" w14:paraId="57AAC4F5" w14:textId="77777777">
      <w:pPr>
        <w:spacing w:line="360" w:lineRule="auto"/>
        <w:rPr>
          <w:rFonts w:cstheme="minorHAnsi"/>
          <w:sz w:val="24"/>
          <w:szCs w:val="24"/>
        </w:rPr>
      </w:pPr>
    </w:p>
    <w:p w:rsidR="00711E6D" w:rsidP="0038246D" w:rsidRDefault="00711E6D" w14:paraId="4D52E24A" w14:textId="77777777">
      <w:pPr>
        <w:spacing w:line="360" w:lineRule="auto"/>
        <w:rPr>
          <w:rFonts w:cstheme="minorHAnsi"/>
          <w:b/>
          <w:bCs/>
          <w:i/>
          <w:iCs/>
          <w:sz w:val="24"/>
          <w:szCs w:val="24"/>
        </w:rPr>
      </w:pPr>
      <w:r>
        <w:rPr>
          <w:rFonts w:cstheme="minorHAnsi"/>
          <w:b/>
          <w:bCs/>
          <w:i/>
          <w:iCs/>
          <w:sz w:val="24"/>
          <w:szCs w:val="24"/>
        </w:rPr>
        <w:t>Emotion</w:t>
      </w:r>
    </w:p>
    <w:p w:rsidR="00711E6D" w:rsidP="0038246D" w:rsidRDefault="00711E6D" w14:paraId="7FC01150" w14:textId="77777777">
      <w:pPr>
        <w:spacing w:line="360" w:lineRule="auto"/>
        <w:rPr>
          <w:rFonts w:cstheme="minorHAnsi"/>
          <w:sz w:val="24"/>
          <w:szCs w:val="24"/>
        </w:rPr>
      </w:pPr>
    </w:p>
    <w:p w:rsidR="00711E6D" w:rsidP="0B4FDAD2" w:rsidRDefault="00711E6D" w14:paraId="06652181" w14:textId="33A9C6A0">
      <w:pPr>
        <w:spacing w:line="360" w:lineRule="auto"/>
        <w:rPr>
          <w:rFonts w:cs="Calibri" w:cstheme="minorAscii"/>
          <w:sz w:val="24"/>
          <w:szCs w:val="24"/>
        </w:rPr>
      </w:pPr>
      <w:del w:author="Meike Robaard" w:date="2022-05-25T18:57:28.425Z" w:id="303921003">
        <w:r w:rsidRPr="0B4FDAD2" w:rsidDel="1F7166FA">
          <w:rPr>
            <w:rFonts w:cs="Calibri" w:cstheme="minorAscii"/>
            <w:sz w:val="24"/>
            <w:szCs w:val="24"/>
          </w:rPr>
          <w:delText xml:space="preserve">This brings us to </w:delText>
        </w:r>
      </w:del>
      <w:ins w:author="Meike Robaard" w:date="2022-05-25T18:57:58.074Z" w:id="1364081854">
        <w:r w:rsidRPr="0B4FDAD2" w:rsidR="1F7166FA">
          <w:rPr>
            <w:rFonts w:cs="Calibri" w:cstheme="minorAscii"/>
            <w:sz w:val="24"/>
            <w:szCs w:val="24"/>
          </w:rPr>
          <w:t xml:space="preserve">Here, then, we find </w:t>
        </w:r>
      </w:ins>
      <w:r w:rsidRPr="0B4FDAD2" w:rsidR="1F7166FA">
        <w:rPr>
          <w:rFonts w:cs="Calibri" w:cstheme="minorAscii"/>
          <w:sz w:val="24"/>
          <w:szCs w:val="24"/>
        </w:rPr>
        <w:t xml:space="preserve">another </w:t>
      </w:r>
      <w:proofErr w:type="spellStart"/>
      <w:r w:rsidRPr="0B4FDAD2" w:rsidR="1F7166FA">
        <w:rPr>
          <w:rFonts w:cs="Calibri" w:cstheme="minorAscii"/>
          <w:sz w:val="24"/>
          <w:szCs w:val="24"/>
        </w:rPr>
        <w:t>i</w:t>
      </w:r>
      <w:proofErr w:type="spellEnd"/>
      <w:del w:author="Meike Robaard" w:date="2022-05-25T18:58:30.469Z" w:id="748769300">
        <w:r w:rsidRPr="0B4FDAD2" w:rsidDel="1F7166FA">
          <w:rPr>
            <w:rFonts w:cs="Calibri" w:cstheme="minorAscii"/>
            <w:sz w:val="24"/>
            <w:szCs w:val="24"/>
          </w:rPr>
          <w:delText xml:space="preserve">llustrious </w:delText>
        </w:r>
      </w:del>
      <w:ins w:author="Meike Robaard" w:date="2022-05-25T18:58:32.127Z" w:id="260168384">
        <w:r w:rsidRPr="0B4FDAD2" w:rsidR="1F7166FA">
          <w:rPr>
            <w:rFonts w:cs="Calibri" w:cstheme="minorAscii"/>
            <w:sz w:val="24"/>
            <w:szCs w:val="24"/>
          </w:rPr>
          <w:t xml:space="preserve">prominent </w:t>
        </w:r>
      </w:ins>
      <w:r w:rsidRPr="0B4FDAD2" w:rsidR="1F7166FA">
        <w:rPr>
          <w:rFonts w:cs="Calibri" w:cstheme="minorAscii"/>
          <w:sz w:val="24"/>
          <w:szCs w:val="24"/>
        </w:rPr>
        <w:t xml:space="preserve">distorter of truth: emotion. We are not </w:t>
      </w:r>
      <w:del w:author="Meike Robaard" w:date="2022-05-26T15:07:45.918Z" w:id="1922789251">
        <w:r w:rsidRPr="0B4FDAD2" w:rsidDel="1F7166FA">
          <w:rPr>
            <w:rFonts w:cs="Calibri" w:cstheme="minorAscii"/>
            <w:sz w:val="24"/>
            <w:szCs w:val="24"/>
          </w:rPr>
          <w:delText>dispassionate</w:delText>
        </w:r>
      </w:del>
      <w:ins w:author="Meike Robaard" w:date="2022-05-26T15:07:46.921Z" w:id="985827268">
        <w:r w:rsidRPr="0B4FDAD2" w:rsidR="1F7166FA">
          <w:rPr>
            <w:rFonts w:cs="Calibri" w:cstheme="minorAscii"/>
            <w:sz w:val="24"/>
            <w:szCs w:val="24"/>
          </w:rPr>
          <w:t>unfeeling</w:t>
        </w:r>
      </w:ins>
      <w:r w:rsidRPr="0B4FDAD2" w:rsidR="1F7166FA">
        <w:rPr>
          <w:rFonts w:cs="Calibri" w:cstheme="minorAscii"/>
          <w:sz w:val="24"/>
          <w:szCs w:val="24"/>
        </w:rPr>
        <w:t xml:space="preserve"> robots objectively analyzing the world, but hot-headed primates who see the world through a </w:t>
      </w:r>
      <w:ins w:author="Meike Robaard" w:date="2022-05-26T15:08:43.199Z" w:id="1781886974">
        <w:r w:rsidRPr="0B4FDAD2" w:rsidR="1F7166FA">
          <w:rPr>
            <w:rFonts w:cs="Calibri" w:cstheme="minorAscii"/>
            <w:sz w:val="24"/>
            <w:szCs w:val="24"/>
          </w:rPr>
          <w:t>prism</w:t>
        </w:r>
      </w:ins>
      <w:del w:author="Meike Robaard" w:date="2022-05-26T15:08:41.498Z" w:id="921492270">
        <w:r w:rsidRPr="0B4FDAD2" w:rsidDel="1F7166FA">
          <w:rPr>
            <w:rFonts w:cs="Calibri" w:cstheme="minorAscii"/>
            <w:sz w:val="24"/>
            <w:szCs w:val="24"/>
          </w:rPr>
          <w:delText>specter</w:delText>
        </w:r>
      </w:del>
      <w:r w:rsidRPr="0B4FDAD2" w:rsidR="1F7166FA">
        <w:rPr>
          <w:rFonts w:cs="Calibri" w:cstheme="minorAscii"/>
          <w:sz w:val="24"/>
          <w:szCs w:val="24"/>
        </w:rPr>
        <w:t xml:space="preserve"> of emotions. The reason that natural selection has provided us with emotions in addition to information processing is simple: natural selection is only interested in actions (that are conducive to survival and reproduction)</w:t>
      </w:r>
      <w:ins w:author="Meike Robaard" w:date="2022-05-26T15:09:03.515Z" w:id="1158634293">
        <w:r w:rsidRPr="0B4FDAD2" w:rsidR="1F7166FA">
          <w:rPr>
            <w:rFonts w:cs="Calibri" w:cstheme="minorAscii"/>
            <w:sz w:val="24"/>
            <w:szCs w:val="24"/>
          </w:rPr>
          <w:t>;</w:t>
        </w:r>
      </w:ins>
      <w:del w:author="Meike Robaard" w:date="2022-05-26T15:09:03.247Z" w:id="91780922">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6T15:09:06.358Z" w:id="817564864">
        <w:r w:rsidRPr="0B4FDAD2" w:rsidR="1F7166FA">
          <w:rPr>
            <w:rFonts w:cs="Calibri" w:cstheme="minorAscii"/>
            <w:sz w:val="24"/>
            <w:szCs w:val="24"/>
          </w:rPr>
          <w:t>And i</w:t>
        </w:r>
      </w:ins>
      <w:del w:author="Meike Robaard" w:date="2022-05-26T15:09:06.023Z" w:id="761144530">
        <w:r w:rsidRPr="0B4FDAD2" w:rsidDel="1F7166FA">
          <w:rPr>
            <w:rFonts w:cs="Calibri" w:cstheme="minorAscii"/>
            <w:sz w:val="24"/>
            <w:szCs w:val="24"/>
          </w:rPr>
          <w:delText>I</w:delText>
        </w:r>
      </w:del>
      <w:r w:rsidRPr="0B4FDAD2" w:rsidR="1F7166FA">
        <w:rPr>
          <w:rFonts w:cs="Calibri" w:cstheme="minorAscii"/>
          <w:sz w:val="24"/>
          <w:szCs w:val="24"/>
        </w:rPr>
        <w:t>n order to</w:t>
      </w:r>
      <w:r w:rsidRPr="0B4FDAD2" w:rsidR="1F7166FA">
        <w:rPr>
          <w:rFonts w:cs="Calibri" w:cstheme="minorAscii"/>
          <w:sz w:val="24"/>
          <w:szCs w:val="24"/>
        </w:rPr>
        <w:t xml:space="preserve"> induce an organism to act you need two things: a belief (the result of information processing) and a desire (the result of emotions or </w:t>
      </w:r>
      <w:r w:rsidRPr="0B4FDAD2" w:rsidR="1F7166FA">
        <w:rPr>
          <w:rFonts w:cs="Calibri" w:cstheme="minorAscii"/>
          <w:sz w:val="24"/>
          <w:szCs w:val="24"/>
        </w:rPr>
        <w:t xml:space="preserve">feelings). For example, I am encouraged to open the refrigerator and get something out of it (action) because I know that there is food in there (information processing) and because I am hungry (feeling). The affective component is the driving factor of action, </w:t>
      </w:r>
      <w:ins w:author="Meike Robaard" w:date="2022-05-26T15:09:37.728Z" w:id="1770183434">
        <w:r w:rsidRPr="0B4FDAD2" w:rsidR="1F7166FA">
          <w:rPr>
            <w:rFonts w:cs="Calibri" w:cstheme="minorAscii"/>
            <w:sz w:val="24"/>
            <w:szCs w:val="24"/>
          </w:rPr>
          <w:t xml:space="preserve">and </w:t>
        </w:r>
      </w:ins>
      <w:r w:rsidRPr="0B4FDAD2" w:rsidR="1F7166FA">
        <w:rPr>
          <w:rFonts w:cs="Calibri" w:cstheme="minorAscii"/>
          <w:sz w:val="24"/>
          <w:szCs w:val="24"/>
        </w:rPr>
        <w:t xml:space="preserve">the cognitive component (information processing) is the guiding factor. But the two components are not </w:t>
      </w:r>
      <w:del w:author="Meike Robaard" w:date="2022-05-26T15:09:50.454Z" w:id="726751208">
        <w:r w:rsidRPr="0B4FDAD2" w:rsidDel="1F7166FA">
          <w:rPr>
            <w:rFonts w:cs="Calibri" w:cstheme="minorAscii"/>
            <w:sz w:val="24"/>
            <w:szCs w:val="24"/>
          </w:rPr>
          <w:delText>completely</w:delText>
        </w:r>
      </w:del>
      <w:r w:rsidRPr="0B4FDAD2" w:rsidR="1F7166FA">
        <w:rPr>
          <w:rFonts w:cs="Calibri" w:cstheme="minorAscii"/>
          <w:sz w:val="24"/>
          <w:szCs w:val="24"/>
        </w:rPr>
        <w:t xml:space="preserve"> separate</w:t>
      </w:r>
      <w:r w:rsidRPr="0B4FDAD2" w:rsidR="1F7166FA">
        <w:rPr>
          <w:rFonts w:cs="Calibri" w:cstheme="minorAscii"/>
          <w:sz w:val="24"/>
          <w:szCs w:val="24"/>
        </w:rPr>
        <w:t xml:space="preserve"> from each other. The affective</w:t>
      </w:r>
      <w:proofErr w:type="gramStart"/>
      <w:r w:rsidRPr="0B4FDAD2" w:rsidR="1F7166FA">
        <w:rPr>
          <w:rFonts w:cs="Calibri" w:cstheme="minorAscii"/>
          <w:sz w:val="24"/>
          <w:szCs w:val="24"/>
        </w:rPr>
        <w:t xml:space="preserve">, in particular, </w:t>
      </w:r>
      <w:r w:rsidRPr="0B4FDAD2" w:rsidR="1CC4B3BD">
        <w:rPr>
          <w:rFonts w:cs="Calibri" w:cstheme="minorAscii"/>
          <w:sz w:val="24"/>
          <w:szCs w:val="24"/>
        </w:rPr>
        <w:t>influences</w:t>
      </w:r>
      <w:proofErr w:type="gramEnd"/>
      <w:r w:rsidRPr="0B4FDAD2" w:rsidR="1F7166FA">
        <w:rPr>
          <w:rFonts w:cs="Calibri" w:cstheme="minorAscii"/>
          <w:sz w:val="24"/>
          <w:szCs w:val="24"/>
        </w:rPr>
        <w:t xml:space="preserve"> the cognitive. Th</w:t>
      </w:r>
      <w:ins w:author="Meike Robaard" w:date="2022-05-26T15:10:05.762Z" w:id="1156698066">
        <w:r w:rsidRPr="0B4FDAD2" w:rsidR="1F7166FA">
          <w:rPr>
            <w:rFonts w:cs="Calibri" w:cstheme="minorAscii"/>
            <w:sz w:val="24"/>
            <w:szCs w:val="24"/>
          </w:rPr>
          <w:t>is</w:t>
        </w:r>
      </w:ins>
      <w:del w:author="Meike Robaard" w:date="2022-05-26T15:10:04.479Z" w:id="434509580">
        <w:r w:rsidRPr="0B4FDAD2" w:rsidDel="1F7166FA">
          <w:rPr>
            <w:rFonts w:cs="Calibri" w:cstheme="minorAscii"/>
            <w:sz w:val="24"/>
            <w:szCs w:val="24"/>
          </w:rPr>
          <w:delText>at</w:delText>
        </w:r>
      </w:del>
      <w:r w:rsidRPr="0B4FDAD2" w:rsidR="1F7166FA">
        <w:rPr>
          <w:rFonts w:cs="Calibri" w:cstheme="minorAscii"/>
          <w:sz w:val="24"/>
          <w:szCs w:val="24"/>
        </w:rPr>
        <w:t xml:space="preserve"> is known as the 'affect heuristic'. </w:t>
      </w:r>
    </w:p>
    <w:p w:rsidRPr="00CC2747" w:rsidR="00711E6D" w:rsidP="0038246D" w:rsidRDefault="00711E6D" w14:paraId="70C2F3A7" w14:textId="77777777">
      <w:pPr>
        <w:spacing w:line="360" w:lineRule="auto"/>
        <w:rPr>
          <w:rFonts w:cstheme="minorHAnsi"/>
          <w:sz w:val="24"/>
          <w:szCs w:val="24"/>
        </w:rPr>
      </w:pPr>
    </w:p>
    <w:p w:rsidR="00711E6D" w:rsidP="0B4FDAD2" w:rsidRDefault="00711E6D" w14:paraId="020A4ACD" w14:textId="1300568C">
      <w:pPr>
        <w:spacing w:line="360" w:lineRule="auto"/>
        <w:rPr>
          <w:rFonts w:cs="Calibri" w:cstheme="minorAscii"/>
          <w:sz w:val="24"/>
          <w:szCs w:val="24"/>
        </w:rPr>
      </w:pPr>
      <w:r w:rsidRPr="0B4FDAD2" w:rsidR="1F7166FA">
        <w:rPr>
          <w:rFonts w:cs="Calibri" w:cstheme="minorAscii"/>
          <w:sz w:val="24"/>
          <w:szCs w:val="24"/>
        </w:rPr>
        <w:t>The affect heuristic consists of making decisions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w:t>
      </w:r>
      <w:proofErr w:type="gramStart"/>
      <w:r w:rsidRPr="0B4FDAD2" w:rsidR="1F7166FA">
        <w:rPr>
          <w:rFonts w:cs="Calibri" w:cstheme="minorAscii"/>
          <w:sz w:val="24"/>
          <w:szCs w:val="24"/>
        </w:rPr>
        <w:t>whether or not</w:t>
      </w:r>
      <w:proofErr w:type="gramEnd"/>
      <w:r w:rsidRPr="0B4FDAD2" w:rsidR="1F7166FA">
        <w:rPr>
          <w:rFonts w:cs="Calibri" w:cstheme="minorAscii"/>
          <w:sz w:val="24"/>
          <w:szCs w:val="24"/>
        </w:rPr>
        <w:t xml:space="preserve"> to make an investment or get an insurance) </w:t>
      </w:r>
      <w:proofErr w:type="gramStart"/>
      <w:r w:rsidRPr="0B4FDAD2" w:rsidR="1F7166FA">
        <w:rPr>
          <w:rFonts w:cs="Calibri" w:cstheme="minorAscii"/>
          <w:sz w:val="24"/>
          <w:szCs w:val="24"/>
        </w:rPr>
        <w:t>on the basis of</w:t>
      </w:r>
      <w:proofErr w:type="gramEnd"/>
      <w:r w:rsidRPr="0B4FDAD2" w:rsidR="1F7166FA">
        <w:rPr>
          <w:rFonts w:cs="Calibri" w:cstheme="minorAscii"/>
          <w:sz w:val="24"/>
          <w:szCs w:val="24"/>
        </w:rPr>
        <w:t xml:space="preserve"> emotional reactions, not </w:t>
      </w:r>
      <w:proofErr w:type="gramStart"/>
      <w:r w:rsidRPr="0B4FDAD2" w:rsidR="1F7166FA">
        <w:rPr>
          <w:rFonts w:cs="Calibri" w:cstheme="minorAscii"/>
          <w:sz w:val="24"/>
          <w:szCs w:val="24"/>
        </w:rPr>
        <w:t>on the basis of</w:t>
      </w:r>
      <w:proofErr w:type="gramEnd"/>
      <w:r w:rsidRPr="0B4FDAD2" w:rsidR="1F7166FA">
        <w:rPr>
          <w:rFonts w:cs="Calibri" w:cstheme="minorAscii"/>
          <w:sz w:val="24"/>
          <w:szCs w:val="24"/>
        </w:rPr>
        <w:t xml:space="preserve"> the information available</w:t>
      </w:r>
      <w:ins w:author="Meike Robaard" w:date="2022-05-26T15:10:19.559Z" w:id="989349507">
        <w:r w:rsidRPr="0B4FDAD2" w:rsidR="1F7166FA">
          <w:rPr>
            <w:rFonts w:cs="Calibri" w:cstheme="minorAscii"/>
            <w:sz w:val="24"/>
            <w:szCs w:val="24"/>
          </w:rPr>
          <w:t>,</w:t>
        </w:r>
      </w:ins>
      <w:r w:rsidRPr="0B4FDAD2" w:rsidR="1F7166FA">
        <w:rPr>
          <w:rFonts w:cs="Calibri" w:cstheme="minorAscii"/>
          <w:sz w:val="24"/>
          <w:szCs w:val="24"/>
        </w:rPr>
        <w:t xml:space="preserve"> and </w:t>
      </w:r>
      <w:ins w:author="Meike Robaard" w:date="2022-05-26T15:10:23.642Z" w:id="393728970">
        <w:r w:rsidRPr="0B4FDAD2" w:rsidR="1F7166FA">
          <w:rPr>
            <w:rFonts w:cs="Calibri" w:cstheme="minorAscii"/>
            <w:sz w:val="24"/>
            <w:szCs w:val="24"/>
          </w:rPr>
          <w:t xml:space="preserve">on </w:t>
        </w:r>
      </w:ins>
      <w:r w:rsidRPr="0B4FDAD2" w:rsidR="1F7166FA">
        <w:rPr>
          <w:rFonts w:cs="Calibri" w:cstheme="minorAscii"/>
          <w:sz w:val="24"/>
          <w:szCs w:val="24"/>
        </w:rPr>
        <w:t xml:space="preserve">an objective cost-benefit analysis (remember the Americans who were willing to pay more for a life insurance policy against terrorism than a life insurance policy where every cause of death is covered in </w:t>
      </w:r>
      <w:r w:rsidRPr="0B4FDAD2" w:rsidR="6FB31D42">
        <w:rPr>
          <w:rFonts w:cs="Calibri" w:cstheme="minorAscii"/>
          <w:sz w:val="24"/>
          <w:szCs w:val="24"/>
        </w:rPr>
        <w:t>chapter 2</w:t>
      </w:r>
      <w:r w:rsidRPr="0B4FDAD2" w:rsidR="1F7166FA">
        <w:rPr>
          <w:rFonts w:cs="Calibri" w:cstheme="minorAscii"/>
          <w:sz w:val="24"/>
          <w:szCs w:val="24"/>
        </w:rPr>
        <w:t xml:space="preserve"> - problem 9). In weighing </w:t>
      </w:r>
      <w:del w:author="Meike Robaard" w:date="2022-05-26T15:10:51.895Z" w:id="525408209">
        <w:r w:rsidRPr="0B4FDAD2" w:rsidDel="1F7166FA">
          <w:rPr>
            <w:rFonts w:cs="Calibri" w:cstheme="minorAscii"/>
            <w:sz w:val="24"/>
            <w:szCs w:val="24"/>
          </w:rPr>
          <w:delText>off</w:delText>
        </w:r>
      </w:del>
      <w:r w:rsidRPr="0B4FDAD2" w:rsidR="1F7166FA">
        <w:rPr>
          <w:rFonts w:cs="Calibri" w:cstheme="minorAscii"/>
          <w:sz w:val="24"/>
          <w:szCs w:val="24"/>
        </w:rPr>
        <w:t xml:space="preserve"> risks against potential return, we are often guided by our 'gut feeling', not by objective </w:t>
      </w:r>
      <w:r w:rsidRPr="0B4FDAD2" w:rsidR="1CC4B3BD">
        <w:rPr>
          <w:rFonts w:cs="Calibri" w:cstheme="minorAscii"/>
          <w:sz w:val="24"/>
          <w:szCs w:val="24"/>
        </w:rPr>
        <w:t>information and rational analysis</w:t>
      </w:r>
      <w:r w:rsidRPr="0B4FDAD2" w:rsidR="1F7166FA">
        <w:rPr>
          <w:rFonts w:cs="Calibri" w:cstheme="minorAscii"/>
          <w:sz w:val="24"/>
          <w:szCs w:val="24"/>
        </w:rPr>
        <w:t xml:space="preserve">. </w:t>
      </w:r>
    </w:p>
    <w:p w:rsidR="00711E6D" w:rsidP="0038246D" w:rsidRDefault="00711E6D" w14:paraId="5FE45B22" w14:textId="77777777">
      <w:pPr>
        <w:spacing w:line="360" w:lineRule="auto"/>
        <w:rPr>
          <w:rFonts w:cstheme="minorHAnsi"/>
          <w:sz w:val="24"/>
          <w:szCs w:val="24"/>
        </w:rPr>
      </w:pPr>
    </w:p>
    <w:p w:rsidR="00711E6D" w:rsidP="0B4FDAD2" w:rsidRDefault="00711E6D" w14:paraId="56891E30" w14:textId="1152835A">
      <w:pPr>
        <w:spacing w:line="360" w:lineRule="auto"/>
        <w:rPr>
          <w:rFonts w:cs="Calibri" w:cstheme="minorAscii"/>
          <w:sz w:val="24"/>
          <w:szCs w:val="24"/>
        </w:rPr>
      </w:pPr>
      <w:r w:rsidRPr="0B4FDAD2" w:rsidR="1F7166FA">
        <w:rPr>
          <w:rFonts w:cs="Calibri" w:cstheme="minorAscii"/>
          <w:sz w:val="24"/>
          <w:szCs w:val="24"/>
        </w:rPr>
        <w:t xml:space="preserve">The consequences of this can be dramatic. In addition to making us bad investors, it also makes us bad policy makers. </w:t>
      </w:r>
      <w:r w:rsidRPr="0B4FDAD2" w:rsidR="1F7166FA">
        <w:rPr>
          <w:rFonts w:cs="Calibri" w:cstheme="minorAscii"/>
          <w:sz w:val="24"/>
          <w:szCs w:val="24"/>
        </w:rPr>
        <w:t>With regard</w:t>
      </w:r>
      <w:ins w:author="Meike Robaard" w:date="2022-05-27T14:04:22.823Z" w:id="83429074">
        <w:r w:rsidRPr="0B4FDAD2" w:rsidR="1F7166FA">
          <w:rPr>
            <w:rFonts w:cs="Calibri" w:cstheme="minorAscii"/>
            <w:sz w:val="24"/>
            <w:szCs w:val="24"/>
          </w:rPr>
          <w:t>s</w:t>
        </w:r>
      </w:ins>
      <w:r w:rsidRPr="0B4FDAD2" w:rsidR="1F7166FA">
        <w:rPr>
          <w:rFonts w:cs="Calibri" w:cstheme="minorAscii"/>
          <w:sz w:val="24"/>
          <w:szCs w:val="24"/>
        </w:rPr>
        <w:t xml:space="preserve"> to</w:t>
      </w:r>
      <w:r w:rsidRPr="0B4FDAD2" w:rsidR="1F7166FA">
        <w:rPr>
          <w:rFonts w:cs="Calibri" w:cstheme="minorAscii"/>
          <w:sz w:val="24"/>
          <w:szCs w:val="24"/>
        </w:rPr>
        <w:t xml:space="preserve"> climate change, for example, the effects of the affect heuristic turn out to be disastrous. Most of us are aware of climate change and yet we are doing relatively little to control it. One important reason for that is that the affective response we have in relation to climate change is rather small. Compare this with terrorism, for example, which provokes a much stronger affective response but, objectively, is a much less serious threat. </w:t>
      </w:r>
    </w:p>
    <w:p w:rsidRPr="00CC2747" w:rsidR="00711E6D" w:rsidP="0038246D" w:rsidRDefault="00711E6D" w14:paraId="65580B6D" w14:textId="77777777">
      <w:pPr>
        <w:spacing w:line="360" w:lineRule="auto"/>
        <w:rPr>
          <w:rFonts w:cstheme="minorHAnsi"/>
          <w:sz w:val="24"/>
          <w:szCs w:val="24"/>
        </w:rPr>
      </w:pPr>
    </w:p>
    <w:p w:rsidR="00711E6D" w:rsidP="0B4FDAD2" w:rsidRDefault="00711E6D" w14:paraId="7DBB3554" w14:textId="5FA7F864">
      <w:pPr>
        <w:spacing w:line="360" w:lineRule="auto"/>
        <w:rPr>
          <w:rFonts w:cs="Calibri" w:cstheme="minorAscii"/>
          <w:sz w:val="24"/>
          <w:szCs w:val="24"/>
        </w:rPr>
      </w:pPr>
      <w:r w:rsidRPr="0B4FDAD2" w:rsidR="1F7166FA">
        <w:rPr>
          <w:rFonts w:cs="Calibri" w:cstheme="minorAscii"/>
          <w:sz w:val="24"/>
          <w:szCs w:val="24"/>
        </w:rPr>
        <w:t>A particularly strong affective disposition with which we are all equipped is the so-called 'ingroup - outgroup bias'. We have a positive disposition toward</w:t>
      </w:r>
      <w:ins w:author="Meike Robaard" w:date="2022-05-26T15:11:11.295Z" w:id="1900972351">
        <w:r w:rsidRPr="0B4FDAD2" w:rsidR="1F7166FA">
          <w:rPr>
            <w:rFonts w:cs="Calibri" w:cstheme="minorAscii"/>
            <w:sz w:val="24"/>
            <w:szCs w:val="24"/>
          </w:rPr>
          <w:t>s</w:t>
        </w:r>
      </w:ins>
      <w:r w:rsidRPr="0B4FDAD2" w:rsidR="1F7166FA">
        <w:rPr>
          <w:rFonts w:cs="Calibri" w:cstheme="minorAscii"/>
          <w:sz w:val="24"/>
          <w:szCs w:val="24"/>
        </w:rPr>
        <w:t xml:space="preserve"> members of the group to which we </w:t>
      </w:r>
      <w:ins w:author="Meike Robaard" w:date="2022-05-26T15:11:24.756Z" w:id="1078304680">
        <w:r w:rsidRPr="0B4FDAD2" w:rsidR="1F7166FA">
          <w:rPr>
            <w:rFonts w:cs="Calibri" w:cstheme="minorAscii"/>
            <w:sz w:val="24"/>
            <w:szCs w:val="24"/>
          </w:rPr>
          <w:t xml:space="preserve">ourselves </w:t>
        </w:r>
      </w:ins>
      <w:r w:rsidRPr="0B4FDAD2" w:rsidR="1F7166FA">
        <w:rPr>
          <w:rFonts w:cs="Calibri" w:cstheme="minorAscii"/>
          <w:sz w:val="24"/>
          <w:szCs w:val="24"/>
        </w:rPr>
        <w:t xml:space="preserve">belong (ingroup) and a negative disposition toward people from other groups (outgroup). This has profound negative consequences for human society (such as war and </w:t>
      </w:r>
      <w:r w:rsidRPr="0B4FDAD2" w:rsidR="1F7166FA">
        <w:rPr>
          <w:rFonts w:cs="Calibri" w:cstheme="minorAscii"/>
          <w:sz w:val="24"/>
          <w:szCs w:val="24"/>
        </w:rPr>
        <w:t>racism</w:t>
      </w:r>
      <w:proofErr w:type="gramStart"/>
      <w:r w:rsidRPr="0B4FDAD2" w:rsidR="1F7166FA">
        <w:rPr>
          <w:rFonts w:cs="Calibri" w:cstheme="minorAscii"/>
          <w:sz w:val="24"/>
          <w:szCs w:val="24"/>
        </w:rPr>
        <w:t>)</w:t>
      </w:r>
      <w:proofErr w:type="gramEnd"/>
      <w:r w:rsidRPr="0B4FDAD2" w:rsidR="1F7166FA">
        <w:rPr>
          <w:rFonts w:cs="Calibri" w:cstheme="minorAscii"/>
          <w:sz w:val="24"/>
          <w:szCs w:val="24"/>
        </w:rPr>
        <w:t xml:space="preserve"> and it also distorts our thinking. We tend to trust sources within our group too easily and therefore take over irrational beliefs form the ingroup, while we are </w:t>
      </w:r>
      <w:del w:author="Meike Robaard" w:date="2022-05-26T15:12:05.952Z" w:id="1246292341">
        <w:r w:rsidRPr="0B4FDAD2" w:rsidDel="1F7166FA">
          <w:rPr>
            <w:rFonts w:cs="Calibri" w:cstheme="minorAscii"/>
            <w:sz w:val="24"/>
            <w:szCs w:val="24"/>
          </w:rPr>
          <w:delText>typically</w:delText>
        </w:r>
      </w:del>
      <w:ins w:author="Meike Robaard" w:date="2022-05-26T15:12:06.829Z" w:id="1912120153">
        <w:r w:rsidRPr="0B4FDAD2" w:rsidR="1F7166FA">
          <w:rPr>
            <w:rFonts w:cs="Calibri" w:cstheme="minorAscii"/>
            <w:sz w:val="24"/>
            <w:szCs w:val="24"/>
          </w:rPr>
          <w:t>usually</w:t>
        </w:r>
      </w:ins>
      <w:r w:rsidRPr="0B4FDAD2" w:rsidR="1F7166FA">
        <w:rPr>
          <w:rFonts w:cs="Calibri" w:cstheme="minorAscii"/>
          <w:sz w:val="24"/>
          <w:szCs w:val="24"/>
        </w:rPr>
        <w:t xml:space="preserve"> extremely skeptical </w:t>
      </w:r>
      <w:ins w:author="Meike Robaard" w:date="2022-05-26T15:12:16.177Z" w:id="1278261489">
        <w:r w:rsidRPr="0B4FDAD2" w:rsidR="1F7166FA">
          <w:rPr>
            <w:rFonts w:cs="Calibri" w:cstheme="minorAscii"/>
            <w:sz w:val="24"/>
            <w:szCs w:val="24"/>
          </w:rPr>
          <w:t>regarding</w:t>
        </w:r>
      </w:ins>
      <w:del w:author="Meike Robaard" w:date="2022-05-26T15:12:14.156Z" w:id="284555357">
        <w:r w:rsidRPr="0B4FDAD2" w:rsidDel="1F7166FA">
          <w:rPr>
            <w:rFonts w:cs="Calibri" w:cstheme="minorAscii"/>
            <w:sz w:val="24"/>
            <w:szCs w:val="24"/>
          </w:rPr>
          <w:delText>of</w:delText>
        </w:r>
      </w:del>
      <w:r w:rsidRPr="0B4FDAD2" w:rsidR="1F7166FA">
        <w:rPr>
          <w:rFonts w:cs="Calibri" w:cstheme="minorAscii"/>
          <w:sz w:val="24"/>
          <w:szCs w:val="24"/>
        </w:rPr>
        <w:t xml:space="preserve"> the beliefs of members of the outgroup. This also plays an important role in the spreading of religious beliefs. Moreover, it explains why we tend to take on the irrational beliefs of our own group </w:t>
      </w:r>
      <w:del w:author="Meike Robaard" w:date="2022-05-26T15:12:35.727Z" w:id="1166822722">
        <w:r w:rsidRPr="0B4FDAD2" w:rsidDel="1F7166FA">
          <w:rPr>
            <w:rFonts w:cs="Calibri" w:cstheme="minorAscii"/>
            <w:sz w:val="24"/>
            <w:szCs w:val="24"/>
          </w:rPr>
          <w:delText>unnoticed</w:delText>
        </w:r>
      </w:del>
      <w:ins w:author="Meike Robaard" w:date="2022-05-26T15:12:36.546Z" w:id="1107771942">
        <w:r w:rsidRPr="0B4FDAD2" w:rsidR="1F7166FA">
          <w:rPr>
            <w:rFonts w:cs="Calibri" w:cstheme="minorAscii"/>
            <w:sz w:val="24"/>
            <w:szCs w:val="24"/>
          </w:rPr>
          <w:t>rather</w:t>
        </w:r>
      </w:ins>
      <w:ins w:author="Meike Robaard" w:date="2022-05-26T15:13:57.756Z" w:id="96840332">
        <w:r w:rsidRPr="0B4FDAD2" w:rsidR="1F7166FA">
          <w:rPr>
            <w:rFonts w:cs="Calibri" w:cstheme="minorAscii"/>
            <w:sz w:val="24"/>
            <w:szCs w:val="24"/>
          </w:rPr>
          <w:t xml:space="preserve"> instinctively</w:t>
        </w:r>
      </w:ins>
      <w:r w:rsidRPr="0B4FDAD2" w:rsidR="1F7166FA">
        <w:rPr>
          <w:rFonts w:cs="Calibri" w:cstheme="minorAscii"/>
          <w:sz w:val="24"/>
          <w:szCs w:val="24"/>
        </w:rPr>
        <w:t xml:space="preserve">, while the irrational beliefs of other groups often seem completely absurd (see </w:t>
      </w:r>
      <w:r w:rsidRPr="0B4FDAD2" w:rsidR="6FB31D42">
        <w:rPr>
          <w:rFonts w:cs="Calibri" w:cstheme="minorAscii"/>
          <w:sz w:val="24"/>
          <w:szCs w:val="24"/>
        </w:rPr>
        <w:t>chapter</w:t>
      </w:r>
      <w:r w:rsidRPr="0B4FDAD2" w:rsidR="1F7166FA">
        <w:rPr>
          <w:rFonts w:cs="Calibri" w:cstheme="minorAscii"/>
          <w:sz w:val="24"/>
          <w:szCs w:val="24"/>
        </w:rPr>
        <w:t xml:space="preserve"> 1). </w:t>
      </w:r>
    </w:p>
    <w:p w:rsidR="00711E6D" w:rsidP="0038246D" w:rsidRDefault="00711E6D" w14:paraId="11F9C477" w14:textId="77777777">
      <w:pPr>
        <w:spacing w:line="360" w:lineRule="auto"/>
        <w:rPr>
          <w:rFonts w:cstheme="minorHAnsi"/>
          <w:sz w:val="24"/>
          <w:szCs w:val="24"/>
        </w:rPr>
      </w:pPr>
    </w:p>
    <w:p w:rsidR="00711E6D" w:rsidP="0B4FDAD2" w:rsidRDefault="00711E6D" w14:paraId="35F2C0E7" w14:textId="2B981E95">
      <w:pPr>
        <w:spacing w:line="360" w:lineRule="auto"/>
        <w:rPr>
          <w:rFonts w:cs="Calibri" w:cstheme="minorAscii"/>
          <w:sz w:val="24"/>
          <w:szCs w:val="24"/>
        </w:rPr>
      </w:pPr>
      <w:r w:rsidRPr="0B4FDAD2" w:rsidR="1F7166FA">
        <w:rPr>
          <w:rFonts w:cs="Calibri" w:cstheme="minorAscii"/>
          <w:sz w:val="24"/>
          <w:szCs w:val="24"/>
        </w:rPr>
        <w:t xml:space="preserve">Together with the confirmation bias, the ingroup - outgroup bias is one of the biggest stumbling blocks to critical thinking. In </w:t>
      </w:r>
      <w:r w:rsidRPr="0B4FDAD2" w:rsidR="6FB31D42">
        <w:rPr>
          <w:rFonts w:cs="Calibri" w:cstheme="minorAscii"/>
          <w:sz w:val="24"/>
          <w:szCs w:val="24"/>
        </w:rPr>
        <w:t>chapter 5</w:t>
      </w:r>
      <w:r w:rsidRPr="0B4FDAD2" w:rsidR="1F7166FA">
        <w:rPr>
          <w:rFonts w:cs="Calibri" w:cstheme="minorAscii"/>
          <w:sz w:val="24"/>
          <w:szCs w:val="24"/>
        </w:rPr>
        <w:t>, we</w:t>
      </w:r>
      <w:ins w:author="Meike Robaard" w:date="2022-05-26T15:14:27.669Z" w:id="300056348">
        <w:r w:rsidRPr="0B4FDAD2" w:rsidR="1F7166FA">
          <w:rPr>
            <w:rFonts w:cs="Calibri" w:cstheme="minorAscii"/>
            <w:sz w:val="24"/>
            <w:szCs w:val="24"/>
          </w:rPr>
          <w:t xml:space="preserve"> will</w:t>
        </w:r>
      </w:ins>
      <w:del w:author="Meike Robaard" w:date="2022-05-26T15:14:25.753Z" w:id="1582464978">
        <w:r w:rsidRPr="0B4FDAD2" w:rsidDel="1F7166FA">
          <w:rPr>
            <w:rFonts w:cs="Calibri" w:cstheme="minorAscii"/>
            <w:sz w:val="24"/>
            <w:szCs w:val="24"/>
          </w:rPr>
          <w:delText>’ll</w:delText>
        </w:r>
      </w:del>
      <w:r w:rsidRPr="0B4FDAD2" w:rsidR="1F7166FA">
        <w:rPr>
          <w:rFonts w:cs="Calibri" w:cstheme="minorAscii"/>
          <w:sz w:val="24"/>
          <w:szCs w:val="24"/>
        </w:rPr>
        <w:t xml:space="preserve"> look at how we can protect our thinking </w:t>
      </w:r>
      <w:del w:author="Meike Robaard" w:date="2022-05-26T15:14:35.759Z" w:id="1849658096">
        <w:r w:rsidRPr="0B4FDAD2" w:rsidDel="1F7166FA">
          <w:rPr>
            <w:rFonts w:cs="Calibri" w:cstheme="minorAscii"/>
            <w:sz w:val="24"/>
            <w:szCs w:val="24"/>
          </w:rPr>
          <w:delText>against</w:delText>
        </w:r>
      </w:del>
      <w:ins w:author="Meike Robaard" w:date="2022-05-26T15:14:36.244Z" w:id="1318537791">
        <w:r w:rsidRPr="0B4FDAD2" w:rsidR="1F7166FA">
          <w:rPr>
            <w:rFonts w:cs="Calibri" w:cstheme="minorAscii"/>
            <w:sz w:val="24"/>
            <w:szCs w:val="24"/>
          </w:rPr>
          <w:t>from</w:t>
        </w:r>
      </w:ins>
      <w:r w:rsidRPr="0B4FDAD2" w:rsidR="1F7166FA">
        <w:rPr>
          <w:rFonts w:cs="Calibri" w:cstheme="minorAscii"/>
          <w:sz w:val="24"/>
          <w:szCs w:val="24"/>
        </w:rPr>
        <w:t xml:space="preserve"> these pervasive biases. In the next </w:t>
      </w:r>
      <w:r w:rsidRPr="0B4FDAD2" w:rsidR="6FB31D42">
        <w:rPr>
          <w:rFonts w:cs="Calibri" w:cstheme="minorAscii"/>
          <w:sz w:val="24"/>
          <w:szCs w:val="24"/>
        </w:rPr>
        <w:t>chapter</w:t>
      </w:r>
      <w:r w:rsidRPr="0B4FDAD2" w:rsidR="1F7166FA">
        <w:rPr>
          <w:rFonts w:cs="Calibri" w:cstheme="minorAscii"/>
          <w:sz w:val="24"/>
          <w:szCs w:val="24"/>
        </w:rPr>
        <w:t>, we</w:t>
      </w:r>
      <w:ins w:author="Meike Robaard" w:date="2022-05-26T15:14:43.445Z" w:id="1118249953">
        <w:r w:rsidRPr="0B4FDAD2" w:rsidR="1F7166FA">
          <w:rPr>
            <w:rFonts w:cs="Calibri" w:cstheme="minorAscii"/>
            <w:sz w:val="24"/>
            <w:szCs w:val="24"/>
          </w:rPr>
          <w:t xml:space="preserve"> will</w:t>
        </w:r>
      </w:ins>
      <w:del w:author="Meike Robaard" w:date="2022-05-26T15:14:41.294Z" w:id="249704926">
        <w:r w:rsidRPr="0B4FDAD2" w:rsidDel="1F7166FA">
          <w:rPr>
            <w:rFonts w:cs="Calibri" w:cstheme="minorAscii"/>
            <w:sz w:val="24"/>
            <w:szCs w:val="24"/>
          </w:rPr>
          <w:delText>’ll</w:delText>
        </w:r>
      </w:del>
      <w:r w:rsidRPr="0B4FDAD2" w:rsidR="1F7166FA">
        <w:rPr>
          <w:rFonts w:cs="Calibri" w:cstheme="minorAscii"/>
          <w:sz w:val="24"/>
          <w:szCs w:val="24"/>
        </w:rPr>
        <w:t xml:space="preserve"> look at </w:t>
      </w:r>
      <w:ins w:author="Meike Robaard" w:date="2022-05-26T15:14:52.224Z" w:id="2034686660">
        <w:r w:rsidRPr="0B4FDAD2" w:rsidR="1F7166FA">
          <w:rPr>
            <w:rFonts w:cs="Calibri" w:cstheme="minorAscii"/>
            <w:sz w:val="24"/>
            <w:szCs w:val="24"/>
          </w:rPr>
          <w:t>various</w:t>
        </w:r>
      </w:ins>
      <w:del w:author="Meike Robaard" w:date="2022-05-26T15:14:50.054Z" w:id="519630253">
        <w:r w:rsidRPr="0B4FDAD2" w:rsidDel="1F7166FA">
          <w:rPr>
            <w:rFonts w:cs="Calibri" w:cstheme="minorAscii"/>
            <w:sz w:val="24"/>
            <w:szCs w:val="24"/>
          </w:rPr>
          <w:delText>the</w:delText>
        </w:r>
      </w:del>
      <w:r w:rsidRPr="0B4FDAD2" w:rsidR="1F7166FA">
        <w:rPr>
          <w:rFonts w:cs="Calibri" w:cstheme="minorAscii"/>
          <w:sz w:val="24"/>
          <w:szCs w:val="24"/>
        </w:rPr>
        <w:t xml:space="preserve"> domains of irrationality that these biases </w:t>
      </w:r>
      <w:ins w:author="Meike Robaard" w:date="2022-05-26T15:14:57.097Z" w:id="528806842">
        <w:r w:rsidRPr="0B4FDAD2" w:rsidR="1F7166FA">
          <w:rPr>
            <w:rFonts w:cs="Calibri" w:cstheme="minorAscii"/>
            <w:sz w:val="24"/>
            <w:szCs w:val="24"/>
          </w:rPr>
          <w:t xml:space="preserve">often </w:t>
        </w:r>
      </w:ins>
      <w:r w:rsidRPr="0B4FDAD2" w:rsidR="1F7166FA">
        <w:rPr>
          <w:rFonts w:cs="Calibri" w:cstheme="minorAscii"/>
          <w:sz w:val="24"/>
          <w:szCs w:val="24"/>
        </w:rPr>
        <w:t xml:space="preserve">lead to. </w:t>
      </w:r>
    </w:p>
    <w:p w:rsidR="00711E6D" w:rsidP="0038246D" w:rsidRDefault="00711E6D" w14:paraId="3CDF362F" w14:textId="77777777">
      <w:pPr>
        <w:spacing w:line="360" w:lineRule="auto"/>
        <w:rPr>
          <w:rFonts w:cstheme="minorHAnsi"/>
          <w:sz w:val="24"/>
          <w:szCs w:val="24"/>
        </w:rPr>
      </w:pPr>
    </w:p>
    <w:p w:rsidR="00711E6D" w:rsidP="0038246D" w:rsidRDefault="00711E6D" w14:paraId="5A2E81DD" w14:textId="77777777">
      <w:pPr>
        <w:spacing w:line="360" w:lineRule="auto"/>
        <w:rPr>
          <w:rFonts w:cstheme="minorHAnsi"/>
          <w:sz w:val="24"/>
          <w:szCs w:val="24"/>
        </w:rPr>
      </w:pPr>
    </w:p>
    <w:p w:rsidR="00711E6D" w:rsidP="0038246D" w:rsidRDefault="00711E6D" w14:paraId="4538DE7D" w14:textId="77777777">
      <w:pPr>
        <w:spacing w:line="360" w:lineRule="auto"/>
        <w:rPr>
          <w:rFonts w:cstheme="minorHAnsi"/>
          <w:sz w:val="24"/>
          <w:szCs w:val="24"/>
        </w:rPr>
      </w:pPr>
    </w:p>
    <w:p w:rsidR="00711E6D" w:rsidP="0038246D" w:rsidRDefault="00711E6D" w14:paraId="31BC4E22" w14:textId="77777777">
      <w:pPr>
        <w:spacing w:line="360" w:lineRule="auto"/>
        <w:rPr>
          <w:rFonts w:cstheme="minorHAnsi"/>
          <w:b/>
          <w:bCs/>
          <w:sz w:val="24"/>
          <w:szCs w:val="24"/>
        </w:rPr>
      </w:pPr>
      <w:r>
        <w:rPr>
          <w:rFonts w:cstheme="minorHAnsi"/>
          <w:b/>
          <w:bCs/>
          <w:sz w:val="24"/>
          <w:szCs w:val="24"/>
        </w:rPr>
        <w:t>Summary:</w:t>
      </w:r>
    </w:p>
    <w:p w:rsidR="00711E6D" w:rsidP="0038246D" w:rsidRDefault="00711E6D" w14:paraId="200E3756" w14:textId="77777777">
      <w:pPr>
        <w:spacing w:line="360" w:lineRule="auto"/>
        <w:rPr>
          <w:rFonts w:cstheme="minorHAnsi"/>
          <w:b/>
          <w:bCs/>
          <w:sz w:val="24"/>
          <w:szCs w:val="24"/>
        </w:rPr>
      </w:pPr>
    </w:p>
    <w:p w:rsidRPr="008A635B" w:rsidR="00711E6D" w:rsidP="0B4FDAD2" w:rsidRDefault="00711E6D" w14:paraId="5C6D8E92" w14:textId="4214E393">
      <w:pPr>
        <w:spacing w:line="360" w:lineRule="auto"/>
        <w:rPr>
          <w:rFonts w:cs="Calibri" w:cstheme="minorAscii"/>
          <w:sz w:val="24"/>
          <w:szCs w:val="24"/>
        </w:rPr>
      </w:pPr>
      <w:r w:rsidRPr="0B4FDAD2" w:rsidR="1F7166FA">
        <w:rPr>
          <w:rFonts w:cs="Calibri" w:cstheme="minorAscii"/>
          <w:sz w:val="24"/>
          <w:szCs w:val="24"/>
        </w:rPr>
        <w:t xml:space="preserve">What are our </w:t>
      </w:r>
      <w:ins w:author="Meike Robaard" w:date="2022-05-26T15:15:03.023Z" w:id="959322805">
        <w:r w:rsidRPr="0B4FDAD2" w:rsidR="1F7166FA">
          <w:rPr>
            <w:rFonts w:cs="Calibri" w:cstheme="minorAscii"/>
            <w:sz w:val="24"/>
            <w:szCs w:val="24"/>
          </w:rPr>
          <w:t>two</w:t>
        </w:r>
      </w:ins>
      <w:del w:author="Meike Robaard" w:date="2022-05-26T15:15:02.069Z" w:id="403035854">
        <w:r w:rsidRPr="0B4FDAD2" w:rsidDel="1F7166FA">
          <w:rPr>
            <w:rFonts w:cs="Calibri" w:cstheme="minorAscii"/>
            <w:sz w:val="24"/>
            <w:szCs w:val="24"/>
          </w:rPr>
          <w:delText>2</w:delText>
        </w:r>
      </w:del>
      <w:r w:rsidRPr="0B4FDAD2" w:rsidR="1F7166FA">
        <w:rPr>
          <w:rFonts w:cs="Calibri" w:cstheme="minorAscii"/>
          <w:sz w:val="24"/>
          <w:szCs w:val="24"/>
        </w:rPr>
        <w:t xml:space="preserve"> thinking systems</w:t>
      </w:r>
      <w:r w:rsidRPr="0B4FDAD2" w:rsidR="1F7166FA">
        <w:rPr>
          <w:rFonts w:cs="Calibri" w:cstheme="minorAscii"/>
          <w:sz w:val="24"/>
          <w:szCs w:val="24"/>
        </w:rPr>
        <w:t>?</w:t>
      </w:r>
    </w:p>
    <w:p w:rsidRPr="008A635B" w:rsidR="00711E6D" w:rsidP="00711E6D" w:rsidRDefault="00711E6D" w14:paraId="720356F2" w14:textId="77777777">
      <w:pPr>
        <w:pStyle w:val="ListParagraph"/>
        <w:numPr>
          <w:ilvl w:val="0"/>
          <w:numId w:val="6"/>
        </w:numPr>
        <w:spacing w:line="360" w:lineRule="auto"/>
        <w:rPr>
          <w:rFonts w:cstheme="minorHAnsi"/>
          <w:sz w:val="24"/>
          <w:szCs w:val="24"/>
        </w:rPr>
      </w:pPr>
      <w:r w:rsidRPr="008A635B">
        <w:rPr>
          <w:rFonts w:cstheme="minorHAnsi"/>
          <w:sz w:val="24"/>
          <w:szCs w:val="24"/>
        </w:rPr>
        <w:t>System 1: fast, automatic, intuition-based system</w:t>
      </w:r>
    </w:p>
    <w:p w:rsidRPr="008A635B" w:rsidR="00711E6D" w:rsidP="00711E6D" w:rsidRDefault="00711E6D" w14:paraId="052B6EF0" w14:textId="77777777">
      <w:pPr>
        <w:pStyle w:val="ListParagraph"/>
        <w:numPr>
          <w:ilvl w:val="0"/>
          <w:numId w:val="6"/>
        </w:numPr>
        <w:spacing w:line="360" w:lineRule="auto"/>
        <w:rPr>
          <w:rFonts w:cstheme="minorHAnsi"/>
          <w:sz w:val="24"/>
          <w:szCs w:val="24"/>
        </w:rPr>
      </w:pPr>
      <w:r w:rsidRPr="008A635B">
        <w:rPr>
          <w:rFonts w:cstheme="minorHAnsi"/>
          <w:sz w:val="24"/>
          <w:szCs w:val="24"/>
        </w:rPr>
        <w:t>System 2: slow, effortful, reflection-based system</w:t>
      </w:r>
    </w:p>
    <w:p w:rsidRPr="008A635B" w:rsidR="00711E6D" w:rsidP="008A635B" w:rsidRDefault="00711E6D" w14:paraId="6E4BABC0" w14:textId="77777777">
      <w:pPr>
        <w:spacing w:line="360" w:lineRule="auto"/>
        <w:rPr>
          <w:rFonts w:cstheme="minorHAnsi"/>
          <w:sz w:val="24"/>
          <w:szCs w:val="24"/>
        </w:rPr>
      </w:pPr>
      <w:r w:rsidRPr="008A635B">
        <w:rPr>
          <w:rFonts w:cstheme="minorHAnsi"/>
          <w:sz w:val="24"/>
          <w:szCs w:val="24"/>
        </w:rPr>
        <w:t>Why is system 1 fallible?</w:t>
      </w:r>
    </w:p>
    <w:p w:rsidRPr="008A635B" w:rsidR="00711E6D" w:rsidP="00711E6D" w:rsidRDefault="00711E6D" w14:paraId="6808D84A" w14:textId="77777777">
      <w:pPr>
        <w:pStyle w:val="ListParagraph"/>
        <w:numPr>
          <w:ilvl w:val="0"/>
          <w:numId w:val="6"/>
        </w:numPr>
        <w:spacing w:line="360" w:lineRule="auto"/>
        <w:rPr>
          <w:rFonts w:cstheme="minorHAnsi"/>
          <w:sz w:val="24"/>
          <w:szCs w:val="24"/>
        </w:rPr>
      </w:pPr>
      <w:r w:rsidRPr="008A635B">
        <w:rPr>
          <w:rFonts w:cstheme="minorHAnsi"/>
          <w:sz w:val="24"/>
          <w:szCs w:val="24"/>
        </w:rPr>
        <w:t>It is frugal: it chooses simplicity above complexity</w:t>
      </w:r>
    </w:p>
    <w:p w:rsidRPr="008A635B" w:rsidR="00711E6D" w:rsidP="00711E6D" w:rsidRDefault="00711E6D" w14:paraId="365E6C52" w14:textId="77777777">
      <w:pPr>
        <w:pStyle w:val="ListParagraph"/>
        <w:numPr>
          <w:ilvl w:val="0"/>
          <w:numId w:val="6"/>
        </w:numPr>
        <w:spacing w:line="360" w:lineRule="auto"/>
        <w:rPr>
          <w:rFonts w:cstheme="minorHAnsi"/>
          <w:sz w:val="24"/>
          <w:szCs w:val="24"/>
        </w:rPr>
      </w:pPr>
      <w:r w:rsidRPr="008A635B">
        <w:rPr>
          <w:rFonts w:cstheme="minorHAnsi"/>
          <w:sz w:val="24"/>
          <w:szCs w:val="24"/>
        </w:rPr>
        <w:t>Error management</w:t>
      </w:r>
    </w:p>
    <w:p w:rsidRPr="008A635B" w:rsidR="00711E6D" w:rsidP="00711E6D" w:rsidRDefault="00711E6D" w14:paraId="5F6E4CAB" w14:textId="77777777">
      <w:pPr>
        <w:pStyle w:val="ListParagraph"/>
        <w:numPr>
          <w:ilvl w:val="0"/>
          <w:numId w:val="6"/>
        </w:numPr>
        <w:spacing w:line="360" w:lineRule="auto"/>
        <w:rPr>
          <w:rFonts w:cstheme="minorHAnsi"/>
          <w:sz w:val="24"/>
          <w:szCs w:val="24"/>
        </w:rPr>
      </w:pPr>
      <w:r w:rsidRPr="008A635B">
        <w:rPr>
          <w:rFonts w:cstheme="minorHAnsi"/>
          <w:sz w:val="24"/>
          <w:szCs w:val="24"/>
        </w:rPr>
        <w:t>Evolutionary mismatch</w:t>
      </w:r>
    </w:p>
    <w:p w:rsidRPr="008A635B" w:rsidR="00711E6D" w:rsidP="008A635B" w:rsidRDefault="00711E6D" w14:paraId="258035E2" w14:textId="77777777">
      <w:pPr>
        <w:spacing w:line="360" w:lineRule="auto"/>
        <w:rPr>
          <w:rFonts w:cstheme="minorHAnsi"/>
          <w:sz w:val="24"/>
          <w:szCs w:val="24"/>
        </w:rPr>
      </w:pPr>
      <w:r w:rsidRPr="008A635B">
        <w:rPr>
          <w:rFonts w:cstheme="minorHAnsi"/>
          <w:sz w:val="24"/>
          <w:szCs w:val="24"/>
        </w:rPr>
        <w:t>Why is system 2 fallible?</w:t>
      </w:r>
    </w:p>
    <w:p w:rsidR="00711E6D" w:rsidP="0B4FDAD2" w:rsidRDefault="00711E6D" w14:paraId="429FD8F2" w14:textId="77777777">
      <w:pPr>
        <w:pStyle w:val="ListParagraph"/>
        <w:numPr>
          <w:ilvl w:val="0"/>
          <w:numId w:val="6"/>
        </w:numPr>
        <w:spacing w:line="360" w:lineRule="auto"/>
        <w:rPr>
          <w:rFonts w:cs="Calibri" w:cstheme="minorAscii"/>
          <w:sz w:val="24"/>
          <w:szCs w:val="24"/>
        </w:rPr>
      </w:pPr>
      <w:r w:rsidRPr="0B4FDAD2" w:rsidR="1F7166FA">
        <w:rPr>
          <w:rFonts w:cs="Calibri" w:cstheme="minorAscii"/>
          <w:sz w:val="24"/>
          <w:szCs w:val="24"/>
        </w:rPr>
        <w:t>Adapted to the social context: designed to convince others, win arguments</w:t>
      </w:r>
      <w:del w:author="Meike Robaard" w:date="2022-05-26T15:15:36.091Z" w:id="158350851">
        <w:r w:rsidRPr="0B4FDAD2" w:rsidDel="1F7166FA">
          <w:rPr>
            <w:rFonts w:cs="Calibri" w:cstheme="minorAscii"/>
            <w:sz w:val="24"/>
            <w:szCs w:val="24"/>
          </w:rPr>
          <w:delText>.</w:delText>
        </w:r>
      </w:del>
    </w:p>
    <w:p w:rsidR="00711E6D" w:rsidP="0B4FDAD2" w:rsidRDefault="00711E6D" w14:paraId="09529E73" w14:textId="1731ADA2">
      <w:pPr>
        <w:spacing w:line="360" w:lineRule="auto"/>
        <w:rPr>
          <w:rFonts w:cs="Calibri" w:cstheme="minorAscii"/>
          <w:sz w:val="24"/>
          <w:szCs w:val="24"/>
        </w:rPr>
      </w:pPr>
      <w:r w:rsidRPr="0B4FDAD2" w:rsidR="1F7166FA">
        <w:rPr>
          <w:rFonts w:cs="Calibri" w:cstheme="minorAscii"/>
          <w:sz w:val="24"/>
          <w:szCs w:val="24"/>
        </w:rPr>
        <w:t>Which reasoning error helps with th</w:t>
      </w:r>
      <w:ins w:author="Meike Robaard" w:date="2022-05-26T15:15:44.574Z" w:id="603305702">
        <w:r w:rsidRPr="0B4FDAD2" w:rsidR="1F7166FA">
          <w:rPr>
            <w:rFonts w:cs="Calibri" w:cstheme="minorAscii"/>
            <w:sz w:val="24"/>
            <w:szCs w:val="24"/>
          </w:rPr>
          <w:t>is</w:t>
        </w:r>
      </w:ins>
      <w:del w:author="Meike Robaard" w:date="2022-05-26T15:15:43.304Z" w:id="2098390856">
        <w:r w:rsidRPr="0B4FDAD2" w:rsidDel="1F7166FA">
          <w:rPr>
            <w:rFonts w:cs="Calibri" w:cstheme="minorAscii"/>
            <w:sz w:val="24"/>
            <w:szCs w:val="24"/>
          </w:rPr>
          <w:delText>at</w:delText>
        </w:r>
      </w:del>
      <w:r w:rsidRPr="0B4FDAD2" w:rsidR="1F7166FA">
        <w:rPr>
          <w:rFonts w:cs="Calibri" w:cstheme="minorAscii"/>
          <w:sz w:val="24"/>
          <w:szCs w:val="24"/>
        </w:rPr>
        <w:t>?</w:t>
      </w:r>
    </w:p>
    <w:p w:rsidRPr="008A635B" w:rsidR="00711E6D" w:rsidP="00711E6D" w:rsidRDefault="00711E6D" w14:paraId="41954FC9" w14:textId="77777777">
      <w:pPr>
        <w:pStyle w:val="ListParagraph"/>
        <w:numPr>
          <w:ilvl w:val="0"/>
          <w:numId w:val="6"/>
        </w:numPr>
        <w:spacing w:line="360" w:lineRule="auto"/>
        <w:rPr>
          <w:rFonts w:cstheme="minorHAnsi"/>
          <w:sz w:val="24"/>
          <w:szCs w:val="24"/>
        </w:rPr>
      </w:pPr>
      <w:r>
        <w:rPr>
          <w:rFonts w:cstheme="minorHAnsi"/>
          <w:sz w:val="24"/>
          <w:szCs w:val="24"/>
        </w:rPr>
        <w:t xml:space="preserve">The confirmation </w:t>
      </w:r>
      <w:proofErr w:type="gramStart"/>
      <w:r>
        <w:rPr>
          <w:rFonts w:cstheme="minorHAnsi"/>
          <w:sz w:val="24"/>
          <w:szCs w:val="24"/>
        </w:rPr>
        <w:t>bias</w:t>
      </w:r>
      <w:proofErr w:type="gramEnd"/>
    </w:p>
    <w:p w:rsidRPr="008A635B" w:rsidR="00711E6D" w:rsidP="008A635B" w:rsidRDefault="00711E6D" w14:paraId="182299BB" w14:textId="77777777">
      <w:pPr>
        <w:spacing w:line="360" w:lineRule="auto"/>
        <w:rPr>
          <w:rFonts w:cstheme="minorHAnsi"/>
          <w:sz w:val="24"/>
          <w:szCs w:val="24"/>
        </w:rPr>
      </w:pPr>
      <w:r w:rsidRPr="008A635B">
        <w:rPr>
          <w:rFonts w:cstheme="minorHAnsi"/>
          <w:sz w:val="24"/>
          <w:szCs w:val="24"/>
        </w:rPr>
        <w:t>What is the third source of irrationality?</w:t>
      </w:r>
    </w:p>
    <w:p w:rsidR="00711E6D" w:rsidP="00711E6D" w:rsidRDefault="00711E6D" w14:paraId="027047E5" w14:textId="77777777">
      <w:pPr>
        <w:pStyle w:val="ListParagraph"/>
        <w:numPr>
          <w:ilvl w:val="0"/>
          <w:numId w:val="6"/>
        </w:numPr>
        <w:spacing w:line="360" w:lineRule="auto"/>
        <w:rPr>
          <w:rFonts w:cstheme="minorHAnsi"/>
          <w:sz w:val="24"/>
          <w:szCs w:val="24"/>
        </w:rPr>
      </w:pPr>
      <w:r w:rsidRPr="008A635B">
        <w:rPr>
          <w:rFonts w:cstheme="minorHAnsi"/>
          <w:sz w:val="24"/>
          <w:szCs w:val="24"/>
        </w:rPr>
        <w:t>Emotions</w:t>
      </w:r>
    </w:p>
    <w:p w:rsidRPr="008A635B" w:rsidR="00711E6D" w:rsidP="008A635B" w:rsidRDefault="00711E6D" w14:paraId="2882CF12" w14:textId="77777777">
      <w:pPr>
        <w:spacing w:line="360" w:lineRule="auto"/>
        <w:rPr>
          <w:rFonts w:cstheme="minorHAnsi"/>
          <w:sz w:val="24"/>
          <w:szCs w:val="24"/>
        </w:rPr>
      </w:pPr>
      <w:r w:rsidRPr="008A635B">
        <w:rPr>
          <w:rFonts w:cstheme="minorHAnsi"/>
          <w:sz w:val="24"/>
          <w:szCs w:val="24"/>
        </w:rPr>
        <w:t>How does evolution by natural selection work?</w:t>
      </w:r>
    </w:p>
    <w:p w:rsidRPr="008A635B" w:rsidR="00711E6D" w:rsidP="008A635B" w:rsidRDefault="00711E6D" w14:paraId="3D4EA5D5" w14:textId="77777777">
      <w:pPr>
        <w:spacing w:line="360" w:lineRule="auto"/>
        <w:ind w:firstLine="720"/>
        <w:rPr>
          <w:rFonts w:cstheme="minorHAnsi"/>
          <w:sz w:val="24"/>
          <w:szCs w:val="24"/>
        </w:rPr>
      </w:pPr>
      <w:r w:rsidRPr="008A635B">
        <w:rPr>
          <w:rFonts w:cstheme="minorHAnsi"/>
          <w:sz w:val="24"/>
          <w:szCs w:val="24"/>
        </w:rPr>
        <w:t>1. Variation: random genetic mutations occur.</w:t>
      </w:r>
    </w:p>
    <w:p w:rsidRPr="008A635B" w:rsidR="00711E6D" w:rsidP="008A635B" w:rsidRDefault="00711E6D" w14:paraId="0D3CA104" w14:textId="77777777">
      <w:pPr>
        <w:spacing w:line="360" w:lineRule="auto"/>
        <w:ind w:firstLine="720"/>
        <w:rPr>
          <w:rFonts w:cstheme="minorHAnsi"/>
          <w:sz w:val="24"/>
          <w:szCs w:val="24"/>
        </w:rPr>
      </w:pPr>
      <w:r w:rsidRPr="008A635B">
        <w:rPr>
          <w:rFonts w:cstheme="minorHAnsi"/>
          <w:sz w:val="24"/>
          <w:szCs w:val="24"/>
        </w:rPr>
        <w:t>2. Replication: those genetic mutations are passed on to the offspring.</w:t>
      </w:r>
    </w:p>
    <w:p w:rsidRPr="008A635B" w:rsidR="00711E6D" w:rsidP="008A635B" w:rsidRDefault="00711E6D" w14:paraId="69F9D89D" w14:textId="77777777">
      <w:pPr>
        <w:spacing w:line="360" w:lineRule="auto"/>
        <w:ind w:left="720"/>
        <w:rPr>
          <w:rFonts w:cstheme="minorHAnsi"/>
          <w:sz w:val="24"/>
          <w:szCs w:val="24"/>
        </w:rPr>
      </w:pPr>
      <w:r w:rsidRPr="008A635B">
        <w:rPr>
          <w:rFonts w:cstheme="minorHAnsi"/>
          <w:sz w:val="24"/>
          <w:szCs w:val="24"/>
        </w:rPr>
        <w:t>3. Selection: genetic material coding for traits that help the organism survive and reproduce will be more prevalent in subsequent generations.</w:t>
      </w:r>
      <w:r>
        <w:rPr>
          <w:rFonts w:cstheme="minorHAnsi"/>
          <w:sz w:val="24"/>
          <w:szCs w:val="24"/>
        </w:rPr>
        <w:t xml:space="preserve"> S</w:t>
      </w:r>
      <w:r w:rsidRPr="008A635B">
        <w:rPr>
          <w:rFonts w:cstheme="minorHAnsi"/>
          <w:sz w:val="24"/>
          <w:szCs w:val="24"/>
        </w:rPr>
        <w:t xml:space="preserve">ince organisms </w:t>
      </w:r>
      <w:r>
        <w:rPr>
          <w:rFonts w:cstheme="minorHAnsi"/>
          <w:sz w:val="24"/>
          <w:szCs w:val="24"/>
        </w:rPr>
        <w:t>p</w:t>
      </w:r>
      <w:r w:rsidRPr="008A635B">
        <w:rPr>
          <w:rFonts w:cstheme="minorHAnsi"/>
          <w:sz w:val="24"/>
          <w:szCs w:val="24"/>
        </w:rPr>
        <w:t xml:space="preserve">ossessing those traits will on average be more successful in reproducing </w:t>
      </w:r>
      <w:r w:rsidRPr="008A635B">
        <w:rPr>
          <w:rFonts w:cstheme="minorHAnsi"/>
          <w:sz w:val="24"/>
          <w:szCs w:val="24"/>
        </w:rPr>
        <w:tab/>
      </w:r>
      <w:r w:rsidRPr="008A635B">
        <w:rPr>
          <w:rFonts w:cstheme="minorHAnsi"/>
          <w:sz w:val="24"/>
          <w:szCs w:val="24"/>
        </w:rPr>
        <w:t>(and passing on the genes coding for these traits) than organisms not possessing those traits.</w:t>
      </w:r>
    </w:p>
    <w:p w:rsidRPr="008A635B" w:rsidR="00711E6D" w:rsidP="008A635B" w:rsidRDefault="00711E6D" w14:paraId="30F7E7C9" w14:textId="77777777">
      <w:pPr>
        <w:spacing w:line="360" w:lineRule="auto"/>
        <w:rPr>
          <w:rFonts w:cstheme="minorHAnsi"/>
          <w:sz w:val="24"/>
          <w:szCs w:val="24"/>
        </w:rPr>
      </w:pPr>
    </w:p>
    <w:p w:rsidRPr="00CC2747" w:rsidR="00711E6D" w:rsidP="0038246D" w:rsidRDefault="00711E6D" w14:paraId="3183E150" w14:textId="77777777">
      <w:pPr>
        <w:spacing w:line="360" w:lineRule="auto"/>
        <w:rPr>
          <w:rFonts w:cstheme="minorHAnsi"/>
          <w:sz w:val="24"/>
          <w:szCs w:val="24"/>
        </w:rPr>
      </w:pPr>
    </w:p>
    <w:p w:rsidRPr="00CC2747" w:rsidR="00711E6D" w:rsidP="0038246D" w:rsidRDefault="00711E6D" w14:paraId="2B6784FE" w14:textId="77777777">
      <w:pPr>
        <w:spacing w:line="360" w:lineRule="auto"/>
        <w:rPr>
          <w:rFonts w:cstheme="minorHAnsi"/>
          <w:sz w:val="24"/>
          <w:szCs w:val="24"/>
        </w:rPr>
      </w:pPr>
      <w:r w:rsidRPr="00CC2747">
        <w:rPr>
          <w:rFonts w:cstheme="minorHAnsi"/>
          <w:sz w:val="24"/>
          <w:szCs w:val="24"/>
        </w:rPr>
        <w:t>Further reading:</w:t>
      </w:r>
    </w:p>
    <w:p w:rsidR="00711E6D" w:rsidP="0038246D" w:rsidRDefault="00711E6D" w14:paraId="3D65D053" w14:textId="77777777">
      <w:pPr>
        <w:spacing w:line="360" w:lineRule="auto"/>
        <w:rPr>
          <w:rFonts w:cstheme="minorHAnsi"/>
          <w:sz w:val="24"/>
          <w:szCs w:val="24"/>
        </w:rPr>
      </w:pPr>
      <w:r w:rsidRPr="00CC2747">
        <w:rPr>
          <w:rFonts w:cstheme="minorHAnsi"/>
          <w:sz w:val="24"/>
          <w:szCs w:val="24"/>
        </w:rPr>
        <w:t>Kahneman, D. (2011). 'Thinking, fast and slow'. Giroux</w:t>
      </w:r>
    </w:p>
    <w:p w:rsidR="00711E6D" w:rsidP="0038246D" w:rsidRDefault="00711E6D" w14:paraId="05F5E802" w14:textId="13120EF0">
      <w:pPr>
        <w:spacing w:line="360" w:lineRule="auto"/>
        <w:rPr>
          <w:rFonts w:cstheme="minorHAnsi"/>
          <w:sz w:val="24"/>
          <w:szCs w:val="24"/>
        </w:rPr>
      </w:pPr>
      <w:r w:rsidRPr="00F37183">
        <w:rPr>
          <w:rFonts w:cstheme="minorHAnsi"/>
          <w:sz w:val="24"/>
          <w:szCs w:val="24"/>
        </w:rPr>
        <w:t xml:space="preserve">Sperber, D., Mercier, H. (2017). </w:t>
      </w:r>
      <w:r w:rsidRPr="00354D7D">
        <w:rPr>
          <w:rFonts w:cstheme="minorHAnsi"/>
          <w:sz w:val="24"/>
          <w:szCs w:val="24"/>
        </w:rPr>
        <w:t>‘The enigma of reason’. Ha</w:t>
      </w:r>
      <w:r>
        <w:rPr>
          <w:rFonts w:cstheme="minorHAnsi"/>
          <w:sz w:val="24"/>
          <w:szCs w:val="24"/>
        </w:rPr>
        <w:t>rvard University Press</w:t>
      </w:r>
    </w:p>
    <w:p w:rsidR="00711E6D" w:rsidP="0038246D" w:rsidRDefault="00711E6D" w14:paraId="36D3C1DD" w14:textId="74C1095C">
      <w:pPr>
        <w:spacing w:line="360" w:lineRule="auto"/>
        <w:rPr>
          <w:rFonts w:cstheme="minorHAnsi"/>
          <w:sz w:val="24"/>
          <w:szCs w:val="24"/>
        </w:rPr>
      </w:pPr>
    </w:p>
    <w:p w:rsidR="00711E6D" w:rsidP="0038246D" w:rsidRDefault="00711E6D" w14:paraId="2C90F29A" w14:textId="4FB7D23D">
      <w:pPr>
        <w:spacing w:line="360" w:lineRule="auto"/>
        <w:rPr>
          <w:rFonts w:cstheme="minorHAnsi"/>
          <w:sz w:val="24"/>
          <w:szCs w:val="24"/>
        </w:rPr>
      </w:pPr>
    </w:p>
    <w:p w:rsidR="00711E6D" w:rsidP="0038246D" w:rsidRDefault="00711E6D" w14:paraId="5A095543" w14:textId="3318C2C8">
      <w:pPr>
        <w:spacing w:line="360" w:lineRule="auto"/>
        <w:rPr>
          <w:rFonts w:cstheme="minorHAnsi"/>
          <w:sz w:val="24"/>
          <w:szCs w:val="24"/>
        </w:rPr>
      </w:pPr>
    </w:p>
    <w:p w:rsidR="00711E6D" w:rsidP="0038246D" w:rsidRDefault="00711E6D" w14:paraId="57F54B85" w14:textId="785F177D">
      <w:pPr>
        <w:spacing w:line="360" w:lineRule="auto"/>
        <w:rPr>
          <w:rFonts w:cstheme="minorHAnsi"/>
          <w:sz w:val="24"/>
          <w:szCs w:val="24"/>
        </w:rPr>
      </w:pPr>
    </w:p>
    <w:p w:rsidR="00711E6D" w:rsidP="0038246D" w:rsidRDefault="00711E6D" w14:paraId="7314FF02" w14:textId="0787DF73">
      <w:pPr>
        <w:spacing w:line="360" w:lineRule="auto"/>
        <w:rPr>
          <w:rFonts w:cstheme="minorHAnsi"/>
          <w:sz w:val="24"/>
          <w:szCs w:val="24"/>
        </w:rPr>
      </w:pPr>
    </w:p>
    <w:p w:rsidR="00106A0A" w:rsidRDefault="00106A0A" w14:paraId="0293EBAA" w14:textId="75AE8E2B">
      <w:pPr>
        <w:rPr>
          <w:rFonts w:cstheme="minorHAnsi"/>
          <w:sz w:val="24"/>
          <w:szCs w:val="24"/>
        </w:rPr>
      </w:pPr>
      <w:r>
        <w:rPr>
          <w:rFonts w:cstheme="minorHAnsi"/>
          <w:sz w:val="24"/>
          <w:szCs w:val="24"/>
        </w:rPr>
        <w:br w:type="page"/>
      </w:r>
    </w:p>
    <w:p w:rsidR="00711E6D" w:rsidP="0038246D" w:rsidRDefault="00711E6D" w14:paraId="4490EB6D" w14:textId="77777777">
      <w:pPr>
        <w:spacing w:line="360" w:lineRule="auto"/>
        <w:rPr>
          <w:rFonts w:cstheme="minorHAnsi"/>
          <w:sz w:val="24"/>
          <w:szCs w:val="24"/>
        </w:rPr>
      </w:pPr>
    </w:p>
    <w:p w:rsidR="007D65D1" w:rsidRDefault="007D65D1" w14:paraId="38A3F8B8" w14:textId="392E0E24">
      <w:pPr>
        <w:rPr>
          <w:rFonts w:cstheme="minorHAnsi"/>
          <w:sz w:val="24"/>
          <w:szCs w:val="24"/>
        </w:rPr>
      </w:pPr>
    </w:p>
    <w:p w:rsidR="00711E6D" w:rsidP="0B4FDAD2" w:rsidRDefault="00711E6D" w14:paraId="2146B8C8" w14:textId="29A24A07">
      <w:pPr>
        <w:pStyle w:val="Title"/>
        <w:numPr>
          <w:ilvl w:val="0"/>
          <w:numId w:val="4"/>
        </w:numPr>
        <w:spacing w:line="360" w:lineRule="auto"/>
        <w:rPr>
          <w:rFonts w:ascii="Calibri" w:hAnsi="Calibri" w:cs="Calibri" w:asciiTheme="minorAscii" w:hAnsiTheme="minorAscii" w:cstheme="minorAscii"/>
        </w:rPr>
      </w:pPr>
      <w:r w:rsidRPr="0B4FDAD2" w:rsidR="1F7166FA">
        <w:rPr>
          <w:rFonts w:ascii="Calibri" w:hAnsi="Calibri" w:cs="Calibri" w:asciiTheme="minorAscii" w:hAnsiTheme="minorAscii" w:cstheme="minorAscii"/>
        </w:rPr>
        <w:t xml:space="preserve">Irrationality in </w:t>
      </w:r>
      <w:ins w:author="Meike Robaard" w:date="2022-05-26T15:15:58.493Z" w:id="1696230976">
        <w:r w:rsidRPr="0B4FDAD2" w:rsidR="1F7166FA">
          <w:rPr>
            <w:rFonts w:ascii="Calibri" w:hAnsi="Calibri" w:cs="Calibri" w:asciiTheme="minorAscii" w:hAnsiTheme="minorAscii" w:cstheme="minorAscii"/>
          </w:rPr>
          <w:t>A</w:t>
        </w:r>
      </w:ins>
      <w:del w:author="Meike Robaard" w:date="2022-05-26T15:15:58.066Z" w:id="903108880">
        <w:r w:rsidRPr="0B4FDAD2" w:rsidDel="1F7166FA">
          <w:rPr>
            <w:rFonts w:ascii="Calibri" w:hAnsi="Calibri" w:cs="Calibri" w:asciiTheme="minorAscii" w:hAnsiTheme="minorAscii" w:cstheme="minorAscii"/>
          </w:rPr>
          <w:delText>a</w:delText>
        </w:r>
      </w:del>
      <w:r w:rsidRPr="0B4FDAD2" w:rsidR="1F7166FA">
        <w:rPr>
          <w:rFonts w:ascii="Calibri" w:hAnsi="Calibri" w:cs="Calibri" w:asciiTheme="minorAscii" w:hAnsiTheme="minorAscii" w:cstheme="minorAscii"/>
        </w:rPr>
        <w:t>ction</w:t>
      </w:r>
      <w:r w:rsidRPr="0B4FDAD2" w:rsidR="50C64AA9">
        <w:rPr>
          <w:rFonts w:ascii="Calibri" w:hAnsi="Calibri" w:cs="Calibri" w:asciiTheme="minorAscii" w:hAnsiTheme="minorAscii" w:cstheme="minorAscii"/>
        </w:rPr>
        <w:t>: How reasoning errors lead to domains of irrationality</w:t>
      </w:r>
    </w:p>
    <w:p w:rsidR="00711E6D" w:rsidP="00DD5F17" w:rsidRDefault="00711E6D" w14:paraId="312BA09B" w14:textId="77777777">
      <w:pPr>
        <w:spacing w:line="360" w:lineRule="auto"/>
      </w:pPr>
    </w:p>
    <w:p w:rsidR="00711E6D" w:rsidP="0B4FDAD2" w:rsidRDefault="00711E6D" w14:paraId="71BD2CE0" w14:textId="36CF916B">
      <w:pPr>
        <w:spacing w:line="360" w:lineRule="auto"/>
        <w:rPr>
          <w:rFonts w:cs="Calibri" w:cstheme="minorAscii"/>
          <w:sz w:val="24"/>
          <w:szCs w:val="24"/>
        </w:rPr>
      </w:pPr>
      <w:r w:rsidRPr="0B4FDAD2" w:rsidR="1F7166FA">
        <w:rPr>
          <w:rFonts w:cs="Calibri" w:cstheme="minorAscii"/>
          <w:sz w:val="24"/>
          <w:szCs w:val="24"/>
        </w:rPr>
        <w:t xml:space="preserve">In the previous </w:t>
      </w:r>
      <w:r w:rsidRPr="0B4FDAD2" w:rsidR="2D205870">
        <w:rPr>
          <w:rFonts w:cs="Calibri" w:cstheme="minorAscii"/>
          <w:sz w:val="24"/>
          <w:szCs w:val="24"/>
        </w:rPr>
        <w:t>two</w:t>
      </w:r>
      <w:r w:rsidRPr="0B4FDAD2" w:rsidR="1F7166FA">
        <w:rPr>
          <w:rFonts w:cs="Calibri" w:cstheme="minorAscii"/>
          <w:sz w:val="24"/>
          <w:szCs w:val="24"/>
        </w:rPr>
        <w:t xml:space="preserve"> </w:t>
      </w:r>
      <w:r w:rsidRPr="0B4FDAD2" w:rsidR="6FB31D42">
        <w:rPr>
          <w:rFonts w:cs="Calibri" w:cstheme="minorAscii"/>
          <w:sz w:val="24"/>
          <w:szCs w:val="24"/>
        </w:rPr>
        <w:t>chapter</w:t>
      </w:r>
      <w:r w:rsidRPr="0B4FDAD2" w:rsidR="1F7166FA">
        <w:rPr>
          <w:rFonts w:cs="Calibri" w:cstheme="minorAscii"/>
          <w:sz w:val="24"/>
          <w:szCs w:val="24"/>
        </w:rPr>
        <w:t>s</w:t>
      </w:r>
      <w:r w:rsidRPr="0B4FDAD2" w:rsidR="2D205870">
        <w:rPr>
          <w:rFonts w:cs="Calibri" w:cstheme="minorAscii"/>
          <w:sz w:val="24"/>
          <w:szCs w:val="24"/>
        </w:rPr>
        <w:t xml:space="preserve"> (and</w:t>
      </w:r>
      <w:del w:author="Meike Robaard" w:date="2022-05-26T15:16:06.361Z" w:id="2137358991">
        <w:r w:rsidRPr="0B4FDAD2" w:rsidDel="2D205870">
          <w:rPr>
            <w:rFonts w:cs="Calibri" w:cstheme="minorAscii"/>
            <w:sz w:val="24"/>
            <w:szCs w:val="24"/>
          </w:rPr>
          <w:delText xml:space="preserve"> in </w:delText>
        </w:r>
      </w:del>
      <w:r w:rsidRPr="0B4FDAD2" w:rsidR="2D205870">
        <w:rPr>
          <w:rFonts w:cs="Calibri" w:cstheme="minorAscii"/>
          <w:sz w:val="24"/>
          <w:szCs w:val="24"/>
        </w:rPr>
        <w:t>the appendix)</w:t>
      </w:r>
      <w:ins w:author="Meike Robaard" w:date="2022-05-26T15:16:11.766Z" w:id="1370499220">
        <w:r w:rsidRPr="0B4FDAD2" w:rsidR="2D205870">
          <w:rPr>
            <w:rFonts w:cs="Calibri" w:cstheme="minorAscii"/>
            <w:sz w:val="24"/>
            <w:szCs w:val="24"/>
          </w:rPr>
          <w:t>,</w:t>
        </w:r>
      </w:ins>
      <w:r w:rsidRPr="0B4FDAD2" w:rsidR="1F7166FA">
        <w:rPr>
          <w:rFonts w:cs="Calibri" w:cstheme="minorAscii"/>
          <w:sz w:val="24"/>
          <w:szCs w:val="24"/>
        </w:rPr>
        <w:t xml:space="preserve"> we saw how our </w:t>
      </w:r>
      <w:ins w:author="Meike Robaard" w:date="2022-05-26T15:16:24.98Z" w:id="1358026075">
        <w:r w:rsidRPr="0B4FDAD2" w:rsidR="1F7166FA">
          <w:rPr>
            <w:rFonts w:cs="Calibri" w:cstheme="minorAscii"/>
            <w:sz w:val="24"/>
            <w:szCs w:val="24"/>
          </w:rPr>
          <w:t xml:space="preserve">ways of </w:t>
        </w:r>
      </w:ins>
      <w:r w:rsidRPr="0B4FDAD2" w:rsidR="1F7166FA">
        <w:rPr>
          <w:rFonts w:cs="Calibri" w:cstheme="minorAscii"/>
          <w:sz w:val="24"/>
          <w:szCs w:val="24"/>
        </w:rPr>
        <w:t>thinking deceive</w:t>
      </w:r>
      <w:del w:author="Meike Robaard" w:date="2022-05-26T15:16:26.146Z" w:id="3864655">
        <w:r w:rsidRPr="0B4FDAD2" w:rsidDel="2D205870">
          <w:rPr>
            <w:rFonts w:cs="Calibri" w:cstheme="minorAscii"/>
            <w:sz w:val="24"/>
            <w:szCs w:val="24"/>
          </w:rPr>
          <w:delText>s</w:delText>
        </w:r>
      </w:del>
      <w:r w:rsidRPr="0B4FDAD2" w:rsidR="1F7166FA">
        <w:rPr>
          <w:rFonts w:cs="Calibri" w:cstheme="minorAscii"/>
          <w:sz w:val="24"/>
          <w:szCs w:val="24"/>
        </w:rPr>
        <w:t xml:space="preserve"> us a</w:t>
      </w:r>
      <w:ins w:author="Meike Robaard" w:date="2022-05-26T15:16:32.799Z" w:id="842669630">
        <w:r w:rsidRPr="0B4FDAD2" w:rsidR="1F7166FA">
          <w:rPr>
            <w:rFonts w:cs="Calibri" w:cstheme="minorAscii"/>
            <w:sz w:val="24"/>
            <w:szCs w:val="24"/>
          </w:rPr>
          <w:t>s well as</w:t>
        </w:r>
      </w:ins>
      <w:del w:author="Meike Robaard" w:date="2022-05-26T15:16:30.796Z" w:id="1577715156">
        <w:r w:rsidRPr="0B4FDAD2" w:rsidDel="1F7166FA">
          <w:rPr>
            <w:rFonts w:cs="Calibri" w:cstheme="minorAscii"/>
            <w:sz w:val="24"/>
            <w:szCs w:val="24"/>
          </w:rPr>
          <w:delText>nd</w:delText>
        </w:r>
      </w:del>
      <w:r w:rsidRPr="0B4FDAD2" w:rsidR="1F7166FA">
        <w:rPr>
          <w:rFonts w:cs="Calibri" w:cstheme="minorAscii"/>
          <w:sz w:val="24"/>
          <w:szCs w:val="24"/>
        </w:rPr>
        <w:t xml:space="preserve"> why that is the case. On the one hand</w:t>
      </w:r>
      <w:ins w:author="Meike Robaard" w:date="2022-05-26T15:16:36.733Z" w:id="2092929831">
        <w:r w:rsidRPr="0B4FDAD2" w:rsidR="1F7166FA">
          <w:rPr>
            <w:rFonts w:cs="Calibri" w:cstheme="minorAscii"/>
            <w:sz w:val="24"/>
            <w:szCs w:val="24"/>
          </w:rPr>
          <w:t>,</w:t>
        </w:r>
      </w:ins>
      <w:r w:rsidRPr="0B4FDAD2" w:rsidR="1F7166FA">
        <w:rPr>
          <w:rFonts w:cs="Calibri" w:cstheme="minorAscii"/>
          <w:sz w:val="24"/>
          <w:szCs w:val="24"/>
        </w:rPr>
        <w:t xml:space="preserve"> we have our automatic, intuitive thinking (system 1) that works well in most </w:t>
      </w:r>
      <w:proofErr w:type="gramStart"/>
      <w:r w:rsidRPr="0B4FDAD2" w:rsidR="1F7166FA">
        <w:rPr>
          <w:rFonts w:cs="Calibri" w:cstheme="minorAscii"/>
          <w:sz w:val="24"/>
          <w:szCs w:val="24"/>
        </w:rPr>
        <w:t>cases</w:t>
      </w:r>
      <w:ins w:author="Meike Robaard" w:date="2022-05-26T15:16:46.105Z" w:id="486325353">
        <w:r w:rsidRPr="0B4FDAD2" w:rsidR="1F7166FA">
          <w:rPr>
            <w:rFonts w:cs="Calibri" w:cstheme="minorAscii"/>
            <w:sz w:val="24"/>
            <w:szCs w:val="24"/>
          </w:rPr>
          <w:t>,</w:t>
        </w:r>
      </w:ins>
      <w:r w:rsidRPr="0B4FDAD2" w:rsidR="1F7166FA">
        <w:rPr>
          <w:rFonts w:cs="Calibri" w:cstheme="minorAscii"/>
          <w:sz w:val="24"/>
          <w:szCs w:val="24"/>
        </w:rPr>
        <w:t xml:space="preserve"> but</w:t>
      </w:r>
      <w:proofErr w:type="gramEnd"/>
      <w:r w:rsidRPr="0B4FDAD2" w:rsidR="1F7166FA">
        <w:rPr>
          <w:rFonts w:cs="Calibri" w:cstheme="minorAscii"/>
          <w:sz w:val="24"/>
          <w:szCs w:val="24"/>
        </w:rPr>
        <w:t xml:space="preserve"> can be deceptive because it is fast and frugal (economical). Moreover</w:t>
      </w:r>
      <w:r w:rsidRPr="0B4FDAD2" w:rsidR="1F7166FA">
        <w:rPr>
          <w:rFonts w:cs="Calibri" w:cstheme="minorAscii"/>
          <w:sz w:val="24"/>
          <w:szCs w:val="24"/>
        </w:rPr>
        <w:t>,</w:t>
      </w:r>
      <w:r w:rsidRPr="0B4FDAD2" w:rsidR="1F7166FA">
        <w:rPr>
          <w:rFonts w:cs="Calibri" w:cstheme="minorAscii"/>
          <w:sz w:val="24"/>
          <w:szCs w:val="24"/>
        </w:rPr>
        <w:t xml:space="preserve"> we saw that system 1 sometimes 'deliberately' misleads us </w:t>
      </w:r>
      <w:ins w:author="Meike Robaard" w:date="2022-05-26T15:16:56.65Z" w:id="1420476406">
        <w:r w:rsidRPr="0B4FDAD2" w:rsidR="1F7166FA">
          <w:rPr>
            <w:rFonts w:cs="Calibri" w:cstheme="minorAscii"/>
            <w:sz w:val="24"/>
            <w:szCs w:val="24"/>
          </w:rPr>
          <w:t xml:space="preserve">in order </w:t>
        </w:r>
      </w:ins>
      <w:r w:rsidRPr="0B4FDAD2" w:rsidR="1F7166FA">
        <w:rPr>
          <w:rFonts w:cs="Calibri" w:cstheme="minorAscii"/>
          <w:sz w:val="24"/>
          <w:szCs w:val="24"/>
        </w:rPr>
        <w:t>to</w:t>
      </w:r>
      <w:proofErr w:type="gramEnd"/>
      <w:r w:rsidRPr="0B4FDAD2" w:rsidR="1F7166FA">
        <w:rPr>
          <w:rFonts w:cs="Calibri" w:cstheme="minorAscii"/>
          <w:sz w:val="24"/>
          <w:szCs w:val="24"/>
        </w:rPr>
        <w:t xml:space="preserve"> avoid </w:t>
      </w:r>
      <w:ins w:author="Meike Robaard" w:date="2022-05-26T15:17:07.156Z" w:id="1421296070">
        <w:r w:rsidRPr="0B4FDAD2" w:rsidR="1F7166FA">
          <w:rPr>
            <w:rFonts w:cs="Calibri" w:cstheme="minorAscii"/>
            <w:sz w:val="24"/>
            <w:szCs w:val="24"/>
          </w:rPr>
          <w:t xml:space="preserve">the making of </w:t>
        </w:r>
      </w:ins>
      <w:r w:rsidRPr="0B4FDAD2" w:rsidR="1F7166FA">
        <w:rPr>
          <w:rFonts w:cs="Calibri" w:cstheme="minorAscii"/>
          <w:sz w:val="24"/>
          <w:szCs w:val="24"/>
        </w:rPr>
        <w:t xml:space="preserve">expensive mistakes (error management) and misfires in certain modern contexts (mismatch). On the other hand, we have our slow, </w:t>
      </w:r>
      <w:r w:rsidRPr="0B4FDAD2" w:rsidR="1F7166FA">
        <w:rPr>
          <w:rFonts w:cs="Calibri" w:cstheme="minorAscii"/>
          <w:sz w:val="24"/>
          <w:szCs w:val="24"/>
        </w:rPr>
        <w:t>reflective</w:t>
      </w:r>
      <w:r w:rsidRPr="0B4FDAD2" w:rsidR="1F7166FA">
        <w:rPr>
          <w:rFonts w:cs="Calibri" w:cstheme="minorAscii"/>
          <w:sz w:val="24"/>
          <w:szCs w:val="24"/>
        </w:rPr>
        <w:t xml:space="preserve"> and conscious thinking (system 2) that </w:t>
      </w:r>
      <w:del w:author="Meike Robaard" w:date="2022-05-26T15:17:29.25Z" w:id="804539298">
        <w:r w:rsidRPr="0B4FDAD2" w:rsidDel="1F7166FA">
          <w:rPr>
            <w:rFonts w:cs="Calibri" w:cstheme="minorAscii"/>
            <w:sz w:val="24"/>
            <w:szCs w:val="24"/>
          </w:rPr>
          <w:delText>can</w:delText>
        </w:r>
      </w:del>
      <w:ins w:author="Meike Robaard" w:date="2022-05-26T15:17:30.52Z" w:id="1701988786">
        <w:r w:rsidRPr="0B4FDAD2" w:rsidR="1F7166FA">
          <w:rPr>
            <w:rFonts w:cs="Calibri" w:cstheme="minorAscii"/>
            <w:sz w:val="24"/>
            <w:szCs w:val="24"/>
          </w:rPr>
          <w:t>helps us</w:t>
        </w:r>
      </w:ins>
      <w:r w:rsidRPr="0B4FDAD2" w:rsidR="1F7166FA">
        <w:rPr>
          <w:rFonts w:cs="Calibri" w:cstheme="minorAscii"/>
          <w:sz w:val="24"/>
          <w:szCs w:val="24"/>
        </w:rPr>
        <w:t xml:space="preserve"> critically analyze the output of system 1 and overwrite it if necessary. </w:t>
      </w:r>
      <w:ins w:author="Meike Robaard" w:date="2022-05-26T15:17:44.187Z" w:id="2006640302">
        <w:r w:rsidRPr="0B4FDAD2" w:rsidR="1F7166FA">
          <w:rPr>
            <w:rFonts w:cs="Calibri" w:cstheme="minorAscii"/>
            <w:sz w:val="24"/>
            <w:szCs w:val="24"/>
          </w:rPr>
          <w:t>S</w:t>
        </w:r>
      </w:ins>
      <w:del w:author="Meike Robaard" w:date="2022-05-26T15:17:42.604Z" w:id="1034289257">
        <w:r w:rsidRPr="0B4FDAD2" w:rsidDel="1F7166FA">
          <w:rPr>
            <w:rFonts w:cs="Calibri" w:cstheme="minorAscii"/>
            <w:sz w:val="24"/>
            <w:szCs w:val="24"/>
          </w:rPr>
          <w:delText>But s</w:delText>
        </w:r>
      </w:del>
      <w:proofErr w:type="spellStart"/>
      <w:r w:rsidRPr="0B4FDAD2" w:rsidR="1F7166FA">
        <w:rPr>
          <w:rFonts w:cs="Calibri" w:cstheme="minorAscii"/>
          <w:sz w:val="24"/>
          <w:szCs w:val="24"/>
        </w:rPr>
        <w:t>ystem</w:t>
      </w:r>
      <w:proofErr w:type="spellEnd"/>
      <w:r w:rsidRPr="0B4FDAD2" w:rsidR="1F7166FA">
        <w:rPr>
          <w:rFonts w:cs="Calibri" w:cstheme="minorAscii"/>
          <w:sz w:val="24"/>
          <w:szCs w:val="24"/>
        </w:rPr>
        <w:t xml:space="preserve"> 2</w:t>
      </w:r>
      <w:ins w:author="Meike Robaard" w:date="2022-05-26T15:17:47.922Z" w:id="1439228105">
        <w:r w:rsidRPr="0B4FDAD2" w:rsidR="1F7166FA">
          <w:rPr>
            <w:rFonts w:cs="Calibri" w:cstheme="minorAscii"/>
            <w:sz w:val="24"/>
            <w:szCs w:val="24"/>
          </w:rPr>
          <w:t>, however,</w:t>
        </w:r>
      </w:ins>
      <w:r w:rsidRPr="0B4FDAD2" w:rsidR="1F7166FA">
        <w:rPr>
          <w:rFonts w:cs="Calibri" w:cstheme="minorAscii"/>
          <w:sz w:val="24"/>
          <w:szCs w:val="24"/>
        </w:rPr>
        <w:t xml:space="preserve"> is not infallible</w:t>
      </w:r>
      <w:ins w:author="Meike Robaard" w:date="2022-05-26T15:17:53.878Z" w:id="285777174">
        <w:r w:rsidRPr="0B4FDAD2" w:rsidR="1F7166FA">
          <w:rPr>
            <w:rFonts w:cs="Calibri" w:cstheme="minorAscii"/>
            <w:sz w:val="24"/>
            <w:szCs w:val="24"/>
          </w:rPr>
          <w:t>;</w:t>
        </w:r>
      </w:ins>
      <w:del w:author="Meike Robaard" w:date="2022-05-26T15:17:52.563Z" w:id="1710457727">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6T15:17:56.491Z" w:id="495531878">
        <w:r w:rsidRPr="0B4FDAD2" w:rsidR="1F7166FA">
          <w:rPr>
            <w:rFonts w:cs="Calibri" w:cstheme="minorAscii"/>
            <w:sz w:val="24"/>
            <w:szCs w:val="24"/>
          </w:rPr>
          <w:t>i</w:t>
        </w:r>
      </w:ins>
      <w:del w:author="Meike Robaard" w:date="2022-05-26T15:17:55.998Z" w:id="1326163199">
        <w:r w:rsidRPr="0B4FDAD2" w:rsidDel="1F7166FA">
          <w:rPr>
            <w:rFonts w:cs="Calibri" w:cstheme="minorAscii"/>
            <w:sz w:val="24"/>
            <w:szCs w:val="24"/>
          </w:rPr>
          <w:delText>I</w:delText>
        </w:r>
      </w:del>
      <w:r w:rsidRPr="0B4FDAD2" w:rsidR="1F7166FA">
        <w:rPr>
          <w:rFonts w:cs="Calibri" w:cstheme="minorAscii"/>
          <w:sz w:val="24"/>
          <w:szCs w:val="24"/>
        </w:rPr>
        <w:t xml:space="preserve">t subjects us to a strong confirmation bias - the tendency to be receptive only to confirming information and evidence. Finally, our emotions must </w:t>
      </w:r>
      <w:ins w:author="Meike Robaard" w:date="2022-05-26T15:18:13.629Z" w:id="1855049426">
        <w:r w:rsidRPr="0B4FDAD2" w:rsidR="1F7166FA">
          <w:rPr>
            <w:rFonts w:cs="Calibri" w:cstheme="minorAscii"/>
            <w:sz w:val="24"/>
            <w:szCs w:val="24"/>
          </w:rPr>
          <w:t>also be considered</w:t>
        </w:r>
      </w:ins>
      <w:del w:author="Meike Robaard" w:date="2022-05-26T15:18:09.108Z" w:id="1024576759">
        <w:r w:rsidRPr="0B4FDAD2" w:rsidDel="1F7166FA">
          <w:rPr>
            <w:rFonts w:cs="Calibri" w:cstheme="minorAscii"/>
            <w:sz w:val="24"/>
            <w:szCs w:val="24"/>
          </w:rPr>
          <w:delText xml:space="preserve">be </w:delText>
        </w:r>
        <w:r w:rsidRPr="0B4FDAD2" w:rsidDel="1F7166FA">
          <w:rPr>
            <w:rFonts w:cs="Calibri" w:cstheme="minorAscii"/>
            <w:sz w:val="24"/>
            <w:szCs w:val="24"/>
          </w:rPr>
          <w:delText>taken into accoun</w:delText>
        </w:r>
      </w:del>
      <w:r w:rsidRPr="0B4FDAD2" w:rsidR="1F7166FA">
        <w:rPr>
          <w:rFonts w:cs="Calibri" w:cstheme="minorAscii"/>
          <w:sz w:val="24"/>
          <w:szCs w:val="24"/>
        </w:rPr>
        <w:t>t</w:t>
      </w:r>
      <w:r w:rsidRPr="0B4FDAD2" w:rsidR="1F7166FA">
        <w:rPr>
          <w:rFonts w:cs="Calibri" w:cstheme="minorAscii"/>
          <w:sz w:val="24"/>
          <w:szCs w:val="24"/>
        </w:rPr>
        <w:t xml:space="preserve">. Our thinking can be affected by our feelings. A prominent bias that arises from this is the so-called 'ingroup - outgroup bias': we take on beliefs from within our group </w:t>
      </w:r>
      <w:del w:author="Meike Robaard" w:date="2022-05-26T15:18:29.509Z" w:id="469719254">
        <w:r w:rsidRPr="0B4FDAD2" w:rsidDel="1F7166FA">
          <w:rPr>
            <w:rFonts w:cs="Calibri" w:cstheme="minorAscii"/>
            <w:sz w:val="24"/>
            <w:szCs w:val="24"/>
          </w:rPr>
          <w:delText xml:space="preserve">too </w:delText>
        </w:r>
      </w:del>
      <w:ins w:author="Meike Robaard" w:date="2022-05-26T15:18:31.094Z" w:id="674115032">
        <w:r w:rsidRPr="0B4FDAD2" w:rsidR="1F7166FA">
          <w:rPr>
            <w:rFonts w:cs="Calibri" w:cstheme="minorAscii"/>
            <w:sz w:val="24"/>
            <w:szCs w:val="24"/>
          </w:rPr>
          <w:t xml:space="preserve">rather </w:t>
        </w:r>
      </w:ins>
      <w:r w:rsidRPr="0B4FDAD2" w:rsidR="1F7166FA">
        <w:rPr>
          <w:rFonts w:cs="Calibri" w:cstheme="minorAscii"/>
          <w:sz w:val="24"/>
          <w:szCs w:val="24"/>
        </w:rPr>
        <w:t xml:space="preserve">easily (and mistrust sources outside the group). These systematic and (human) </w:t>
      </w:r>
      <w:del w:author="Meike Robaard" w:date="2022-05-26T15:18:41.704Z" w:id="1581889812">
        <w:r w:rsidRPr="0B4FDAD2" w:rsidDel="1F7166FA">
          <w:rPr>
            <w:rFonts w:cs="Calibri" w:cstheme="minorAscii"/>
            <w:sz w:val="24"/>
            <w:szCs w:val="24"/>
          </w:rPr>
          <w:delText>universal</w:delText>
        </w:r>
      </w:del>
      <w:r w:rsidRPr="0B4FDAD2" w:rsidR="1F7166FA">
        <w:rPr>
          <w:rFonts w:cs="Calibri" w:cstheme="minorAscii"/>
          <w:sz w:val="24"/>
          <w:szCs w:val="24"/>
        </w:rPr>
        <w:t xml:space="preserve"> 'biases' underlie </w:t>
      </w:r>
      <w:ins w:author="Meike Robaard" w:date="2022-05-26T15:19:18.602Z" w:id="1061793961">
        <w:r w:rsidRPr="0B4FDAD2" w:rsidR="1F7166FA">
          <w:rPr>
            <w:rFonts w:cs="Calibri" w:cstheme="minorAscii"/>
            <w:sz w:val="24"/>
            <w:szCs w:val="24"/>
          </w:rPr>
          <w:t>forms</w:t>
        </w:r>
      </w:ins>
      <w:del w:author="Meike Robaard" w:date="2022-05-26T15:19:15.74Z" w:id="122372355">
        <w:r w:rsidRPr="0B4FDAD2" w:rsidDel="1F7166FA">
          <w:rPr>
            <w:rFonts w:cs="Calibri" w:cstheme="minorAscii"/>
            <w:sz w:val="24"/>
            <w:szCs w:val="24"/>
          </w:rPr>
          <w:delText xml:space="preserve">domains </w:delText>
        </w:r>
      </w:del>
      <w:r w:rsidRPr="0B4FDAD2" w:rsidR="1F7166FA">
        <w:rPr>
          <w:rFonts w:cs="Calibri" w:cstheme="minorAscii"/>
          <w:sz w:val="24"/>
          <w:szCs w:val="24"/>
        </w:rPr>
        <w:t>of irrationality</w:t>
      </w:r>
      <w:r w:rsidRPr="0B4FDAD2" w:rsidR="2D205870">
        <w:rPr>
          <w:rFonts w:cs="Calibri" w:cstheme="minorAscii"/>
          <w:sz w:val="24"/>
          <w:szCs w:val="24"/>
        </w:rPr>
        <w:t xml:space="preserve"> or illusions</w:t>
      </w:r>
      <w:r w:rsidRPr="0B4FDAD2" w:rsidR="1F7166FA">
        <w:rPr>
          <w:rFonts w:cs="Calibri" w:cstheme="minorAscii"/>
          <w:sz w:val="24"/>
          <w:szCs w:val="24"/>
        </w:rPr>
        <w:t xml:space="preserve">: sets of </w:t>
      </w:r>
      <w:r w:rsidRPr="0B4FDAD2" w:rsidR="2D205870">
        <w:rPr>
          <w:rFonts w:cs="Calibri" w:cstheme="minorAscii"/>
          <w:sz w:val="24"/>
          <w:szCs w:val="24"/>
        </w:rPr>
        <w:t xml:space="preserve">commonly held </w:t>
      </w:r>
      <w:r w:rsidRPr="0B4FDAD2" w:rsidR="1F7166FA">
        <w:rPr>
          <w:rFonts w:cs="Calibri" w:cstheme="minorAscii"/>
          <w:sz w:val="24"/>
          <w:szCs w:val="24"/>
        </w:rPr>
        <w:t xml:space="preserve">beliefs that misrepresent reality. In this </w:t>
      </w:r>
      <w:r w:rsidRPr="0B4FDAD2" w:rsidR="6FB31D42">
        <w:rPr>
          <w:rFonts w:cs="Calibri" w:cstheme="minorAscii"/>
          <w:sz w:val="24"/>
          <w:szCs w:val="24"/>
        </w:rPr>
        <w:t>chapter</w:t>
      </w:r>
      <w:ins w:author="Meike Robaard" w:date="2022-05-26T15:19:30.95Z" w:id="1718756170">
        <w:r w:rsidRPr="0B4FDAD2" w:rsidR="6FB31D42">
          <w:rPr>
            <w:rFonts w:cs="Calibri" w:cstheme="minorAscii"/>
            <w:sz w:val="24"/>
            <w:szCs w:val="24"/>
          </w:rPr>
          <w:t>,</w:t>
        </w:r>
      </w:ins>
      <w:r w:rsidRPr="0B4FDAD2" w:rsidR="1F7166FA">
        <w:rPr>
          <w:rFonts w:cs="Calibri" w:cstheme="minorAscii"/>
          <w:sz w:val="24"/>
          <w:szCs w:val="24"/>
        </w:rPr>
        <w:t xml:space="preserve"> we look </w:t>
      </w:r>
      <w:ins w:author="Meike Robaard" w:date="2022-05-26T15:19:38.465Z" w:id="1485628077">
        <w:r w:rsidRPr="0B4FDAD2" w:rsidR="1F7166FA">
          <w:rPr>
            <w:rFonts w:cs="Calibri" w:cstheme="minorAscii"/>
            <w:sz w:val="24"/>
            <w:szCs w:val="24"/>
          </w:rPr>
          <w:t xml:space="preserve">more closely </w:t>
        </w:r>
      </w:ins>
      <w:r w:rsidRPr="0B4FDAD2" w:rsidR="1F7166FA">
        <w:rPr>
          <w:rFonts w:cs="Calibri" w:cstheme="minorAscii"/>
          <w:sz w:val="24"/>
          <w:szCs w:val="24"/>
        </w:rPr>
        <w:t>at these domains.</w:t>
      </w:r>
    </w:p>
    <w:p w:rsidR="00711E6D" w:rsidP="00DD5F17" w:rsidRDefault="00711E6D" w14:paraId="016F9406" w14:textId="77777777">
      <w:pPr>
        <w:spacing w:line="360" w:lineRule="auto"/>
        <w:rPr>
          <w:rFonts w:cstheme="minorHAnsi"/>
          <w:sz w:val="24"/>
          <w:szCs w:val="24"/>
        </w:rPr>
      </w:pPr>
    </w:p>
    <w:p w:rsidR="00711E6D" w:rsidP="0B4FDAD2" w:rsidRDefault="00711E6D" w14:paraId="308E6D64" w14:textId="2DD8CBB7">
      <w:pPr>
        <w:spacing w:line="360" w:lineRule="auto"/>
        <w:rPr>
          <w:rFonts w:cs="Calibri" w:cstheme="minorAscii"/>
          <w:b w:val="1"/>
          <w:bCs w:val="1"/>
          <w:sz w:val="24"/>
          <w:szCs w:val="24"/>
        </w:rPr>
      </w:pPr>
      <w:r w:rsidRPr="0B4FDAD2" w:rsidR="1F7166FA">
        <w:rPr>
          <w:rFonts w:cs="Calibri" w:cstheme="minorAscii"/>
          <w:b w:val="1"/>
          <w:bCs w:val="1"/>
          <w:sz w:val="24"/>
          <w:szCs w:val="24"/>
        </w:rPr>
        <w:t xml:space="preserve">Superstition, </w:t>
      </w:r>
      <w:ins w:author="Meike Robaard" w:date="2022-05-26T15:19:48.371Z" w:id="2072561870">
        <w:r w:rsidRPr="0B4FDAD2" w:rsidR="1F7166FA">
          <w:rPr>
            <w:rFonts w:cs="Calibri" w:cstheme="minorAscii"/>
            <w:b w:val="1"/>
            <w:bCs w:val="1"/>
            <w:sz w:val="24"/>
            <w:szCs w:val="24"/>
          </w:rPr>
          <w:t>H</w:t>
        </w:r>
      </w:ins>
      <w:del w:author="Meike Robaard" w:date="2022-05-26T15:19:44.449Z" w:id="375152609">
        <w:r w:rsidRPr="0B4FDAD2" w:rsidDel="1F7166FA">
          <w:rPr>
            <w:rFonts w:cs="Calibri" w:cstheme="minorAscii"/>
            <w:b w:val="1"/>
            <w:bCs w:val="1"/>
            <w:sz w:val="24"/>
            <w:szCs w:val="24"/>
          </w:rPr>
          <w:delText>h</w:delText>
        </w:r>
      </w:del>
      <w:proofErr w:type="spellStart"/>
      <w:r w:rsidRPr="0B4FDAD2" w:rsidR="1F7166FA">
        <w:rPr>
          <w:rFonts w:cs="Calibri" w:cstheme="minorAscii"/>
          <w:b w:val="1"/>
          <w:bCs w:val="1"/>
          <w:sz w:val="24"/>
          <w:szCs w:val="24"/>
        </w:rPr>
        <w:t>oroscopes</w:t>
      </w:r>
      <w:proofErr w:type="spellEnd"/>
      <w:ins w:author="Meike Robaard" w:date="2022-05-26T15:19:42.354Z" w:id="1297666649">
        <w:r w:rsidRPr="0B4FDAD2" w:rsidR="1F7166FA">
          <w:rPr>
            <w:rFonts w:cs="Calibri" w:cstheme="minorAscii"/>
            <w:b w:val="1"/>
            <w:bCs w:val="1"/>
            <w:sz w:val="24"/>
            <w:szCs w:val="24"/>
          </w:rPr>
          <w:t>,</w:t>
        </w:r>
      </w:ins>
      <w:r w:rsidRPr="0B4FDAD2" w:rsidR="1F7166FA">
        <w:rPr>
          <w:rFonts w:cs="Calibri" w:cstheme="minorAscii"/>
          <w:b w:val="1"/>
          <w:bCs w:val="1"/>
          <w:sz w:val="24"/>
          <w:szCs w:val="24"/>
        </w:rPr>
        <w:t xml:space="preserve"> and </w:t>
      </w:r>
      <w:ins w:author="Meike Robaard" w:date="2022-05-26T15:19:50.734Z" w:id="1127397471">
        <w:r w:rsidRPr="0B4FDAD2" w:rsidR="1F7166FA">
          <w:rPr>
            <w:rFonts w:cs="Calibri" w:cstheme="minorAscii"/>
            <w:b w:val="1"/>
            <w:bCs w:val="1"/>
            <w:sz w:val="24"/>
            <w:szCs w:val="24"/>
          </w:rPr>
          <w:t>P</w:t>
        </w:r>
      </w:ins>
      <w:del w:author="Meike Robaard" w:date="2022-05-26T15:19:50.374Z" w:id="1884756369">
        <w:r w:rsidRPr="0B4FDAD2" w:rsidDel="1F7166FA">
          <w:rPr>
            <w:rFonts w:cs="Calibri" w:cstheme="minorAscii"/>
            <w:b w:val="1"/>
            <w:bCs w:val="1"/>
            <w:sz w:val="24"/>
            <w:szCs w:val="24"/>
          </w:rPr>
          <w:delText>p</w:delText>
        </w:r>
      </w:del>
      <w:proofErr w:type="spellStart"/>
      <w:r w:rsidRPr="0B4FDAD2" w:rsidR="1F7166FA">
        <w:rPr>
          <w:rFonts w:cs="Calibri" w:cstheme="minorAscii"/>
          <w:b w:val="1"/>
          <w:bCs w:val="1"/>
          <w:sz w:val="24"/>
          <w:szCs w:val="24"/>
        </w:rPr>
        <w:t>alm</w:t>
      </w:r>
      <w:proofErr w:type="spellEnd"/>
      <w:r w:rsidRPr="0B4FDAD2" w:rsidR="1F7166FA">
        <w:rPr>
          <w:rFonts w:cs="Calibri" w:cstheme="minorAscii"/>
          <w:b w:val="1"/>
          <w:bCs w:val="1"/>
          <w:sz w:val="24"/>
          <w:szCs w:val="24"/>
        </w:rPr>
        <w:t xml:space="preserve"> </w:t>
      </w:r>
      <w:ins w:author="Meike Robaard" w:date="2022-05-26T15:19:53.296Z" w:id="215889177">
        <w:r w:rsidRPr="0B4FDAD2" w:rsidR="1F7166FA">
          <w:rPr>
            <w:rFonts w:cs="Calibri" w:cstheme="minorAscii"/>
            <w:b w:val="1"/>
            <w:bCs w:val="1"/>
            <w:sz w:val="24"/>
            <w:szCs w:val="24"/>
          </w:rPr>
          <w:t>R</w:t>
        </w:r>
      </w:ins>
      <w:del w:author="Meike Robaard" w:date="2022-05-26T15:19:52.685Z" w:id="886297904">
        <w:r w:rsidRPr="0B4FDAD2" w:rsidDel="1F7166FA">
          <w:rPr>
            <w:rFonts w:cs="Calibri" w:cstheme="minorAscii"/>
            <w:b w:val="1"/>
            <w:bCs w:val="1"/>
            <w:sz w:val="24"/>
            <w:szCs w:val="24"/>
          </w:rPr>
          <w:delText>r</w:delText>
        </w:r>
      </w:del>
      <w:r w:rsidRPr="0B4FDAD2" w:rsidR="1F7166FA">
        <w:rPr>
          <w:rFonts w:cs="Calibri" w:cstheme="minorAscii"/>
          <w:b w:val="1"/>
          <w:bCs w:val="1"/>
          <w:sz w:val="24"/>
          <w:szCs w:val="24"/>
        </w:rPr>
        <w:t>eading</w:t>
      </w:r>
    </w:p>
    <w:p w:rsidRPr="00EA1F49" w:rsidR="00711E6D" w:rsidP="00DD5F17" w:rsidRDefault="00711E6D" w14:paraId="63076C8B" w14:textId="77777777">
      <w:pPr>
        <w:spacing w:line="360" w:lineRule="auto"/>
        <w:rPr>
          <w:rFonts w:cstheme="minorHAnsi"/>
          <w:b/>
          <w:bCs/>
          <w:sz w:val="24"/>
          <w:szCs w:val="24"/>
        </w:rPr>
      </w:pPr>
    </w:p>
    <w:p w:rsidR="00711E6D" w:rsidP="0B4FDAD2" w:rsidRDefault="00711E6D" w14:paraId="2EDC0652" w14:textId="0DED240D">
      <w:pPr>
        <w:spacing w:line="360" w:lineRule="auto"/>
        <w:rPr>
          <w:rFonts w:cs="Calibri" w:cstheme="minorAscii"/>
          <w:sz w:val="24"/>
          <w:szCs w:val="24"/>
        </w:rPr>
      </w:pPr>
      <w:r w:rsidRPr="0B4FDAD2" w:rsidR="1F7166FA">
        <w:rPr>
          <w:rFonts w:cs="Calibri" w:cstheme="minorAscii"/>
          <w:sz w:val="24"/>
          <w:szCs w:val="24"/>
        </w:rPr>
        <w:t>A</w:t>
      </w:r>
      <w:ins w:author="Meike Robaard" w:date="2022-05-26T15:20:12.659Z" w:id="403622711">
        <w:r w:rsidRPr="0B4FDAD2" w:rsidR="1F7166FA">
          <w:rPr>
            <w:rFonts w:cs="Calibri" w:cstheme="minorAscii"/>
            <w:sz w:val="24"/>
            <w:szCs w:val="24"/>
          </w:rPr>
          <w:t>n</w:t>
        </w:r>
      </w:ins>
      <w:r w:rsidRPr="0B4FDAD2" w:rsidR="1F7166FA">
        <w:rPr>
          <w:rFonts w:cs="Calibri" w:cstheme="minorAscii"/>
          <w:sz w:val="24"/>
          <w:szCs w:val="24"/>
        </w:rPr>
        <w:t xml:space="preserve"> </w:t>
      </w:r>
      <w:del w:author="Meike Robaard" w:date="2022-05-26T15:20:09.471Z" w:id="542139147">
        <w:r w:rsidRPr="0B4FDAD2" w:rsidDel="1F7166FA">
          <w:rPr>
            <w:rFonts w:cs="Calibri" w:cstheme="minorAscii"/>
            <w:sz w:val="24"/>
            <w:szCs w:val="24"/>
          </w:rPr>
          <w:delText>first</w:delText>
        </w:r>
      </w:del>
      <w:r w:rsidRPr="0B4FDAD2" w:rsidR="1F7166FA">
        <w:rPr>
          <w:rFonts w:cs="Calibri" w:cstheme="minorAscii"/>
          <w:sz w:val="24"/>
          <w:szCs w:val="24"/>
        </w:rPr>
        <w:t xml:space="preserve"> important </w:t>
      </w:r>
      <w:ins w:author="Meike Robaard" w:date="2022-05-26T15:20:07.211Z" w:id="339109173">
        <w:r w:rsidRPr="0B4FDAD2" w:rsidR="1F7166FA">
          <w:rPr>
            <w:rFonts w:cs="Calibri" w:cstheme="minorAscii"/>
            <w:sz w:val="24"/>
            <w:szCs w:val="24"/>
          </w:rPr>
          <w:t xml:space="preserve">primary </w:t>
        </w:r>
      </w:ins>
      <w:r w:rsidRPr="0B4FDAD2" w:rsidR="1F7166FA">
        <w:rPr>
          <w:rFonts w:cs="Calibri" w:cstheme="minorAscii"/>
          <w:sz w:val="24"/>
          <w:szCs w:val="24"/>
        </w:rPr>
        <w:t xml:space="preserve">source of irrationality is our 'over perception' of causal relations. As </w:t>
      </w:r>
      <w:r w:rsidRPr="0B4FDAD2" w:rsidR="2D205870">
        <w:rPr>
          <w:rFonts w:cs="Calibri" w:cstheme="minorAscii"/>
          <w:sz w:val="24"/>
          <w:szCs w:val="24"/>
        </w:rPr>
        <w:t>explained</w:t>
      </w:r>
      <w:r w:rsidRPr="0B4FDAD2" w:rsidR="1F7166FA">
        <w:rPr>
          <w:rFonts w:cs="Calibri" w:cstheme="minorAscii"/>
          <w:sz w:val="24"/>
          <w:szCs w:val="24"/>
        </w:rPr>
        <w:t xml:space="preserve"> in the previous </w:t>
      </w:r>
      <w:r w:rsidRPr="0B4FDAD2" w:rsidR="6FB31D42">
        <w:rPr>
          <w:rFonts w:cs="Calibri" w:cstheme="minorAscii"/>
          <w:sz w:val="24"/>
          <w:szCs w:val="24"/>
        </w:rPr>
        <w:t>chapter</w:t>
      </w:r>
      <w:r w:rsidRPr="0B4FDAD2" w:rsidR="1F7166FA">
        <w:rPr>
          <w:rFonts w:cs="Calibri" w:cstheme="minorAscii"/>
          <w:sz w:val="24"/>
          <w:szCs w:val="24"/>
        </w:rPr>
        <w:t xml:space="preserve">, it was generally less </w:t>
      </w:r>
      <w:ins w:author="Meike Robaard" w:date="2022-05-26T15:20:31.393Z" w:id="680497369">
        <w:r w:rsidRPr="0B4FDAD2" w:rsidR="1F7166FA">
          <w:rPr>
            <w:rFonts w:cs="Calibri" w:cstheme="minorAscii"/>
            <w:sz w:val="24"/>
            <w:szCs w:val="24"/>
          </w:rPr>
          <w:t>grave</w:t>
        </w:r>
      </w:ins>
      <w:del w:author="Meike Robaard" w:date="2022-05-26T15:20:29.511Z" w:id="1992998868">
        <w:r w:rsidRPr="0B4FDAD2" w:rsidDel="1F7166FA">
          <w:rPr>
            <w:rFonts w:cs="Calibri" w:cstheme="minorAscii"/>
            <w:sz w:val="24"/>
            <w:szCs w:val="24"/>
          </w:rPr>
          <w:delText>serious</w:delText>
        </w:r>
      </w:del>
      <w:r w:rsidRPr="0B4FDAD2" w:rsidR="1F7166FA">
        <w:rPr>
          <w:rFonts w:cs="Calibri" w:cstheme="minorAscii"/>
          <w:sz w:val="24"/>
          <w:szCs w:val="24"/>
        </w:rPr>
        <w:t xml:space="preserve"> of a mistake for our ancestors to see causal relations that were not </w:t>
      </w:r>
      <w:ins w:author="Meike Robaard" w:date="2022-05-26T15:20:47.158Z" w:id="1027063589">
        <w:r w:rsidRPr="0B4FDAD2" w:rsidR="1F7166FA">
          <w:rPr>
            <w:rFonts w:cs="Calibri" w:cstheme="minorAscii"/>
            <w:sz w:val="24"/>
            <w:szCs w:val="24"/>
          </w:rPr>
          <w:t xml:space="preserve">actually </w:t>
        </w:r>
      </w:ins>
      <w:r w:rsidRPr="0B4FDAD2" w:rsidR="1F7166FA">
        <w:rPr>
          <w:rFonts w:cs="Calibri" w:cstheme="minorAscii"/>
          <w:sz w:val="24"/>
          <w:szCs w:val="24"/>
        </w:rPr>
        <w:t xml:space="preserve">there, </w:t>
      </w:r>
      <w:ins w:author="Meike Robaard" w:date="2022-05-26T15:21:12.809Z" w:id="2044725368">
        <w:r w:rsidRPr="0B4FDAD2" w:rsidR="1F7166FA">
          <w:rPr>
            <w:rFonts w:cs="Calibri" w:cstheme="minorAscii"/>
            <w:sz w:val="24"/>
            <w:szCs w:val="24"/>
          </w:rPr>
          <w:t xml:space="preserve">rather </w:t>
        </w:r>
      </w:ins>
      <w:r w:rsidRPr="0B4FDAD2" w:rsidR="1F7166FA">
        <w:rPr>
          <w:rFonts w:cs="Calibri" w:cstheme="minorAscii"/>
          <w:sz w:val="24"/>
          <w:szCs w:val="24"/>
        </w:rPr>
        <w:t xml:space="preserve">than </w:t>
      </w:r>
      <w:del w:author="Meike Robaard" w:date="2022-05-26T15:21:33.755Z" w:id="2045012491">
        <w:r w:rsidRPr="0B4FDAD2" w:rsidDel="1F7166FA">
          <w:rPr>
            <w:rFonts w:cs="Calibri" w:cstheme="minorAscii"/>
            <w:sz w:val="24"/>
            <w:szCs w:val="24"/>
          </w:rPr>
          <w:delText xml:space="preserve">to </w:delText>
        </w:r>
      </w:del>
      <w:ins w:author="Meike Robaard" w:date="2022-05-26T15:21:35.459Z" w:id="1563744814">
        <w:r w:rsidRPr="0B4FDAD2" w:rsidR="1F7166FA">
          <w:rPr>
            <w:rFonts w:cs="Calibri" w:cstheme="minorAscii"/>
            <w:sz w:val="24"/>
            <w:szCs w:val="24"/>
          </w:rPr>
          <w:t xml:space="preserve">the </w:t>
        </w:r>
      </w:ins>
      <w:r w:rsidRPr="0B4FDAD2" w:rsidR="1F7166FA">
        <w:rPr>
          <w:rFonts w:cs="Calibri" w:cstheme="minorAscii"/>
          <w:sz w:val="24"/>
          <w:szCs w:val="24"/>
        </w:rPr>
        <w:t>fail</w:t>
      </w:r>
      <w:ins w:author="Meike Robaard" w:date="2022-05-26T15:21:37.109Z" w:id="28046358">
        <w:r w:rsidRPr="0B4FDAD2" w:rsidR="1F7166FA">
          <w:rPr>
            <w:rFonts w:cs="Calibri" w:cstheme="minorAscii"/>
            <w:sz w:val="24"/>
            <w:szCs w:val="24"/>
          </w:rPr>
          <w:t>ure</w:t>
        </w:r>
      </w:ins>
      <w:r w:rsidRPr="0B4FDAD2" w:rsidR="1F7166FA">
        <w:rPr>
          <w:rFonts w:cs="Calibri" w:cstheme="minorAscii"/>
          <w:sz w:val="24"/>
          <w:szCs w:val="24"/>
        </w:rPr>
        <w:t xml:space="preserve"> to detect causal relations. </w:t>
      </w:r>
      <w:del w:author="Meike Robaard" w:date="2022-05-26T15:21:46.736Z" w:id="831763331">
        <w:r w:rsidRPr="0B4FDAD2" w:rsidDel="1F7166FA">
          <w:rPr>
            <w:rFonts w:cs="Calibri" w:cstheme="minorAscii"/>
            <w:sz w:val="24"/>
            <w:szCs w:val="24"/>
          </w:rPr>
          <w:delText>As a result,</w:delText>
        </w:r>
      </w:del>
      <w:ins w:author="Meike Robaard" w:date="2022-05-26T15:21:54.124Z" w:id="1237062384">
        <w:r w:rsidRPr="0B4FDAD2" w:rsidR="1F7166FA">
          <w:rPr>
            <w:rFonts w:cs="Calibri" w:cstheme="minorAscii"/>
            <w:sz w:val="24"/>
            <w:szCs w:val="24"/>
          </w:rPr>
          <w:t>To that end,</w:t>
        </w:r>
      </w:ins>
      <w:r w:rsidRPr="0B4FDAD2" w:rsidR="1F7166FA">
        <w:rPr>
          <w:rFonts w:cs="Calibri" w:cstheme="minorAscii"/>
          <w:sz w:val="24"/>
          <w:szCs w:val="24"/>
        </w:rPr>
        <w:t xml:space="preserve"> natural selection has equipped us with a mind that is prone to over-detect causal relations (to make sure we </w:t>
      </w:r>
      <w:ins w:author="Meike Robaard" w:date="2022-05-26T15:22:31.024Z" w:id="1296687804">
        <w:r w:rsidRPr="0B4FDAD2" w:rsidR="1F7166FA">
          <w:rPr>
            <w:rFonts w:cs="Calibri" w:cstheme="minorAscii"/>
            <w:sz w:val="24"/>
            <w:szCs w:val="24"/>
          </w:rPr>
          <w:t>do not</w:t>
        </w:r>
      </w:ins>
      <w:del w:author="Meike Robaard" w:date="2022-05-26T15:22:28.538Z" w:id="820206421">
        <w:r w:rsidRPr="0B4FDAD2" w:rsidDel="1F7166FA">
          <w:rPr>
            <w:rFonts w:cs="Calibri" w:cstheme="minorAscii"/>
            <w:sz w:val="24"/>
            <w:szCs w:val="24"/>
          </w:rPr>
          <w:delText>wouldn’t</w:delText>
        </w:r>
      </w:del>
      <w:r w:rsidRPr="0B4FDAD2" w:rsidR="1F7166FA">
        <w:rPr>
          <w:rFonts w:cs="Calibri" w:cstheme="minorAscii"/>
          <w:sz w:val="24"/>
          <w:szCs w:val="24"/>
        </w:rPr>
        <w:t xml:space="preserve"> </w:t>
      </w:r>
      <w:ins w:author="Meike Robaard" w:date="2022-05-26T15:22:38.676Z" w:id="1354126218">
        <w:r w:rsidRPr="0B4FDAD2" w:rsidR="1F7166FA">
          <w:rPr>
            <w:rFonts w:cs="Calibri" w:cstheme="minorAscii"/>
            <w:sz w:val="24"/>
            <w:szCs w:val="24"/>
          </w:rPr>
          <w:t>overlook</w:t>
        </w:r>
      </w:ins>
      <w:del w:author="Meike Robaard" w:date="2022-05-26T15:22:36.368Z" w:id="613430358">
        <w:r w:rsidRPr="0B4FDAD2" w:rsidDel="1F7166FA">
          <w:rPr>
            <w:rFonts w:cs="Calibri" w:cstheme="minorAscii"/>
            <w:sz w:val="24"/>
            <w:szCs w:val="24"/>
          </w:rPr>
          <w:delText>miss</w:delText>
        </w:r>
      </w:del>
      <w:r w:rsidRPr="0B4FDAD2" w:rsidR="1F7166FA">
        <w:rPr>
          <w:rFonts w:cs="Calibri" w:cstheme="minorAscii"/>
          <w:sz w:val="24"/>
          <w:szCs w:val="24"/>
        </w:rPr>
        <w:t xml:space="preserve"> any).</w:t>
      </w:r>
    </w:p>
    <w:p w:rsidRPr="00DD5F17" w:rsidR="00711E6D" w:rsidP="00DD5F17" w:rsidRDefault="00711E6D" w14:paraId="49EB56A6" w14:textId="77777777">
      <w:pPr>
        <w:spacing w:line="360" w:lineRule="auto"/>
        <w:rPr>
          <w:rFonts w:cstheme="minorHAnsi"/>
          <w:sz w:val="24"/>
          <w:szCs w:val="24"/>
        </w:rPr>
      </w:pPr>
    </w:p>
    <w:p w:rsidR="00781D89" w:rsidP="0B4FDAD2" w:rsidRDefault="00711E6D" w14:paraId="3CF63966" w14:textId="0328277F">
      <w:pPr>
        <w:spacing w:line="360" w:lineRule="auto"/>
        <w:rPr>
          <w:rFonts w:cs="Calibri" w:cstheme="minorAscii"/>
          <w:sz w:val="24"/>
          <w:szCs w:val="24"/>
        </w:rPr>
      </w:pPr>
      <w:r w:rsidRPr="0B4FDAD2" w:rsidR="1F7166FA">
        <w:rPr>
          <w:rFonts w:cs="Calibri" w:cstheme="minorAscii"/>
          <w:sz w:val="24"/>
          <w:szCs w:val="24"/>
        </w:rPr>
        <w:t xml:space="preserve">This bias leads to superstition. Superstition arises because we </w:t>
      </w:r>
      <w:r w:rsidRPr="0B4FDAD2" w:rsidR="1702A2A7">
        <w:rPr>
          <w:rFonts w:cs="Calibri" w:cstheme="minorAscii"/>
          <w:sz w:val="24"/>
          <w:szCs w:val="24"/>
        </w:rPr>
        <w:t xml:space="preserve">think we </w:t>
      </w:r>
      <w:del w:author="Meike Robaard" w:date="2022-05-26T15:23:02.083Z" w:id="1305863350">
        <w:r w:rsidRPr="0B4FDAD2" w:rsidDel="1F7166FA">
          <w:rPr>
            <w:rFonts w:cs="Calibri" w:cstheme="minorAscii"/>
            <w:sz w:val="24"/>
            <w:szCs w:val="24"/>
          </w:rPr>
          <w:delText>perceive</w:delText>
        </w:r>
      </w:del>
      <w:ins w:author="Meike Robaard" w:date="2022-05-26T15:23:07.319Z" w:id="2094526201">
        <w:r w:rsidRPr="0B4FDAD2" w:rsidR="1F7166FA">
          <w:rPr>
            <w:rFonts w:cs="Calibri" w:cstheme="minorAscii"/>
            <w:sz w:val="24"/>
            <w:szCs w:val="24"/>
          </w:rPr>
          <w:t>are witnessing</w:t>
        </w:r>
      </w:ins>
      <w:r w:rsidRPr="0B4FDAD2" w:rsidR="1F7166FA">
        <w:rPr>
          <w:rFonts w:cs="Calibri" w:cstheme="minorAscii"/>
          <w:sz w:val="24"/>
          <w:szCs w:val="24"/>
        </w:rPr>
        <w:t xml:space="preserve"> all kinds of patterns and relations that are</w:t>
      </w:r>
      <w:ins w:author="Meike Robaard" w:date="2022-05-26T15:23:17.505Z" w:id="118515820">
        <w:r w:rsidRPr="0B4FDAD2" w:rsidR="1F7166FA">
          <w:rPr>
            <w:rFonts w:cs="Calibri" w:cstheme="minorAscii"/>
            <w:sz w:val="24"/>
            <w:szCs w:val="24"/>
          </w:rPr>
          <w:t xml:space="preserve"> not really</w:t>
        </w:r>
      </w:ins>
      <w:del w:author="Meike Robaard" w:date="2022-05-26T15:23:11.153Z" w:id="279642701">
        <w:r w:rsidRPr="0B4FDAD2" w:rsidDel="1F7166FA">
          <w:rPr>
            <w:rFonts w:cs="Calibri" w:cstheme="minorAscii"/>
            <w:sz w:val="24"/>
            <w:szCs w:val="24"/>
          </w:rPr>
          <w:delText xml:space="preserve">n’t </w:delText>
        </w:r>
      </w:del>
      <w:r w:rsidRPr="0B4FDAD2" w:rsidR="1F7166FA">
        <w:rPr>
          <w:rFonts w:cs="Calibri" w:cstheme="minorAscii"/>
          <w:sz w:val="24"/>
          <w:szCs w:val="24"/>
        </w:rPr>
        <w:t>there. Horoscopes establish links between the position</w:t>
      </w:r>
      <w:ins w:author="Meike Robaard" w:date="2022-05-26T15:23:28.155Z" w:id="98569582">
        <w:r w:rsidRPr="0B4FDAD2" w:rsidR="1F7166FA">
          <w:rPr>
            <w:rFonts w:cs="Calibri" w:cstheme="minorAscii"/>
            <w:sz w:val="24"/>
            <w:szCs w:val="24"/>
          </w:rPr>
          <w:t>s</w:t>
        </w:r>
      </w:ins>
      <w:r w:rsidRPr="0B4FDAD2" w:rsidR="1F7166FA">
        <w:rPr>
          <w:rFonts w:cs="Calibri" w:cstheme="minorAscii"/>
          <w:sz w:val="24"/>
          <w:szCs w:val="24"/>
        </w:rPr>
        <w:t xml:space="preserve"> of celestial bodies and our personal experiences here on earth, </w:t>
      </w:r>
      <w:ins w:author="Meike Robaard" w:date="2022-05-26T15:23:43.502Z" w:id="336209963">
        <w:r w:rsidRPr="0B4FDAD2" w:rsidR="1F7166FA">
          <w:rPr>
            <w:rFonts w:cs="Calibri" w:cstheme="minorAscii"/>
            <w:sz w:val="24"/>
            <w:szCs w:val="24"/>
          </w:rPr>
          <w:t xml:space="preserve">and </w:t>
        </w:r>
      </w:ins>
      <w:r w:rsidRPr="0B4FDAD2" w:rsidR="1F7166FA">
        <w:rPr>
          <w:rFonts w:cs="Calibri" w:cstheme="minorAscii"/>
          <w:sz w:val="24"/>
          <w:szCs w:val="24"/>
        </w:rPr>
        <w:t xml:space="preserve">psychics </w:t>
      </w:r>
      <w:del w:author="Meike Robaard" w:date="2022-05-26T15:25:37.962Z" w:id="1479896817">
        <w:r w:rsidRPr="0B4FDAD2" w:rsidDel="1F7166FA">
          <w:rPr>
            <w:rFonts w:cs="Calibri" w:cstheme="minorAscii"/>
            <w:sz w:val="24"/>
            <w:szCs w:val="24"/>
          </w:rPr>
          <w:delText>make</w:delText>
        </w:r>
      </w:del>
      <w:ins w:author="Meike Robaard" w:date="2022-05-26T15:25:38.478Z" w:id="1795051995">
        <w:r w:rsidRPr="0B4FDAD2" w:rsidR="1F7166FA">
          <w:rPr>
            <w:rFonts w:cs="Calibri" w:cstheme="minorAscii"/>
            <w:sz w:val="24"/>
            <w:szCs w:val="24"/>
          </w:rPr>
          <w:t>draw</w:t>
        </w:r>
      </w:ins>
      <w:r w:rsidRPr="0B4FDAD2" w:rsidR="1F7166FA">
        <w:rPr>
          <w:rFonts w:cs="Calibri" w:cstheme="minorAscii"/>
          <w:sz w:val="24"/>
          <w:szCs w:val="24"/>
        </w:rPr>
        <w:t xml:space="preserve"> </w:t>
      </w:r>
      <w:ins w:author="Meike Robaard" w:date="2022-05-26T15:25:45.322Z" w:id="1663990078">
        <w:r w:rsidRPr="0B4FDAD2" w:rsidR="1F7166FA">
          <w:rPr>
            <w:rFonts w:cs="Calibri" w:cstheme="minorAscii"/>
            <w:sz w:val="24"/>
            <w:szCs w:val="24"/>
          </w:rPr>
          <w:t>parallels</w:t>
        </w:r>
      </w:ins>
      <w:del w:author="Meike Robaard" w:date="2022-05-26T15:25:41.142Z" w:id="936842310">
        <w:r w:rsidRPr="0B4FDAD2" w:rsidDel="1F7166FA">
          <w:rPr>
            <w:rFonts w:cs="Calibri" w:cstheme="minorAscii"/>
            <w:sz w:val="24"/>
            <w:szCs w:val="24"/>
          </w:rPr>
          <w:delText>connections</w:delText>
        </w:r>
      </w:del>
      <w:r w:rsidRPr="0B4FDAD2" w:rsidR="1F7166FA">
        <w:rPr>
          <w:rFonts w:cs="Calibri" w:cstheme="minorAscii"/>
          <w:sz w:val="24"/>
          <w:szCs w:val="24"/>
        </w:rPr>
        <w:t xml:space="preserve"> between the </w:t>
      </w:r>
      <w:r w:rsidRPr="0B4FDAD2" w:rsidR="1F7166FA">
        <w:rPr>
          <w:rFonts w:cs="Calibri" w:cstheme="minorAscii"/>
          <w:sz w:val="24"/>
          <w:szCs w:val="24"/>
        </w:rPr>
        <w:t>lines</w:t>
      </w:r>
      <w:r w:rsidRPr="0B4FDAD2" w:rsidR="1F7166FA">
        <w:rPr>
          <w:rFonts w:cs="Calibri" w:cstheme="minorAscii"/>
          <w:sz w:val="24"/>
          <w:szCs w:val="24"/>
        </w:rPr>
        <w:t xml:space="preserve"> in the palm of our hand and our future. Once we </w:t>
      </w:r>
      <w:ins w:author="Meike Robaard" w:date="2022-05-26T15:26:05.884Z" w:id="1068353072">
        <w:r w:rsidRPr="0B4FDAD2" w:rsidR="1F7166FA">
          <w:rPr>
            <w:rFonts w:cs="Calibri" w:cstheme="minorAscii"/>
            <w:sz w:val="24"/>
            <w:szCs w:val="24"/>
          </w:rPr>
          <w:t>have become</w:t>
        </w:r>
      </w:ins>
      <w:del w:author="Meike Robaard" w:date="2022-05-26T15:26:03.582Z" w:id="175496057">
        <w:r w:rsidRPr="0B4FDAD2" w:rsidDel="1F7166FA">
          <w:rPr>
            <w:rFonts w:cs="Calibri" w:cstheme="minorAscii"/>
            <w:sz w:val="24"/>
            <w:szCs w:val="24"/>
          </w:rPr>
          <w:delText>are</w:delText>
        </w:r>
      </w:del>
      <w:r w:rsidRPr="0B4FDAD2" w:rsidR="1F7166FA">
        <w:rPr>
          <w:rFonts w:cs="Calibri" w:cstheme="minorAscii"/>
          <w:sz w:val="24"/>
          <w:szCs w:val="24"/>
        </w:rPr>
        <w:t xml:space="preserve"> receptive to these false </w:t>
      </w:r>
      <w:ins w:author="Meike Robaard" w:date="2022-05-26T15:26:28.808Z" w:id="301520699">
        <w:r w:rsidRPr="0B4FDAD2" w:rsidR="1F7166FA">
          <w:rPr>
            <w:rFonts w:cs="Calibri" w:cstheme="minorAscii"/>
            <w:sz w:val="24"/>
            <w:szCs w:val="24"/>
          </w:rPr>
          <w:t>causalities</w:t>
        </w:r>
      </w:ins>
      <w:del w:author="Meike Robaard" w:date="2022-05-26T15:26:26.443Z" w:id="1315133459">
        <w:r w:rsidRPr="0B4FDAD2" w:rsidDel="1F7166FA">
          <w:rPr>
            <w:rFonts w:cs="Calibri" w:cstheme="minorAscii"/>
            <w:sz w:val="24"/>
            <w:szCs w:val="24"/>
          </w:rPr>
          <w:delText>connections</w:delText>
        </w:r>
      </w:del>
      <w:r w:rsidRPr="0B4FDAD2" w:rsidR="1F7166FA">
        <w:rPr>
          <w:rFonts w:cs="Calibri" w:cstheme="minorAscii"/>
          <w:sz w:val="24"/>
          <w:szCs w:val="24"/>
        </w:rPr>
        <w:t xml:space="preserve">, our confirmation bias reinforces the belief that these forms of divination are </w:t>
      </w:r>
      <w:ins w:author="Meike Robaard" w:date="2022-05-26T15:27:15.067Z" w:id="950757152">
        <w:r w:rsidRPr="0B4FDAD2" w:rsidR="1F7166FA">
          <w:rPr>
            <w:rFonts w:cs="Calibri" w:cstheme="minorAscii"/>
            <w:sz w:val="24"/>
            <w:szCs w:val="24"/>
          </w:rPr>
          <w:t xml:space="preserve">truly onto something </w:t>
        </w:r>
      </w:ins>
      <w:del w:author="Meike Robaard" w:date="2022-05-26T15:27:07.589Z" w:id="1146518904">
        <w:r w:rsidRPr="0B4FDAD2" w:rsidDel="1F7166FA">
          <w:rPr>
            <w:rFonts w:cs="Calibri" w:cstheme="minorAscii"/>
            <w:sz w:val="24"/>
            <w:szCs w:val="24"/>
          </w:rPr>
          <w:delText>actually on</w:delText>
        </w:r>
        <w:r w:rsidRPr="0B4FDAD2" w:rsidDel="1F7166FA">
          <w:rPr>
            <w:rFonts w:cs="Calibri" w:cstheme="minorAscii"/>
            <w:sz w:val="24"/>
            <w:szCs w:val="24"/>
          </w:rPr>
          <w:delText xml:space="preserve"> the right track</w:delText>
        </w:r>
      </w:del>
      <w:r w:rsidRPr="0B4FDAD2" w:rsidR="2D205870">
        <w:rPr>
          <w:rFonts w:cs="Calibri" w:cstheme="minorAscii"/>
          <w:sz w:val="24"/>
          <w:szCs w:val="24"/>
        </w:rPr>
        <w:t>, because it makes us much more receptive to confirm</w:t>
      </w:r>
      <w:ins w:author="Meike Robaard" w:date="2022-05-26T15:27:34.781Z" w:id="1986889905">
        <w:r w:rsidRPr="0B4FDAD2" w:rsidR="2D205870">
          <w:rPr>
            <w:rFonts w:cs="Calibri" w:cstheme="minorAscii"/>
            <w:sz w:val="24"/>
            <w:szCs w:val="24"/>
          </w:rPr>
          <w:t>ative</w:t>
        </w:r>
      </w:ins>
      <w:del w:author="Meike Robaard" w:date="2022-05-26T15:27:31.244Z" w:id="1124284713">
        <w:r w:rsidRPr="0B4FDAD2" w:rsidDel="2D205870">
          <w:rPr>
            <w:rFonts w:cs="Calibri" w:cstheme="minorAscii"/>
            <w:sz w:val="24"/>
            <w:szCs w:val="24"/>
          </w:rPr>
          <w:delText>ing</w:delText>
        </w:r>
      </w:del>
      <w:r w:rsidRPr="0B4FDAD2" w:rsidR="2D205870">
        <w:rPr>
          <w:rFonts w:cs="Calibri" w:cstheme="minorAscii"/>
          <w:sz w:val="24"/>
          <w:szCs w:val="24"/>
        </w:rPr>
        <w:t xml:space="preserve"> evidence </w:t>
      </w:r>
      <w:ins w:author="Meike Robaard" w:date="2022-05-26T15:27:42.432Z" w:id="1579616431">
        <w:r w:rsidRPr="0B4FDAD2" w:rsidR="2D205870">
          <w:rPr>
            <w:rFonts w:cs="Calibri" w:cstheme="minorAscii"/>
            <w:sz w:val="24"/>
            <w:szCs w:val="24"/>
          </w:rPr>
          <w:t xml:space="preserve">rather </w:t>
        </w:r>
      </w:ins>
      <w:r w:rsidRPr="0B4FDAD2" w:rsidR="2D205870">
        <w:rPr>
          <w:rFonts w:cs="Calibri" w:cstheme="minorAscii"/>
          <w:sz w:val="24"/>
          <w:szCs w:val="24"/>
        </w:rPr>
        <w:t xml:space="preserve">than </w:t>
      </w:r>
      <w:ins w:author="Meike Robaard" w:date="2022-05-26T15:27:53.051Z" w:id="2081562079">
        <w:r w:rsidRPr="0B4FDAD2" w:rsidR="2D205870">
          <w:rPr>
            <w:rFonts w:cs="Calibri" w:cstheme="minorAscii"/>
            <w:sz w:val="24"/>
            <w:szCs w:val="24"/>
          </w:rPr>
          <w:t>to</w:t>
        </w:r>
      </w:ins>
      <w:del w:author="Meike Robaard" w:date="2022-05-26T15:27:47.565Z" w:id="1680473435">
        <w:r w:rsidRPr="0B4FDAD2" w:rsidDel="2D205870">
          <w:rPr>
            <w:rFonts w:cs="Calibri" w:cstheme="minorAscii"/>
            <w:sz w:val="24"/>
            <w:szCs w:val="24"/>
          </w:rPr>
          <w:delText>for</w:delText>
        </w:r>
      </w:del>
      <w:r w:rsidRPr="0B4FDAD2" w:rsidR="2D205870">
        <w:rPr>
          <w:rFonts w:cs="Calibri" w:cstheme="minorAscii"/>
          <w:sz w:val="24"/>
          <w:szCs w:val="24"/>
        </w:rPr>
        <w:t xml:space="preserve"> </w:t>
      </w:r>
      <w:ins w:author="Meike Robaard" w:date="2022-05-26T15:28:50.616Z" w:id="141561456">
        <w:r w:rsidRPr="0B4FDAD2" w:rsidR="2D205870">
          <w:rPr>
            <w:rFonts w:cs="Calibri" w:cstheme="minorAscii"/>
            <w:sz w:val="24"/>
            <w:szCs w:val="24"/>
          </w:rPr>
          <w:t>contradictory</w:t>
        </w:r>
      </w:ins>
      <w:del w:author="Meike Robaard" w:date="2022-05-26T15:28:13.696Z" w:id="1388278131">
        <w:r w:rsidRPr="0B4FDAD2" w:rsidDel="2D205870">
          <w:rPr>
            <w:rFonts w:cs="Calibri" w:cstheme="minorAscii"/>
            <w:sz w:val="24"/>
            <w:szCs w:val="24"/>
          </w:rPr>
          <w:delText>disconfirm</w:delText>
        </w:r>
        <w:r w:rsidRPr="0B4FDAD2" w:rsidDel="2D205870">
          <w:rPr>
            <w:rFonts w:cs="Calibri" w:cstheme="minorAscii"/>
            <w:sz w:val="24"/>
            <w:szCs w:val="24"/>
          </w:rPr>
          <w:delText>ing</w:delText>
        </w:r>
      </w:del>
      <w:r w:rsidRPr="0B4FDAD2" w:rsidR="2D205870">
        <w:rPr>
          <w:rFonts w:cs="Calibri" w:cstheme="minorAscii"/>
          <w:sz w:val="24"/>
          <w:szCs w:val="24"/>
        </w:rPr>
        <w:t xml:space="preserve"> evidence. </w:t>
      </w:r>
      <w:r w:rsidRPr="0B4FDAD2" w:rsidR="1F7166FA">
        <w:rPr>
          <w:rFonts w:cs="Calibri" w:cstheme="minorAscii"/>
          <w:sz w:val="24"/>
          <w:szCs w:val="24"/>
        </w:rPr>
        <w:t xml:space="preserve"> </w:t>
      </w:r>
    </w:p>
    <w:p w:rsidR="00781D89" w:rsidP="00DD5F17" w:rsidRDefault="00781D89" w14:paraId="4DAD3FEF" w14:textId="77777777">
      <w:pPr>
        <w:spacing w:line="360" w:lineRule="auto"/>
        <w:rPr>
          <w:rFonts w:cstheme="minorHAnsi"/>
          <w:sz w:val="24"/>
          <w:szCs w:val="24"/>
        </w:rPr>
      </w:pPr>
    </w:p>
    <w:p w:rsidR="00711E6D" w:rsidP="0B4FDAD2" w:rsidRDefault="00711E6D" w14:paraId="6467F67E" w14:textId="2A0FFD75">
      <w:pPr>
        <w:spacing w:line="360" w:lineRule="auto"/>
        <w:rPr>
          <w:rFonts w:cs="Calibri" w:cstheme="minorAscii"/>
          <w:sz w:val="24"/>
          <w:szCs w:val="24"/>
        </w:rPr>
      </w:pPr>
      <w:r w:rsidRPr="0B4FDAD2" w:rsidR="1F7166FA">
        <w:rPr>
          <w:rFonts w:cs="Calibri" w:cstheme="minorAscii"/>
          <w:sz w:val="24"/>
          <w:szCs w:val="24"/>
        </w:rPr>
        <w:t>On a more</w:t>
      </w:r>
      <w:del w:author="Meike Robaard" w:date="2022-05-26T15:29:11.684Z" w:id="1180354917">
        <w:r w:rsidRPr="0B4FDAD2" w:rsidDel="1F7166FA">
          <w:rPr>
            <w:rFonts w:cs="Calibri" w:cstheme="minorAscii"/>
            <w:sz w:val="24"/>
            <w:szCs w:val="24"/>
          </w:rPr>
          <w:delText xml:space="preserve"> common </w:delText>
        </w:r>
      </w:del>
      <w:ins w:author="Meike Robaard" w:date="2022-05-26T15:29:14.44Z" w:id="473395343">
        <w:r w:rsidRPr="0B4FDAD2" w:rsidR="1F7166FA">
          <w:rPr>
            <w:rFonts w:cs="Calibri" w:cstheme="minorAscii"/>
            <w:sz w:val="24"/>
            <w:szCs w:val="24"/>
          </w:rPr>
          <w:t xml:space="preserve">basic </w:t>
        </w:r>
      </w:ins>
      <w:r w:rsidRPr="0B4FDAD2" w:rsidR="1F7166FA">
        <w:rPr>
          <w:rFonts w:cs="Calibri" w:cstheme="minorAscii"/>
          <w:sz w:val="24"/>
          <w:szCs w:val="24"/>
        </w:rPr>
        <w:t xml:space="preserve">level, we are all prone to make such false connections. Think of the athlete who wears the same pair of ‘lucky’ socks </w:t>
      </w:r>
      <w:r w:rsidRPr="0B4FDAD2" w:rsidR="2D205870">
        <w:rPr>
          <w:rFonts w:cs="Calibri" w:cstheme="minorAscii"/>
          <w:sz w:val="24"/>
          <w:szCs w:val="24"/>
        </w:rPr>
        <w:t>at every competition</w:t>
      </w:r>
      <w:r w:rsidRPr="0B4FDAD2" w:rsidR="1F7166FA">
        <w:rPr>
          <w:rFonts w:cs="Calibri" w:cstheme="minorAscii"/>
          <w:sz w:val="24"/>
          <w:szCs w:val="24"/>
        </w:rPr>
        <w:t xml:space="preserve">, or the fear some people </w:t>
      </w:r>
      <w:del w:author="Meike Robaard" w:date="2022-05-26T15:31:31.447Z" w:id="97373357">
        <w:r w:rsidRPr="0B4FDAD2" w:rsidDel="1F7166FA">
          <w:rPr>
            <w:rFonts w:cs="Calibri" w:cstheme="minorAscii"/>
            <w:sz w:val="24"/>
            <w:szCs w:val="24"/>
          </w:rPr>
          <w:delText>have to</w:delText>
        </w:r>
        <w:r w:rsidRPr="0B4FDAD2" w:rsidDel="1F7166FA">
          <w:rPr>
            <w:rFonts w:cs="Calibri" w:cstheme="minorAscii"/>
            <w:sz w:val="24"/>
            <w:szCs w:val="24"/>
          </w:rPr>
          <w:delText xml:space="preserve"> </w:delText>
        </w:r>
      </w:del>
      <w:ins w:author="Meike Robaard" w:date="2022-05-26T15:31:36.025Z" w:id="29475395">
        <w:r w:rsidRPr="0B4FDAD2" w:rsidR="1F7166FA">
          <w:rPr>
            <w:rFonts w:cs="Calibri" w:cstheme="minorAscii"/>
            <w:sz w:val="24"/>
            <w:szCs w:val="24"/>
          </w:rPr>
          <w:t xml:space="preserve">feel. When </w:t>
        </w:r>
      </w:ins>
      <w:r w:rsidRPr="0B4FDAD2" w:rsidR="1F7166FA">
        <w:rPr>
          <w:rFonts w:cs="Calibri" w:cstheme="minorAscii"/>
          <w:sz w:val="24"/>
          <w:szCs w:val="24"/>
        </w:rPr>
        <w:t>walk</w:t>
      </w:r>
      <w:ins w:author="Meike Robaard" w:date="2022-05-26T15:31:38.59Z" w:id="1817934188">
        <w:r w:rsidRPr="0B4FDAD2" w:rsidR="1F7166FA">
          <w:rPr>
            <w:rFonts w:cs="Calibri" w:cstheme="minorAscii"/>
            <w:sz w:val="24"/>
            <w:szCs w:val="24"/>
          </w:rPr>
          <w:t>ing</w:t>
        </w:r>
      </w:ins>
      <w:r w:rsidRPr="0B4FDAD2" w:rsidR="1F7166FA">
        <w:rPr>
          <w:rFonts w:cs="Calibri" w:cstheme="minorAscii"/>
          <w:sz w:val="24"/>
          <w:szCs w:val="24"/>
        </w:rPr>
        <w:t xml:space="preserve"> </w:t>
      </w:r>
      <w:ins w:author="Meike Robaard" w:date="2022-05-26T15:31:50.923Z" w:id="1790149154">
        <w:r w:rsidRPr="0B4FDAD2" w:rsidR="1F7166FA">
          <w:rPr>
            <w:rFonts w:cs="Calibri" w:cstheme="minorAscii"/>
            <w:sz w:val="24"/>
            <w:szCs w:val="24"/>
          </w:rPr>
          <w:t>beneath</w:t>
        </w:r>
      </w:ins>
      <w:del w:author="Meike Robaard" w:date="2022-05-26T15:31:48.619Z" w:id="1548546406">
        <w:r w:rsidRPr="0B4FDAD2" w:rsidDel="1F7166FA">
          <w:rPr>
            <w:rFonts w:cs="Calibri" w:cstheme="minorAscii"/>
            <w:sz w:val="24"/>
            <w:szCs w:val="24"/>
          </w:rPr>
          <w:delText>under</w:delText>
        </w:r>
      </w:del>
      <w:r w:rsidRPr="0B4FDAD2" w:rsidR="1F7166FA">
        <w:rPr>
          <w:rFonts w:cs="Calibri" w:cstheme="minorAscii"/>
          <w:sz w:val="24"/>
          <w:szCs w:val="24"/>
        </w:rPr>
        <w:t xml:space="preserve"> a ladder</w:t>
      </w:r>
      <w:ins w:author="Meike Robaard" w:date="2022-05-26T15:31:54.75Z" w:id="624204033">
        <w:r w:rsidRPr="0B4FDAD2" w:rsidR="1F7166FA">
          <w:rPr>
            <w:rFonts w:cs="Calibri" w:cstheme="minorAscii"/>
            <w:sz w:val="24"/>
            <w:szCs w:val="24"/>
          </w:rPr>
          <w:t>,</w:t>
        </w:r>
      </w:ins>
      <w:r w:rsidRPr="0B4FDAD2" w:rsidR="1F7166FA">
        <w:rPr>
          <w:rFonts w:cs="Calibri" w:cstheme="minorAscii"/>
          <w:sz w:val="24"/>
          <w:szCs w:val="24"/>
        </w:rPr>
        <w:t xml:space="preserve"> or the fact that they keep a talisman for good luck. </w:t>
      </w:r>
      <w:r w:rsidRPr="0B4FDAD2" w:rsidR="2D205870">
        <w:rPr>
          <w:rFonts w:cs="Calibri" w:cstheme="minorAscii"/>
          <w:sz w:val="24"/>
          <w:szCs w:val="24"/>
        </w:rPr>
        <w:t>They all see a relation (between an object and luck or unluck) that is</w:t>
      </w:r>
      <w:ins w:author="Meike Robaard" w:date="2022-05-26T15:32:15.871Z" w:id="1684360968">
        <w:r w:rsidRPr="0B4FDAD2" w:rsidR="2D205870">
          <w:rPr>
            <w:rFonts w:cs="Calibri" w:cstheme="minorAscii"/>
            <w:sz w:val="24"/>
            <w:szCs w:val="24"/>
          </w:rPr>
          <w:t xml:space="preserve"> not verifiably </w:t>
        </w:r>
      </w:ins>
      <w:del w:author="Meike Robaard" w:date="2022-05-26T15:32:07.954Z" w:id="1238729556">
        <w:r w:rsidRPr="0B4FDAD2" w:rsidDel="2D205870">
          <w:rPr>
            <w:rFonts w:cs="Calibri" w:cstheme="minorAscii"/>
            <w:sz w:val="24"/>
            <w:szCs w:val="24"/>
          </w:rPr>
          <w:delText>n’t</w:delText>
        </w:r>
      </w:del>
      <w:r w:rsidRPr="0B4FDAD2" w:rsidR="2D205870">
        <w:rPr>
          <w:rFonts w:cs="Calibri" w:cstheme="minorAscii"/>
          <w:sz w:val="24"/>
          <w:szCs w:val="24"/>
        </w:rPr>
        <w:t xml:space="preserve"> there. </w:t>
      </w:r>
      <w:r w:rsidRPr="0B4FDAD2" w:rsidR="1F7166FA">
        <w:rPr>
          <w:rFonts w:cs="Calibri" w:cstheme="minorAscii"/>
          <w:sz w:val="24"/>
          <w:szCs w:val="24"/>
        </w:rPr>
        <w:t xml:space="preserve">Superstition is as old as </w:t>
      </w:r>
      <w:del w:author="Meike Robaard" w:date="2022-05-26T15:32:23.3Z" w:id="887116280">
        <w:r w:rsidRPr="0B4FDAD2" w:rsidDel="1F7166FA">
          <w:rPr>
            <w:rFonts w:cs="Calibri" w:cstheme="minorAscii"/>
            <w:sz w:val="24"/>
            <w:szCs w:val="24"/>
          </w:rPr>
          <w:delText>humanity</w:delText>
        </w:r>
      </w:del>
      <w:ins w:author="Meike Robaard" w:date="2022-05-26T15:32:24.072Z" w:id="1438092671">
        <w:r w:rsidRPr="0B4FDAD2" w:rsidR="1F7166FA">
          <w:rPr>
            <w:rFonts w:cs="Calibri" w:cstheme="minorAscii"/>
            <w:sz w:val="24"/>
            <w:szCs w:val="24"/>
          </w:rPr>
          <w:t>mankind</w:t>
        </w:r>
      </w:ins>
      <w:r w:rsidRPr="0B4FDAD2" w:rsidR="1F7166FA">
        <w:rPr>
          <w:rFonts w:cs="Calibri" w:cstheme="minorAscii"/>
          <w:sz w:val="24"/>
          <w:szCs w:val="24"/>
        </w:rPr>
        <w:t xml:space="preserve"> itself</w:t>
      </w:r>
      <w:ins w:author="Meike Robaard" w:date="2022-05-26T15:32:28.677Z" w:id="1252355449">
        <w:r w:rsidRPr="0B4FDAD2" w:rsidR="1F7166FA">
          <w:rPr>
            <w:rFonts w:cs="Calibri" w:cstheme="minorAscii"/>
            <w:sz w:val="24"/>
            <w:szCs w:val="24"/>
          </w:rPr>
          <w:t>,</w:t>
        </w:r>
      </w:ins>
      <w:r w:rsidRPr="0B4FDAD2" w:rsidR="1F7166FA">
        <w:rPr>
          <w:rFonts w:cs="Calibri" w:cstheme="minorAscii"/>
          <w:sz w:val="24"/>
          <w:szCs w:val="24"/>
        </w:rPr>
        <w:t xml:space="preserve"> and will probably exist for as long as humans </w:t>
      </w:r>
      <w:ins w:author="Meike Robaard" w:date="2022-05-26T15:32:37.196Z" w:id="684236291">
        <w:r w:rsidRPr="0B4FDAD2" w:rsidR="1F7166FA">
          <w:rPr>
            <w:rFonts w:cs="Calibri" w:cstheme="minorAscii"/>
            <w:sz w:val="24"/>
            <w:szCs w:val="24"/>
          </w:rPr>
          <w:t xml:space="preserve">themselves </w:t>
        </w:r>
      </w:ins>
      <w:r w:rsidRPr="0B4FDAD2" w:rsidR="1F7166FA">
        <w:rPr>
          <w:rFonts w:cs="Calibri" w:cstheme="minorAscii"/>
          <w:sz w:val="24"/>
          <w:szCs w:val="24"/>
        </w:rPr>
        <w:t>do. It is an (unintended) by-product of the fact that the architect of our mental apparatus (natural selection) wanted to make sure that we did not overlook any causal relations in our environment.</w:t>
      </w:r>
    </w:p>
    <w:p w:rsidR="00711E6D" w:rsidP="00DD5F17" w:rsidRDefault="00711E6D" w14:paraId="036837F6" w14:textId="77777777">
      <w:pPr>
        <w:spacing w:line="360" w:lineRule="auto"/>
        <w:rPr>
          <w:rFonts w:cstheme="minorHAnsi"/>
          <w:sz w:val="24"/>
          <w:szCs w:val="24"/>
        </w:rPr>
      </w:pPr>
    </w:p>
    <w:p w:rsidR="00711E6D" w:rsidP="00DD5F17" w:rsidRDefault="00711E6D" w14:paraId="50379954" w14:textId="77777777">
      <w:pPr>
        <w:spacing w:line="360" w:lineRule="auto"/>
        <w:rPr>
          <w:rFonts w:cstheme="minorHAnsi"/>
          <w:b/>
          <w:bCs/>
          <w:sz w:val="24"/>
          <w:szCs w:val="24"/>
        </w:rPr>
      </w:pPr>
      <w:r w:rsidRPr="00EA1F49">
        <w:rPr>
          <w:rFonts w:cstheme="minorHAnsi"/>
          <w:b/>
          <w:bCs/>
          <w:sz w:val="24"/>
          <w:szCs w:val="24"/>
        </w:rPr>
        <w:t>Correlation does not imply causation</w:t>
      </w:r>
    </w:p>
    <w:p w:rsidRPr="00EA1F49" w:rsidR="00711E6D" w:rsidP="00DD5F17" w:rsidRDefault="00711E6D" w14:paraId="000217DE" w14:textId="77777777">
      <w:pPr>
        <w:spacing w:line="360" w:lineRule="auto"/>
        <w:rPr>
          <w:rFonts w:cstheme="minorHAnsi"/>
          <w:b/>
          <w:bCs/>
          <w:sz w:val="24"/>
          <w:szCs w:val="24"/>
        </w:rPr>
      </w:pPr>
    </w:p>
    <w:p w:rsidR="00781D89" w:rsidP="0B4FDAD2" w:rsidRDefault="00781D89" w14:paraId="36574115" w14:textId="70D88BF1">
      <w:pPr>
        <w:spacing w:line="360" w:lineRule="auto"/>
        <w:rPr>
          <w:rFonts w:cs="Calibri" w:cstheme="minorAscii"/>
          <w:sz w:val="24"/>
          <w:szCs w:val="24"/>
        </w:rPr>
      </w:pPr>
      <w:r w:rsidRPr="0B4FDAD2" w:rsidR="2D205870">
        <w:rPr>
          <w:rFonts w:cs="Calibri" w:cstheme="minorAscii"/>
          <w:sz w:val="24"/>
          <w:szCs w:val="24"/>
        </w:rPr>
        <w:t>E</w:t>
      </w:r>
      <w:r w:rsidRPr="0B4FDAD2" w:rsidR="1F7166FA">
        <w:rPr>
          <w:rFonts w:cs="Calibri" w:cstheme="minorAscii"/>
          <w:sz w:val="24"/>
          <w:szCs w:val="24"/>
        </w:rPr>
        <w:t>ven if there actually is a correlation between two events, that correlation - contrary to what we tend to think - is not always causal. Correlation does not imply causation! A</w:t>
      </w:r>
      <w:ins w:author="Meike Robaard" w:date="2022-05-26T15:34:25.078Z" w:id="1418239748">
        <w:r w:rsidRPr="0B4FDAD2" w:rsidR="1F7166FA">
          <w:rPr>
            <w:rFonts w:cs="Calibri" w:cstheme="minorAscii"/>
            <w:sz w:val="24"/>
            <w:szCs w:val="24"/>
          </w:rPr>
          <w:t>n</w:t>
        </w:r>
      </w:ins>
      <w:r w:rsidRPr="0B4FDAD2" w:rsidR="1F7166FA">
        <w:rPr>
          <w:rFonts w:cs="Calibri" w:cstheme="minorAscii"/>
          <w:sz w:val="24"/>
          <w:szCs w:val="24"/>
        </w:rPr>
        <w:t xml:space="preserve"> </w:t>
      </w:r>
      <w:del w:author="Meike Robaard" w:date="2022-05-26T15:34:21.186Z" w:id="1821171164">
        <w:r w:rsidRPr="0B4FDAD2" w:rsidDel="1F7166FA">
          <w:rPr>
            <w:rFonts w:cs="Calibri" w:cstheme="minorAscii"/>
            <w:sz w:val="24"/>
            <w:szCs w:val="24"/>
          </w:rPr>
          <w:delText>good illustration</w:delText>
        </w:r>
      </w:del>
      <w:ins w:author="Meike Robaard" w:date="2022-05-26T15:34:10.484Z" w:id="378976670">
        <w:r w:rsidRPr="0B4FDAD2" w:rsidR="1F7166FA">
          <w:rPr>
            <w:rFonts w:cs="Calibri" w:cstheme="minorAscii"/>
            <w:sz w:val="24"/>
            <w:szCs w:val="24"/>
          </w:rPr>
          <w:t>illustrative example</w:t>
        </w:r>
      </w:ins>
      <w:r w:rsidRPr="0B4FDAD2" w:rsidR="1F7166FA">
        <w:rPr>
          <w:rFonts w:cs="Calibri" w:cstheme="minorAscii"/>
          <w:sz w:val="24"/>
          <w:szCs w:val="24"/>
        </w:rPr>
        <w:t xml:space="preserve"> </w:t>
      </w:r>
      <w:r w:rsidRPr="0B4FDAD2" w:rsidR="1F7166FA">
        <w:rPr>
          <w:rFonts w:cs="Calibri" w:cstheme="minorAscii"/>
          <w:sz w:val="24"/>
          <w:szCs w:val="24"/>
        </w:rPr>
        <w:t>of this occurred at an Israeli air-force base. The instructor noticed the following.</w:t>
      </w:r>
      <w:ins w:author="Meike Robaard" w:date="2022-05-26T15:34:35.299Z" w:id="76306437">
        <w:r w:rsidRPr="0B4FDAD2" w:rsidR="1F7166FA">
          <w:rPr>
            <w:rFonts w:cs="Calibri" w:cstheme="minorAscii"/>
            <w:sz w:val="24"/>
            <w:szCs w:val="24"/>
          </w:rPr>
          <w:t>:</w:t>
        </w:r>
      </w:ins>
      <w:del w:author="Meike Robaard" w:date="2022-05-26T15:34:57.217Z" w:id="1304052383">
        <w:r w:rsidRPr="0B4FDAD2" w:rsidDel="1F7166FA">
          <w:rPr>
            <w:rFonts w:cs="Calibri" w:cstheme="minorAscii"/>
            <w:sz w:val="24"/>
            <w:szCs w:val="24"/>
          </w:rPr>
          <w:delText xml:space="preserve"> </w:delText>
        </w:r>
      </w:del>
      <w:ins w:author="Meike Robaard" w:date="2022-05-26T15:34:58.532Z" w:id="57835463">
        <w:r w:rsidRPr="0B4FDAD2" w:rsidR="1F7166FA">
          <w:rPr>
            <w:rFonts w:cs="Calibri" w:cstheme="minorAscii"/>
            <w:sz w:val="24"/>
            <w:szCs w:val="24"/>
          </w:rPr>
          <w:t>when</w:t>
        </w:r>
      </w:ins>
      <w:del w:author="Meike Robaard" w:date="2022-05-26T15:34:56.962Z" w:id="970241488">
        <w:r w:rsidRPr="0B4FDAD2" w:rsidDel="1F7166FA">
          <w:rPr>
            <w:rFonts w:cs="Calibri" w:cstheme="minorAscii"/>
            <w:sz w:val="24"/>
            <w:szCs w:val="24"/>
          </w:rPr>
          <w:delText>After</w:delText>
        </w:r>
      </w:del>
      <w:r w:rsidRPr="0B4FDAD2" w:rsidR="1F7166FA">
        <w:rPr>
          <w:rFonts w:cs="Calibri" w:cstheme="minorAscii"/>
          <w:sz w:val="24"/>
          <w:szCs w:val="24"/>
        </w:rPr>
        <w:t xml:space="preserve"> congratulating a pilot in training after a well-executed exercise, that pilot often performed worse in the</w:t>
      </w:r>
      <w:ins w:author="Meike Robaard" w:date="2022-05-26T15:35:09.406Z" w:id="2131612030">
        <w:r w:rsidRPr="0B4FDAD2" w:rsidR="1F7166FA">
          <w:rPr>
            <w:rFonts w:cs="Calibri" w:cstheme="minorAscii"/>
            <w:sz w:val="24"/>
            <w:szCs w:val="24"/>
          </w:rPr>
          <w:t>ir</w:t>
        </w:r>
      </w:ins>
      <w:r w:rsidRPr="0B4FDAD2" w:rsidR="1F7166FA">
        <w:rPr>
          <w:rFonts w:cs="Calibri" w:cstheme="minorAscii"/>
          <w:sz w:val="24"/>
          <w:szCs w:val="24"/>
        </w:rPr>
        <w:t xml:space="preserve"> next exercise. Conversely, when </w:t>
      </w:r>
      <w:ins w:author="Meike Robaard" w:date="2022-05-26T15:35:25.304Z" w:id="93967926">
        <w:r w:rsidRPr="0B4FDAD2" w:rsidR="1F7166FA">
          <w:rPr>
            <w:rFonts w:cs="Calibri" w:cstheme="minorAscii"/>
            <w:sz w:val="24"/>
            <w:szCs w:val="24"/>
          </w:rPr>
          <w:t>t</w:t>
        </w:r>
      </w:ins>
      <w:r w:rsidRPr="0B4FDAD2" w:rsidR="1F7166FA">
        <w:rPr>
          <w:rFonts w:cs="Calibri" w:cstheme="minorAscii"/>
          <w:sz w:val="24"/>
          <w:szCs w:val="24"/>
        </w:rPr>
        <w:t xml:space="preserve">he </w:t>
      </w:r>
      <w:ins w:author="Meike Robaard" w:date="2022-05-26T15:35:52.41Z" w:id="1095500928">
        <w:r w:rsidRPr="0B4FDAD2" w:rsidR="1F7166FA">
          <w:rPr>
            <w:rFonts w:cs="Calibri" w:cstheme="minorAscii"/>
            <w:sz w:val="24"/>
            <w:szCs w:val="24"/>
          </w:rPr>
          <w:t xml:space="preserve">instructor reprimanded the pilot </w:t>
        </w:r>
      </w:ins>
      <w:ins w:author="Meike Robaard" w:date="2022-05-26T15:36:00.42Z" w:id="2138308101">
        <w:r w:rsidRPr="0B4FDAD2" w:rsidR="1F7166FA">
          <w:rPr>
            <w:rFonts w:cs="Calibri" w:cstheme="minorAscii"/>
            <w:sz w:val="24"/>
            <w:szCs w:val="24"/>
          </w:rPr>
          <w:t>for</w:t>
        </w:r>
      </w:ins>
      <w:del w:author="Meike Robaard" w:date="2022-05-26T15:35:50.47Z" w:id="585526032">
        <w:r w:rsidRPr="0B4FDAD2" w:rsidDel="1F7166FA">
          <w:rPr>
            <w:rFonts w:cs="Calibri" w:cstheme="minorAscii"/>
            <w:sz w:val="24"/>
            <w:szCs w:val="24"/>
          </w:rPr>
          <w:delText>gave a pilot a reprimand after</w:delText>
        </w:r>
      </w:del>
      <w:r w:rsidRPr="0B4FDAD2" w:rsidR="1F7166FA">
        <w:rPr>
          <w:rFonts w:cs="Calibri" w:cstheme="minorAscii"/>
          <w:sz w:val="24"/>
          <w:szCs w:val="24"/>
        </w:rPr>
        <w:t xml:space="preserve"> </w:t>
      </w:r>
      <w:ins w:author="Meike Robaard" w:date="2022-05-26T15:36:12.454Z" w:id="1074483517">
        <w:r w:rsidRPr="0B4FDAD2" w:rsidR="1F7166FA">
          <w:rPr>
            <w:rFonts w:cs="Calibri" w:cstheme="minorAscii"/>
            <w:sz w:val="24"/>
            <w:szCs w:val="24"/>
          </w:rPr>
          <w:t>poor execution of said exercise</w:t>
        </w:r>
      </w:ins>
      <w:del w:author="Meike Robaard" w:date="2022-05-26T15:36:04.36Z" w:id="857775098">
        <w:r w:rsidRPr="0B4FDAD2" w:rsidDel="1F7166FA">
          <w:rPr>
            <w:rFonts w:cs="Calibri" w:cstheme="minorAscii"/>
            <w:sz w:val="24"/>
            <w:szCs w:val="24"/>
          </w:rPr>
          <w:delText>a badly executed exercise</w:delText>
        </w:r>
      </w:del>
      <w:r w:rsidRPr="0B4FDAD2" w:rsidR="1F7166FA">
        <w:rPr>
          <w:rFonts w:cs="Calibri" w:cstheme="minorAscii"/>
          <w:sz w:val="24"/>
          <w:szCs w:val="24"/>
        </w:rPr>
        <w:t>, that pilot</w:t>
      </w:r>
      <w:ins w:author="Meike Robaard" w:date="2022-05-26T15:36:52.713Z" w:id="1209725977">
        <w:r w:rsidRPr="0B4FDAD2" w:rsidR="1F7166FA">
          <w:rPr>
            <w:rFonts w:cs="Calibri" w:cstheme="minorAscii"/>
            <w:sz w:val="24"/>
            <w:szCs w:val="24"/>
          </w:rPr>
          <w:t>’s performance often improved in</w:t>
        </w:r>
        <w:r w:rsidRPr="0B4FDAD2" w:rsidR="1F7166FA">
          <w:rPr>
            <w:rFonts w:cs="Calibri" w:cstheme="minorAscii"/>
            <w:sz w:val="24"/>
            <w:szCs w:val="24"/>
          </w:rPr>
          <w:t xml:space="preserve"> subsequent</w:t>
        </w:r>
      </w:ins>
      <w:ins w:author="Meike Robaard" w:date="2022-05-26T15:37:10.802Z" w:id="1869516434">
        <w:r w:rsidRPr="0B4FDAD2" w:rsidR="1F7166FA">
          <w:rPr>
            <w:rFonts w:cs="Calibri" w:cstheme="minorAscii"/>
            <w:sz w:val="24"/>
            <w:szCs w:val="24"/>
          </w:rPr>
          <w:t xml:space="preserve"> attempts</w:t>
        </w:r>
      </w:ins>
      <w:ins w:author="Meike Robaard" w:date="2022-05-26T15:36:52.713Z" w:id="1664113519">
        <w:r w:rsidRPr="0B4FDAD2" w:rsidR="1F7166FA">
          <w:rPr>
            <w:rFonts w:cs="Calibri" w:cstheme="minorAscii"/>
            <w:sz w:val="24"/>
            <w:szCs w:val="24"/>
          </w:rPr>
          <w:t xml:space="preserve"> </w:t>
        </w:r>
      </w:ins>
      <w:del w:author="Meike Robaard" w:date="2022-05-26T15:36:30.07Z" w:id="1477450711">
        <w:r w:rsidRPr="0B4FDAD2" w:rsidDel="1F7166FA">
          <w:rPr>
            <w:rFonts w:cs="Calibri" w:cstheme="minorAscii"/>
            <w:sz w:val="24"/>
            <w:szCs w:val="24"/>
          </w:rPr>
          <w:delText xml:space="preserve"> often performed better the next time</w:delText>
        </w:r>
      </w:del>
      <w:r w:rsidRPr="0B4FDAD2" w:rsidR="1F7166FA">
        <w:rPr>
          <w:rFonts w:cs="Calibri" w:cstheme="minorAscii"/>
          <w:sz w:val="24"/>
          <w:szCs w:val="24"/>
        </w:rPr>
        <w:t xml:space="preserve">. </w:t>
      </w:r>
      <w:commentRangeStart w:id="1884396320"/>
      <w:r w:rsidRPr="0B4FDAD2" w:rsidR="1F7166FA">
        <w:rPr>
          <w:rFonts w:cs="Calibri" w:cstheme="minorAscii"/>
          <w:sz w:val="24"/>
          <w:szCs w:val="24"/>
        </w:rPr>
        <w:t>He</w:t>
      </w:r>
      <w:commentRangeEnd w:id="1884396320"/>
      <w:r>
        <w:rPr>
          <w:rStyle w:val="CommentReference"/>
        </w:rPr>
        <w:commentReference w:id="1884396320"/>
      </w:r>
      <w:r w:rsidRPr="0B4FDAD2" w:rsidR="1F7166FA">
        <w:rPr>
          <w:rFonts w:cs="Calibri" w:cstheme="minorAscii"/>
          <w:sz w:val="24"/>
          <w:szCs w:val="24"/>
        </w:rPr>
        <w:t xml:space="preserve"> deduced that punishment works better than reward and that from now on only </w:t>
      </w:r>
      <w:r w:rsidRPr="0B4FDAD2" w:rsidR="1702A2A7">
        <w:rPr>
          <w:rFonts w:cs="Calibri" w:cstheme="minorAscii"/>
          <w:sz w:val="24"/>
          <w:szCs w:val="24"/>
        </w:rPr>
        <w:t>punishment</w:t>
      </w:r>
      <w:r w:rsidRPr="0B4FDAD2" w:rsidR="1F7166FA">
        <w:rPr>
          <w:rFonts w:cs="Calibri" w:cstheme="minorAscii"/>
          <w:sz w:val="24"/>
          <w:szCs w:val="24"/>
        </w:rPr>
        <w:t xml:space="preserve"> should be used. </w:t>
      </w:r>
    </w:p>
    <w:p w:rsidR="00781D89" w:rsidP="00DD5F17" w:rsidRDefault="00781D89" w14:paraId="6050C6EA" w14:textId="77777777">
      <w:pPr>
        <w:spacing w:line="360" w:lineRule="auto"/>
        <w:rPr>
          <w:rFonts w:cstheme="minorHAnsi"/>
          <w:sz w:val="24"/>
          <w:szCs w:val="24"/>
        </w:rPr>
      </w:pPr>
    </w:p>
    <w:p w:rsidR="00711E6D" w:rsidP="0B4FDAD2" w:rsidRDefault="00711E6D" w14:paraId="6B5A45C9" w14:textId="4A0066C5">
      <w:pPr>
        <w:spacing w:line="360" w:lineRule="auto"/>
        <w:rPr>
          <w:rFonts w:cs="Calibri" w:cstheme="minorAscii"/>
          <w:sz w:val="24"/>
          <w:szCs w:val="24"/>
        </w:rPr>
      </w:pPr>
      <w:r w:rsidRPr="0B4FDAD2" w:rsidR="1F7166FA">
        <w:rPr>
          <w:rFonts w:cs="Calibri" w:cstheme="minorAscii"/>
          <w:sz w:val="24"/>
          <w:szCs w:val="24"/>
        </w:rPr>
        <w:t xml:space="preserve">The reason for the correlation, however, had nothing to do with the </w:t>
      </w:r>
      <w:ins w:author="Meike Robaard" w:date="2022-05-26T15:37:59.851Z" w:id="1321656652">
        <w:r w:rsidRPr="0B4FDAD2" w:rsidR="1F7166FA">
          <w:rPr>
            <w:rFonts w:cs="Calibri" w:cstheme="minorAscii"/>
            <w:sz w:val="24"/>
            <w:szCs w:val="24"/>
          </w:rPr>
          <w:t>instructor</w:t>
        </w:r>
      </w:ins>
      <w:ins w:author="Meike Robaard" w:date="2022-05-26T15:38:18.332Z" w:id="1634514683">
        <w:r w:rsidRPr="0B4FDAD2" w:rsidR="1F7166FA">
          <w:rPr>
            <w:rFonts w:cs="Calibri" w:cstheme="minorAscii"/>
            <w:sz w:val="24"/>
            <w:szCs w:val="24"/>
          </w:rPr>
          <w:t xml:space="preserve">’s compliments or condemnation </w:t>
        </w:r>
      </w:ins>
      <w:del w:author="Meike Robaard" w:date="2022-05-26T15:37:55.995Z" w:id="1604808812">
        <w:r w:rsidRPr="0B4FDAD2" w:rsidDel="1F7166FA">
          <w:rPr>
            <w:rFonts w:cs="Calibri" w:cstheme="minorAscii"/>
            <w:sz w:val="24"/>
            <w:szCs w:val="24"/>
          </w:rPr>
          <w:delText>compliments or reprimands of the instructor</w:delText>
        </w:r>
      </w:del>
      <w:r w:rsidRPr="0B4FDAD2" w:rsidR="1F7166FA">
        <w:rPr>
          <w:rFonts w:cs="Calibri" w:cstheme="minorAscii"/>
          <w:sz w:val="24"/>
          <w:szCs w:val="24"/>
        </w:rPr>
        <w:t>, but simply with the fact that after an exceptionally good performance, statistically, the chance</w:t>
      </w:r>
      <w:ins w:author="Meike Robaard" w:date="2022-05-26T15:39:21.769Z" w:id="1397902531">
        <w:r w:rsidRPr="0B4FDAD2" w:rsidR="1F7166FA">
          <w:rPr>
            <w:rFonts w:cs="Calibri" w:cstheme="minorAscii"/>
            <w:sz w:val="24"/>
            <w:szCs w:val="24"/>
          </w:rPr>
          <w:t>s</w:t>
        </w:r>
      </w:ins>
      <w:r w:rsidRPr="0B4FDAD2" w:rsidR="1F7166FA">
        <w:rPr>
          <w:rFonts w:cs="Calibri" w:cstheme="minorAscii"/>
          <w:sz w:val="24"/>
          <w:szCs w:val="24"/>
        </w:rPr>
        <w:t xml:space="preserve"> of a weaker performance </w:t>
      </w:r>
      <w:ins w:author="Meike Robaard" w:date="2022-05-26T15:39:24.972Z" w:id="658855192">
        <w:r w:rsidRPr="0B4FDAD2" w:rsidR="1F7166FA">
          <w:rPr>
            <w:rFonts w:cs="Calibri" w:cstheme="minorAscii"/>
            <w:sz w:val="24"/>
            <w:szCs w:val="24"/>
          </w:rPr>
          <w:t>are</w:t>
        </w:r>
      </w:ins>
      <w:del w:author="Meike Robaard" w:date="2022-05-26T15:39:24.162Z" w:id="125508433">
        <w:r w:rsidRPr="0B4FDAD2" w:rsidDel="1F7166FA">
          <w:rPr>
            <w:rFonts w:cs="Calibri" w:cstheme="minorAscii"/>
            <w:sz w:val="24"/>
            <w:szCs w:val="24"/>
          </w:rPr>
          <w:delText>is</w:delText>
        </w:r>
      </w:del>
      <w:r w:rsidRPr="0B4FDAD2" w:rsidR="1F7166FA">
        <w:rPr>
          <w:rFonts w:cs="Calibri" w:cstheme="minorAscii"/>
          <w:sz w:val="24"/>
          <w:szCs w:val="24"/>
        </w:rPr>
        <w:t xml:space="preserve"> much </w:t>
      </w:r>
      <w:del w:author="Meike Robaard" w:date="2022-05-26T15:38:57.215Z" w:id="182269344">
        <w:r w:rsidRPr="0B4FDAD2" w:rsidDel="1F7166FA">
          <w:rPr>
            <w:rFonts w:cs="Calibri" w:cstheme="minorAscii"/>
            <w:sz w:val="24"/>
            <w:szCs w:val="24"/>
          </w:rPr>
          <w:delText xml:space="preserve">greater </w:delText>
        </w:r>
      </w:del>
      <w:ins w:author="Meike Robaard" w:date="2022-05-26T15:38:59.166Z" w:id="326553119">
        <w:r w:rsidRPr="0B4FDAD2" w:rsidR="1F7166FA">
          <w:rPr>
            <w:rFonts w:cs="Calibri" w:cstheme="minorAscii"/>
            <w:sz w:val="24"/>
            <w:szCs w:val="24"/>
          </w:rPr>
          <w:t xml:space="preserve">higher </w:t>
        </w:r>
      </w:ins>
      <w:r w:rsidRPr="0B4FDAD2" w:rsidR="1F7166FA">
        <w:rPr>
          <w:rFonts w:cs="Calibri" w:cstheme="minorAscii"/>
          <w:sz w:val="24"/>
          <w:szCs w:val="24"/>
        </w:rPr>
        <w:t xml:space="preserve">than </w:t>
      </w:r>
      <w:ins w:author="Meike Robaard" w:date="2022-05-26T15:39:38.619Z" w:id="302528937">
        <w:r w:rsidRPr="0B4FDAD2" w:rsidR="1F7166FA">
          <w:rPr>
            <w:rFonts w:cs="Calibri" w:cstheme="minorAscii"/>
            <w:sz w:val="24"/>
            <w:szCs w:val="24"/>
          </w:rPr>
          <w:t xml:space="preserve">those of </w:t>
        </w:r>
      </w:ins>
      <w:r w:rsidRPr="0B4FDAD2" w:rsidR="1F7166FA">
        <w:rPr>
          <w:rFonts w:cs="Calibri" w:cstheme="minorAscii"/>
          <w:sz w:val="24"/>
          <w:szCs w:val="24"/>
        </w:rPr>
        <w:t xml:space="preserve">a similar or better performance. </w:t>
      </w:r>
      <w:r w:rsidRPr="0B4FDAD2" w:rsidR="2D205870">
        <w:rPr>
          <w:rFonts w:cs="Calibri" w:cstheme="minorAscii"/>
          <w:sz w:val="24"/>
          <w:szCs w:val="24"/>
        </w:rPr>
        <w:t>Conversely,</w:t>
      </w:r>
      <w:r w:rsidRPr="0B4FDAD2" w:rsidR="1F7166FA">
        <w:rPr>
          <w:rFonts w:cs="Calibri" w:cstheme="minorAscii"/>
          <w:sz w:val="24"/>
          <w:szCs w:val="24"/>
        </w:rPr>
        <w:t xml:space="preserve"> for a weak performance</w:t>
      </w:r>
      <w:r w:rsidRPr="0B4FDAD2" w:rsidR="2D205870">
        <w:rPr>
          <w:rFonts w:cs="Calibri" w:cstheme="minorAscii"/>
          <w:sz w:val="24"/>
          <w:szCs w:val="24"/>
        </w:rPr>
        <w:t>, s</w:t>
      </w:r>
      <w:r w:rsidRPr="0B4FDAD2" w:rsidR="1F7166FA">
        <w:rPr>
          <w:rFonts w:cs="Calibri" w:cstheme="minorAscii"/>
          <w:sz w:val="24"/>
          <w:szCs w:val="24"/>
        </w:rPr>
        <w:t>tatistically it is more likely that it will be followed by a better performance. Th</w:t>
      </w:r>
      <w:ins w:author="Meike Robaard" w:date="2022-05-26T15:39:58.403Z" w:id="141523760">
        <w:r w:rsidRPr="0B4FDAD2" w:rsidR="1F7166FA">
          <w:rPr>
            <w:rFonts w:cs="Calibri" w:cstheme="minorAscii"/>
            <w:sz w:val="24"/>
            <w:szCs w:val="24"/>
          </w:rPr>
          <w:t>is</w:t>
        </w:r>
      </w:ins>
      <w:del w:author="Meike Robaard" w:date="2022-05-26T15:39:56.968Z" w:id="1203313790">
        <w:r w:rsidRPr="0B4FDAD2" w:rsidDel="1F7166FA">
          <w:rPr>
            <w:rFonts w:cs="Calibri" w:cstheme="minorAscii"/>
            <w:sz w:val="24"/>
            <w:szCs w:val="24"/>
          </w:rPr>
          <w:delText>at</w:delText>
        </w:r>
      </w:del>
      <w:r w:rsidRPr="0B4FDAD2" w:rsidR="1F7166FA">
        <w:rPr>
          <w:rFonts w:cs="Calibri" w:cstheme="minorAscii"/>
          <w:sz w:val="24"/>
          <w:szCs w:val="24"/>
        </w:rPr>
        <w:t xml:space="preserve"> phenomenon is called 'regression to the mean</w:t>
      </w:r>
      <w:ins w:author="Meike Robaard" w:date="2022-05-26T15:40:05.166Z" w:id="829206630">
        <w:r w:rsidRPr="0B4FDAD2" w:rsidR="1F7166FA">
          <w:rPr>
            <w:rFonts w:cs="Calibri" w:cstheme="minorAscii"/>
            <w:sz w:val="24"/>
            <w:szCs w:val="24"/>
          </w:rPr>
          <w:t>,</w:t>
        </w:r>
      </w:ins>
      <w:r w:rsidRPr="0B4FDAD2" w:rsidR="1F7166FA">
        <w:rPr>
          <w:rFonts w:cs="Calibri" w:cstheme="minorAscii"/>
          <w:sz w:val="24"/>
          <w:szCs w:val="24"/>
        </w:rPr>
        <w:t>' and is often overlooked in alternative medical circles (see below).</w:t>
      </w:r>
    </w:p>
    <w:p w:rsidR="00711E6D" w:rsidP="00DD5F17" w:rsidRDefault="00711E6D" w14:paraId="01341B53" w14:textId="77777777">
      <w:pPr>
        <w:spacing w:line="360" w:lineRule="auto"/>
        <w:rPr>
          <w:rFonts w:cstheme="minorHAnsi"/>
          <w:sz w:val="24"/>
          <w:szCs w:val="24"/>
        </w:rPr>
      </w:pPr>
    </w:p>
    <w:p w:rsidR="00711E6D" w:rsidP="0B4FDAD2" w:rsidRDefault="00711E6D" w14:paraId="4708DE66" w14:textId="579581E8">
      <w:pPr>
        <w:spacing w:line="360" w:lineRule="auto"/>
        <w:rPr>
          <w:rFonts w:cs="Calibri" w:cstheme="minorAscii"/>
          <w:b w:val="1"/>
          <w:bCs w:val="1"/>
          <w:sz w:val="24"/>
          <w:szCs w:val="24"/>
        </w:rPr>
      </w:pPr>
      <w:r w:rsidRPr="0B4FDAD2" w:rsidR="1F7166FA">
        <w:rPr>
          <w:rFonts w:cs="Calibri" w:cstheme="minorAscii"/>
          <w:b w:val="1"/>
          <w:bCs w:val="1"/>
          <w:sz w:val="24"/>
          <w:szCs w:val="24"/>
        </w:rPr>
        <w:t xml:space="preserve">Order in </w:t>
      </w:r>
      <w:ins w:author="Meike Robaard" w:date="2022-05-26T15:40:14.134Z" w:id="1535779551">
        <w:r w:rsidRPr="0B4FDAD2" w:rsidR="1F7166FA">
          <w:rPr>
            <w:rFonts w:cs="Calibri" w:cstheme="minorAscii"/>
            <w:b w:val="1"/>
            <w:bCs w:val="1"/>
            <w:sz w:val="24"/>
            <w:szCs w:val="24"/>
          </w:rPr>
          <w:t>R</w:t>
        </w:r>
      </w:ins>
      <w:del w:author="Meike Robaard" w:date="2022-05-26T15:40:13.723Z" w:id="1875762803">
        <w:r w:rsidRPr="0B4FDAD2" w:rsidDel="1F7166FA">
          <w:rPr>
            <w:rFonts w:cs="Calibri" w:cstheme="minorAscii"/>
            <w:b w:val="1"/>
            <w:bCs w:val="1"/>
            <w:sz w:val="24"/>
            <w:szCs w:val="24"/>
          </w:rPr>
          <w:delText>r</w:delText>
        </w:r>
      </w:del>
      <w:proofErr w:type="spellStart"/>
      <w:r w:rsidRPr="0B4FDAD2" w:rsidR="1F7166FA">
        <w:rPr>
          <w:rFonts w:cs="Calibri" w:cstheme="minorAscii"/>
          <w:b w:val="1"/>
          <w:bCs w:val="1"/>
          <w:sz w:val="24"/>
          <w:szCs w:val="24"/>
        </w:rPr>
        <w:t>andomness</w:t>
      </w:r>
      <w:proofErr w:type="spellEnd"/>
      <w:r w:rsidRPr="0B4FDAD2" w:rsidR="1F7166FA">
        <w:rPr>
          <w:rFonts w:cs="Calibri" w:cstheme="minorAscii"/>
          <w:b w:val="1"/>
          <w:bCs w:val="1"/>
          <w:sz w:val="24"/>
          <w:szCs w:val="24"/>
        </w:rPr>
        <w:t xml:space="preserve"> and </w:t>
      </w:r>
      <w:ins w:author="Meike Robaard" w:date="2022-05-26T15:40:16.413Z" w:id="1084250148">
        <w:r w:rsidRPr="0B4FDAD2" w:rsidR="1F7166FA">
          <w:rPr>
            <w:rFonts w:cs="Calibri" w:cstheme="minorAscii"/>
            <w:b w:val="1"/>
            <w:bCs w:val="1"/>
            <w:sz w:val="24"/>
            <w:szCs w:val="24"/>
          </w:rPr>
          <w:t>R</w:t>
        </w:r>
      </w:ins>
      <w:del w:author="Meike Robaard" w:date="2022-05-26T15:40:16.078Z" w:id="1077884952">
        <w:r w:rsidRPr="0B4FDAD2" w:rsidDel="1F7166FA">
          <w:rPr>
            <w:rFonts w:cs="Calibri" w:cstheme="minorAscii"/>
            <w:b w:val="1"/>
            <w:bCs w:val="1"/>
            <w:sz w:val="24"/>
            <w:szCs w:val="24"/>
          </w:rPr>
          <w:delText>r</w:delText>
        </w:r>
      </w:del>
      <w:r w:rsidRPr="0B4FDAD2" w:rsidR="1F7166FA">
        <w:rPr>
          <w:rFonts w:cs="Calibri" w:cstheme="minorAscii"/>
          <w:b w:val="1"/>
          <w:bCs w:val="1"/>
          <w:sz w:val="24"/>
          <w:szCs w:val="24"/>
        </w:rPr>
        <w:t xml:space="preserve">andomness in </w:t>
      </w:r>
      <w:ins w:author="Meike Robaard" w:date="2022-05-26T15:40:18.694Z" w:id="428017179">
        <w:r w:rsidRPr="0B4FDAD2" w:rsidR="1F7166FA">
          <w:rPr>
            <w:rFonts w:cs="Calibri" w:cstheme="minorAscii"/>
            <w:b w:val="1"/>
            <w:bCs w:val="1"/>
            <w:sz w:val="24"/>
            <w:szCs w:val="24"/>
          </w:rPr>
          <w:t>O</w:t>
        </w:r>
      </w:ins>
      <w:del w:author="Meike Robaard" w:date="2022-05-26T15:40:18.418Z" w:id="1047978276">
        <w:r w:rsidRPr="0B4FDAD2" w:rsidDel="1F7166FA">
          <w:rPr>
            <w:rFonts w:cs="Calibri" w:cstheme="minorAscii"/>
            <w:b w:val="1"/>
            <w:bCs w:val="1"/>
            <w:sz w:val="24"/>
            <w:szCs w:val="24"/>
          </w:rPr>
          <w:delText>o</w:delText>
        </w:r>
      </w:del>
      <w:r w:rsidRPr="0B4FDAD2" w:rsidR="1F7166FA">
        <w:rPr>
          <w:rFonts w:cs="Calibri" w:cstheme="minorAscii"/>
          <w:b w:val="1"/>
          <w:bCs w:val="1"/>
          <w:sz w:val="24"/>
          <w:szCs w:val="24"/>
        </w:rPr>
        <w:t>rder</w:t>
      </w:r>
    </w:p>
    <w:p w:rsidRPr="00EA1F49" w:rsidR="0085535A" w:rsidP="00DD5F17" w:rsidRDefault="0085535A" w14:paraId="4AD63D3F" w14:textId="77777777">
      <w:pPr>
        <w:spacing w:line="360" w:lineRule="auto"/>
        <w:rPr>
          <w:rFonts w:cstheme="minorHAnsi"/>
          <w:b/>
          <w:bCs/>
          <w:sz w:val="24"/>
          <w:szCs w:val="24"/>
        </w:rPr>
      </w:pPr>
    </w:p>
    <w:p w:rsidR="00711E6D" w:rsidP="0B4FDAD2" w:rsidRDefault="00711E6D" w14:paraId="3A48BF14" w14:textId="3A372100">
      <w:pPr>
        <w:spacing w:line="360" w:lineRule="auto"/>
        <w:rPr>
          <w:rFonts w:cs="Calibri" w:cstheme="minorAscii"/>
          <w:sz w:val="24"/>
          <w:szCs w:val="24"/>
        </w:rPr>
      </w:pPr>
      <w:r w:rsidRPr="0B4FDAD2" w:rsidR="1F7166FA">
        <w:rPr>
          <w:rFonts w:cs="Calibri" w:cstheme="minorAscii"/>
          <w:sz w:val="24"/>
          <w:szCs w:val="24"/>
        </w:rPr>
        <w:t xml:space="preserve">Since we are inclined to </w:t>
      </w:r>
      <w:del w:author="Meike Robaard" w:date="2022-05-26T15:40:38.011Z" w:id="38650941">
        <w:r w:rsidRPr="0B4FDAD2" w:rsidDel="1F7166FA">
          <w:rPr>
            <w:rFonts w:cs="Calibri" w:cstheme="minorAscii"/>
            <w:sz w:val="24"/>
            <w:szCs w:val="24"/>
          </w:rPr>
          <w:delText>detect</w:delText>
        </w:r>
      </w:del>
      <w:ins w:author="Meike Robaard" w:date="2022-05-26T15:40:39.001Z" w:id="1622637972">
        <w:r w:rsidRPr="0B4FDAD2" w:rsidR="1F7166FA">
          <w:rPr>
            <w:rFonts w:cs="Calibri" w:cstheme="minorAscii"/>
            <w:sz w:val="24"/>
            <w:szCs w:val="24"/>
          </w:rPr>
          <w:t>identify</w:t>
        </w:r>
      </w:ins>
      <w:r w:rsidRPr="0B4FDAD2" w:rsidR="1F7166FA">
        <w:rPr>
          <w:rFonts w:cs="Calibri" w:cstheme="minorAscii"/>
          <w:sz w:val="24"/>
          <w:szCs w:val="24"/>
        </w:rPr>
        <w:t xml:space="preserve"> causes and patterns </w:t>
      </w:r>
      <w:del w:author="Meike Robaard" w:date="2022-05-26T15:40:57.496Z" w:id="743450671">
        <w:r w:rsidRPr="0B4FDAD2" w:rsidDel="1F7166FA">
          <w:rPr>
            <w:rFonts w:cs="Calibri" w:cstheme="minorAscii"/>
            <w:sz w:val="24"/>
            <w:szCs w:val="24"/>
          </w:rPr>
          <w:delText>too</w:delText>
        </w:r>
      </w:del>
      <w:del w:author="Meike Robaard" w:date="2022-05-26T15:41:15.242Z" w:id="580423177">
        <w:r w:rsidRPr="0B4FDAD2" w:rsidDel="1F7166FA">
          <w:rPr>
            <w:rFonts w:cs="Calibri" w:cstheme="minorAscii"/>
            <w:sz w:val="24"/>
            <w:szCs w:val="24"/>
          </w:rPr>
          <w:delText xml:space="preserve"> quickly</w:delText>
        </w:r>
      </w:del>
      <w:ins w:author="Meike Robaard" w:date="2022-05-26T15:41:17.81Z" w:id="1404149748">
        <w:r w:rsidRPr="0B4FDAD2" w:rsidR="1F7166FA">
          <w:rPr>
            <w:rFonts w:cs="Calibri" w:cstheme="minorAscii"/>
            <w:sz w:val="24"/>
            <w:szCs w:val="24"/>
          </w:rPr>
          <w:t>almost instantly</w:t>
        </w:r>
      </w:ins>
      <w:r w:rsidRPr="0B4FDAD2" w:rsidR="1F7166FA">
        <w:rPr>
          <w:rFonts w:cs="Calibri" w:cstheme="minorAscii"/>
          <w:sz w:val="24"/>
          <w:szCs w:val="24"/>
        </w:rPr>
        <w:t xml:space="preserve">, we often underestimate the role of chance, </w:t>
      </w:r>
      <w:r w:rsidRPr="0B4FDAD2" w:rsidR="1F7166FA">
        <w:rPr>
          <w:rFonts w:cs="Calibri" w:cstheme="minorAscii"/>
          <w:sz w:val="24"/>
          <w:szCs w:val="24"/>
        </w:rPr>
        <w:t>randomness</w:t>
      </w:r>
      <w:r w:rsidRPr="0B4FDAD2" w:rsidR="1F7166FA">
        <w:rPr>
          <w:rFonts w:cs="Calibri" w:cstheme="minorAscii"/>
          <w:sz w:val="24"/>
          <w:szCs w:val="24"/>
        </w:rPr>
        <w:t xml:space="preserve"> and coincidence. People see patterns in random sequences (</w:t>
      </w:r>
      <w:proofErr w:type="gramStart"/>
      <w:r w:rsidRPr="0B4FDAD2" w:rsidR="1F7166FA">
        <w:rPr>
          <w:rFonts w:cs="Calibri" w:cstheme="minorAscii"/>
          <w:sz w:val="24"/>
          <w:szCs w:val="24"/>
        </w:rPr>
        <w:t>e.g.</w:t>
      </w:r>
      <w:proofErr w:type="gramEnd"/>
      <w:r w:rsidRPr="0B4FDAD2" w:rsidR="1F7166FA">
        <w:rPr>
          <w:rFonts w:cs="Calibri" w:cstheme="minorAscii"/>
          <w:sz w:val="24"/>
          <w:szCs w:val="24"/>
        </w:rPr>
        <w:t xml:space="preserve"> in random sequences of numbers) and unconsciously put patterns in sequences of numbers when they are asked to make them random (because they put too much alternation in the sequences, such as never repeating the same number in a sequence or never have three </w:t>
      </w:r>
      <w:r w:rsidRPr="0B4FDAD2" w:rsidR="42A67690">
        <w:rPr>
          <w:rFonts w:cs="Calibri" w:cstheme="minorAscii"/>
          <w:sz w:val="24"/>
          <w:szCs w:val="24"/>
        </w:rPr>
        <w:t xml:space="preserve">heads or </w:t>
      </w:r>
      <w:r w:rsidRPr="0B4FDAD2" w:rsidR="1F7166FA">
        <w:rPr>
          <w:rFonts w:cs="Calibri" w:cstheme="minorAscii"/>
          <w:sz w:val="24"/>
          <w:szCs w:val="24"/>
        </w:rPr>
        <w:t>tails in a row in a sequence of random coin tosses</w:t>
      </w:r>
      <w:r w:rsidRPr="0B4FDAD2" w:rsidR="42A67690">
        <w:rPr>
          <w:rFonts w:cs="Calibri" w:cstheme="minorAscii"/>
          <w:sz w:val="24"/>
          <w:szCs w:val="24"/>
        </w:rPr>
        <w:t xml:space="preserve"> – whereas in actual random series that often happens</w:t>
      </w:r>
      <w:r w:rsidRPr="0B4FDAD2" w:rsidR="1F7166FA">
        <w:rPr>
          <w:rFonts w:cs="Calibri" w:cstheme="minorAscii"/>
          <w:sz w:val="24"/>
          <w:szCs w:val="24"/>
        </w:rPr>
        <w:t>). So</w:t>
      </w:r>
      <w:r w:rsidRPr="0B4FDAD2" w:rsidR="42A67690">
        <w:rPr>
          <w:rFonts w:cs="Calibri" w:cstheme="minorAscii"/>
          <w:sz w:val="24"/>
          <w:szCs w:val="24"/>
        </w:rPr>
        <w:t>,</w:t>
      </w:r>
      <w:r w:rsidRPr="0B4FDAD2" w:rsidR="1F7166FA">
        <w:rPr>
          <w:rFonts w:cs="Calibri" w:cstheme="minorAscii"/>
          <w:sz w:val="24"/>
          <w:szCs w:val="24"/>
        </w:rPr>
        <w:t xml:space="preserve"> we see order in randomness and imitate randomness with order! Noteworthy in this context is that the first </w:t>
      </w:r>
      <w:proofErr w:type="spellStart"/>
      <w:r w:rsidRPr="0B4FDAD2" w:rsidR="1F7166FA">
        <w:rPr>
          <w:rFonts w:cs="Calibri" w:cstheme="minorAscii"/>
          <w:sz w:val="24"/>
          <w:szCs w:val="24"/>
        </w:rPr>
        <w:t>i</w:t>
      </w:r>
      <w:ins w:author="Meike Robaard" w:date="2022-05-26T15:43:44.1Z" w:id="912274973">
        <w:r w:rsidRPr="0B4FDAD2" w:rsidR="1F7166FA">
          <w:rPr>
            <w:rFonts w:cs="Calibri" w:cstheme="minorAscii"/>
            <w:sz w:val="24"/>
            <w:szCs w:val="24"/>
          </w:rPr>
          <w:t>P</w:t>
        </w:r>
      </w:ins>
      <w:del w:author="Meike Robaard" w:date="2022-05-26T15:43:43.043Z" w:id="1715531122">
        <w:r w:rsidRPr="0B4FDAD2" w:rsidDel="1F7166FA">
          <w:rPr>
            <w:rFonts w:cs="Calibri" w:cstheme="minorAscii"/>
            <w:sz w:val="24"/>
            <w:szCs w:val="24"/>
          </w:rPr>
          <w:delText>p</w:delText>
        </w:r>
      </w:del>
      <w:r w:rsidRPr="0B4FDAD2" w:rsidR="1F7166FA">
        <w:rPr>
          <w:rFonts w:cs="Calibri" w:cstheme="minorAscii"/>
          <w:sz w:val="24"/>
          <w:szCs w:val="24"/>
        </w:rPr>
        <w:t>od</w:t>
      </w:r>
      <w:r w:rsidRPr="0B4FDAD2" w:rsidR="1F7166FA">
        <w:rPr>
          <w:rFonts w:cs="Calibri" w:cstheme="minorAscii"/>
          <w:sz w:val="24"/>
          <w:szCs w:val="24"/>
        </w:rPr>
        <w:t xml:space="preserve"> </w:t>
      </w:r>
      <w:ins w:author="Meike Robaard" w:date="2022-05-26T15:44:07.901Z" w:id="1525378062">
        <w:r w:rsidRPr="0B4FDAD2" w:rsidR="1F7166FA">
          <w:rPr>
            <w:rFonts w:cs="Calibri" w:cstheme="minorAscii"/>
            <w:sz w:val="24"/>
            <w:szCs w:val="24"/>
          </w:rPr>
          <w:t>S</w:t>
        </w:r>
      </w:ins>
      <w:del w:author="Meike Robaard" w:date="2022-05-26T15:44:06.903Z" w:id="1962328181">
        <w:r w:rsidRPr="0B4FDAD2" w:rsidDel="1F7166FA">
          <w:rPr>
            <w:rFonts w:cs="Calibri" w:cstheme="minorAscii"/>
            <w:sz w:val="24"/>
            <w:szCs w:val="24"/>
          </w:rPr>
          <w:delText>s</w:delText>
        </w:r>
      </w:del>
      <w:proofErr w:type="spellStart"/>
      <w:r w:rsidRPr="0B4FDAD2" w:rsidR="1F7166FA">
        <w:rPr>
          <w:rFonts w:cs="Calibri" w:cstheme="minorAscii"/>
          <w:sz w:val="24"/>
          <w:szCs w:val="24"/>
        </w:rPr>
        <w:t>huffle</w:t>
      </w:r>
      <w:proofErr w:type="spellEnd"/>
      <w:r w:rsidRPr="0B4FDAD2" w:rsidR="1F7166FA">
        <w:rPr>
          <w:rFonts w:cs="Calibri" w:cstheme="minorAscii"/>
          <w:sz w:val="24"/>
          <w:szCs w:val="24"/>
        </w:rPr>
        <w:t xml:space="preserve"> which played songs randomly was quickly adapted because there were many complaints from people who were convinced that the succession of songs was not random. </w:t>
      </w:r>
      <w:commentRangeStart w:id="1043990357"/>
      <w:r w:rsidRPr="0B4FDAD2" w:rsidR="42A67690">
        <w:rPr>
          <w:rFonts w:cs="Calibri" w:cstheme="minorAscii"/>
          <w:sz w:val="24"/>
          <w:szCs w:val="24"/>
        </w:rPr>
        <w:t>T</w:t>
      </w:r>
      <w:r w:rsidRPr="0B4FDAD2" w:rsidR="1F7166FA">
        <w:rPr>
          <w:rFonts w:cs="Calibri" w:cstheme="minorAscii"/>
          <w:sz w:val="24"/>
          <w:szCs w:val="24"/>
        </w:rPr>
        <w:t>hey</w:t>
      </w:r>
      <w:commentRangeEnd w:id="1043990357"/>
      <w:r>
        <w:rPr>
          <w:rStyle w:val="CommentReference"/>
        </w:rPr>
        <w:commentReference w:id="1043990357"/>
      </w:r>
      <w:r w:rsidRPr="0B4FDAD2" w:rsidR="1F7166FA">
        <w:rPr>
          <w:rFonts w:cs="Calibri" w:cstheme="minorAscii"/>
          <w:sz w:val="24"/>
          <w:szCs w:val="24"/>
        </w:rPr>
        <w:t xml:space="preserve"> </w:t>
      </w:r>
      <w:r w:rsidRPr="0B4FDAD2" w:rsidR="42A67690">
        <w:rPr>
          <w:rFonts w:cs="Calibri" w:cstheme="minorAscii"/>
          <w:sz w:val="24"/>
          <w:szCs w:val="24"/>
        </w:rPr>
        <w:t xml:space="preserve">ended up </w:t>
      </w:r>
      <w:r w:rsidRPr="0B4FDAD2" w:rsidR="1F7166FA">
        <w:rPr>
          <w:rFonts w:cs="Calibri" w:cstheme="minorAscii"/>
          <w:sz w:val="24"/>
          <w:szCs w:val="24"/>
        </w:rPr>
        <w:t>put</w:t>
      </w:r>
      <w:r w:rsidRPr="0B4FDAD2" w:rsidR="42A67690">
        <w:rPr>
          <w:rFonts w:cs="Calibri" w:cstheme="minorAscii"/>
          <w:sz w:val="24"/>
          <w:szCs w:val="24"/>
        </w:rPr>
        <w:t>ting</w:t>
      </w:r>
      <w:r w:rsidRPr="0B4FDAD2" w:rsidR="1F7166FA">
        <w:rPr>
          <w:rFonts w:cs="Calibri" w:cstheme="minorAscii"/>
          <w:sz w:val="24"/>
          <w:szCs w:val="24"/>
        </w:rPr>
        <w:t xml:space="preserve"> patterns in the sequence of songs </w:t>
      </w:r>
      <w:del w:author="Meike Robaard" w:date="2022-05-26T15:45:51.711Z" w:id="1921462799">
        <w:r w:rsidRPr="0B4FDAD2" w:rsidDel="1F7166FA">
          <w:rPr>
            <w:rFonts w:cs="Calibri" w:cstheme="minorAscii"/>
            <w:sz w:val="24"/>
            <w:szCs w:val="24"/>
          </w:rPr>
          <w:delText xml:space="preserve">in order </w:delText>
        </w:r>
      </w:del>
      <w:r w:rsidRPr="0B4FDAD2" w:rsidR="1F7166FA">
        <w:rPr>
          <w:rFonts w:cs="Calibri" w:cstheme="minorAscii"/>
          <w:sz w:val="24"/>
          <w:szCs w:val="24"/>
        </w:rPr>
        <w:t>to</w:t>
      </w:r>
      <w:r w:rsidRPr="0B4FDAD2" w:rsidR="1F7166FA">
        <w:rPr>
          <w:rFonts w:cs="Calibri" w:cstheme="minorAscii"/>
          <w:sz w:val="24"/>
          <w:szCs w:val="24"/>
        </w:rPr>
        <w:t xml:space="preserve"> make it seem random! </w:t>
      </w:r>
    </w:p>
    <w:p w:rsidR="00711E6D" w:rsidP="00DD5F17" w:rsidRDefault="00711E6D" w14:paraId="13D74746" w14:textId="77777777">
      <w:pPr>
        <w:spacing w:line="360" w:lineRule="auto"/>
        <w:rPr>
          <w:rFonts w:cstheme="minorHAnsi"/>
          <w:sz w:val="24"/>
          <w:szCs w:val="24"/>
        </w:rPr>
      </w:pPr>
    </w:p>
    <w:p w:rsidR="00711E6D" w:rsidP="00DD5F17" w:rsidRDefault="00711E6D" w14:paraId="44D5F636" w14:textId="77777777">
      <w:pPr>
        <w:spacing w:line="360" w:lineRule="auto"/>
        <w:rPr>
          <w:rFonts w:cstheme="minorHAnsi"/>
          <w:b/>
          <w:bCs/>
          <w:sz w:val="24"/>
          <w:szCs w:val="24"/>
        </w:rPr>
      </w:pPr>
      <w:r>
        <w:rPr>
          <w:rFonts w:cstheme="minorHAnsi"/>
          <w:b/>
          <w:bCs/>
          <w:sz w:val="24"/>
          <w:szCs w:val="24"/>
        </w:rPr>
        <w:lastRenderedPageBreak/>
        <w:t>Chance blindness</w:t>
      </w:r>
    </w:p>
    <w:p w:rsidRPr="00EA1F49" w:rsidR="00711E6D" w:rsidP="00DD5F17" w:rsidRDefault="00711E6D" w14:paraId="5F534EC8" w14:textId="77777777">
      <w:pPr>
        <w:spacing w:line="360" w:lineRule="auto"/>
        <w:rPr>
          <w:rFonts w:cstheme="minorHAnsi"/>
          <w:b/>
          <w:bCs/>
          <w:sz w:val="24"/>
          <w:szCs w:val="24"/>
        </w:rPr>
      </w:pPr>
    </w:p>
    <w:p w:rsidR="00711E6D" w:rsidP="0B4FDAD2" w:rsidRDefault="00711E6D" w14:paraId="1A022E58" w14:textId="5C289C4D">
      <w:pPr>
        <w:spacing w:line="360" w:lineRule="auto"/>
        <w:rPr>
          <w:rFonts w:cs="Calibri" w:cstheme="minorAscii"/>
          <w:sz w:val="24"/>
          <w:szCs w:val="24"/>
        </w:rPr>
      </w:pPr>
      <w:r w:rsidRPr="0B4FDAD2" w:rsidR="1F7166FA">
        <w:rPr>
          <w:rFonts w:cs="Calibri" w:cstheme="minorAscii"/>
          <w:sz w:val="24"/>
          <w:szCs w:val="24"/>
        </w:rPr>
        <w:t xml:space="preserve">The </w:t>
      </w:r>
      <w:del w:author="Meike Robaard" w:date="2022-05-26T15:46:15.955Z" w:id="1412244943">
        <w:r w:rsidRPr="0B4FDAD2" w:rsidDel="1F7166FA">
          <w:rPr>
            <w:rFonts w:cs="Calibri" w:cstheme="minorAscii"/>
            <w:sz w:val="24"/>
            <w:szCs w:val="24"/>
          </w:rPr>
          <w:delText>chance</w:delText>
        </w:r>
      </w:del>
      <w:ins w:author="Meike Robaard" w:date="2022-05-26T15:46:25.559Z" w:id="1578667932">
        <w:r w:rsidRPr="0B4FDAD2" w:rsidR="1F7166FA">
          <w:rPr>
            <w:rFonts w:cs="Calibri" w:cstheme="minorAscii"/>
            <w:sz w:val="24"/>
            <w:szCs w:val="24"/>
          </w:rPr>
          <w:t>probability</w:t>
        </w:r>
      </w:ins>
      <w:r w:rsidRPr="0B4FDAD2" w:rsidR="1F7166FA">
        <w:rPr>
          <w:rFonts w:cs="Calibri" w:cstheme="minorAscii"/>
          <w:sz w:val="24"/>
          <w:szCs w:val="24"/>
        </w:rPr>
        <w:t xml:space="preserve"> factor is also grossly underestimated. Athletes who score </w:t>
      </w:r>
      <w:r w:rsidRPr="0B4FDAD2" w:rsidR="1F7166FA">
        <w:rPr>
          <w:rFonts w:cs="Calibri" w:cstheme="minorAscii"/>
          <w:sz w:val="24"/>
          <w:szCs w:val="24"/>
        </w:rPr>
        <w:t xml:space="preserve">a </w:t>
      </w:r>
      <w:r w:rsidRPr="0B4FDAD2" w:rsidR="1F7166FA">
        <w:rPr>
          <w:rFonts w:cs="Calibri" w:cstheme="minorAscii"/>
          <w:sz w:val="24"/>
          <w:szCs w:val="24"/>
        </w:rPr>
        <w:t>few points in a row are said to be on a 'confidence streak</w:t>
      </w:r>
      <w:ins w:author="Meike Robaard" w:date="2022-05-26T15:46:59.338Z" w:id="1527667555">
        <w:r w:rsidRPr="0B4FDAD2" w:rsidR="1F7166FA">
          <w:rPr>
            <w:rFonts w:cs="Calibri" w:cstheme="minorAscii"/>
            <w:sz w:val="24"/>
            <w:szCs w:val="24"/>
          </w:rPr>
          <w:t>,</w:t>
        </w:r>
      </w:ins>
      <w:r w:rsidRPr="0B4FDAD2" w:rsidR="1F7166FA">
        <w:rPr>
          <w:rFonts w:cs="Calibri" w:cstheme="minorAscii"/>
          <w:sz w:val="24"/>
          <w:szCs w:val="24"/>
        </w:rPr>
        <w:t xml:space="preserve">' </w:t>
      </w:r>
      <w:ins w:author="Meike Robaard" w:date="2022-05-26T15:47:04.921Z" w:id="210113429">
        <w:r w:rsidRPr="0B4FDAD2" w:rsidR="1F7166FA">
          <w:rPr>
            <w:rFonts w:cs="Calibri" w:cstheme="minorAscii"/>
            <w:sz w:val="24"/>
            <w:szCs w:val="24"/>
          </w:rPr>
          <w:t>whilst</w:t>
        </w:r>
      </w:ins>
      <w:del w:author="Meike Robaard" w:date="2022-05-26T15:47:02.946Z" w:id="1638175763">
        <w:r w:rsidRPr="0B4FDAD2" w:rsidDel="1F7166FA">
          <w:rPr>
            <w:rFonts w:cs="Calibri" w:cstheme="minorAscii"/>
            <w:sz w:val="24"/>
            <w:szCs w:val="24"/>
          </w:rPr>
          <w:delText>and</w:delText>
        </w:r>
      </w:del>
      <w:r w:rsidRPr="0B4FDAD2" w:rsidR="1F7166FA">
        <w:rPr>
          <w:rFonts w:cs="Calibri" w:cstheme="minorAscii"/>
          <w:sz w:val="24"/>
          <w:szCs w:val="24"/>
        </w:rPr>
        <w:t xml:space="preserve"> their colleagues who record a few misses in succession are thought to </w:t>
      </w:r>
      <w:ins w:author="Meike Robaard" w:date="2022-05-26T15:47:19.543Z" w:id="1659330972">
        <w:r w:rsidRPr="0B4FDAD2" w:rsidR="1F7166FA">
          <w:rPr>
            <w:rFonts w:cs="Calibri" w:cstheme="minorAscii"/>
            <w:sz w:val="24"/>
            <w:szCs w:val="24"/>
          </w:rPr>
          <w:t>have</w:t>
        </w:r>
      </w:ins>
      <w:del w:author="Meike Robaard" w:date="2022-05-26T15:47:17.241Z" w:id="2012799668">
        <w:r w:rsidRPr="0B4FDAD2" w:rsidDel="1F7166FA">
          <w:rPr>
            <w:rFonts w:cs="Calibri" w:cstheme="minorAscii"/>
            <w:sz w:val="24"/>
            <w:szCs w:val="24"/>
          </w:rPr>
          <w:delText>be</w:delText>
        </w:r>
      </w:del>
      <w:r w:rsidRPr="0B4FDAD2" w:rsidR="1F7166FA">
        <w:rPr>
          <w:rFonts w:cs="Calibri" w:cstheme="minorAscii"/>
          <w:sz w:val="24"/>
          <w:szCs w:val="24"/>
        </w:rPr>
        <w:t xml:space="preserve"> '</w:t>
      </w:r>
      <w:proofErr w:type="gramStart"/>
      <w:r w:rsidRPr="0B4FDAD2" w:rsidR="1F7166FA">
        <w:rPr>
          <w:rFonts w:cs="Calibri" w:cstheme="minorAscii"/>
          <w:sz w:val="24"/>
          <w:szCs w:val="24"/>
        </w:rPr>
        <w:t>broken</w:t>
      </w:r>
      <w:proofErr w:type="gramEnd"/>
      <w:r w:rsidRPr="0B4FDAD2" w:rsidR="1F7166FA">
        <w:rPr>
          <w:rFonts w:cs="Calibri" w:cstheme="minorAscii"/>
          <w:sz w:val="24"/>
          <w:szCs w:val="24"/>
        </w:rPr>
        <w:t xml:space="preserve"> under </w:t>
      </w:r>
      <w:ins w:author="Meike Robaard" w:date="2022-05-26T15:47:24.737Z" w:id="1566291576">
        <w:r w:rsidRPr="0B4FDAD2" w:rsidR="1F7166FA">
          <w:rPr>
            <w:rFonts w:cs="Calibri" w:cstheme="minorAscii"/>
            <w:sz w:val="24"/>
            <w:szCs w:val="24"/>
          </w:rPr>
          <w:t xml:space="preserve">the </w:t>
        </w:r>
      </w:ins>
      <w:r w:rsidRPr="0B4FDAD2" w:rsidR="1F7166FA">
        <w:rPr>
          <w:rFonts w:cs="Calibri" w:cstheme="minorAscii"/>
          <w:sz w:val="24"/>
          <w:szCs w:val="24"/>
        </w:rPr>
        <w:t xml:space="preserve">pressure'. While psychology plays a role in </w:t>
      </w:r>
      <w:r w:rsidRPr="0B4FDAD2" w:rsidR="42A67690">
        <w:rPr>
          <w:rFonts w:cs="Calibri" w:cstheme="minorAscii"/>
          <w:sz w:val="24"/>
          <w:szCs w:val="24"/>
        </w:rPr>
        <w:t xml:space="preserve">athletic </w:t>
      </w:r>
      <w:r w:rsidRPr="0B4FDAD2" w:rsidR="1F7166FA">
        <w:rPr>
          <w:rFonts w:cs="Calibri" w:cstheme="minorAscii"/>
          <w:sz w:val="24"/>
          <w:szCs w:val="24"/>
        </w:rPr>
        <w:t>performance and these analyses could very well be true, statistical analysis in basketball has shown that these alleged clusters of hits and misses turn out to be random. Nevertheless, matches are still analyzed in such a way because it seems that there is indeed a connection between a player’s previous hits or misses and the probability that he will score the next time. For this phenomenon, psychologists came up with the term 'hot hand fallacy'</w:t>
      </w:r>
      <w:r w:rsidRPr="0B4FDAD2" w:rsidR="1702A2A7">
        <w:rPr>
          <w:rFonts w:cs="Calibri" w:cstheme="minorAscii"/>
          <w:sz w:val="24"/>
          <w:szCs w:val="24"/>
        </w:rPr>
        <w:t xml:space="preserve"> (Gilovich et al 1985)</w:t>
      </w:r>
      <w:r w:rsidRPr="0B4FDAD2" w:rsidR="1F7166FA">
        <w:rPr>
          <w:rFonts w:cs="Calibri" w:cstheme="minorAscii"/>
          <w:sz w:val="24"/>
          <w:szCs w:val="24"/>
        </w:rPr>
        <w:t>. This bias does not only affect sports commentators and coaches</w:t>
      </w:r>
      <w:ins w:author="Meike Robaard" w:date="2022-05-26T15:48:17.432Z" w:id="71095695">
        <w:r w:rsidRPr="0B4FDAD2" w:rsidR="1F7166FA">
          <w:rPr>
            <w:rFonts w:cs="Calibri" w:cstheme="minorAscii"/>
            <w:sz w:val="24"/>
            <w:szCs w:val="24"/>
          </w:rPr>
          <w:t>;</w:t>
        </w:r>
      </w:ins>
      <w:del w:author="Meike Robaard" w:date="2022-05-26T15:48:17.093Z" w:id="892214173">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6T15:48:19.981Z" w:id="2064556551">
        <w:r w:rsidRPr="0B4FDAD2" w:rsidR="1F7166FA">
          <w:rPr>
            <w:rFonts w:cs="Calibri" w:cstheme="minorAscii"/>
            <w:sz w:val="24"/>
            <w:szCs w:val="24"/>
          </w:rPr>
          <w:t>w</w:t>
        </w:r>
      </w:ins>
      <w:del w:author="Meike Robaard" w:date="2022-05-26T15:48:19.463Z" w:id="6412187">
        <w:r w:rsidRPr="0B4FDAD2" w:rsidDel="1F7166FA">
          <w:rPr>
            <w:rFonts w:cs="Calibri" w:cstheme="minorAscii"/>
            <w:sz w:val="24"/>
            <w:szCs w:val="24"/>
          </w:rPr>
          <w:delText>W</w:delText>
        </w:r>
      </w:del>
      <w:r w:rsidRPr="0B4FDAD2" w:rsidR="1F7166FA">
        <w:rPr>
          <w:rFonts w:cs="Calibri" w:cstheme="minorAscii"/>
          <w:sz w:val="24"/>
          <w:szCs w:val="24"/>
        </w:rPr>
        <w:t>e all tend to underestimate the importance of chance. Investment success is often wrongly attributed to insight</w:t>
      </w:r>
      <w:ins w:author="Meike Robaard" w:date="2022-05-26T15:49:12.814Z" w:id="1400085244">
        <w:r w:rsidRPr="0B4FDAD2" w:rsidR="1F7166FA">
          <w:rPr>
            <w:rFonts w:cs="Calibri" w:cstheme="minorAscii"/>
            <w:sz w:val="24"/>
            <w:szCs w:val="24"/>
          </w:rPr>
          <w:t xml:space="preserve"> and</w:t>
        </w:r>
      </w:ins>
      <w:del w:author="Meike Robaard" w:date="2022-05-26T15:49:11.274Z" w:id="1667860654">
        <w:r w:rsidRPr="0B4FDAD2" w:rsidDel="1F7166FA">
          <w:rPr>
            <w:rFonts w:cs="Calibri" w:cstheme="minorAscii"/>
            <w:sz w:val="24"/>
            <w:szCs w:val="24"/>
          </w:rPr>
          <w:delText xml:space="preserve">, </w:delText>
        </w:r>
      </w:del>
      <w:r w:rsidRPr="0B4FDAD2" w:rsidR="1F7166FA">
        <w:rPr>
          <w:rFonts w:cs="Calibri" w:cstheme="minorAscii"/>
          <w:sz w:val="24"/>
          <w:szCs w:val="24"/>
        </w:rPr>
        <w:t xml:space="preserve">CEOs and coaches are </w:t>
      </w:r>
      <w:ins w:author="Meike Robaard" w:date="2022-05-26T15:49:26.567Z" w:id="20337217">
        <w:r w:rsidRPr="0B4FDAD2" w:rsidR="1F7166FA">
          <w:rPr>
            <w:rFonts w:cs="Calibri" w:cstheme="minorAscii"/>
            <w:sz w:val="24"/>
            <w:szCs w:val="24"/>
          </w:rPr>
          <w:t xml:space="preserve">often either </w:t>
        </w:r>
      </w:ins>
      <w:r w:rsidRPr="0B4FDAD2" w:rsidR="1F7166FA">
        <w:rPr>
          <w:rFonts w:cs="Calibri" w:cstheme="minorAscii"/>
          <w:sz w:val="24"/>
          <w:szCs w:val="24"/>
        </w:rPr>
        <w:t xml:space="preserve">praised after successes </w:t>
      </w:r>
      <w:ins w:author="Meike Robaard" w:date="2022-05-26T15:49:29.449Z" w:id="1867605125">
        <w:r w:rsidRPr="0B4FDAD2" w:rsidR="1F7166FA">
          <w:rPr>
            <w:rFonts w:cs="Calibri" w:cstheme="minorAscii"/>
            <w:sz w:val="24"/>
            <w:szCs w:val="24"/>
          </w:rPr>
          <w:t>or</w:t>
        </w:r>
      </w:ins>
      <w:del w:author="Meike Robaard" w:date="2022-05-26T15:49:28.569Z" w:id="785266286">
        <w:r w:rsidRPr="0B4FDAD2" w:rsidDel="1F7166FA">
          <w:rPr>
            <w:rFonts w:cs="Calibri" w:cstheme="minorAscii"/>
            <w:sz w:val="24"/>
            <w:szCs w:val="24"/>
          </w:rPr>
          <w:delText>and</w:delText>
        </w:r>
      </w:del>
      <w:r w:rsidRPr="0B4FDAD2" w:rsidR="1F7166FA">
        <w:rPr>
          <w:rFonts w:cs="Calibri" w:cstheme="minorAscii"/>
          <w:sz w:val="24"/>
          <w:szCs w:val="24"/>
        </w:rPr>
        <w:t xml:space="preserve"> fired after disappointing performances, while both success and failure are</w:t>
      </w:r>
      <w:ins w:author="Meike Robaard" w:date="2022-05-26T15:50:03.186Z" w:id="1897236965">
        <w:r w:rsidRPr="0B4FDAD2" w:rsidR="1F7166FA">
          <w:rPr>
            <w:rFonts w:cs="Calibri" w:cstheme="minorAscii"/>
            <w:sz w:val="24"/>
            <w:szCs w:val="24"/>
          </w:rPr>
          <w:t>,</w:t>
        </w:r>
      </w:ins>
      <w:r w:rsidRPr="0B4FDAD2" w:rsidR="1F7166FA">
        <w:rPr>
          <w:rFonts w:cs="Calibri" w:cstheme="minorAscii"/>
          <w:sz w:val="24"/>
          <w:szCs w:val="24"/>
        </w:rPr>
        <w:t xml:space="preserve"> </w:t>
      </w:r>
      <w:del w:author="Meike Robaard" w:date="2022-05-26T15:50:07.425Z" w:id="1236096340">
        <w:r w:rsidRPr="0B4FDAD2" w:rsidDel="1F7166FA">
          <w:rPr>
            <w:rFonts w:cs="Calibri" w:cstheme="minorAscii"/>
            <w:sz w:val="24"/>
            <w:szCs w:val="24"/>
          </w:rPr>
          <w:delText>in many cases</w:delText>
        </w:r>
      </w:del>
      <w:r w:rsidRPr="0B4FDAD2" w:rsidR="1F7166FA">
        <w:rPr>
          <w:rFonts w:cs="Calibri" w:cstheme="minorAscii"/>
          <w:sz w:val="24"/>
          <w:szCs w:val="24"/>
        </w:rPr>
        <w:t xml:space="preserve"> to a</w:t>
      </w:r>
      <w:r w:rsidRPr="0B4FDAD2" w:rsidR="42A67690">
        <w:rPr>
          <w:rFonts w:cs="Calibri" w:cstheme="minorAscii"/>
          <w:sz w:val="24"/>
          <w:szCs w:val="24"/>
        </w:rPr>
        <w:t>n important</w:t>
      </w:r>
      <w:r w:rsidRPr="0B4FDAD2" w:rsidR="1F7166FA">
        <w:rPr>
          <w:rFonts w:cs="Calibri" w:cstheme="minorAscii"/>
          <w:sz w:val="24"/>
          <w:szCs w:val="24"/>
        </w:rPr>
        <w:t xml:space="preserve"> extent</w:t>
      </w:r>
      <w:ins w:author="Meike Robaard" w:date="2022-05-26T15:50:15.219Z" w:id="1902790173">
        <w:r w:rsidRPr="0B4FDAD2" w:rsidR="1F7166FA">
          <w:rPr>
            <w:rFonts w:cs="Calibri" w:cstheme="minorAscii"/>
            <w:sz w:val="24"/>
            <w:szCs w:val="24"/>
          </w:rPr>
          <w:t>,</w:t>
        </w:r>
      </w:ins>
      <w:r w:rsidRPr="0B4FDAD2" w:rsidR="42A67690">
        <w:rPr>
          <w:rFonts w:cs="Calibri" w:cstheme="minorAscii"/>
          <w:sz w:val="24"/>
          <w:szCs w:val="24"/>
        </w:rPr>
        <w:t xml:space="preserve"> </w:t>
      </w:r>
      <w:r w:rsidRPr="0B4FDAD2" w:rsidR="1F7166FA">
        <w:rPr>
          <w:rFonts w:cs="Calibri" w:cstheme="minorAscii"/>
          <w:sz w:val="24"/>
          <w:szCs w:val="24"/>
        </w:rPr>
        <w:t>the product</w:t>
      </w:r>
      <w:ins w:author="Meike Robaard" w:date="2022-05-26T15:50:22.158Z" w:id="1990088270">
        <w:r w:rsidRPr="0B4FDAD2" w:rsidR="1F7166FA">
          <w:rPr>
            <w:rFonts w:cs="Calibri" w:cstheme="minorAscii"/>
            <w:sz w:val="24"/>
            <w:szCs w:val="24"/>
          </w:rPr>
          <w:t>s</w:t>
        </w:r>
      </w:ins>
      <w:r w:rsidRPr="0B4FDAD2" w:rsidR="1F7166FA">
        <w:rPr>
          <w:rFonts w:cs="Calibri" w:cstheme="minorAscii"/>
          <w:sz w:val="24"/>
          <w:szCs w:val="24"/>
        </w:rPr>
        <w:t xml:space="preserve"> of unpredictable external factors. </w:t>
      </w:r>
    </w:p>
    <w:p w:rsidRPr="00DD5F17" w:rsidR="00711E6D" w:rsidP="00DD5F17" w:rsidRDefault="00711E6D" w14:paraId="60B897B8" w14:textId="77777777">
      <w:pPr>
        <w:spacing w:line="360" w:lineRule="auto"/>
        <w:rPr>
          <w:rFonts w:cstheme="minorHAnsi"/>
          <w:sz w:val="24"/>
          <w:szCs w:val="24"/>
        </w:rPr>
      </w:pPr>
    </w:p>
    <w:p w:rsidR="00711E6D" w:rsidP="0B4FDAD2" w:rsidRDefault="00711E6D" w14:paraId="24A15F10" w14:textId="4EDD3435">
      <w:pPr>
        <w:spacing w:line="360" w:lineRule="auto"/>
        <w:rPr>
          <w:rFonts w:cs="Calibri" w:cstheme="minorAscii"/>
          <w:sz w:val="24"/>
          <w:szCs w:val="24"/>
        </w:rPr>
      </w:pPr>
      <w:r w:rsidRPr="0B4FDAD2" w:rsidR="1F7166FA">
        <w:rPr>
          <w:rFonts w:cs="Calibri" w:cstheme="minorAscii"/>
          <w:sz w:val="24"/>
          <w:szCs w:val="24"/>
        </w:rPr>
        <w:t xml:space="preserve">Finally, when we are confronted with extreme coincidences, we often refuse to see those events as </w:t>
      </w:r>
      <w:ins w:author="Meike Robaard" w:date="2022-05-26T15:51:15.361Z" w:id="2092892008">
        <w:r w:rsidRPr="0B4FDAD2" w:rsidR="1F7166FA">
          <w:rPr>
            <w:rFonts w:cs="Calibri" w:cstheme="minorAscii"/>
            <w:sz w:val="24"/>
            <w:szCs w:val="24"/>
          </w:rPr>
          <w:t>merely accidental</w:t>
        </w:r>
      </w:ins>
      <w:del w:author="Meike Robaard" w:date="2022-05-26T15:51:08.485Z" w:id="1595863742">
        <w:r w:rsidRPr="0B4FDAD2" w:rsidDel="1F7166FA">
          <w:rPr>
            <w:rFonts w:cs="Calibri" w:cstheme="minorAscii"/>
            <w:sz w:val="24"/>
            <w:szCs w:val="24"/>
          </w:rPr>
          <w:delText>such</w:delText>
        </w:r>
      </w:del>
      <w:r w:rsidRPr="0B4FDAD2" w:rsidR="1F7166FA">
        <w:rPr>
          <w:rFonts w:cs="Calibri" w:cstheme="minorAscii"/>
          <w:sz w:val="24"/>
          <w:szCs w:val="24"/>
        </w:rPr>
        <w:t xml:space="preserve">. Not only is it a possibility that such coincidences occur, </w:t>
      </w:r>
      <w:proofErr w:type="gramStart"/>
      <w:r w:rsidRPr="0B4FDAD2" w:rsidR="1F7166FA">
        <w:rPr>
          <w:rFonts w:cs="Calibri" w:cstheme="minorAscii"/>
          <w:sz w:val="24"/>
          <w:szCs w:val="24"/>
        </w:rPr>
        <w:t>it is</w:t>
      </w:r>
      <w:proofErr w:type="gramEnd"/>
      <w:r w:rsidRPr="0B4FDAD2" w:rsidR="1F7166FA">
        <w:rPr>
          <w:rFonts w:cs="Calibri" w:cstheme="minorAscii"/>
          <w:sz w:val="24"/>
          <w:szCs w:val="24"/>
        </w:rPr>
        <w:t xml:space="preserve"> a statistical certainty that they will occur regularly. The chance that </w:t>
      </w:r>
      <w:r w:rsidRPr="0B4FDAD2" w:rsidR="1F7166FA">
        <w:rPr>
          <w:rFonts w:cs="Calibri" w:cstheme="minorAscii"/>
          <w:i w:val="1"/>
          <w:iCs w:val="1"/>
          <w:sz w:val="24"/>
          <w:szCs w:val="24"/>
          <w:rPrChange w:author="Meike Robaard" w:date="2022-05-26T15:51:39.289Z" w:id="1398022345">
            <w:rPr>
              <w:rFonts w:cs="Calibri" w:cstheme="minorAscii"/>
              <w:sz w:val="24"/>
              <w:szCs w:val="24"/>
            </w:rPr>
          </w:rPrChange>
        </w:rPr>
        <w:t>you</w:t>
      </w:r>
      <w:r w:rsidRPr="0B4FDAD2" w:rsidR="1F7166FA">
        <w:rPr>
          <w:rFonts w:cs="Calibri" w:cstheme="minorAscii"/>
          <w:sz w:val="24"/>
          <w:szCs w:val="24"/>
        </w:rPr>
        <w:t xml:space="preserve"> win the lottery may be very small, </w:t>
      </w:r>
      <w:ins w:author="Meike Robaard" w:date="2022-05-26T15:51:32.642Z" w:id="226167431">
        <w:r w:rsidRPr="0B4FDAD2" w:rsidR="1F7166FA">
          <w:rPr>
            <w:rFonts w:cs="Calibri" w:cstheme="minorAscii"/>
            <w:sz w:val="24"/>
            <w:szCs w:val="24"/>
          </w:rPr>
          <w:t xml:space="preserve">but </w:t>
        </w:r>
      </w:ins>
      <w:r w:rsidRPr="0B4FDAD2" w:rsidR="1F7166FA">
        <w:rPr>
          <w:rFonts w:cs="Calibri" w:cstheme="minorAscii"/>
          <w:sz w:val="24"/>
          <w:szCs w:val="24"/>
        </w:rPr>
        <w:t xml:space="preserve">the chance that </w:t>
      </w:r>
      <w:r w:rsidRPr="0B4FDAD2" w:rsidR="1F7166FA">
        <w:rPr>
          <w:rFonts w:cs="Calibri" w:cstheme="minorAscii"/>
          <w:i w:val="1"/>
          <w:iCs w:val="1"/>
          <w:sz w:val="24"/>
          <w:szCs w:val="24"/>
          <w:rPrChange w:author="Meike Robaard" w:date="2022-05-26T15:51:43.405Z" w:id="77141257">
            <w:rPr>
              <w:rFonts w:cs="Calibri" w:cstheme="minorAscii"/>
              <w:sz w:val="24"/>
              <w:szCs w:val="24"/>
            </w:rPr>
          </w:rPrChange>
        </w:rPr>
        <w:t>someone</w:t>
      </w:r>
      <w:r w:rsidRPr="0B4FDAD2" w:rsidR="1F7166FA">
        <w:rPr>
          <w:rFonts w:cs="Calibri" w:cstheme="minorAscii"/>
          <w:sz w:val="24"/>
          <w:szCs w:val="24"/>
        </w:rPr>
        <w:t xml:space="preserve"> wins the lotto is </w:t>
      </w:r>
      <w:del w:author="Meike Robaard" w:date="2022-05-26T15:51:57.089Z" w:id="654451860">
        <w:r w:rsidRPr="0B4FDAD2" w:rsidDel="1F7166FA">
          <w:rPr>
            <w:rFonts w:cs="Calibri" w:cstheme="minorAscii"/>
            <w:sz w:val="24"/>
            <w:szCs w:val="24"/>
          </w:rPr>
          <w:delText>very</w:delText>
        </w:r>
      </w:del>
      <w:ins w:author="Meike Robaard" w:date="2022-05-26T15:52:24.23Z" w:id="2069746859">
        <w:r w:rsidRPr="0B4FDAD2" w:rsidR="1F7166FA">
          <w:rPr>
            <w:rFonts w:cs="Calibri" w:cstheme="minorAscii"/>
            <w:sz w:val="24"/>
            <w:szCs w:val="24"/>
          </w:rPr>
          <w:t>quite considerable</w:t>
        </w:r>
      </w:ins>
      <w:del w:author="Meike Robaard" w:date="2022-05-26T15:52:11.157Z" w:id="78432015">
        <w:r w:rsidRPr="0B4FDAD2" w:rsidDel="1F7166FA">
          <w:rPr>
            <w:rFonts w:cs="Calibri" w:cstheme="minorAscii"/>
            <w:sz w:val="24"/>
            <w:szCs w:val="24"/>
          </w:rPr>
          <w:delText xml:space="preserve"> large</w:delText>
        </w:r>
      </w:del>
      <w:r w:rsidRPr="0B4FDAD2" w:rsidR="1F7166FA">
        <w:rPr>
          <w:rFonts w:cs="Calibri" w:cstheme="minorAscii"/>
          <w:sz w:val="24"/>
          <w:szCs w:val="24"/>
        </w:rPr>
        <w:t>. Examples of such extreme coincidences abound</w:t>
      </w:r>
      <w:ins w:author="Meike Robaard" w:date="2022-05-26T15:52:31.835Z" w:id="1110371707">
        <w:r w:rsidRPr="0B4FDAD2" w:rsidR="1F7166FA">
          <w:rPr>
            <w:rFonts w:cs="Calibri" w:cstheme="minorAscii"/>
            <w:sz w:val="24"/>
            <w:szCs w:val="24"/>
          </w:rPr>
          <w:t>:</w:t>
        </w:r>
      </w:ins>
      <w:del w:author="Meike Robaard" w:date="2022-05-26T15:52:30.717Z" w:id="758505644">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6T15:52:33.83Z" w:id="1601108997">
        <w:r w:rsidRPr="0B4FDAD2" w:rsidR="1F7166FA">
          <w:rPr>
            <w:rFonts w:cs="Calibri" w:cstheme="minorAscii"/>
            <w:sz w:val="24"/>
            <w:szCs w:val="24"/>
          </w:rPr>
          <w:t>t</w:t>
        </w:r>
      </w:ins>
      <w:del w:author="Meike Robaard" w:date="2022-05-26T15:52:33.657Z" w:id="487684403">
        <w:r w:rsidRPr="0B4FDAD2" w:rsidDel="1F7166FA">
          <w:rPr>
            <w:rFonts w:cs="Calibri" w:cstheme="minorAscii"/>
            <w:sz w:val="24"/>
            <w:szCs w:val="24"/>
          </w:rPr>
          <w:delText>T</w:delText>
        </w:r>
      </w:del>
      <w:proofErr w:type="gramStart"/>
      <w:r w:rsidRPr="0B4FDAD2" w:rsidR="1F7166FA">
        <w:rPr>
          <w:rFonts w:cs="Calibri" w:cstheme="minorAscii"/>
          <w:sz w:val="24"/>
          <w:szCs w:val="24"/>
        </w:rPr>
        <w:t>he</w:t>
      </w:r>
      <w:proofErr w:type="gramEnd"/>
      <w:r w:rsidRPr="0B4FDAD2" w:rsidR="1F7166FA">
        <w:rPr>
          <w:rFonts w:cs="Calibri" w:cstheme="minorAscii"/>
          <w:sz w:val="24"/>
          <w:szCs w:val="24"/>
        </w:rPr>
        <w:t xml:space="preserve"> house of the French family '</w:t>
      </w:r>
      <w:proofErr w:type="spellStart"/>
      <w:r w:rsidRPr="0B4FDAD2" w:rsidR="1F7166FA">
        <w:rPr>
          <w:rFonts w:cs="Calibri" w:cstheme="minorAscii"/>
          <w:sz w:val="24"/>
          <w:szCs w:val="24"/>
        </w:rPr>
        <w:t>Comette</w:t>
      </w:r>
      <w:proofErr w:type="spellEnd"/>
      <w:r w:rsidRPr="0B4FDAD2" w:rsidR="1F7166FA">
        <w:rPr>
          <w:rFonts w:cs="Calibri" w:cstheme="minorAscii"/>
          <w:sz w:val="24"/>
          <w:szCs w:val="24"/>
        </w:rPr>
        <w:t xml:space="preserve">' was destroyed by a comet, James Dean's </w:t>
      </w:r>
      <w:ins w:author="Meike Robaard" w:date="2022-05-26T15:52:38.647Z" w:id="565175738">
        <w:r w:rsidRPr="0B4FDAD2" w:rsidR="1F7166FA">
          <w:rPr>
            <w:rFonts w:cs="Calibri" w:cstheme="minorAscii"/>
            <w:sz w:val="24"/>
            <w:szCs w:val="24"/>
          </w:rPr>
          <w:t>P</w:t>
        </w:r>
      </w:ins>
      <w:del w:author="Meike Robaard" w:date="2022-05-26T15:52:38.428Z" w:id="367544608">
        <w:r w:rsidRPr="0B4FDAD2" w:rsidDel="1F7166FA">
          <w:rPr>
            <w:rFonts w:cs="Calibri" w:cstheme="minorAscii"/>
            <w:sz w:val="24"/>
            <w:szCs w:val="24"/>
          </w:rPr>
          <w:delText>p</w:delText>
        </w:r>
      </w:del>
      <w:proofErr w:type="spellStart"/>
      <w:r w:rsidRPr="0B4FDAD2" w:rsidR="1F7166FA">
        <w:rPr>
          <w:rFonts w:cs="Calibri" w:cstheme="minorAscii"/>
          <w:sz w:val="24"/>
          <w:szCs w:val="24"/>
        </w:rPr>
        <w:t>orsche</w:t>
      </w:r>
      <w:proofErr w:type="spellEnd"/>
      <w:r w:rsidRPr="0B4FDAD2" w:rsidR="1F7166FA">
        <w:rPr>
          <w:rFonts w:cs="Calibri" w:cstheme="minorAscii"/>
          <w:sz w:val="24"/>
          <w:szCs w:val="24"/>
        </w:rPr>
        <w:t xml:space="preserve"> repeatedly brought misfortune to people</w:t>
      </w:r>
      <w:r w:rsidRPr="0B4FDAD2" w:rsidR="1F7166FA">
        <w:rPr>
          <w:rFonts w:cs="Calibri" w:cstheme="minorAscii"/>
          <w:sz w:val="24"/>
          <w:szCs w:val="24"/>
        </w:rPr>
        <w:t xml:space="preserve"> (look it up!)</w:t>
      </w:r>
      <w:r w:rsidRPr="0B4FDAD2" w:rsidR="1F7166FA">
        <w:rPr>
          <w:rFonts w:cs="Calibri" w:cstheme="minorAscii"/>
          <w:sz w:val="24"/>
          <w:szCs w:val="24"/>
        </w:rPr>
        <w:t xml:space="preserve">, a baby was saved twice when falling out of a window by the same man who walked under it, and </w:t>
      </w:r>
      <w:r w:rsidRPr="0B4FDAD2" w:rsidR="42A67690">
        <w:rPr>
          <w:rFonts w:cs="Calibri" w:cstheme="minorAscii"/>
          <w:sz w:val="24"/>
          <w:szCs w:val="24"/>
        </w:rPr>
        <w:t>70-year-old</w:t>
      </w:r>
      <w:r w:rsidRPr="0B4FDAD2" w:rsidR="1F7166FA">
        <w:rPr>
          <w:rFonts w:cs="Calibri" w:cstheme="minorAscii"/>
          <w:sz w:val="24"/>
          <w:szCs w:val="24"/>
        </w:rPr>
        <w:t xml:space="preserve"> twin brothers both died in a car accident on the same road in Finland in a timespan of two hours. In such cases we often tend to think that ‘this cannot</w:t>
      </w:r>
      <w:ins w:author="Meike Robaard" w:date="2022-05-26T15:53:08.375Z" w:id="1943762237">
        <w:r w:rsidRPr="0B4FDAD2" w:rsidR="1F7166FA">
          <w:rPr>
            <w:rFonts w:cs="Calibri" w:cstheme="minorAscii"/>
            <w:sz w:val="24"/>
            <w:szCs w:val="24"/>
          </w:rPr>
          <w:t xml:space="preserve"> possibly</w:t>
        </w:r>
      </w:ins>
      <w:r w:rsidRPr="0B4FDAD2" w:rsidR="1F7166FA">
        <w:rPr>
          <w:rFonts w:cs="Calibri" w:cstheme="minorAscii"/>
          <w:sz w:val="24"/>
          <w:szCs w:val="24"/>
        </w:rPr>
        <w:t xml:space="preserve"> be a coincidence', but of course it is. </w:t>
      </w:r>
    </w:p>
    <w:p w:rsidR="00711E6D" w:rsidP="00DD5F17" w:rsidRDefault="00711E6D" w14:paraId="5DC8ADE5" w14:textId="77777777">
      <w:pPr>
        <w:spacing w:line="360" w:lineRule="auto"/>
        <w:rPr>
          <w:rFonts w:cstheme="minorHAnsi"/>
          <w:sz w:val="24"/>
          <w:szCs w:val="24"/>
        </w:rPr>
      </w:pPr>
    </w:p>
    <w:p w:rsidRPr="00EA1F49" w:rsidR="00711E6D" w:rsidP="00DD5F17" w:rsidRDefault="00711E6D" w14:paraId="76C41629" w14:textId="77777777">
      <w:pPr>
        <w:spacing w:line="360" w:lineRule="auto"/>
        <w:rPr>
          <w:rFonts w:cstheme="minorHAnsi"/>
          <w:b/>
          <w:bCs/>
          <w:sz w:val="24"/>
          <w:szCs w:val="24"/>
        </w:rPr>
      </w:pPr>
      <w:r>
        <w:rPr>
          <w:rFonts w:cstheme="minorHAnsi"/>
          <w:b/>
          <w:bCs/>
          <w:sz w:val="24"/>
          <w:szCs w:val="24"/>
        </w:rPr>
        <w:t>Causal reasoning errors</w:t>
      </w:r>
    </w:p>
    <w:p w:rsidRPr="00DD5F17" w:rsidR="00711E6D" w:rsidP="00DD5F17" w:rsidRDefault="00711E6D" w14:paraId="5B931948" w14:textId="77777777">
      <w:pPr>
        <w:spacing w:line="360" w:lineRule="auto"/>
        <w:rPr>
          <w:rFonts w:cstheme="minorHAnsi"/>
          <w:sz w:val="24"/>
          <w:szCs w:val="24"/>
        </w:rPr>
      </w:pPr>
    </w:p>
    <w:p w:rsidR="00711E6D" w:rsidP="0B4FDAD2" w:rsidRDefault="00E41207" w14:paraId="353DB8B2" w14:textId="55F3A8EB">
      <w:pPr>
        <w:spacing w:line="360" w:lineRule="auto"/>
        <w:rPr>
          <w:rFonts w:cs="Calibri" w:cstheme="minorAscii"/>
          <w:sz w:val="24"/>
          <w:szCs w:val="24"/>
        </w:rPr>
      </w:pPr>
      <w:r w:rsidRPr="0B4FDAD2" w:rsidR="1484F872">
        <w:rPr>
          <w:rFonts w:cs="Calibri" w:cstheme="minorAscii"/>
          <w:sz w:val="24"/>
          <w:szCs w:val="24"/>
        </w:rPr>
        <w:t>A</w:t>
      </w:r>
      <w:r w:rsidRPr="0B4FDAD2" w:rsidR="1F7166FA">
        <w:rPr>
          <w:rFonts w:cs="Calibri" w:cstheme="minorAscii"/>
          <w:sz w:val="24"/>
          <w:szCs w:val="24"/>
        </w:rPr>
        <w:t xml:space="preserve">s </w:t>
      </w:r>
      <w:commentRangeStart w:id="879592216"/>
      <w:r w:rsidRPr="0B4FDAD2" w:rsidR="1F7166FA">
        <w:rPr>
          <w:rFonts w:cs="Calibri" w:cstheme="minorAscii"/>
          <w:sz w:val="24"/>
          <w:szCs w:val="24"/>
        </w:rPr>
        <w:t>cause-</w:t>
      </w:r>
      <w:r w:rsidRPr="0B4FDAD2" w:rsidR="1F7166FA">
        <w:rPr>
          <w:rFonts w:cs="Calibri" w:cstheme="minorAscii"/>
          <w:sz w:val="24"/>
          <w:szCs w:val="24"/>
        </w:rPr>
        <w:t>thirsty</w:t>
      </w:r>
      <w:r w:rsidRPr="0B4FDAD2" w:rsidR="1F7166FA">
        <w:rPr>
          <w:rFonts w:cs="Calibri" w:cstheme="minorAscii"/>
          <w:sz w:val="24"/>
          <w:szCs w:val="24"/>
        </w:rPr>
        <w:t xml:space="preserve"> beings,</w:t>
      </w:r>
      <w:commentRangeEnd w:id="879592216"/>
      <w:r>
        <w:rPr>
          <w:rStyle w:val="CommentReference"/>
        </w:rPr>
        <w:commentReference w:id="879592216"/>
      </w:r>
      <w:r w:rsidRPr="0B4FDAD2" w:rsidR="1F7166FA">
        <w:rPr>
          <w:rFonts w:cs="Calibri" w:cstheme="minorAscii"/>
          <w:sz w:val="24"/>
          <w:szCs w:val="24"/>
        </w:rPr>
        <w:t xml:space="preserve"> we routinely make up causes for events when we do</w:t>
      </w:r>
      <w:ins w:author="Meike Robaard" w:date="2022-05-26T15:53:55.22Z" w:id="2062878651">
        <w:r w:rsidRPr="0B4FDAD2" w:rsidR="1F7166FA">
          <w:rPr>
            <w:rFonts w:cs="Calibri" w:cstheme="minorAscii"/>
            <w:sz w:val="24"/>
            <w:szCs w:val="24"/>
          </w:rPr>
          <w:t xml:space="preserve"> not</w:t>
        </w:r>
      </w:ins>
      <w:del w:author="Meike Robaard" w:date="2022-05-26T15:53:53.759Z" w:id="1357763474">
        <w:r w:rsidRPr="0B4FDAD2" w:rsidDel="1F7166FA">
          <w:rPr>
            <w:rFonts w:cs="Calibri" w:cstheme="minorAscii"/>
            <w:sz w:val="24"/>
            <w:szCs w:val="24"/>
          </w:rPr>
          <w:delText>n’t</w:delText>
        </w:r>
      </w:del>
      <w:r w:rsidRPr="0B4FDAD2" w:rsidR="1F7166FA">
        <w:rPr>
          <w:rFonts w:cs="Calibri" w:cstheme="minorAscii"/>
          <w:sz w:val="24"/>
          <w:szCs w:val="24"/>
        </w:rPr>
        <w:t xml:space="preserve"> know the</w:t>
      </w:r>
      <w:ins w:author="Meike Robaard" w:date="2022-05-26T15:54:10.418Z" w:id="670422019">
        <w:r w:rsidRPr="0B4FDAD2" w:rsidR="1F7166FA">
          <w:rPr>
            <w:rFonts w:cs="Calibri" w:cstheme="minorAscii"/>
            <w:sz w:val="24"/>
            <w:szCs w:val="24"/>
          </w:rPr>
          <w:t>ir</w:t>
        </w:r>
      </w:ins>
      <w:r w:rsidRPr="0B4FDAD2" w:rsidR="1F7166FA">
        <w:rPr>
          <w:rFonts w:cs="Calibri" w:cstheme="minorAscii"/>
          <w:sz w:val="24"/>
          <w:szCs w:val="24"/>
        </w:rPr>
        <w:t xml:space="preserve"> real causes. Comets and solar eclipses were often seen as signs of the wrath of the gods before we had scientific explanations </w:t>
      </w:r>
      <w:del w:author="Meike Robaard" w:date="2022-05-26T15:54:56.345Z" w:id="1298224958">
        <w:r w:rsidRPr="0B4FDAD2" w:rsidDel="1F7166FA">
          <w:rPr>
            <w:rFonts w:cs="Calibri" w:cstheme="minorAscii"/>
            <w:sz w:val="24"/>
            <w:szCs w:val="24"/>
          </w:rPr>
          <w:delText>of</w:delText>
        </w:r>
      </w:del>
      <w:ins w:author="Meike Robaard" w:date="2022-05-26T15:54:56.619Z" w:id="1784505861">
        <w:r w:rsidRPr="0B4FDAD2" w:rsidR="1F7166FA">
          <w:rPr>
            <w:rFonts w:cs="Calibri" w:cstheme="minorAscii"/>
            <w:sz w:val="24"/>
            <w:szCs w:val="24"/>
          </w:rPr>
          <w:t>for</w:t>
        </w:r>
      </w:ins>
      <w:r w:rsidRPr="0B4FDAD2" w:rsidR="1F7166FA">
        <w:rPr>
          <w:rFonts w:cs="Calibri" w:cstheme="minorAscii"/>
          <w:sz w:val="24"/>
          <w:szCs w:val="24"/>
        </w:rPr>
        <w:t xml:space="preserve"> these phenomena. In short, we are overzealous in finding causal relations: we see many </w:t>
      </w:r>
      <w:proofErr w:type="spellStart"/>
      <w:r w:rsidRPr="0B4FDAD2" w:rsidR="1F7166FA">
        <w:rPr>
          <w:rFonts w:cs="Calibri" w:cstheme="minorAscii"/>
          <w:sz w:val="24"/>
          <w:szCs w:val="24"/>
        </w:rPr>
        <w:t>caus</w:t>
      </w:r>
      <w:proofErr w:type="spellEnd"/>
      <w:del w:author="Meike Robaard" w:date="2022-05-26T15:55:09.961Z" w:id="1867331446">
        <w:r w:rsidRPr="0B4FDAD2" w:rsidDel="1F7166FA">
          <w:rPr>
            <w:rFonts w:cs="Calibri" w:cstheme="minorAscii"/>
            <w:sz w:val="24"/>
            <w:szCs w:val="24"/>
          </w:rPr>
          <w:delText xml:space="preserve">al relations </w:delText>
        </w:r>
      </w:del>
      <w:ins w:author="Meike Robaard" w:date="2022-05-26T15:55:15.428Z" w:id="1464683856">
        <w:r w:rsidRPr="0B4FDAD2" w:rsidR="1F7166FA">
          <w:rPr>
            <w:rFonts w:cs="Calibri" w:cstheme="minorAscii"/>
            <w:sz w:val="24"/>
            <w:szCs w:val="24"/>
          </w:rPr>
          <w:t>alities</w:t>
        </w:r>
        <w:r w:rsidRPr="0B4FDAD2" w:rsidR="1F7166FA">
          <w:rPr>
            <w:rFonts w:cs="Calibri" w:cstheme="minorAscii"/>
            <w:sz w:val="24"/>
            <w:szCs w:val="24"/>
          </w:rPr>
          <w:t xml:space="preserve"> </w:t>
        </w:r>
      </w:ins>
      <w:r w:rsidRPr="0B4FDAD2" w:rsidR="1F7166FA">
        <w:rPr>
          <w:rFonts w:cs="Calibri" w:cstheme="minorAscii"/>
          <w:sz w:val="24"/>
          <w:szCs w:val="24"/>
        </w:rPr>
        <w:t>that a</w:t>
      </w:r>
      <w:ins w:author="Meike Robaard" w:date="2022-05-26T15:55:22.226Z" w:id="1175415582">
        <w:r w:rsidRPr="0B4FDAD2" w:rsidR="1F7166FA">
          <w:rPr>
            <w:rFonts w:cs="Calibri" w:cstheme="minorAscii"/>
            <w:sz w:val="24"/>
            <w:szCs w:val="24"/>
          </w:rPr>
          <w:t xml:space="preserve">re not </w:t>
        </w:r>
      </w:ins>
      <w:del w:author="Meike Robaard" w:date="2022-05-26T15:55:19.261Z" w:id="1561545125">
        <w:r w:rsidRPr="0B4FDAD2" w:rsidDel="1F7166FA">
          <w:rPr>
            <w:rFonts w:cs="Calibri" w:cstheme="minorAscii"/>
            <w:sz w:val="24"/>
            <w:szCs w:val="24"/>
          </w:rPr>
          <w:delText>ren’t</w:delText>
        </w:r>
      </w:del>
      <w:r w:rsidRPr="0B4FDAD2" w:rsidR="1F7166FA">
        <w:rPr>
          <w:rFonts w:cs="Calibri" w:cstheme="minorAscii"/>
          <w:sz w:val="24"/>
          <w:szCs w:val="24"/>
        </w:rPr>
        <w:t xml:space="preserve"> there</w:t>
      </w:r>
      <w:ins w:author="Meike Robaard" w:date="2022-05-26T15:55:29.977Z" w:id="1855425586">
        <w:r w:rsidRPr="0B4FDAD2" w:rsidR="1F7166FA">
          <w:rPr>
            <w:rFonts w:cs="Calibri" w:cstheme="minorAscii"/>
            <w:sz w:val="24"/>
            <w:szCs w:val="24"/>
          </w:rPr>
          <w:t>,</w:t>
        </w:r>
      </w:ins>
      <w:r w:rsidRPr="0B4FDAD2" w:rsidR="1F7166FA">
        <w:rPr>
          <w:rFonts w:cs="Calibri" w:cstheme="minorAscii"/>
          <w:sz w:val="24"/>
          <w:szCs w:val="24"/>
        </w:rPr>
        <w:t xml:space="preserve"> and if we cannot find out the real causes, we just make something up. </w:t>
      </w:r>
    </w:p>
    <w:p w:rsidRPr="00DD5F17" w:rsidR="00711E6D" w:rsidP="00DD5F17" w:rsidRDefault="00711E6D" w14:paraId="1BE360D4" w14:textId="77777777">
      <w:pPr>
        <w:spacing w:line="360" w:lineRule="auto"/>
        <w:rPr>
          <w:rFonts w:cstheme="minorHAnsi"/>
          <w:sz w:val="24"/>
          <w:szCs w:val="24"/>
        </w:rPr>
      </w:pPr>
    </w:p>
    <w:p w:rsidR="00711E6D" w:rsidP="0B4FDAD2" w:rsidRDefault="00E41207" w14:paraId="7D066886" w14:textId="7F80B8ED">
      <w:pPr>
        <w:spacing w:line="360" w:lineRule="auto"/>
        <w:rPr>
          <w:rFonts w:cs="Calibri" w:cstheme="minorAscii"/>
          <w:sz w:val="24"/>
          <w:szCs w:val="24"/>
        </w:rPr>
      </w:pPr>
      <w:r w:rsidRPr="0B4FDAD2" w:rsidR="1484F872">
        <w:rPr>
          <w:rFonts w:cs="Calibri" w:cstheme="minorAscii"/>
          <w:sz w:val="24"/>
          <w:szCs w:val="24"/>
        </w:rPr>
        <w:t>Moreover,</w:t>
      </w:r>
      <w:r w:rsidRPr="0B4FDAD2" w:rsidR="1F7166FA">
        <w:rPr>
          <w:rFonts w:cs="Calibri" w:cstheme="minorAscii"/>
          <w:sz w:val="24"/>
          <w:szCs w:val="24"/>
        </w:rPr>
        <w:t xml:space="preserve"> we also misinterpret causal relations. A common fallacy is that </w:t>
      </w:r>
      <w:commentRangeStart w:id="319127310"/>
      <w:r w:rsidRPr="0B4FDAD2" w:rsidR="1F7166FA">
        <w:rPr>
          <w:rFonts w:cs="Calibri" w:cstheme="minorAscii"/>
          <w:sz w:val="24"/>
          <w:szCs w:val="24"/>
        </w:rPr>
        <w:t xml:space="preserve">we confuse the probability that </w:t>
      </w:r>
      <w:proofErr w:type="gramStart"/>
      <w:r w:rsidRPr="0B4FDAD2" w:rsidR="1F7166FA">
        <w:rPr>
          <w:rFonts w:cs="Calibri" w:cstheme="minorAscii"/>
          <w:sz w:val="24"/>
          <w:szCs w:val="24"/>
        </w:rPr>
        <w:t>a</w:t>
      </w:r>
      <w:proofErr w:type="gramEnd"/>
      <w:r w:rsidRPr="0B4FDAD2" w:rsidR="1F7166FA">
        <w:rPr>
          <w:rFonts w:cs="Calibri" w:cstheme="minorAscii"/>
          <w:sz w:val="24"/>
          <w:szCs w:val="24"/>
        </w:rPr>
        <w:t xml:space="preserve"> if b with the probability that b if a.</w:t>
      </w:r>
      <w:commentRangeEnd w:id="319127310"/>
      <w:r>
        <w:rPr>
          <w:rStyle w:val="CommentReference"/>
        </w:rPr>
        <w:commentReference w:id="319127310"/>
      </w:r>
      <w:r w:rsidRPr="0B4FDAD2" w:rsidR="1F7166FA">
        <w:rPr>
          <w:rFonts w:cs="Calibri" w:cstheme="minorAscii"/>
          <w:sz w:val="24"/>
          <w:szCs w:val="24"/>
        </w:rPr>
        <w:t xml:space="preserve"> Remember problem 3 in </w:t>
      </w:r>
      <w:r w:rsidRPr="0B4FDAD2" w:rsidR="6FB31D42">
        <w:rPr>
          <w:rFonts w:cs="Calibri" w:cstheme="minorAscii"/>
          <w:sz w:val="24"/>
          <w:szCs w:val="24"/>
        </w:rPr>
        <w:t>chapter 2</w:t>
      </w:r>
      <w:r w:rsidRPr="0B4FDAD2" w:rsidR="1F7166FA">
        <w:rPr>
          <w:rFonts w:cs="Calibri" w:cstheme="minorAscii"/>
          <w:sz w:val="24"/>
          <w:szCs w:val="24"/>
        </w:rPr>
        <w:t xml:space="preserve">, in which we tend to confuse the chance that someone suffers from a disease if </w:t>
      </w:r>
      <w:r w:rsidRPr="0B4FDAD2" w:rsidR="1484F872">
        <w:rPr>
          <w:rFonts w:cs="Calibri" w:cstheme="minorAscii"/>
          <w:sz w:val="24"/>
          <w:szCs w:val="24"/>
        </w:rPr>
        <w:t>s</w:t>
      </w:r>
      <w:r w:rsidRPr="0B4FDAD2" w:rsidR="1F7166FA">
        <w:rPr>
          <w:rFonts w:cs="Calibri" w:cstheme="minorAscii"/>
          <w:sz w:val="24"/>
          <w:szCs w:val="24"/>
        </w:rPr>
        <w:t xml:space="preserve">he tested positive, with the chance that someone will test positive if </w:t>
      </w:r>
      <w:r w:rsidRPr="0B4FDAD2" w:rsidR="1484F872">
        <w:rPr>
          <w:rFonts w:cs="Calibri" w:cstheme="minorAscii"/>
          <w:sz w:val="24"/>
          <w:szCs w:val="24"/>
        </w:rPr>
        <w:t>s</w:t>
      </w:r>
      <w:r w:rsidRPr="0B4FDAD2" w:rsidR="1F7166FA">
        <w:rPr>
          <w:rFonts w:cs="Calibri" w:cstheme="minorAscii"/>
          <w:sz w:val="24"/>
          <w:szCs w:val="24"/>
        </w:rPr>
        <w:t>he is suffering from the disease</w:t>
      </w:r>
      <w:ins w:author="Meike Robaard" w:date="2022-05-26T15:59:15.211Z" w:id="1647513677">
        <w:r w:rsidRPr="0B4FDAD2" w:rsidR="1F7166FA">
          <w:rPr>
            <w:rFonts w:cs="Calibri" w:cstheme="minorAscii"/>
            <w:sz w:val="24"/>
            <w:szCs w:val="24"/>
          </w:rPr>
          <w:t>?</w:t>
        </w:r>
      </w:ins>
      <w:del w:author="Meike Robaard" w:date="2022-05-26T15:59:14.765Z" w:id="203176798">
        <w:r w:rsidRPr="0B4FDAD2" w:rsidDel="1F7166FA">
          <w:rPr>
            <w:rFonts w:cs="Calibri" w:cstheme="minorAscii"/>
            <w:sz w:val="24"/>
            <w:szCs w:val="24"/>
          </w:rPr>
          <w:delText>.</w:delText>
        </w:r>
      </w:del>
      <w:r w:rsidRPr="0B4FDAD2" w:rsidR="1F7166FA">
        <w:rPr>
          <w:rFonts w:cs="Calibri" w:cstheme="minorAscii"/>
          <w:sz w:val="24"/>
          <w:szCs w:val="24"/>
        </w:rPr>
        <w:t xml:space="preserve"> </w:t>
      </w:r>
      <w:del w:author="Meike Robaard" w:date="2022-05-26T15:59:20.627Z" w:id="1765572689">
        <w:r w:rsidRPr="0B4FDAD2" w:rsidDel="1F7166FA">
          <w:rPr>
            <w:rFonts w:cs="Calibri" w:cstheme="minorAscii"/>
            <w:sz w:val="24"/>
            <w:szCs w:val="24"/>
          </w:rPr>
          <w:delText>Similarly</w:delText>
        </w:r>
      </w:del>
      <w:ins w:author="Meike Robaard" w:date="2022-05-26T15:59:21.341Z" w:id="2034685946">
        <w:r w:rsidRPr="0B4FDAD2" w:rsidR="1F7166FA">
          <w:rPr>
            <w:rFonts w:cs="Calibri" w:cstheme="minorAscii"/>
            <w:sz w:val="24"/>
            <w:szCs w:val="24"/>
          </w:rPr>
          <w:t>Here</w:t>
        </w:r>
      </w:ins>
      <w:r w:rsidRPr="0B4FDAD2" w:rsidR="1F7166FA">
        <w:rPr>
          <w:rFonts w:cs="Calibri" w:cstheme="minorAscii"/>
          <w:sz w:val="24"/>
          <w:szCs w:val="24"/>
        </w:rPr>
        <w:t>,</w:t>
      </w:r>
      <w:ins w:author="Meike Robaard" w:date="2022-05-26T15:59:23.97Z" w:id="173334920">
        <w:r w:rsidRPr="0B4FDAD2" w:rsidR="1F7166FA">
          <w:rPr>
            <w:rFonts w:cs="Calibri" w:cstheme="minorAscii"/>
            <w:sz w:val="24"/>
            <w:szCs w:val="24"/>
          </w:rPr>
          <w:t xml:space="preserve"> too,</w:t>
        </w:r>
      </w:ins>
      <w:r w:rsidRPr="0B4FDAD2" w:rsidR="1F7166FA">
        <w:rPr>
          <w:rFonts w:cs="Calibri" w:cstheme="minorAscii"/>
          <w:sz w:val="24"/>
          <w:szCs w:val="24"/>
        </w:rPr>
        <w:t xml:space="preserve"> we jump to conclusions and think</w:t>
      </w:r>
      <w:ins w:author="Meike Robaard" w:date="2022-05-26T15:59:32.22Z" w:id="1998720145">
        <w:r w:rsidRPr="0B4FDAD2" w:rsidR="1F7166FA">
          <w:rPr>
            <w:rFonts w:cs="Calibri" w:cstheme="minorAscii"/>
            <w:sz w:val="24"/>
            <w:szCs w:val="24"/>
          </w:rPr>
          <w:t>,</w:t>
        </w:r>
      </w:ins>
      <w:r w:rsidRPr="0B4FDAD2" w:rsidR="1F7166FA">
        <w:rPr>
          <w:rFonts w:cs="Calibri" w:cstheme="minorAscii"/>
          <w:sz w:val="24"/>
          <w:szCs w:val="24"/>
        </w:rPr>
        <w:t xml:space="preserve"> for </w:t>
      </w:r>
      <w:ins w:author="Meike Robaard" w:date="2022-05-26T15:59:38.698Z" w:id="574010990">
        <w:r w:rsidRPr="0B4FDAD2" w:rsidR="1F7166FA">
          <w:rPr>
            <w:rFonts w:cs="Calibri" w:cstheme="minorAscii"/>
            <w:sz w:val="24"/>
            <w:szCs w:val="24"/>
          </w:rPr>
          <w:t>example,</w:t>
        </w:r>
      </w:ins>
      <w:del w:author="Meike Robaard" w:date="2022-05-26T15:59:36.125Z" w:id="60680758">
        <w:r w:rsidRPr="0B4FDAD2" w:rsidDel="1F7166FA">
          <w:rPr>
            <w:rFonts w:cs="Calibri" w:cstheme="minorAscii"/>
            <w:sz w:val="24"/>
            <w:szCs w:val="24"/>
          </w:rPr>
          <w:delText>instance</w:delText>
        </w:r>
      </w:del>
      <w:r w:rsidRPr="0B4FDAD2" w:rsidR="1F7166FA">
        <w:rPr>
          <w:rFonts w:cs="Calibri" w:cstheme="minorAscii"/>
          <w:sz w:val="24"/>
          <w:szCs w:val="24"/>
        </w:rPr>
        <w:t xml:space="preserve"> that someone is angry </w:t>
      </w:r>
      <w:r w:rsidRPr="0B4FDAD2" w:rsidR="1484F872">
        <w:rPr>
          <w:rFonts w:cs="Calibri" w:cstheme="minorAscii"/>
          <w:sz w:val="24"/>
          <w:szCs w:val="24"/>
        </w:rPr>
        <w:t>with</w:t>
      </w:r>
      <w:r w:rsidRPr="0B4FDAD2" w:rsidR="1F7166FA">
        <w:rPr>
          <w:rFonts w:cs="Calibri" w:cstheme="minorAscii"/>
          <w:sz w:val="24"/>
          <w:szCs w:val="24"/>
        </w:rPr>
        <w:t xml:space="preserve"> us when that person does not answer our telephone call. But the </w:t>
      </w:r>
      <w:ins w:author="Meike Robaard" w:date="2022-05-27T13:21:57.358Z" w:id="47670468">
        <w:r w:rsidRPr="0B4FDAD2" w:rsidR="1F7166FA">
          <w:rPr>
            <w:rFonts w:cs="Calibri" w:cstheme="minorAscii"/>
            <w:sz w:val="24"/>
            <w:szCs w:val="24"/>
          </w:rPr>
          <w:t xml:space="preserve">chance </w:t>
        </w:r>
      </w:ins>
      <w:del w:author="Meike Robaard" w:date="2022-05-27T13:21:48.146Z" w:id="237466422">
        <w:r w:rsidRPr="0B4FDAD2" w:rsidDel="1F7166FA">
          <w:rPr>
            <w:rFonts w:cs="Calibri" w:cstheme="minorAscii"/>
            <w:sz w:val="24"/>
            <w:szCs w:val="24"/>
          </w:rPr>
          <w:delText>probability</w:delText>
        </w:r>
      </w:del>
      <w:r w:rsidRPr="0B4FDAD2" w:rsidR="1F7166FA">
        <w:rPr>
          <w:rFonts w:cs="Calibri" w:cstheme="minorAscii"/>
          <w:sz w:val="24"/>
          <w:szCs w:val="24"/>
        </w:rPr>
        <w:t xml:space="preserve"> that </w:t>
      </w:r>
      <w:ins w:author="Meike Robaard" w:date="2022-05-27T13:22:55.703Z" w:id="1177061895">
        <w:r w:rsidRPr="0B4FDAD2" w:rsidR="1F7166FA">
          <w:rPr>
            <w:rFonts w:cs="Calibri" w:cstheme="minorAscii"/>
            <w:sz w:val="24"/>
            <w:szCs w:val="24"/>
          </w:rPr>
          <w:t xml:space="preserve">said </w:t>
        </w:r>
      </w:ins>
      <w:del w:author="Meike Robaard" w:date="2022-05-27T13:22:48.908Z" w:id="1015887604">
        <w:r w:rsidRPr="0B4FDAD2" w:rsidDel="1F7166FA">
          <w:rPr>
            <w:rFonts w:cs="Calibri" w:cstheme="minorAscii"/>
            <w:sz w:val="24"/>
            <w:szCs w:val="24"/>
          </w:rPr>
          <w:delText>that</w:delText>
        </w:r>
      </w:del>
      <w:r w:rsidRPr="0B4FDAD2" w:rsidR="1F7166FA">
        <w:rPr>
          <w:rFonts w:cs="Calibri" w:cstheme="minorAscii"/>
          <w:sz w:val="24"/>
          <w:szCs w:val="24"/>
        </w:rPr>
        <w:t xml:space="preserve"> person would not answer </w:t>
      </w:r>
      <w:ins w:author="Meike Robaard" w:date="2022-05-27T13:23:02.718Z" w:id="685366459">
        <w:r w:rsidRPr="0B4FDAD2" w:rsidR="1F7166FA">
          <w:rPr>
            <w:rFonts w:cs="Calibri" w:cstheme="minorAscii"/>
            <w:sz w:val="24"/>
            <w:szCs w:val="24"/>
          </w:rPr>
          <w:t>thei</w:t>
        </w:r>
      </w:ins>
      <w:del w:author="Meike Robaard" w:date="2022-05-27T13:22:59.943Z" w:id="771521901">
        <w:r w:rsidRPr="0B4FDAD2" w:rsidDel="1F7166FA">
          <w:rPr>
            <w:rFonts w:cs="Calibri" w:cstheme="minorAscii"/>
            <w:sz w:val="24"/>
            <w:szCs w:val="24"/>
          </w:rPr>
          <w:delText>h</w:delText>
        </w:r>
      </w:del>
      <w:r w:rsidRPr="0B4FDAD2" w:rsidR="1F7166FA">
        <w:rPr>
          <w:rFonts w:cs="Calibri" w:cstheme="minorAscii"/>
          <w:sz w:val="24"/>
          <w:szCs w:val="24"/>
        </w:rPr>
        <w:t xml:space="preserve">er phone if </w:t>
      </w:r>
      <w:ins w:author="Meike Robaard" w:date="2022-05-27T13:23:08.136Z" w:id="1633259571">
        <w:r w:rsidRPr="0B4FDAD2" w:rsidR="1F7166FA">
          <w:rPr>
            <w:rFonts w:cs="Calibri" w:cstheme="minorAscii"/>
            <w:sz w:val="24"/>
            <w:szCs w:val="24"/>
          </w:rPr>
          <w:t>they</w:t>
        </w:r>
      </w:ins>
      <w:del w:author="Meike Robaard" w:date="2022-05-27T13:23:05.744Z" w:id="1390523908">
        <w:r w:rsidRPr="0B4FDAD2" w:rsidDel="1F7166FA">
          <w:rPr>
            <w:rFonts w:cs="Calibri" w:cstheme="minorAscii"/>
            <w:sz w:val="24"/>
            <w:szCs w:val="24"/>
          </w:rPr>
          <w:delText>she</w:delText>
        </w:r>
      </w:del>
      <w:r w:rsidRPr="0B4FDAD2" w:rsidR="1F7166FA">
        <w:rPr>
          <w:rFonts w:cs="Calibri" w:cstheme="minorAscii"/>
          <w:sz w:val="24"/>
          <w:szCs w:val="24"/>
        </w:rPr>
        <w:t xml:space="preserve"> </w:t>
      </w:r>
      <w:ins w:author="Meike Robaard" w:date="2022-05-27T13:23:12.323Z" w:id="1301500124">
        <w:r w:rsidRPr="0B4FDAD2" w:rsidR="1F7166FA">
          <w:rPr>
            <w:rFonts w:cs="Calibri" w:cstheme="minorAscii"/>
            <w:sz w:val="24"/>
            <w:szCs w:val="24"/>
          </w:rPr>
          <w:t>were</w:t>
        </w:r>
      </w:ins>
      <w:del w:author="Meike Robaard" w:date="2022-05-27T13:23:10.688Z" w:id="39563872">
        <w:r w:rsidRPr="0B4FDAD2" w:rsidDel="1F7166FA">
          <w:rPr>
            <w:rFonts w:cs="Calibri" w:cstheme="minorAscii"/>
            <w:sz w:val="24"/>
            <w:szCs w:val="24"/>
          </w:rPr>
          <w:delText>is</w:delText>
        </w:r>
      </w:del>
      <w:r w:rsidRPr="0B4FDAD2" w:rsidR="1F7166FA">
        <w:rPr>
          <w:rFonts w:cs="Calibri" w:cstheme="minorAscii"/>
          <w:sz w:val="24"/>
          <w:szCs w:val="24"/>
        </w:rPr>
        <w:t xml:space="preserve"> angry </w:t>
      </w:r>
      <w:r w:rsidRPr="0B4FDAD2" w:rsidR="1484F872">
        <w:rPr>
          <w:rFonts w:cs="Calibri" w:cstheme="minorAscii"/>
          <w:sz w:val="24"/>
          <w:szCs w:val="24"/>
        </w:rPr>
        <w:t>with</w:t>
      </w:r>
      <w:r w:rsidRPr="0B4FDAD2" w:rsidR="1F7166FA">
        <w:rPr>
          <w:rFonts w:cs="Calibri" w:cstheme="minorAscii"/>
          <w:sz w:val="24"/>
          <w:szCs w:val="24"/>
        </w:rPr>
        <w:t xml:space="preserve"> us has nothing to do with the probability that that person is angry </w:t>
      </w:r>
      <w:r w:rsidRPr="0B4FDAD2" w:rsidR="1484F872">
        <w:rPr>
          <w:rFonts w:cs="Calibri" w:cstheme="minorAscii"/>
          <w:sz w:val="24"/>
          <w:szCs w:val="24"/>
        </w:rPr>
        <w:t>with</w:t>
      </w:r>
      <w:r w:rsidRPr="0B4FDAD2" w:rsidR="1F7166FA">
        <w:rPr>
          <w:rFonts w:cs="Calibri" w:cstheme="minorAscii"/>
          <w:sz w:val="24"/>
          <w:szCs w:val="24"/>
        </w:rPr>
        <w:t xml:space="preserve"> us when </w:t>
      </w:r>
      <w:ins w:author="Meike Robaard" w:date="2022-05-27T13:23:41.636Z" w:id="287850217">
        <w:r w:rsidRPr="0B4FDAD2" w:rsidR="1F7166FA">
          <w:rPr>
            <w:rFonts w:cs="Calibri" w:cstheme="minorAscii"/>
            <w:sz w:val="24"/>
            <w:szCs w:val="24"/>
          </w:rPr>
          <w:t>they</w:t>
        </w:r>
      </w:ins>
      <w:del w:author="Meike Robaard" w:date="2022-05-27T13:23:39.859Z" w:id="1065145708">
        <w:r w:rsidRPr="0B4FDAD2" w:rsidDel="1F7166FA">
          <w:rPr>
            <w:rFonts w:cs="Calibri" w:cstheme="minorAscii"/>
            <w:sz w:val="24"/>
            <w:szCs w:val="24"/>
          </w:rPr>
          <w:delText>she</w:delText>
        </w:r>
      </w:del>
      <w:r w:rsidRPr="0B4FDAD2" w:rsidR="1F7166FA">
        <w:rPr>
          <w:rFonts w:cs="Calibri" w:cstheme="minorAscii"/>
          <w:sz w:val="24"/>
          <w:szCs w:val="24"/>
        </w:rPr>
        <w:t xml:space="preserve"> </w:t>
      </w:r>
      <w:ins w:author="Meike Robaard" w:date="2022-05-27T13:23:46.779Z" w:id="548959265">
        <w:r w:rsidRPr="0B4FDAD2" w:rsidR="1F7166FA">
          <w:rPr>
            <w:rFonts w:cs="Calibri" w:cstheme="minorAscii"/>
            <w:sz w:val="24"/>
            <w:szCs w:val="24"/>
          </w:rPr>
          <w:t>are</w:t>
        </w:r>
      </w:ins>
      <w:del w:author="Meike Robaard" w:date="2022-05-27T13:23:44.863Z" w:id="2056559938">
        <w:r w:rsidRPr="0B4FDAD2" w:rsidDel="1F7166FA">
          <w:rPr>
            <w:rFonts w:cs="Calibri" w:cstheme="minorAscii"/>
            <w:sz w:val="24"/>
            <w:szCs w:val="24"/>
          </w:rPr>
          <w:delText>is</w:delText>
        </w:r>
      </w:del>
      <w:r w:rsidRPr="0B4FDAD2" w:rsidR="1F7166FA">
        <w:rPr>
          <w:rFonts w:cs="Calibri" w:cstheme="minorAscii"/>
          <w:sz w:val="24"/>
          <w:szCs w:val="24"/>
        </w:rPr>
        <w:t xml:space="preserve"> not answering the phone. </w:t>
      </w:r>
      <w:del w:author="Meike Robaard" w:date="2022-05-27T13:24:48.55Z" w:id="1422528822">
        <w:r w:rsidRPr="0B4FDAD2" w:rsidDel="1F7166FA">
          <w:rPr>
            <w:rFonts w:cs="Calibri" w:cstheme="minorAscii"/>
            <w:sz w:val="24"/>
            <w:szCs w:val="24"/>
          </w:rPr>
          <w:delText>Many other causes are possible</w:delText>
        </w:r>
      </w:del>
      <w:ins w:author="Meike Robaard" w:date="2022-05-27T13:24:57.192Z" w:id="2112666226">
        <w:r w:rsidRPr="0B4FDAD2" w:rsidR="1F7166FA">
          <w:rPr>
            <w:rFonts w:cs="Calibri" w:cstheme="minorAscii"/>
            <w:sz w:val="24"/>
            <w:szCs w:val="24"/>
          </w:rPr>
          <w:t xml:space="preserve">There are various </w:t>
        </w:r>
      </w:ins>
      <w:ins w:author="Meike Robaard" w:date="2022-05-27T13:25:48.677Z" w:id="1653403604">
        <w:r w:rsidRPr="0B4FDAD2" w:rsidR="1F7166FA">
          <w:rPr>
            <w:rFonts w:cs="Calibri" w:cstheme="minorAscii"/>
            <w:sz w:val="24"/>
            <w:szCs w:val="24"/>
          </w:rPr>
          <w:t>alternative explanations for this, though; they might have left their phone somewhere, or are too busy to respond.</w:t>
        </w:r>
      </w:ins>
      <w:r w:rsidRPr="0B4FDAD2" w:rsidR="1F7166FA">
        <w:rPr>
          <w:rFonts w:cs="Calibri" w:cstheme="minorAscii"/>
          <w:sz w:val="24"/>
          <w:szCs w:val="24"/>
        </w:rPr>
        <w:t xml:space="preserve">: </w:t>
      </w:r>
      <w:del w:author="Meike Robaard" w:date="2022-05-27T13:25:53.815Z" w:id="803215362">
        <w:r w:rsidRPr="0B4FDAD2" w:rsidDel="1F7166FA">
          <w:rPr>
            <w:rFonts w:cs="Calibri" w:cstheme="minorAscii"/>
            <w:sz w:val="24"/>
            <w:szCs w:val="24"/>
          </w:rPr>
          <w:delText>she has forgotten her phone somewhere, is busy, etc.</w:delText>
        </w:r>
      </w:del>
      <w:r w:rsidRPr="0B4FDAD2" w:rsidR="1F7166FA">
        <w:rPr>
          <w:rFonts w:cs="Calibri" w:cstheme="minorAscii"/>
          <w:sz w:val="24"/>
          <w:szCs w:val="24"/>
        </w:rPr>
        <w:t xml:space="preserve"> </w:t>
      </w:r>
      <w:ins w:author="Meike Robaard" w:date="2022-05-27T13:26:32.874Z" w:id="120794314">
        <w:r w:rsidRPr="0B4FDAD2" w:rsidR="1F7166FA">
          <w:rPr>
            <w:rFonts w:cs="Calibri" w:cstheme="minorAscii"/>
            <w:sz w:val="24"/>
            <w:szCs w:val="24"/>
          </w:rPr>
          <w:t>And y</w:t>
        </w:r>
      </w:ins>
      <w:del w:author="Meike Robaard" w:date="2022-05-27T13:26:31.349Z" w:id="1651904672">
        <w:r w:rsidRPr="0B4FDAD2" w:rsidDel="1F7166FA">
          <w:rPr>
            <w:rFonts w:cs="Calibri" w:cstheme="minorAscii"/>
            <w:sz w:val="24"/>
            <w:szCs w:val="24"/>
          </w:rPr>
          <w:delText>Y</w:delText>
        </w:r>
      </w:del>
      <w:r w:rsidRPr="0B4FDAD2" w:rsidR="1F7166FA">
        <w:rPr>
          <w:rFonts w:cs="Calibri" w:cstheme="minorAscii"/>
          <w:sz w:val="24"/>
          <w:szCs w:val="24"/>
        </w:rPr>
        <w:t>et</w:t>
      </w:r>
      <w:ins w:author="Meike Robaard" w:date="2022-05-27T13:26:40.014Z" w:id="1951705149">
        <w:r w:rsidRPr="0B4FDAD2" w:rsidR="1F7166FA">
          <w:rPr>
            <w:rFonts w:cs="Calibri" w:cstheme="minorAscii"/>
            <w:sz w:val="24"/>
            <w:szCs w:val="24"/>
          </w:rPr>
          <w:t>,</w:t>
        </w:r>
      </w:ins>
      <w:r w:rsidRPr="0B4FDAD2" w:rsidR="1F7166FA">
        <w:rPr>
          <w:rFonts w:cs="Calibri" w:cstheme="minorAscii"/>
          <w:sz w:val="24"/>
          <w:szCs w:val="24"/>
        </w:rPr>
        <w:t xml:space="preserve"> we often fail to consider these other</w:t>
      </w:r>
      <w:ins w:author="Meike Robaard" w:date="2022-05-27T13:28:27.34Z" w:id="1513369004">
        <w:r w:rsidRPr="0B4FDAD2" w:rsidR="1F7166FA">
          <w:rPr>
            <w:rFonts w:cs="Calibri" w:cstheme="minorAscii"/>
            <w:sz w:val="24"/>
            <w:szCs w:val="24"/>
          </w:rPr>
          <w:t xml:space="preserve"> possible</w:t>
        </w:r>
      </w:ins>
      <w:r w:rsidRPr="0B4FDAD2" w:rsidR="1F7166FA">
        <w:rPr>
          <w:rFonts w:cs="Calibri" w:cstheme="minorAscii"/>
          <w:sz w:val="24"/>
          <w:szCs w:val="24"/>
        </w:rPr>
        <w:t xml:space="preserve"> </w:t>
      </w:r>
      <w:ins w:author="Meike Robaard" w:date="2022-05-27T13:28:14.574Z" w:id="1789173110">
        <w:r w:rsidRPr="0B4FDAD2" w:rsidR="1F7166FA">
          <w:rPr>
            <w:rFonts w:cs="Calibri" w:cstheme="minorAscii"/>
            <w:sz w:val="24"/>
            <w:szCs w:val="24"/>
          </w:rPr>
          <w:t>causes</w:t>
        </w:r>
      </w:ins>
      <w:del w:author="Meike Robaard" w:date="2022-05-27T13:28:00.117Z" w:id="710835176">
        <w:r w:rsidRPr="0B4FDAD2" w:rsidDel="1F7166FA">
          <w:rPr>
            <w:rFonts w:cs="Calibri" w:cstheme="minorAscii"/>
            <w:sz w:val="24"/>
            <w:szCs w:val="24"/>
          </w:rPr>
          <w:delText>explanations</w:delText>
        </w:r>
      </w:del>
      <w:r w:rsidRPr="0B4FDAD2" w:rsidR="1F7166FA">
        <w:rPr>
          <w:rFonts w:cs="Calibri" w:cstheme="minorAscii"/>
          <w:sz w:val="24"/>
          <w:szCs w:val="24"/>
        </w:rPr>
        <w:t>. Th</w:t>
      </w:r>
      <w:ins w:author="Meike Robaard" w:date="2022-05-27T13:28:36.754Z" w:id="1138731321">
        <w:r w:rsidRPr="0B4FDAD2" w:rsidR="1F7166FA">
          <w:rPr>
            <w:rFonts w:cs="Calibri" w:cstheme="minorAscii"/>
            <w:sz w:val="24"/>
            <w:szCs w:val="24"/>
          </w:rPr>
          <w:t>is</w:t>
        </w:r>
      </w:ins>
      <w:del w:author="Meike Robaard" w:date="2022-05-27T13:28:35.098Z" w:id="1458106155">
        <w:r w:rsidRPr="0B4FDAD2" w:rsidDel="1F7166FA">
          <w:rPr>
            <w:rFonts w:cs="Calibri" w:cstheme="minorAscii"/>
            <w:sz w:val="24"/>
            <w:szCs w:val="24"/>
          </w:rPr>
          <w:delText>at</w:delText>
        </w:r>
      </w:del>
      <w:r w:rsidRPr="0B4FDAD2" w:rsidR="1F7166FA">
        <w:rPr>
          <w:rFonts w:cs="Calibri" w:cstheme="minorAscii"/>
          <w:sz w:val="24"/>
          <w:szCs w:val="24"/>
        </w:rPr>
        <w:t xml:space="preserve"> kind of causal fallacy </w:t>
      </w:r>
      <w:ins w:author="Meike Robaard" w:date="2022-05-27T13:29:21.406Z" w:id="1415105770">
        <w:r w:rsidRPr="0B4FDAD2" w:rsidR="1F7166FA">
          <w:rPr>
            <w:rFonts w:cs="Calibri" w:cstheme="minorAscii"/>
            <w:sz w:val="24"/>
            <w:szCs w:val="24"/>
          </w:rPr>
          <w:t xml:space="preserve">also </w:t>
        </w:r>
      </w:ins>
      <w:r w:rsidRPr="0B4FDAD2" w:rsidR="1F7166FA">
        <w:rPr>
          <w:rFonts w:cs="Calibri" w:cstheme="minorAscii"/>
          <w:sz w:val="24"/>
          <w:szCs w:val="24"/>
        </w:rPr>
        <w:t xml:space="preserve">plays an important role in conspiracy theories. </w:t>
      </w:r>
      <w:ins w:author="Meike Robaard" w:date="2022-05-27T13:29:36.649Z" w:id="1622543662">
        <w:r w:rsidRPr="0B4FDAD2" w:rsidR="1F7166FA">
          <w:rPr>
            <w:rFonts w:cs="Calibri" w:cstheme="minorAscii"/>
            <w:sz w:val="24"/>
            <w:szCs w:val="24"/>
          </w:rPr>
          <w:t>Such</w:t>
        </w:r>
      </w:ins>
      <w:del w:author="Meike Robaard" w:date="2022-05-27T13:29:31.443Z" w:id="1829661796">
        <w:r w:rsidRPr="0B4FDAD2" w:rsidDel="1F7166FA">
          <w:rPr>
            <w:rFonts w:cs="Calibri" w:cstheme="minorAscii"/>
            <w:sz w:val="24"/>
            <w:szCs w:val="24"/>
          </w:rPr>
          <w:delText>These</w:delText>
        </w:r>
      </w:del>
      <w:r w:rsidRPr="0B4FDAD2" w:rsidR="1F7166FA">
        <w:rPr>
          <w:rFonts w:cs="Calibri" w:cstheme="minorAscii"/>
          <w:sz w:val="24"/>
          <w:szCs w:val="24"/>
        </w:rPr>
        <w:t xml:space="preserve"> theories are </w:t>
      </w:r>
      <w:ins w:author="Meike Robaard" w:date="2022-05-27T13:29:47.136Z" w:id="14222598">
        <w:r w:rsidRPr="0B4FDAD2" w:rsidR="1F7166FA">
          <w:rPr>
            <w:rFonts w:cs="Calibri" w:cstheme="minorAscii"/>
            <w:sz w:val="24"/>
            <w:szCs w:val="24"/>
          </w:rPr>
          <w:t>especially</w:t>
        </w:r>
      </w:ins>
      <w:del w:author="Meike Robaard" w:date="2022-05-27T13:29:44.615Z" w:id="1912246421">
        <w:r w:rsidRPr="0B4FDAD2" w:rsidDel="1F7166FA">
          <w:rPr>
            <w:rFonts w:cs="Calibri" w:cstheme="minorAscii"/>
            <w:sz w:val="24"/>
            <w:szCs w:val="24"/>
          </w:rPr>
          <w:delText>particularly</w:delText>
        </w:r>
      </w:del>
      <w:r w:rsidRPr="0B4FDAD2" w:rsidR="1F7166FA">
        <w:rPr>
          <w:rFonts w:cs="Calibri" w:cstheme="minorAscii"/>
          <w:sz w:val="24"/>
          <w:szCs w:val="24"/>
        </w:rPr>
        <w:t xml:space="preserve"> interesting because they </w:t>
      </w:r>
      <w:ins w:author="Meike Robaard" w:date="2022-05-27T13:32:02.784Z" w:id="1561034506">
        <w:r w:rsidRPr="0B4FDAD2" w:rsidR="1F7166FA">
          <w:rPr>
            <w:rFonts w:cs="Calibri" w:cstheme="minorAscii"/>
            <w:sz w:val="24"/>
            <w:szCs w:val="24"/>
          </w:rPr>
          <w:t>tend to be</w:t>
        </w:r>
      </w:ins>
      <w:del w:author="Meike Robaard" w:date="2022-05-27T13:31:09.43Z" w:id="923124780">
        <w:r w:rsidRPr="0B4FDAD2" w:rsidDel="1F7166FA">
          <w:rPr>
            <w:rFonts w:cs="Calibri" w:cstheme="minorAscii"/>
            <w:sz w:val="24"/>
            <w:szCs w:val="24"/>
          </w:rPr>
          <w:delText>are</w:delText>
        </w:r>
      </w:del>
      <w:r w:rsidRPr="0B4FDAD2" w:rsidR="1F7166FA">
        <w:rPr>
          <w:rFonts w:cs="Calibri" w:cstheme="minorAscii"/>
          <w:sz w:val="24"/>
          <w:szCs w:val="24"/>
        </w:rPr>
        <w:t xml:space="preserve"> f</w:t>
      </w:r>
      <w:ins w:author="Meike Robaard" w:date="2022-05-27T13:32:06.892Z" w:id="2097404664">
        <w:r w:rsidRPr="0B4FDAD2" w:rsidR="1F7166FA">
          <w:rPr>
            <w:rFonts w:cs="Calibri" w:cstheme="minorAscii"/>
            <w:sz w:val="24"/>
            <w:szCs w:val="24"/>
          </w:rPr>
          <w:t>u</w:t>
        </w:r>
      </w:ins>
      <w:r w:rsidRPr="0B4FDAD2" w:rsidR="1F7166FA">
        <w:rPr>
          <w:rFonts w:cs="Calibri" w:cstheme="minorAscii"/>
          <w:sz w:val="24"/>
          <w:szCs w:val="24"/>
        </w:rPr>
        <w:t>e</w:t>
      </w:r>
      <w:ins w:author="Meike Robaard" w:date="2022-05-27T13:32:09.082Z" w:id="221792154">
        <w:r w:rsidRPr="0B4FDAD2" w:rsidR="1F7166FA">
          <w:rPr>
            <w:rFonts w:cs="Calibri" w:cstheme="minorAscii"/>
            <w:sz w:val="24"/>
            <w:szCs w:val="24"/>
          </w:rPr>
          <w:t>le</w:t>
        </w:r>
      </w:ins>
      <w:r w:rsidRPr="0B4FDAD2" w:rsidR="1F7166FA">
        <w:rPr>
          <w:rFonts w:cs="Calibri" w:cstheme="minorAscii"/>
          <w:sz w:val="24"/>
          <w:szCs w:val="24"/>
        </w:rPr>
        <w:t xml:space="preserve">d by </w:t>
      </w:r>
      <w:ins w:author="Meike Robaard" w:date="2022-05-27T13:32:19.981Z" w:id="369389973">
        <w:r w:rsidRPr="0B4FDAD2" w:rsidR="1F7166FA">
          <w:rPr>
            <w:rFonts w:cs="Calibri" w:cstheme="minorAscii"/>
            <w:sz w:val="24"/>
            <w:szCs w:val="24"/>
          </w:rPr>
          <w:t xml:space="preserve">numerous </w:t>
        </w:r>
      </w:ins>
      <w:del w:author="Meike Robaard" w:date="2022-05-27T13:32:16.025Z" w:id="1775028434">
        <w:r w:rsidRPr="0B4FDAD2" w:rsidDel="1F7166FA">
          <w:rPr>
            <w:rFonts w:cs="Calibri" w:cstheme="minorAscii"/>
            <w:sz w:val="24"/>
            <w:szCs w:val="24"/>
          </w:rPr>
          <w:delText>a whole list o</w:delText>
        </w:r>
      </w:del>
      <w:r w:rsidRPr="0B4FDAD2" w:rsidR="1F7166FA">
        <w:rPr>
          <w:rFonts w:cs="Calibri" w:cstheme="minorAscii"/>
          <w:sz w:val="24"/>
          <w:szCs w:val="24"/>
        </w:rPr>
        <w:t xml:space="preserve">f biases and cognitive illusions. </w:t>
      </w:r>
    </w:p>
    <w:p w:rsidR="00711E6D" w:rsidP="00DD5F17" w:rsidRDefault="00711E6D" w14:paraId="79E4CFC4" w14:textId="77777777">
      <w:pPr>
        <w:spacing w:line="360" w:lineRule="auto"/>
        <w:rPr>
          <w:rFonts w:cstheme="minorHAnsi"/>
          <w:sz w:val="24"/>
          <w:szCs w:val="24"/>
        </w:rPr>
      </w:pPr>
    </w:p>
    <w:p w:rsidR="00711E6D" w:rsidP="00DD5F17" w:rsidRDefault="00711E6D" w14:paraId="5A039267" w14:textId="77777777">
      <w:pPr>
        <w:spacing w:line="360" w:lineRule="auto"/>
        <w:rPr>
          <w:rFonts w:cstheme="minorHAnsi"/>
          <w:b/>
          <w:bCs/>
          <w:sz w:val="24"/>
          <w:szCs w:val="24"/>
        </w:rPr>
      </w:pPr>
      <w:r>
        <w:rPr>
          <w:rFonts w:cstheme="minorHAnsi"/>
          <w:b/>
          <w:bCs/>
          <w:sz w:val="24"/>
          <w:szCs w:val="24"/>
        </w:rPr>
        <w:t>Conspiracy theories</w:t>
      </w:r>
    </w:p>
    <w:p w:rsidRPr="00EA1F49" w:rsidR="00711E6D" w:rsidP="00DD5F17" w:rsidRDefault="00711E6D" w14:paraId="56147187" w14:textId="77777777">
      <w:pPr>
        <w:spacing w:line="360" w:lineRule="auto"/>
        <w:rPr>
          <w:rFonts w:cstheme="minorHAnsi"/>
          <w:b/>
          <w:bCs/>
          <w:sz w:val="24"/>
          <w:szCs w:val="24"/>
        </w:rPr>
      </w:pPr>
    </w:p>
    <w:p w:rsidR="00711E6D" w:rsidP="0B4FDAD2" w:rsidRDefault="00711E6D" w14:paraId="69542866" w14:textId="5479DD8F">
      <w:pPr>
        <w:spacing w:line="360" w:lineRule="auto"/>
        <w:rPr>
          <w:rFonts w:cs="Calibri" w:cstheme="minorAscii"/>
          <w:sz w:val="24"/>
          <w:szCs w:val="24"/>
        </w:rPr>
      </w:pPr>
      <w:r w:rsidRPr="0B4FDAD2" w:rsidR="1F7166FA">
        <w:rPr>
          <w:rFonts w:cs="Calibri" w:cstheme="minorAscii"/>
          <w:sz w:val="24"/>
          <w:szCs w:val="24"/>
        </w:rPr>
        <w:t xml:space="preserve">Conspiracy theories - such as the theory that the </w:t>
      </w:r>
      <w:ins w:author="Meike Robaard" w:date="2022-05-27T13:33:13.851Z" w:id="121462754">
        <w:r w:rsidRPr="0B4FDAD2" w:rsidR="1F7166FA">
          <w:rPr>
            <w:rFonts w:cs="Calibri" w:cstheme="minorAscii"/>
            <w:sz w:val="24"/>
            <w:szCs w:val="24"/>
          </w:rPr>
          <w:t>moon</w:t>
        </w:r>
      </w:ins>
      <w:del w:author="Meike Robaard" w:date="2022-05-27T13:33:10.322Z" w:id="2104483262">
        <w:r w:rsidRPr="0B4FDAD2" w:rsidDel="1F7166FA">
          <w:rPr>
            <w:rFonts w:cs="Calibri" w:cstheme="minorAscii"/>
            <w:sz w:val="24"/>
            <w:szCs w:val="24"/>
          </w:rPr>
          <w:delText>lunar</w:delText>
        </w:r>
      </w:del>
      <w:r w:rsidRPr="0B4FDAD2" w:rsidR="1F7166FA">
        <w:rPr>
          <w:rFonts w:cs="Calibri" w:cstheme="minorAscii"/>
          <w:sz w:val="24"/>
          <w:szCs w:val="24"/>
        </w:rPr>
        <w:t xml:space="preserve"> landing</w:t>
      </w:r>
      <w:ins w:author="Meike Robaard" w:date="2022-05-27T13:33:34.739Z" w:id="1819323282">
        <w:r w:rsidRPr="0B4FDAD2" w:rsidR="1F7166FA">
          <w:rPr>
            <w:rFonts w:cs="Calibri" w:cstheme="minorAscii"/>
            <w:sz w:val="24"/>
            <w:szCs w:val="24"/>
          </w:rPr>
          <w:t xml:space="preserve"> in 1969</w:t>
        </w:r>
      </w:ins>
      <w:r w:rsidRPr="0B4FDAD2" w:rsidR="1F7166FA">
        <w:rPr>
          <w:rFonts w:cs="Calibri" w:cstheme="minorAscii"/>
          <w:sz w:val="24"/>
          <w:szCs w:val="24"/>
        </w:rPr>
        <w:t xml:space="preserve"> never took place, that</w:t>
      </w:r>
      <w:ins w:author="Meike Robaard" w:date="2022-05-27T13:34:14.871Z" w:id="1958763899">
        <w:r w:rsidRPr="0B4FDAD2" w:rsidR="1F7166FA">
          <w:rPr>
            <w:rFonts w:cs="Calibri" w:cstheme="minorAscii"/>
            <w:sz w:val="24"/>
            <w:szCs w:val="24"/>
          </w:rPr>
          <w:t xml:space="preserve"> both</w:t>
        </w:r>
      </w:ins>
      <w:r w:rsidRPr="0B4FDAD2" w:rsidR="1F7166FA">
        <w:rPr>
          <w:rFonts w:cs="Calibri" w:cstheme="minorAscii"/>
          <w:sz w:val="24"/>
          <w:szCs w:val="24"/>
        </w:rPr>
        <w:t xml:space="preserve"> </w:t>
      </w:r>
      <w:ins w:author="Meike Robaard" w:date="2022-05-27T13:33:56.307Z" w:id="1046382930">
        <w:r w:rsidRPr="0B4FDAD2" w:rsidR="1F7166FA">
          <w:rPr>
            <w:rFonts w:cs="Calibri" w:cstheme="minorAscii"/>
            <w:sz w:val="24"/>
            <w:szCs w:val="24"/>
          </w:rPr>
          <w:t xml:space="preserve">former </w:t>
        </w:r>
      </w:ins>
      <w:ins w:author="Meike Robaard" w:date="2022-05-27T13:34:21.437Z" w:id="1371194080">
        <w:r w:rsidRPr="0B4FDAD2" w:rsidR="1F7166FA">
          <w:rPr>
            <w:rFonts w:cs="Calibri" w:cstheme="minorAscii"/>
            <w:sz w:val="24"/>
            <w:szCs w:val="24"/>
          </w:rPr>
          <w:t xml:space="preserve">U.S. </w:t>
        </w:r>
      </w:ins>
      <w:ins w:author="Meike Robaard" w:date="2022-05-27T13:33:56.307Z" w:id="342056582">
        <w:r w:rsidRPr="0B4FDAD2" w:rsidR="1F7166FA">
          <w:rPr>
            <w:rFonts w:cs="Calibri" w:cstheme="minorAscii"/>
            <w:sz w:val="24"/>
            <w:szCs w:val="24"/>
          </w:rPr>
          <w:t xml:space="preserve">president </w:t>
        </w:r>
      </w:ins>
      <w:r w:rsidRPr="0B4FDAD2" w:rsidR="1F7166FA">
        <w:rPr>
          <w:rFonts w:cs="Calibri" w:cstheme="minorAscii"/>
          <w:sz w:val="24"/>
          <w:szCs w:val="24"/>
        </w:rPr>
        <w:t>J</w:t>
      </w:r>
      <w:ins w:author="Meike Robaard" w:date="2022-05-27T13:33:46.97Z" w:id="1716074011">
        <w:r w:rsidRPr="0B4FDAD2" w:rsidR="1F7166FA">
          <w:rPr>
            <w:rFonts w:cs="Calibri" w:cstheme="minorAscii"/>
            <w:sz w:val="24"/>
            <w:szCs w:val="24"/>
          </w:rPr>
          <w:t xml:space="preserve">ohn </w:t>
        </w:r>
      </w:ins>
      <w:r w:rsidRPr="0B4FDAD2" w:rsidR="1F7166FA">
        <w:rPr>
          <w:rFonts w:cs="Calibri" w:cstheme="minorAscii"/>
          <w:sz w:val="24"/>
          <w:szCs w:val="24"/>
        </w:rPr>
        <w:t>F</w:t>
      </w:r>
      <w:ins w:author="Meike Robaard" w:date="2022-05-27T13:33:59.381Z" w:id="159493637">
        <w:r w:rsidRPr="0B4FDAD2" w:rsidR="1F7166FA">
          <w:rPr>
            <w:rFonts w:cs="Calibri" w:cstheme="minorAscii"/>
            <w:sz w:val="24"/>
            <w:szCs w:val="24"/>
          </w:rPr>
          <w:t>.</w:t>
        </w:r>
      </w:ins>
      <w:r w:rsidRPr="0B4FDAD2" w:rsidR="1F7166FA">
        <w:rPr>
          <w:rFonts w:cs="Calibri" w:cstheme="minorAscii"/>
          <w:sz w:val="24"/>
          <w:szCs w:val="24"/>
        </w:rPr>
        <w:t xml:space="preserve"> Kennedy and</w:t>
      </w:r>
      <w:ins w:author="Meike Robaard" w:date="2022-05-27T13:34:35.092Z" w:id="452225676">
        <w:r w:rsidRPr="0B4FDAD2" w:rsidR="1F7166FA">
          <w:rPr>
            <w:rFonts w:cs="Calibri" w:cstheme="minorAscii"/>
            <w:sz w:val="24"/>
            <w:szCs w:val="24"/>
          </w:rPr>
          <w:t xml:space="preserve"> the British Princess Diana </w:t>
        </w:r>
      </w:ins>
      <w:del w:author="Meike Robaard" w:date="2022-05-27T13:34:26.416Z" w:id="1940365513">
        <w:r w:rsidRPr="0B4FDAD2" w:rsidDel="1F7166FA">
          <w:rPr>
            <w:rFonts w:cs="Calibri" w:cstheme="minorAscii"/>
            <w:sz w:val="24"/>
            <w:szCs w:val="24"/>
          </w:rPr>
          <w:delText xml:space="preserve"> Lady Di</w:delText>
        </w:r>
      </w:del>
      <w:r w:rsidRPr="0B4FDAD2" w:rsidR="1F7166FA">
        <w:rPr>
          <w:rFonts w:cs="Calibri" w:cstheme="minorAscii"/>
          <w:sz w:val="24"/>
          <w:szCs w:val="24"/>
        </w:rPr>
        <w:t xml:space="preserve"> were </w:t>
      </w:r>
      <w:del w:author="Meike Robaard" w:date="2022-05-27T13:34:39.201Z" w:id="249459824">
        <w:r w:rsidRPr="0B4FDAD2" w:rsidDel="1F7166FA">
          <w:rPr>
            <w:rFonts w:cs="Calibri" w:cstheme="minorAscii"/>
            <w:sz w:val="24"/>
            <w:szCs w:val="24"/>
          </w:rPr>
          <w:delText>murdered</w:delText>
        </w:r>
      </w:del>
      <w:ins w:author="Meike Robaard" w:date="2022-05-27T13:37:38.568Z" w:id="2086485110">
        <w:r w:rsidRPr="0B4FDAD2" w:rsidR="1F7166FA">
          <w:rPr>
            <w:rFonts w:cs="Calibri" w:cstheme="minorAscii"/>
            <w:sz w:val="24"/>
            <w:szCs w:val="24"/>
          </w:rPr>
          <w:t>ass</w:t>
        </w:r>
      </w:ins>
      <w:ins w:author="Meike Robaard" w:date="2022-05-27T13:34:42.15Z" w:id="1633291079">
        <w:r w:rsidRPr="0B4FDAD2" w:rsidR="1F7166FA">
          <w:rPr>
            <w:rFonts w:cs="Calibri" w:cstheme="minorAscii"/>
            <w:sz w:val="24"/>
            <w:szCs w:val="24"/>
          </w:rPr>
          <w:t>assinated</w:t>
        </w:r>
      </w:ins>
      <w:r w:rsidRPr="0B4FDAD2" w:rsidR="1F7166FA">
        <w:rPr>
          <w:rFonts w:cs="Calibri" w:cstheme="minorAscii"/>
          <w:sz w:val="24"/>
          <w:szCs w:val="24"/>
        </w:rPr>
        <w:t xml:space="preserve"> by their governments</w:t>
      </w:r>
      <w:r w:rsidRPr="0B4FDAD2" w:rsidR="1F7166FA">
        <w:rPr>
          <w:rFonts w:cs="Calibri" w:cstheme="minorAscii"/>
          <w:sz w:val="24"/>
          <w:szCs w:val="24"/>
        </w:rPr>
        <w:t>,</w:t>
      </w:r>
      <w:r w:rsidRPr="0B4FDAD2" w:rsidR="1F7166FA">
        <w:rPr>
          <w:rFonts w:cs="Calibri" w:cstheme="minorAscii"/>
          <w:sz w:val="24"/>
          <w:szCs w:val="24"/>
        </w:rPr>
        <w:t xml:space="preserve"> that Georges W. Bush orchestrated the 9/11 terrorist attacks</w:t>
      </w:r>
      <w:ins w:author="Meike Robaard" w:date="2022-05-27T13:34:55.086Z" w:id="473651440">
        <w:r w:rsidRPr="0B4FDAD2" w:rsidR="1F7166FA">
          <w:rPr>
            <w:rFonts w:cs="Calibri" w:cstheme="minorAscii"/>
            <w:sz w:val="24"/>
            <w:szCs w:val="24"/>
          </w:rPr>
          <w:t>,</w:t>
        </w:r>
      </w:ins>
      <w:r w:rsidRPr="0B4FDAD2" w:rsidR="1F7166FA">
        <w:rPr>
          <w:rFonts w:cs="Calibri" w:cstheme="minorAscii"/>
          <w:sz w:val="24"/>
          <w:szCs w:val="24"/>
        </w:rPr>
        <w:t xml:space="preserve"> or that covid vaccines contain microchips</w:t>
      </w:r>
      <w:r w:rsidRPr="0B4FDAD2" w:rsidR="1484F872">
        <w:rPr>
          <w:rFonts w:cs="Calibri" w:cstheme="minorAscii"/>
          <w:sz w:val="24"/>
          <w:szCs w:val="24"/>
        </w:rPr>
        <w:t xml:space="preserve"> to monitor the population</w:t>
      </w:r>
      <w:r w:rsidRPr="0B4FDAD2" w:rsidR="1F7166FA">
        <w:rPr>
          <w:rFonts w:cs="Calibri" w:cstheme="minorAscii"/>
          <w:sz w:val="24"/>
          <w:szCs w:val="24"/>
        </w:rPr>
        <w:t xml:space="preserve"> – </w:t>
      </w:r>
      <w:ins w:author="Meike Robaard" w:date="2022-05-27T13:37:55.265Z" w:id="223413903">
        <w:r w:rsidRPr="0B4FDAD2" w:rsidR="1F7166FA">
          <w:rPr>
            <w:rFonts w:cs="Calibri" w:cstheme="minorAscii"/>
            <w:sz w:val="24"/>
            <w:szCs w:val="24"/>
          </w:rPr>
          <w:t>provide</w:t>
        </w:r>
      </w:ins>
      <w:del w:author="Meike Robaard" w:date="2022-05-27T13:37:51.933Z" w:id="637909726">
        <w:r w:rsidRPr="0B4FDAD2" w:rsidDel="1F7166FA">
          <w:rPr>
            <w:rFonts w:cs="Calibri" w:cstheme="minorAscii"/>
            <w:sz w:val="24"/>
            <w:szCs w:val="24"/>
          </w:rPr>
          <w:delText>offer</w:delText>
        </w:r>
      </w:del>
      <w:r w:rsidRPr="0B4FDAD2" w:rsidR="1F7166FA">
        <w:rPr>
          <w:rFonts w:cs="Calibri" w:cstheme="minorAscii"/>
          <w:sz w:val="24"/>
          <w:szCs w:val="24"/>
        </w:rPr>
        <w:t xml:space="preserve"> </w:t>
      </w:r>
      <w:del w:author="Meike Robaard" w:date="2022-05-27T13:38:20.809Z" w:id="322376230">
        <w:r w:rsidRPr="0B4FDAD2" w:rsidDel="1F7166FA">
          <w:rPr>
            <w:rFonts w:cs="Calibri" w:cstheme="minorAscii"/>
            <w:sz w:val="24"/>
            <w:szCs w:val="24"/>
          </w:rPr>
          <w:delText>a</w:delText>
        </w:r>
      </w:del>
      <w:ins w:author="Meike Robaard" w:date="2022-05-27T13:38:24.867Z" w:id="1776927991">
        <w:r w:rsidRPr="0B4FDAD2" w:rsidR="1F7166FA">
          <w:rPr>
            <w:rFonts w:cs="Calibri" w:cstheme="minorAscii"/>
            <w:sz w:val="24"/>
            <w:szCs w:val="24"/>
          </w:rPr>
          <w:t xml:space="preserve"> accounts</w:t>
        </w:r>
      </w:ins>
      <w:del w:author="Meike Robaard" w:date="2022-05-27T13:38:03.541Z" w:id="100329400">
        <w:r w:rsidRPr="0B4FDAD2" w:rsidDel="1F7166FA">
          <w:rPr>
            <w:rFonts w:cs="Calibri" w:cstheme="minorAscii"/>
            <w:sz w:val="24"/>
            <w:szCs w:val="24"/>
          </w:rPr>
          <w:delText xml:space="preserve"> description</w:delText>
        </w:r>
      </w:del>
      <w:r w:rsidRPr="0B4FDAD2" w:rsidR="1F7166FA">
        <w:rPr>
          <w:rFonts w:cs="Calibri" w:cstheme="minorAscii"/>
          <w:sz w:val="24"/>
          <w:szCs w:val="24"/>
        </w:rPr>
        <w:t xml:space="preserve"> of </w:t>
      </w:r>
      <w:del w:author="Meike Robaard" w:date="2022-05-27T13:38:30.446Z" w:id="697550338">
        <w:r w:rsidRPr="0B4FDAD2" w:rsidDel="1F7166FA">
          <w:rPr>
            <w:rFonts w:cs="Calibri" w:cstheme="minorAscii"/>
            <w:sz w:val="24"/>
            <w:szCs w:val="24"/>
          </w:rPr>
          <w:delText xml:space="preserve">certain major </w:delText>
        </w:r>
      </w:del>
      <w:r w:rsidRPr="0B4FDAD2" w:rsidR="1F7166FA">
        <w:rPr>
          <w:rFonts w:cs="Calibri" w:cstheme="minorAscii"/>
          <w:sz w:val="24"/>
          <w:szCs w:val="24"/>
        </w:rPr>
        <w:t>events that, to say the least, differ</w:t>
      </w:r>
      <w:del w:author="Meike Robaard" w:date="2022-05-27T13:38:40.889Z" w:id="391896546">
        <w:r w:rsidRPr="0B4FDAD2" w:rsidDel="1F7166FA">
          <w:rPr>
            <w:rFonts w:cs="Calibri" w:cstheme="minorAscii"/>
            <w:sz w:val="24"/>
            <w:szCs w:val="24"/>
          </w:rPr>
          <w:delText>s</w:delText>
        </w:r>
      </w:del>
      <w:r w:rsidRPr="0B4FDAD2" w:rsidR="1F7166FA">
        <w:rPr>
          <w:rFonts w:cs="Calibri" w:cstheme="minorAscii"/>
          <w:sz w:val="24"/>
          <w:szCs w:val="24"/>
        </w:rPr>
        <w:t xml:space="preserve"> strongly from the</w:t>
      </w:r>
      <w:ins w:author="Meike Robaard" w:date="2022-05-27T13:40:15.845Z" w:id="204621017">
        <w:r w:rsidRPr="0B4FDAD2" w:rsidR="1F7166FA">
          <w:rPr>
            <w:rFonts w:cs="Calibri" w:cstheme="minorAscii"/>
            <w:sz w:val="24"/>
            <w:szCs w:val="24"/>
          </w:rPr>
          <w:t>ir</w:t>
        </w:r>
      </w:ins>
      <w:r w:rsidRPr="0B4FDAD2" w:rsidR="1F7166FA">
        <w:rPr>
          <w:rFonts w:cs="Calibri" w:cstheme="minorAscii"/>
          <w:sz w:val="24"/>
          <w:szCs w:val="24"/>
        </w:rPr>
        <w:t xml:space="preserve"> </w:t>
      </w:r>
      <w:ins w:author="Meike Robaard" w:date="2022-05-27T13:42:46.111Z" w:id="1991977317">
        <w:r w:rsidRPr="0B4FDAD2" w:rsidR="1F7166FA">
          <w:rPr>
            <w:rFonts w:cs="Calibri" w:cstheme="minorAscii"/>
            <w:sz w:val="24"/>
            <w:szCs w:val="24"/>
          </w:rPr>
          <w:t>‘</w:t>
        </w:r>
      </w:ins>
      <w:commentRangeStart w:id="29255046"/>
      <w:r w:rsidRPr="0B4FDAD2" w:rsidR="1F7166FA">
        <w:rPr>
          <w:rFonts w:cs="Calibri" w:cstheme="minorAscii"/>
          <w:sz w:val="24"/>
          <w:szCs w:val="24"/>
        </w:rPr>
        <w:t>official</w:t>
      </w:r>
      <w:ins w:author="Meike Robaard" w:date="2022-05-27T13:42:48.747Z" w:id="1558972853">
        <w:r w:rsidRPr="0B4FDAD2" w:rsidR="1F7166FA">
          <w:rPr>
            <w:rFonts w:cs="Calibri" w:cstheme="minorAscii"/>
            <w:sz w:val="24"/>
            <w:szCs w:val="24"/>
          </w:rPr>
          <w:t>’</w:t>
        </w:r>
      </w:ins>
      <w:r w:rsidRPr="0B4FDAD2" w:rsidR="1F7166FA">
        <w:rPr>
          <w:rFonts w:cs="Calibri" w:cstheme="minorAscii"/>
          <w:sz w:val="24"/>
          <w:szCs w:val="24"/>
        </w:rPr>
        <w:t xml:space="preserve"> version</w:t>
      </w:r>
      <w:commentRangeEnd w:id="29255046"/>
      <w:r>
        <w:rPr>
          <w:rStyle w:val="CommentReference"/>
        </w:rPr>
        <w:commentReference w:id="29255046"/>
      </w:r>
      <w:r w:rsidRPr="0B4FDAD2" w:rsidR="1F7166FA">
        <w:rPr>
          <w:rFonts w:cs="Calibri" w:cstheme="minorAscii"/>
          <w:sz w:val="24"/>
          <w:szCs w:val="24"/>
        </w:rPr>
        <w:t xml:space="preserve">. The official version is seen as a 'cover story' set up by the guilty party. Conspiracy </w:t>
      </w:r>
      <w:r w:rsidRPr="0B4FDAD2" w:rsidR="1F7166FA">
        <w:rPr>
          <w:rFonts w:cs="Calibri" w:cstheme="minorAscii"/>
          <w:sz w:val="24"/>
          <w:szCs w:val="24"/>
        </w:rPr>
        <w:t xml:space="preserve">theories often arise from </w:t>
      </w:r>
      <w:del w:author="Meike Robaard" w:date="2022-05-27T14:06:01.874Z" w:id="719189759">
        <w:r w:rsidRPr="0B4FDAD2" w:rsidDel="1F7166FA">
          <w:rPr>
            <w:rFonts w:cs="Calibri" w:cstheme="minorAscii"/>
            <w:sz w:val="24"/>
            <w:szCs w:val="24"/>
          </w:rPr>
          <w:delText>a</w:delText>
        </w:r>
      </w:del>
      <w:r w:rsidRPr="0B4FDAD2" w:rsidR="1F7166FA">
        <w:rPr>
          <w:rFonts w:cs="Calibri" w:cstheme="minorAscii"/>
          <w:sz w:val="24"/>
          <w:szCs w:val="24"/>
        </w:rPr>
        <w:t xml:space="preserve"> basic </w:t>
      </w:r>
      <w:r w:rsidRPr="0B4FDAD2" w:rsidR="1F7166FA">
        <w:rPr>
          <w:rFonts w:cs="Calibri" w:cstheme="minorAscii"/>
          <w:i w:val="1"/>
          <w:iCs w:val="1"/>
          <w:sz w:val="24"/>
          <w:szCs w:val="24"/>
        </w:rPr>
        <w:t>causal reasoning error</w:t>
      </w:r>
      <w:ins w:author="Meike Robaard" w:date="2022-05-27T14:06:04.403Z" w:id="624685701">
        <w:r w:rsidRPr="0B4FDAD2" w:rsidR="1F7166FA">
          <w:rPr>
            <w:rFonts w:cs="Calibri" w:cstheme="minorAscii"/>
            <w:i w:val="1"/>
            <w:iCs w:val="1"/>
            <w:sz w:val="24"/>
            <w:szCs w:val="24"/>
          </w:rPr>
          <w:t>s</w:t>
        </w:r>
      </w:ins>
      <w:r w:rsidRPr="0B4FDAD2" w:rsidR="1F7166FA">
        <w:rPr>
          <w:rFonts w:cs="Calibri" w:cstheme="minorAscii"/>
          <w:sz w:val="24"/>
          <w:szCs w:val="24"/>
        </w:rPr>
        <w:t xml:space="preserve">. </w:t>
      </w:r>
      <w:r w:rsidRPr="0B4FDAD2" w:rsidR="1484F872">
        <w:rPr>
          <w:rFonts w:cs="Calibri" w:cstheme="minorAscii"/>
          <w:sz w:val="24"/>
          <w:szCs w:val="24"/>
        </w:rPr>
        <w:t>For example,</w:t>
      </w:r>
      <w:r w:rsidRPr="0B4FDAD2" w:rsidR="1F7166FA">
        <w:rPr>
          <w:rFonts w:cs="Calibri" w:cstheme="minorAscii"/>
          <w:sz w:val="24"/>
          <w:szCs w:val="24"/>
        </w:rPr>
        <w:t xml:space="preserve"> </w:t>
      </w:r>
      <w:ins w:author="Meike Robaard" w:date="2022-05-27T14:06:41.73Z" w:id="1395793149">
        <w:r w:rsidRPr="0B4FDAD2" w:rsidR="1F7166FA">
          <w:rPr>
            <w:rFonts w:cs="Calibri" w:cstheme="minorAscii"/>
            <w:sz w:val="24"/>
            <w:szCs w:val="24"/>
          </w:rPr>
          <w:t xml:space="preserve">given that </w:t>
        </w:r>
      </w:ins>
      <w:del w:author="Meike Robaard" w:date="2022-05-27T14:06:36.755Z" w:id="836970325">
        <w:r w:rsidRPr="0B4FDAD2" w:rsidDel="1F7166FA">
          <w:rPr>
            <w:rFonts w:cs="Calibri" w:cstheme="minorAscii"/>
            <w:sz w:val="24"/>
            <w:szCs w:val="24"/>
          </w:rPr>
          <w:delText>because</w:delText>
        </w:r>
      </w:del>
      <w:r w:rsidRPr="0B4FDAD2" w:rsidR="1F7166FA">
        <w:rPr>
          <w:rFonts w:cs="Calibri" w:cstheme="minorAscii"/>
          <w:sz w:val="24"/>
          <w:szCs w:val="24"/>
        </w:rPr>
        <w:t xml:space="preserve"> </w:t>
      </w:r>
      <w:r w:rsidRPr="0B4FDAD2" w:rsidR="3D97AB67">
        <w:rPr>
          <w:rFonts w:cs="Calibri" w:cstheme="minorAscii"/>
          <w:sz w:val="24"/>
          <w:szCs w:val="24"/>
        </w:rPr>
        <w:t>the terrorist attacks o</w:t>
      </w:r>
      <w:ins w:author="Meike Robaard" w:date="2022-05-27T14:06:45.917Z" w:id="285612520">
        <w:r w:rsidRPr="0B4FDAD2" w:rsidR="3D97AB67">
          <w:rPr>
            <w:rFonts w:cs="Calibri" w:cstheme="minorAscii"/>
            <w:sz w:val="24"/>
            <w:szCs w:val="24"/>
          </w:rPr>
          <w:t>f</w:t>
        </w:r>
      </w:ins>
      <w:del w:author="Meike Robaard" w:date="2022-05-27T14:06:45.676Z" w:id="2042893487">
        <w:r w:rsidRPr="0B4FDAD2" w:rsidDel="3D97AB67">
          <w:rPr>
            <w:rFonts w:cs="Calibri" w:cstheme="minorAscii"/>
            <w:sz w:val="24"/>
            <w:szCs w:val="24"/>
          </w:rPr>
          <w:delText>n</w:delText>
        </w:r>
      </w:del>
      <w:r w:rsidRPr="0B4FDAD2" w:rsidR="3D97AB67">
        <w:rPr>
          <w:rFonts w:cs="Calibri" w:cstheme="minorAscii"/>
          <w:sz w:val="24"/>
          <w:szCs w:val="24"/>
        </w:rPr>
        <w:t xml:space="preserve"> </w:t>
      </w:r>
      <w:r w:rsidRPr="0B4FDAD2" w:rsidR="1F7166FA">
        <w:rPr>
          <w:rFonts w:cs="Calibri" w:cstheme="minorAscii"/>
          <w:sz w:val="24"/>
          <w:szCs w:val="24"/>
        </w:rPr>
        <w:t xml:space="preserve">9/11 </w:t>
      </w:r>
      <w:ins w:author="Meike Robaard" w:date="2022-05-27T14:06:59.884Z" w:id="1663811963">
        <w:r w:rsidRPr="0B4FDAD2" w:rsidR="1F7166FA">
          <w:rPr>
            <w:rFonts w:cs="Calibri" w:cstheme="minorAscii"/>
            <w:sz w:val="24"/>
            <w:szCs w:val="24"/>
          </w:rPr>
          <w:t>he</w:t>
        </w:r>
      </w:ins>
      <w:ins w:author="Meike Robaard" w:date="2022-05-27T14:07:00.875Z" w:id="1305919004">
        <w:r w:rsidRPr="0B4FDAD2" w:rsidR="1F7166FA">
          <w:rPr>
            <w:rFonts w:cs="Calibri" w:cstheme="minorAscii"/>
            <w:sz w:val="24"/>
            <w:szCs w:val="24"/>
          </w:rPr>
          <w:t xml:space="preserve">lped </w:t>
        </w:r>
      </w:ins>
      <w:r w:rsidRPr="0B4FDAD2" w:rsidR="1F7166FA">
        <w:rPr>
          <w:rFonts w:cs="Calibri" w:cstheme="minorAscii"/>
          <w:sz w:val="24"/>
          <w:szCs w:val="24"/>
        </w:rPr>
        <w:t>increase</w:t>
      </w:r>
      <w:del w:author="Meike Robaard" w:date="2022-05-27T14:07:03.903Z" w:id="1447297240">
        <w:r w:rsidRPr="0B4FDAD2" w:rsidDel="1F7166FA">
          <w:rPr>
            <w:rFonts w:cs="Calibri" w:cstheme="minorAscii"/>
            <w:sz w:val="24"/>
            <w:szCs w:val="24"/>
          </w:rPr>
          <w:delText>d</w:delText>
        </w:r>
      </w:del>
      <w:r w:rsidRPr="0B4FDAD2" w:rsidR="1F7166FA">
        <w:rPr>
          <w:rFonts w:cs="Calibri" w:cstheme="minorAscii"/>
          <w:sz w:val="24"/>
          <w:szCs w:val="24"/>
        </w:rPr>
        <w:t xml:space="preserve"> public support for the Bush administration and</w:t>
      </w:r>
      <w:ins w:author="Meike Robaard" w:date="2022-05-27T14:07:41.333Z" w:id="2073102354">
        <w:r w:rsidRPr="0B4FDAD2" w:rsidR="1F7166FA">
          <w:rPr>
            <w:rFonts w:cs="Calibri" w:cstheme="minorAscii"/>
            <w:sz w:val="24"/>
            <w:szCs w:val="24"/>
          </w:rPr>
          <w:t xml:space="preserve">, at least </w:t>
        </w:r>
      </w:ins>
      <w:r w:rsidRPr="0B4FDAD2" w:rsidR="1F7166FA">
        <w:rPr>
          <w:rFonts w:cs="Calibri" w:cstheme="minorAscii"/>
          <w:sz w:val="24"/>
          <w:szCs w:val="24"/>
        </w:rPr>
        <w:t xml:space="preserve"> </w:t>
      </w:r>
      <w:ins w:author="Meike Robaard" w:date="2022-05-27T14:07:30.046Z" w:id="588257896">
        <w:r w:rsidRPr="0B4FDAD2" w:rsidR="1F7166FA">
          <w:rPr>
            <w:rFonts w:cs="Calibri" w:cstheme="minorAscii"/>
            <w:sz w:val="24"/>
            <w:szCs w:val="24"/>
          </w:rPr>
          <w:t>to a certain extent,</w:t>
        </w:r>
      </w:ins>
      <w:del w:author="Meike Robaard" w:date="2022-05-27T14:07:20.148Z" w:id="612028264">
        <w:r w:rsidRPr="0B4FDAD2" w:rsidDel="1F7166FA">
          <w:rPr>
            <w:rFonts w:cs="Calibri" w:cstheme="minorAscii"/>
            <w:sz w:val="24"/>
            <w:szCs w:val="24"/>
          </w:rPr>
          <w:delText>allowed</w:delText>
        </w:r>
      </w:del>
      <w:r w:rsidRPr="0B4FDAD2" w:rsidR="1F7166FA">
        <w:rPr>
          <w:rFonts w:cs="Calibri" w:cstheme="minorAscii"/>
          <w:sz w:val="24"/>
          <w:szCs w:val="24"/>
        </w:rPr>
        <w:t xml:space="preserve"> </w:t>
      </w:r>
      <w:ins w:author="Meike Robaard" w:date="2022-05-27T14:07:56.29Z" w:id="211718023">
        <w:r w:rsidRPr="0B4FDAD2" w:rsidR="1F7166FA">
          <w:rPr>
            <w:rFonts w:cs="Calibri" w:cstheme="minorAscii"/>
            <w:sz w:val="24"/>
            <w:szCs w:val="24"/>
          </w:rPr>
          <w:t xml:space="preserve">enabled </w:t>
        </w:r>
      </w:ins>
      <w:ins w:author="Meike Robaard" w:date="2022-05-27T14:08:07.877Z" w:id="529176327">
        <w:r w:rsidRPr="0B4FDAD2" w:rsidR="1F7166FA">
          <w:rPr>
            <w:rFonts w:cs="Calibri" w:cstheme="minorAscii"/>
            <w:sz w:val="24"/>
            <w:szCs w:val="24"/>
          </w:rPr>
          <w:t xml:space="preserve">former president </w:t>
        </w:r>
      </w:ins>
      <w:r w:rsidRPr="0B4FDAD2" w:rsidR="1F7166FA">
        <w:rPr>
          <w:rFonts w:cs="Calibri" w:cstheme="minorAscii"/>
          <w:sz w:val="24"/>
          <w:szCs w:val="24"/>
        </w:rPr>
        <w:t>Bush to invade Iraq</w:t>
      </w:r>
      <w:ins w:author="Meike Robaard" w:date="2022-05-27T14:08:33.754Z" w:id="710153642">
        <w:r w:rsidRPr="0B4FDAD2" w:rsidR="1F7166FA">
          <w:rPr>
            <w:rFonts w:cs="Calibri" w:cstheme="minorAscii"/>
            <w:sz w:val="24"/>
            <w:szCs w:val="24"/>
          </w:rPr>
          <w:t xml:space="preserve"> in 2003</w:t>
        </w:r>
      </w:ins>
      <w:r w:rsidRPr="0B4FDAD2" w:rsidR="1F7166FA">
        <w:rPr>
          <w:rFonts w:cs="Calibri" w:cstheme="minorAscii"/>
          <w:sz w:val="24"/>
          <w:szCs w:val="24"/>
        </w:rPr>
        <w:t xml:space="preserve">, the Bush administration </w:t>
      </w:r>
      <w:r w:rsidRPr="0B4FDAD2" w:rsidR="3D97AB67">
        <w:rPr>
          <w:rFonts w:cs="Calibri" w:cstheme="minorAscii"/>
          <w:sz w:val="24"/>
          <w:szCs w:val="24"/>
        </w:rPr>
        <w:t xml:space="preserve">is thought to have </w:t>
      </w:r>
      <w:ins w:author="Meike Robaard" w:date="2022-05-27T14:12:44.213Z" w:id="137268438">
        <w:r w:rsidRPr="0B4FDAD2" w:rsidR="3D97AB67">
          <w:rPr>
            <w:rFonts w:cs="Calibri" w:cstheme="minorAscii"/>
            <w:sz w:val="24"/>
            <w:szCs w:val="24"/>
          </w:rPr>
          <w:t>orchestrated</w:t>
        </w:r>
      </w:ins>
      <w:del w:author="Meike Robaard" w:date="2022-05-27T14:12:41.615Z" w:id="938298232">
        <w:r w:rsidRPr="0B4FDAD2" w:rsidDel="1F7166FA">
          <w:rPr>
            <w:rFonts w:cs="Calibri" w:cstheme="minorAscii"/>
            <w:sz w:val="24"/>
            <w:szCs w:val="24"/>
          </w:rPr>
          <w:delText>organized</w:delText>
        </w:r>
      </w:del>
      <w:r w:rsidRPr="0B4FDAD2" w:rsidR="1F7166FA">
        <w:rPr>
          <w:rFonts w:cs="Calibri" w:cstheme="minorAscii"/>
          <w:sz w:val="24"/>
          <w:szCs w:val="24"/>
        </w:rPr>
        <w:t xml:space="preserve"> </w:t>
      </w:r>
      <w:r w:rsidRPr="0B4FDAD2" w:rsidR="3D97AB67">
        <w:rPr>
          <w:rFonts w:cs="Calibri" w:cstheme="minorAscii"/>
          <w:sz w:val="24"/>
          <w:szCs w:val="24"/>
        </w:rPr>
        <w:t>the attacks</w:t>
      </w:r>
      <w:r w:rsidRPr="0B4FDAD2" w:rsidR="1F7166FA">
        <w:rPr>
          <w:rFonts w:cs="Calibri" w:cstheme="minorAscii"/>
          <w:sz w:val="24"/>
          <w:szCs w:val="24"/>
        </w:rPr>
        <w:t xml:space="preserve">. </w:t>
      </w:r>
      <w:commentRangeStart w:id="1374854030"/>
      <w:r w:rsidRPr="0B4FDAD2" w:rsidR="1F7166FA">
        <w:rPr>
          <w:rFonts w:cs="Calibri" w:cstheme="minorAscii"/>
          <w:sz w:val="24"/>
          <w:szCs w:val="24"/>
        </w:rPr>
        <w:t>But</w:t>
      </w:r>
      <w:r w:rsidRPr="0B4FDAD2" w:rsidR="1F7166FA">
        <w:rPr>
          <w:rFonts w:cs="Calibri" w:cstheme="minorAscii"/>
          <w:sz w:val="24"/>
          <w:szCs w:val="24"/>
        </w:rPr>
        <w:t>,</w:t>
      </w:r>
      <w:r w:rsidRPr="0B4FDAD2" w:rsidR="1F7166FA">
        <w:rPr>
          <w:rFonts w:cs="Calibri" w:cstheme="minorAscii"/>
          <w:sz w:val="24"/>
          <w:szCs w:val="24"/>
        </w:rPr>
        <w:t xml:space="preserve"> of course, it is not because 9/11 was used for political purposes</w:t>
      </w:r>
      <w:r w:rsidRPr="0B4FDAD2" w:rsidR="3D97AB67">
        <w:rPr>
          <w:rFonts w:cs="Calibri" w:cstheme="minorAscii"/>
          <w:sz w:val="24"/>
          <w:szCs w:val="24"/>
        </w:rPr>
        <w:t xml:space="preserve"> (and increased support for the Bush government)</w:t>
      </w:r>
      <w:r w:rsidRPr="0B4FDAD2" w:rsidR="1F7166FA">
        <w:rPr>
          <w:rFonts w:cs="Calibri" w:cstheme="minorAscii"/>
          <w:sz w:val="24"/>
          <w:szCs w:val="24"/>
        </w:rPr>
        <w:t>, that it was also staged</w:t>
      </w:r>
      <w:r w:rsidRPr="0B4FDAD2" w:rsidR="1702A2A7">
        <w:rPr>
          <w:rFonts w:cs="Calibri" w:cstheme="minorAscii"/>
          <w:sz w:val="24"/>
          <w:szCs w:val="24"/>
        </w:rPr>
        <w:t xml:space="preserve"> (</w:t>
      </w:r>
      <w:proofErr w:type="spellStart"/>
      <w:r w:rsidRPr="0B4FDAD2" w:rsidR="1702A2A7">
        <w:rPr>
          <w:rFonts w:cs="Calibri" w:cstheme="minorAscii"/>
          <w:sz w:val="24"/>
          <w:szCs w:val="24"/>
        </w:rPr>
        <w:t>Boudry</w:t>
      </w:r>
      <w:proofErr w:type="spellEnd"/>
      <w:r w:rsidRPr="0B4FDAD2" w:rsidR="1702A2A7">
        <w:rPr>
          <w:rFonts w:cs="Calibri" w:cstheme="minorAscii"/>
          <w:sz w:val="24"/>
          <w:szCs w:val="24"/>
        </w:rPr>
        <w:t xml:space="preserve"> &amp; </w:t>
      </w:r>
      <w:proofErr w:type="spellStart"/>
      <w:r w:rsidRPr="0B4FDAD2" w:rsidR="1702A2A7">
        <w:rPr>
          <w:rFonts w:cs="Calibri" w:cstheme="minorAscii"/>
          <w:sz w:val="24"/>
          <w:szCs w:val="24"/>
        </w:rPr>
        <w:t>Braeckman</w:t>
      </w:r>
      <w:proofErr w:type="spellEnd"/>
      <w:ins w:author="Meike Robaard" w:date="2022-05-27T14:20:51.591Z" w:id="427896145">
        <w:r w:rsidRPr="0B4FDAD2" w:rsidR="1702A2A7">
          <w:rPr>
            <w:rFonts w:cs="Calibri" w:cstheme="minorAscii"/>
            <w:sz w:val="24"/>
            <w:szCs w:val="24"/>
          </w:rPr>
          <w:t>,</w:t>
        </w:r>
      </w:ins>
      <w:r w:rsidRPr="0B4FDAD2" w:rsidR="1702A2A7">
        <w:rPr>
          <w:rFonts w:cs="Calibri" w:cstheme="minorAscii"/>
          <w:sz w:val="24"/>
          <w:szCs w:val="24"/>
        </w:rPr>
        <w:t xml:space="preserve"> 2011)</w:t>
      </w:r>
      <w:r w:rsidRPr="0B4FDAD2" w:rsidR="1F7166FA">
        <w:rPr>
          <w:rFonts w:cs="Calibri" w:cstheme="minorAscii"/>
          <w:sz w:val="24"/>
          <w:szCs w:val="24"/>
        </w:rPr>
        <w:t xml:space="preserve">. </w:t>
      </w:r>
      <w:commentRangeEnd w:id="1374854030"/>
      <w:r>
        <w:rPr>
          <w:rStyle w:val="CommentReference"/>
        </w:rPr>
        <w:commentReference w:id="1374854030"/>
      </w:r>
    </w:p>
    <w:p w:rsidR="00711E6D" w:rsidP="00DD5F17" w:rsidRDefault="00711E6D" w14:paraId="5C9EC185" w14:textId="77777777">
      <w:pPr>
        <w:spacing w:line="360" w:lineRule="auto"/>
        <w:rPr>
          <w:rFonts w:cstheme="minorHAnsi"/>
          <w:sz w:val="24"/>
          <w:szCs w:val="24"/>
        </w:rPr>
      </w:pPr>
    </w:p>
    <w:p w:rsidRPr="00E36B5B" w:rsidR="00711E6D" w:rsidP="0B4FDAD2" w:rsidRDefault="00711E6D" w14:paraId="5172FDCE" w14:textId="39593409">
      <w:pPr>
        <w:spacing w:line="360" w:lineRule="auto"/>
        <w:rPr>
          <w:rFonts w:cs="Calibri" w:cstheme="minorAscii"/>
          <w:b w:val="1"/>
          <w:bCs w:val="1"/>
          <w:i w:val="1"/>
          <w:iCs w:val="1"/>
          <w:sz w:val="24"/>
          <w:szCs w:val="24"/>
        </w:rPr>
      </w:pPr>
      <w:r w:rsidRPr="0B4FDAD2" w:rsidR="1F7166FA">
        <w:rPr>
          <w:rFonts w:cs="Calibri" w:cstheme="minorAscii"/>
          <w:b w:val="1"/>
          <w:bCs w:val="1"/>
          <w:i w:val="1"/>
          <w:iCs w:val="1"/>
          <w:sz w:val="24"/>
          <w:szCs w:val="24"/>
        </w:rPr>
        <w:t xml:space="preserve">The ingredients </w:t>
      </w:r>
      <w:ins w:author="Meike Robaard" w:date="2022-05-27T14:20:59.659Z" w:id="100562409">
        <w:r w:rsidRPr="0B4FDAD2" w:rsidR="1F7166FA">
          <w:rPr>
            <w:rFonts w:cs="Calibri" w:cstheme="minorAscii"/>
            <w:b w:val="1"/>
            <w:bCs w:val="1"/>
            <w:i w:val="1"/>
            <w:iCs w:val="1"/>
            <w:sz w:val="24"/>
            <w:szCs w:val="24"/>
          </w:rPr>
          <w:t>for</w:t>
        </w:r>
      </w:ins>
      <w:del w:author="Meike Robaard" w:date="2022-05-27T14:20:57.952Z" w:id="1579338276">
        <w:r w:rsidRPr="0B4FDAD2" w:rsidDel="1F7166FA">
          <w:rPr>
            <w:rFonts w:cs="Calibri" w:cstheme="minorAscii"/>
            <w:b w:val="1"/>
            <w:bCs w:val="1"/>
            <w:i w:val="1"/>
            <w:iCs w:val="1"/>
            <w:sz w:val="24"/>
            <w:szCs w:val="24"/>
          </w:rPr>
          <w:delText>of</w:delText>
        </w:r>
      </w:del>
      <w:r w:rsidRPr="0B4FDAD2" w:rsidR="1F7166FA">
        <w:rPr>
          <w:rFonts w:cs="Calibri" w:cstheme="minorAscii"/>
          <w:b w:val="1"/>
          <w:bCs w:val="1"/>
          <w:i w:val="1"/>
          <w:iCs w:val="1"/>
          <w:sz w:val="24"/>
          <w:szCs w:val="24"/>
        </w:rPr>
        <w:t xml:space="preserve"> conspiracy theories</w:t>
      </w:r>
    </w:p>
    <w:p w:rsidRPr="00EA1F49" w:rsidR="00711E6D" w:rsidP="00DD5F17" w:rsidRDefault="00711E6D" w14:paraId="437FB6A8" w14:textId="77777777">
      <w:pPr>
        <w:spacing w:line="360" w:lineRule="auto"/>
        <w:rPr>
          <w:rFonts w:cstheme="minorHAnsi"/>
          <w:b/>
          <w:bCs/>
          <w:i/>
          <w:iCs/>
          <w:sz w:val="24"/>
          <w:szCs w:val="24"/>
        </w:rPr>
      </w:pPr>
    </w:p>
    <w:p w:rsidR="00711E6D" w:rsidP="0B4FDAD2" w:rsidRDefault="00711E6D" w14:paraId="158F1750" w14:textId="2027B2FC">
      <w:pPr>
        <w:spacing w:line="360" w:lineRule="auto"/>
        <w:rPr>
          <w:rFonts w:cs="Calibri" w:cstheme="minorAscii"/>
          <w:sz w:val="24"/>
          <w:szCs w:val="24"/>
        </w:rPr>
      </w:pPr>
      <w:r w:rsidRPr="0B4FDAD2" w:rsidR="1F7166FA">
        <w:rPr>
          <w:rFonts w:cs="Calibri" w:cstheme="minorAscii"/>
          <w:sz w:val="24"/>
          <w:szCs w:val="24"/>
        </w:rPr>
        <w:t xml:space="preserve">Conspiracy theories are not </w:t>
      </w:r>
      <w:del w:author="Meike Robaard" w:date="2022-05-27T14:21:08.541Z" w:id="1983225361">
        <w:r w:rsidRPr="0B4FDAD2" w:rsidDel="1F7166FA">
          <w:rPr>
            <w:rFonts w:cs="Calibri" w:cstheme="minorAscii"/>
            <w:sz w:val="24"/>
            <w:szCs w:val="24"/>
          </w:rPr>
          <w:delText>only</w:delText>
        </w:r>
      </w:del>
      <w:r w:rsidRPr="0B4FDAD2" w:rsidR="1F7166FA">
        <w:rPr>
          <w:rFonts w:cs="Calibri" w:cstheme="minorAscii"/>
          <w:sz w:val="24"/>
          <w:szCs w:val="24"/>
        </w:rPr>
        <w:t xml:space="preserve"> f</w:t>
      </w:r>
      <w:ins w:author="Meike Robaard" w:date="2022-05-27T14:21:16.911Z" w:id="1582908498">
        <w:r w:rsidRPr="0B4FDAD2" w:rsidR="1F7166FA">
          <w:rPr>
            <w:rFonts w:cs="Calibri" w:cstheme="minorAscii"/>
            <w:sz w:val="24"/>
            <w:szCs w:val="24"/>
          </w:rPr>
          <w:t>uel</w:t>
        </w:r>
      </w:ins>
      <w:r w:rsidRPr="0B4FDAD2" w:rsidR="1F7166FA">
        <w:rPr>
          <w:rFonts w:cs="Calibri" w:cstheme="minorAscii"/>
          <w:sz w:val="24"/>
          <w:szCs w:val="24"/>
        </w:rPr>
        <w:t>ed</w:t>
      </w:r>
      <w:ins w:author="Meike Robaard" w:date="2022-05-27T14:21:21.458Z" w:id="1199114919">
        <w:r w:rsidRPr="0B4FDAD2" w:rsidR="1F7166FA">
          <w:rPr>
            <w:rFonts w:cs="Calibri" w:cstheme="minorAscii"/>
            <w:sz w:val="24"/>
            <w:szCs w:val="24"/>
          </w:rPr>
          <w:t xml:space="preserve"> solely</w:t>
        </w:r>
      </w:ins>
      <w:r w:rsidRPr="0B4FDAD2" w:rsidR="1F7166FA">
        <w:rPr>
          <w:rFonts w:cs="Calibri" w:cstheme="minorAscii"/>
          <w:sz w:val="24"/>
          <w:szCs w:val="24"/>
        </w:rPr>
        <w:t xml:space="preserve"> by causal reasoning errors. As the</w:t>
      </w:r>
      <w:ins w:author="Meike Robaard" w:date="2022-05-27T14:21:37.63Z" w:id="1173771018">
        <w:r w:rsidRPr="0B4FDAD2" w:rsidR="1F7166FA">
          <w:rPr>
            <w:rFonts w:cs="Calibri" w:cstheme="minorAscii"/>
            <w:sz w:val="24"/>
            <w:szCs w:val="24"/>
          </w:rPr>
          <w:t>se theories</w:t>
        </w:r>
      </w:ins>
      <w:del w:author="Meike Robaard" w:date="2022-05-27T14:21:35.517Z" w:id="2048521320">
        <w:r w:rsidRPr="0B4FDAD2" w:rsidDel="1F7166FA">
          <w:rPr>
            <w:rFonts w:cs="Calibri" w:cstheme="minorAscii"/>
            <w:sz w:val="24"/>
            <w:szCs w:val="24"/>
          </w:rPr>
          <w:delText>y</w:delText>
        </w:r>
      </w:del>
      <w:r w:rsidRPr="0B4FDAD2" w:rsidR="1F7166FA">
        <w:rPr>
          <w:rFonts w:cs="Calibri" w:cstheme="minorAscii"/>
          <w:sz w:val="24"/>
          <w:szCs w:val="24"/>
        </w:rPr>
        <w:t xml:space="preserve"> develop</w:t>
      </w:r>
      <w:ins w:author="Meike Robaard" w:date="2022-05-27T14:21:31.844Z" w:id="1447283655">
        <w:r w:rsidRPr="0B4FDAD2" w:rsidR="1F7166FA">
          <w:rPr>
            <w:rFonts w:cs="Calibri" w:cstheme="minorAscii"/>
            <w:sz w:val="24"/>
            <w:szCs w:val="24"/>
          </w:rPr>
          <w:t>,</w:t>
        </w:r>
      </w:ins>
      <w:r w:rsidRPr="0B4FDAD2" w:rsidR="1F7166FA">
        <w:rPr>
          <w:rFonts w:cs="Calibri" w:cstheme="minorAscii"/>
          <w:sz w:val="24"/>
          <w:szCs w:val="24"/>
        </w:rPr>
        <w:t xml:space="preserve"> a whole series of other biases come into play. </w:t>
      </w:r>
      <w:del w:author="Meike Robaard" w:date="2022-05-27T14:22:28.672Z" w:id="1676598591">
        <w:r w:rsidRPr="0B4FDAD2" w:rsidDel="1F7166FA">
          <w:rPr>
            <w:rFonts w:cs="Calibri" w:cstheme="minorAscii"/>
            <w:sz w:val="24"/>
            <w:szCs w:val="24"/>
          </w:rPr>
          <w:delText>First and foremost,</w:delText>
        </w:r>
      </w:del>
      <w:ins w:author="Meike Robaard" w:date="2022-05-27T14:22:30.346Z" w:id="866341506">
        <w:r w:rsidRPr="0B4FDAD2" w:rsidR="1F7166FA">
          <w:rPr>
            <w:rFonts w:cs="Calibri" w:cstheme="minorAscii"/>
            <w:sz w:val="24"/>
            <w:szCs w:val="24"/>
          </w:rPr>
          <w:t>Here,</w:t>
        </w:r>
      </w:ins>
      <w:r w:rsidRPr="0B4FDAD2" w:rsidR="1F7166FA">
        <w:rPr>
          <w:rFonts w:cs="Calibri" w:cstheme="minorAscii"/>
          <w:sz w:val="24"/>
          <w:szCs w:val="24"/>
        </w:rPr>
        <w:t xml:space="preserve"> </w:t>
      </w:r>
      <w:r w:rsidRPr="0B4FDAD2" w:rsidR="1F7166FA">
        <w:rPr>
          <w:rFonts w:cs="Calibri" w:cstheme="minorAscii"/>
          <w:i w:val="1"/>
          <w:iCs w:val="1"/>
          <w:sz w:val="24"/>
          <w:szCs w:val="24"/>
        </w:rPr>
        <w:t>the confirmation bias</w:t>
      </w:r>
      <w:r w:rsidRPr="0B4FDAD2" w:rsidR="1F7166FA">
        <w:rPr>
          <w:rFonts w:cs="Calibri" w:cstheme="minorAscii"/>
          <w:sz w:val="24"/>
          <w:szCs w:val="24"/>
        </w:rPr>
        <w:t xml:space="preserve"> is </w:t>
      </w:r>
      <w:ins w:author="Meike Robaard" w:date="2022-05-27T14:22:34.617Z" w:id="2046616949">
        <w:r w:rsidRPr="0B4FDAD2" w:rsidR="1F7166FA">
          <w:rPr>
            <w:rFonts w:cs="Calibri" w:cstheme="minorAscii"/>
            <w:sz w:val="24"/>
            <w:szCs w:val="24"/>
          </w:rPr>
          <w:t xml:space="preserve">most </w:t>
        </w:r>
      </w:ins>
      <w:r w:rsidRPr="0B4FDAD2" w:rsidR="1F7166FA">
        <w:rPr>
          <w:rFonts w:cs="Calibri" w:cstheme="minorAscii"/>
          <w:sz w:val="24"/>
          <w:szCs w:val="24"/>
        </w:rPr>
        <w:t xml:space="preserve">obviously at </w:t>
      </w:r>
      <w:ins w:author="Meike Robaard" w:date="2022-05-27T14:22:40.011Z" w:id="1204976095">
        <w:r w:rsidRPr="0B4FDAD2" w:rsidR="1F7166FA">
          <w:rPr>
            <w:rFonts w:cs="Calibri" w:cstheme="minorAscii"/>
            <w:sz w:val="24"/>
            <w:szCs w:val="24"/>
          </w:rPr>
          <w:t>play</w:t>
        </w:r>
      </w:ins>
      <w:del w:author="Meike Robaard" w:date="2022-05-27T14:22:38.232Z" w:id="1654554326">
        <w:r w:rsidRPr="0B4FDAD2" w:rsidDel="1F7166FA">
          <w:rPr>
            <w:rFonts w:cs="Calibri" w:cstheme="minorAscii"/>
            <w:sz w:val="24"/>
            <w:szCs w:val="24"/>
          </w:rPr>
          <w:delText>work</w:delText>
        </w:r>
      </w:del>
      <w:r w:rsidRPr="0B4FDAD2" w:rsidR="1F7166FA">
        <w:rPr>
          <w:rFonts w:cs="Calibri" w:cstheme="minorAscii"/>
          <w:sz w:val="24"/>
          <w:szCs w:val="24"/>
        </w:rPr>
        <w:t xml:space="preserve">. Conspiracy theorists focus </w:t>
      </w:r>
      <w:ins w:author="Meike Robaard" w:date="2022-05-27T14:22:50.231Z" w:id="516453272">
        <w:r w:rsidRPr="0B4FDAD2" w:rsidR="1F7166FA">
          <w:rPr>
            <w:rFonts w:cs="Calibri" w:cstheme="minorAscii"/>
            <w:sz w:val="24"/>
            <w:szCs w:val="24"/>
          </w:rPr>
          <w:t xml:space="preserve">almost </w:t>
        </w:r>
      </w:ins>
      <w:r w:rsidRPr="0B4FDAD2" w:rsidR="1F7166FA">
        <w:rPr>
          <w:rFonts w:cs="Calibri" w:cstheme="minorAscii"/>
          <w:sz w:val="24"/>
          <w:szCs w:val="24"/>
        </w:rPr>
        <w:t>exclusively on</w:t>
      </w:r>
      <w:ins w:author="Meike Robaard" w:date="2022-05-27T14:22:57.015Z" w:id="637512260">
        <w:r w:rsidRPr="0B4FDAD2" w:rsidR="1F7166FA">
          <w:rPr>
            <w:rFonts w:cs="Calibri" w:cstheme="minorAscii"/>
            <w:sz w:val="24"/>
            <w:szCs w:val="24"/>
          </w:rPr>
          <w:t xml:space="preserve"> the kind of</w:t>
        </w:r>
      </w:ins>
      <w:r w:rsidRPr="0B4FDAD2" w:rsidR="1F7166FA">
        <w:rPr>
          <w:rFonts w:cs="Calibri" w:cstheme="minorAscii"/>
          <w:sz w:val="24"/>
          <w:szCs w:val="24"/>
        </w:rPr>
        <w:t xml:space="preserve"> ‘evidence’ that </w:t>
      </w:r>
      <w:ins w:author="Meike Robaard" w:date="2022-05-27T14:23:02.102Z" w:id="111216471">
        <w:r w:rsidRPr="0B4FDAD2" w:rsidR="1F7166FA">
          <w:rPr>
            <w:rFonts w:cs="Calibri" w:cstheme="minorAscii"/>
            <w:sz w:val="24"/>
            <w:szCs w:val="24"/>
          </w:rPr>
          <w:t xml:space="preserve">seemingly </w:t>
        </w:r>
      </w:ins>
      <w:r w:rsidRPr="0B4FDAD2" w:rsidR="1F7166FA">
        <w:rPr>
          <w:rFonts w:cs="Calibri" w:cstheme="minorAscii"/>
          <w:sz w:val="24"/>
          <w:szCs w:val="24"/>
        </w:rPr>
        <w:t>supports their theory (for example</w:t>
      </w:r>
      <w:ins w:author="Meike Robaard" w:date="2022-05-27T14:23:08.741Z" w:id="963027397">
        <w:r w:rsidRPr="0B4FDAD2" w:rsidR="1F7166FA">
          <w:rPr>
            <w:rFonts w:cs="Calibri" w:cstheme="minorAscii"/>
            <w:sz w:val="24"/>
            <w:szCs w:val="24"/>
          </w:rPr>
          <w:t>,</w:t>
        </w:r>
      </w:ins>
      <w:r w:rsidRPr="0B4FDAD2" w:rsidR="1F7166FA">
        <w:rPr>
          <w:rFonts w:cs="Calibri" w:cstheme="minorAscii"/>
          <w:sz w:val="24"/>
          <w:szCs w:val="24"/>
        </w:rPr>
        <w:t xml:space="preserve"> </w:t>
      </w:r>
      <w:ins w:author="Meike Robaard" w:date="2022-05-27T14:23:19.46Z" w:id="1893704575">
        <w:r w:rsidRPr="0B4FDAD2" w:rsidR="1F7166FA">
          <w:rPr>
            <w:rFonts w:cs="Calibri" w:cstheme="minorAscii"/>
            <w:sz w:val="24"/>
            <w:szCs w:val="24"/>
          </w:rPr>
          <w:t>a single</w:t>
        </w:r>
      </w:ins>
      <w:del w:author="Meike Robaard" w:date="2022-05-27T14:23:15.773Z" w:id="1600080771">
        <w:r w:rsidRPr="0B4FDAD2" w:rsidDel="1F7166FA">
          <w:rPr>
            <w:rFonts w:cs="Calibri" w:cstheme="minorAscii"/>
            <w:sz w:val="24"/>
            <w:szCs w:val="24"/>
          </w:rPr>
          <w:delText>one</w:delText>
        </w:r>
      </w:del>
      <w:r w:rsidRPr="0B4FDAD2" w:rsidR="1F7166FA">
        <w:rPr>
          <w:rFonts w:cs="Calibri" w:cstheme="minorAscii"/>
          <w:sz w:val="24"/>
          <w:szCs w:val="24"/>
        </w:rPr>
        <w:t xml:space="preserve"> eyewitness who </w:t>
      </w:r>
      <w:ins w:author="Meike Robaard" w:date="2022-05-27T14:23:45.01Z" w:id="1370506003">
        <w:r w:rsidRPr="0B4FDAD2" w:rsidR="1F7166FA">
          <w:rPr>
            <w:rFonts w:cs="Calibri" w:cstheme="minorAscii"/>
            <w:sz w:val="24"/>
            <w:szCs w:val="24"/>
          </w:rPr>
          <w:t>claims to have observed</w:t>
        </w:r>
      </w:ins>
      <w:del w:author="Meike Robaard" w:date="2022-05-27T14:23:31.481Z" w:id="839783094">
        <w:r w:rsidRPr="0B4FDAD2" w:rsidDel="1F7166FA">
          <w:rPr>
            <w:rFonts w:cs="Calibri" w:cstheme="minorAscii"/>
            <w:sz w:val="24"/>
            <w:szCs w:val="24"/>
          </w:rPr>
          <w:delText>has</w:delText>
        </w:r>
      </w:del>
      <w:r w:rsidRPr="0B4FDAD2" w:rsidR="1F7166FA">
        <w:rPr>
          <w:rFonts w:cs="Calibri" w:cstheme="minorAscii"/>
          <w:sz w:val="24"/>
          <w:szCs w:val="24"/>
        </w:rPr>
        <w:t xml:space="preserve"> </w:t>
      </w:r>
      <w:del w:author="Meike Robaard" w:date="2022-05-27T14:23:47.986Z" w:id="1935199023">
        <w:r w:rsidRPr="0B4FDAD2" w:rsidDel="1F7166FA">
          <w:rPr>
            <w:rFonts w:cs="Calibri" w:cstheme="minorAscii"/>
            <w:sz w:val="24"/>
            <w:szCs w:val="24"/>
          </w:rPr>
          <w:delText>seen</w:delText>
        </w:r>
      </w:del>
      <w:r w:rsidRPr="0B4FDAD2" w:rsidR="1F7166FA">
        <w:rPr>
          <w:rFonts w:cs="Calibri" w:cstheme="minorAscii"/>
          <w:sz w:val="24"/>
          <w:szCs w:val="24"/>
        </w:rPr>
        <w:t xml:space="preserve"> something remarkable) and </w:t>
      </w:r>
      <w:ins w:author="Meike Robaard" w:date="2022-05-27T14:24:20.455Z" w:id="834664907">
        <w:r w:rsidRPr="0B4FDAD2" w:rsidR="1F7166FA">
          <w:rPr>
            <w:rFonts w:cs="Calibri" w:cstheme="minorAscii"/>
            <w:sz w:val="24"/>
            <w:szCs w:val="24"/>
          </w:rPr>
          <w:t xml:space="preserve">mainly </w:t>
        </w:r>
      </w:ins>
      <w:r w:rsidRPr="0B4FDAD2" w:rsidR="1F7166FA">
        <w:rPr>
          <w:rFonts w:cs="Calibri" w:cstheme="minorAscii"/>
          <w:sz w:val="24"/>
          <w:szCs w:val="24"/>
        </w:rPr>
        <w:t xml:space="preserve">surround themselves </w:t>
      </w:r>
      <w:del w:author="Meike Robaard" w:date="2022-05-27T14:24:02.395Z" w:id="1500383309">
        <w:r w:rsidRPr="0B4FDAD2" w:rsidDel="1F7166FA">
          <w:rPr>
            <w:rFonts w:cs="Calibri" w:cstheme="minorAscii"/>
            <w:sz w:val="24"/>
            <w:szCs w:val="24"/>
          </w:rPr>
          <w:delText xml:space="preserve">mainly </w:delText>
        </w:r>
      </w:del>
      <w:r w:rsidRPr="0B4FDAD2" w:rsidR="1F7166FA">
        <w:rPr>
          <w:rFonts w:cs="Calibri" w:cstheme="minorAscii"/>
          <w:sz w:val="24"/>
          <w:szCs w:val="24"/>
        </w:rPr>
        <w:t xml:space="preserve">with like-minded people (in the US large gatherings take place of the so-called '9/11 Truth movement'). The latter plays into </w:t>
      </w:r>
      <w:ins w:author="Meike Robaard" w:date="2022-05-27T14:28:11.106Z" w:id="842017753">
        <w:r w:rsidRPr="0B4FDAD2" w:rsidR="1F7166FA">
          <w:rPr>
            <w:rFonts w:cs="Calibri" w:cstheme="minorAscii"/>
            <w:sz w:val="24"/>
            <w:szCs w:val="24"/>
          </w:rPr>
          <w:t>the so-called</w:t>
        </w:r>
      </w:ins>
      <w:del w:author="Meike Robaard" w:date="2022-05-27T14:28:12.861Z" w:id="985798927">
        <w:r w:rsidRPr="0B4FDAD2" w:rsidDel="1F7166FA">
          <w:rPr>
            <w:rFonts w:cs="Calibri" w:cstheme="minorAscii"/>
            <w:i w:val="1"/>
            <w:iCs w:val="1"/>
            <w:sz w:val="24"/>
            <w:szCs w:val="24"/>
          </w:rPr>
          <w:delText>the</w:delText>
        </w:r>
      </w:del>
      <w:r w:rsidRPr="0B4FDAD2" w:rsidR="1F7166FA">
        <w:rPr>
          <w:rFonts w:cs="Calibri" w:cstheme="minorAscii"/>
          <w:i w:val="1"/>
          <w:iCs w:val="1"/>
          <w:sz w:val="24"/>
          <w:szCs w:val="24"/>
        </w:rPr>
        <w:t xml:space="preserve"> ingroup - outgroup bias</w:t>
      </w:r>
      <w:r w:rsidRPr="0B4FDAD2" w:rsidR="1F7166FA">
        <w:rPr>
          <w:rFonts w:cs="Calibri" w:cstheme="minorAscii"/>
          <w:sz w:val="24"/>
          <w:szCs w:val="24"/>
        </w:rPr>
        <w:t>. Like-minded people belong to the ingroup</w:t>
      </w:r>
      <w:ins w:author="Meike Robaard" w:date="2022-05-27T14:39:50.089Z" w:id="1779386587">
        <w:r w:rsidRPr="0B4FDAD2" w:rsidR="1F7166FA">
          <w:rPr>
            <w:rFonts w:cs="Calibri" w:cstheme="minorAscii"/>
            <w:sz w:val="24"/>
            <w:szCs w:val="24"/>
          </w:rPr>
          <w:t xml:space="preserve"> in which</w:t>
        </w:r>
      </w:ins>
      <w:del w:author="Meike Robaard" w:date="2022-05-27T14:39:46.095Z" w:id="1051783699">
        <w:r w:rsidRPr="0B4FDAD2" w:rsidDel="1F7166FA">
          <w:rPr>
            <w:rFonts w:cs="Calibri" w:cstheme="minorAscii"/>
            <w:sz w:val="24"/>
            <w:szCs w:val="24"/>
          </w:rPr>
          <w:delText>, and</w:delText>
        </w:r>
      </w:del>
      <w:r w:rsidRPr="0B4FDAD2" w:rsidR="1F7166FA">
        <w:rPr>
          <w:rFonts w:cs="Calibri" w:cstheme="minorAscii"/>
          <w:sz w:val="24"/>
          <w:szCs w:val="24"/>
        </w:rPr>
        <w:t xml:space="preserve"> everything they claim is accepted uncritically. People who reject these theories are part of the outgroup and their arguments </w:t>
      </w:r>
      <w:ins w:author="Meike Robaard" w:date="2022-05-27T14:45:44.757Z" w:id="1578805573">
        <w:r w:rsidRPr="0B4FDAD2" w:rsidR="1F7166FA">
          <w:rPr>
            <w:rFonts w:cs="Calibri" w:cstheme="minorAscii"/>
            <w:sz w:val="24"/>
            <w:szCs w:val="24"/>
          </w:rPr>
          <w:t xml:space="preserve">often </w:t>
        </w:r>
      </w:ins>
      <w:r w:rsidRPr="0B4FDAD2" w:rsidR="1F7166FA">
        <w:rPr>
          <w:rFonts w:cs="Calibri" w:cstheme="minorAscii"/>
          <w:sz w:val="24"/>
          <w:szCs w:val="24"/>
        </w:rPr>
        <w:t xml:space="preserve">fall on deaf ears. </w:t>
      </w:r>
      <w:ins w:author="Meike Robaard" w:date="2022-05-27T14:45:59.848Z" w:id="1879081139">
        <w:r w:rsidRPr="0B4FDAD2" w:rsidR="1F7166FA">
          <w:rPr>
            <w:rFonts w:cs="Calibri" w:cstheme="minorAscii"/>
            <w:sz w:val="24"/>
            <w:szCs w:val="24"/>
          </w:rPr>
          <w:t>Ironic</w:t>
        </w:r>
      </w:ins>
      <w:ins w:author="Meike Robaard" w:date="2022-05-27T14:46:03.65Z" w:id="495226061">
        <w:r w:rsidRPr="0B4FDAD2" w:rsidR="1F7166FA">
          <w:rPr>
            <w:rFonts w:cs="Calibri" w:cstheme="minorAscii"/>
            <w:sz w:val="24"/>
            <w:szCs w:val="24"/>
          </w:rPr>
          <w:t xml:space="preserve">ally enough, </w:t>
        </w:r>
      </w:ins>
      <w:del w:author="Meike Robaard" w:date="2022-05-27T14:46:18.755Z" w:id="367620772">
        <w:r w:rsidRPr="0B4FDAD2" w:rsidDel="1F7166FA">
          <w:rPr>
            <w:rFonts w:cs="Calibri" w:cstheme="minorAscii"/>
            <w:sz w:val="24"/>
            <w:szCs w:val="24"/>
          </w:rPr>
          <w:delText>S</w:delText>
        </w:r>
      </w:del>
      <w:ins w:author="Meike Robaard" w:date="2022-05-27T14:46:05.526Z" w:id="146119597">
        <w:r w:rsidRPr="0B4FDAD2" w:rsidR="1F7166FA">
          <w:rPr>
            <w:rFonts w:cs="Calibri" w:cstheme="minorAscii"/>
            <w:sz w:val="24"/>
            <w:szCs w:val="24"/>
          </w:rPr>
          <w:t xml:space="preserve"> </w:t>
        </w:r>
        <w:r w:rsidRPr="0B4FDAD2" w:rsidR="1F7166FA">
          <w:rPr>
            <w:rFonts w:cs="Calibri" w:cstheme="minorAscii"/>
            <w:sz w:val="24"/>
            <w:szCs w:val="24"/>
          </w:rPr>
          <w:t>s</w:t>
        </w:r>
      </w:ins>
      <w:r w:rsidRPr="0B4FDAD2" w:rsidR="1F7166FA">
        <w:rPr>
          <w:rFonts w:cs="Calibri" w:cstheme="minorAscii"/>
          <w:sz w:val="24"/>
          <w:szCs w:val="24"/>
        </w:rPr>
        <w:t xml:space="preserve">ometimes they are even accused of being part of the conspiracy! </w:t>
      </w:r>
    </w:p>
    <w:p w:rsidR="00711E6D" w:rsidP="00DD5F17" w:rsidRDefault="00711E6D" w14:paraId="2D7E0818" w14:textId="77777777">
      <w:pPr>
        <w:spacing w:line="360" w:lineRule="auto"/>
        <w:rPr>
          <w:rFonts w:cstheme="minorHAnsi"/>
          <w:sz w:val="24"/>
          <w:szCs w:val="24"/>
        </w:rPr>
      </w:pPr>
    </w:p>
    <w:p w:rsidR="00711E6D" w:rsidP="0B4FDAD2" w:rsidRDefault="00711E6D" w14:paraId="570944C1" w14:textId="399858A7">
      <w:pPr>
        <w:spacing w:line="360" w:lineRule="auto"/>
        <w:rPr>
          <w:rFonts w:cs="Calibri" w:cstheme="minorAscii"/>
          <w:sz w:val="24"/>
          <w:szCs w:val="24"/>
        </w:rPr>
      </w:pPr>
      <w:r w:rsidRPr="0B4FDAD2" w:rsidR="1F7166FA">
        <w:rPr>
          <w:rFonts w:cs="Calibri" w:cstheme="minorAscii"/>
          <w:sz w:val="24"/>
          <w:szCs w:val="24"/>
        </w:rPr>
        <w:t>In this way</w:t>
      </w:r>
      <w:ins w:author="Meike Robaard" w:date="2022-05-27T14:46:33.873Z" w:id="1972539945">
        <w:r w:rsidRPr="0B4FDAD2" w:rsidR="1F7166FA">
          <w:rPr>
            <w:rFonts w:cs="Calibri" w:cstheme="minorAscii"/>
            <w:sz w:val="24"/>
            <w:szCs w:val="24"/>
          </w:rPr>
          <w:t>,</w:t>
        </w:r>
      </w:ins>
      <w:r w:rsidRPr="0B4FDAD2" w:rsidR="1F7166FA">
        <w:rPr>
          <w:rFonts w:cs="Calibri" w:cstheme="minorAscii"/>
          <w:sz w:val="24"/>
          <w:szCs w:val="24"/>
        </w:rPr>
        <w:t xml:space="preserve"> conspiracy thinkers </w:t>
      </w:r>
      <w:del w:author="Meike Robaard" w:date="2022-05-27T14:47:03.656Z" w:id="951329410">
        <w:r w:rsidRPr="0B4FDAD2" w:rsidDel="1F7166FA">
          <w:rPr>
            <w:rFonts w:cs="Calibri" w:cstheme="minorAscii"/>
            <w:sz w:val="24"/>
            <w:szCs w:val="24"/>
          </w:rPr>
          <w:delText>protect</w:delText>
        </w:r>
      </w:del>
      <w:ins w:author="Meike Robaard" w:date="2022-05-27T14:47:12.958Z" w:id="1156403267">
        <w:r w:rsidRPr="0B4FDAD2" w:rsidR="1F7166FA">
          <w:rPr>
            <w:rFonts w:cs="Calibri" w:cstheme="minorAscii"/>
            <w:sz w:val="24"/>
            <w:szCs w:val="24"/>
          </w:rPr>
          <w:t>shield</w:t>
        </w:r>
      </w:ins>
      <w:r w:rsidRPr="0B4FDAD2" w:rsidR="1F7166FA">
        <w:rPr>
          <w:rFonts w:cs="Calibri" w:cstheme="minorAscii"/>
          <w:sz w:val="24"/>
          <w:szCs w:val="24"/>
        </w:rPr>
        <w:t xml:space="preserve"> their theory </w:t>
      </w:r>
      <w:ins w:author="Meike Robaard" w:date="2022-05-27T14:47:29.078Z" w:id="776293172">
        <w:r w:rsidRPr="0B4FDAD2" w:rsidR="1F7166FA">
          <w:rPr>
            <w:rFonts w:cs="Calibri" w:cstheme="minorAscii"/>
            <w:sz w:val="24"/>
            <w:szCs w:val="24"/>
          </w:rPr>
          <w:t>from any</w:t>
        </w:r>
      </w:ins>
      <w:del w:author="Meike Robaard" w:date="2022-05-27T14:47:24.529Z" w:id="1168874190">
        <w:r w:rsidRPr="0B4FDAD2" w:rsidDel="1F7166FA">
          <w:rPr>
            <w:rFonts w:cs="Calibri" w:cstheme="minorAscii"/>
            <w:sz w:val="24"/>
            <w:szCs w:val="24"/>
          </w:rPr>
          <w:delText>against</w:delText>
        </w:r>
      </w:del>
      <w:r w:rsidRPr="0B4FDAD2" w:rsidR="1F7166FA">
        <w:rPr>
          <w:rFonts w:cs="Calibri" w:cstheme="minorAscii"/>
          <w:sz w:val="24"/>
          <w:szCs w:val="24"/>
        </w:rPr>
        <w:t xml:space="preserve"> criticism. From the view of the conspiracy theorist, hard criticism can be expected because the opposing party naturally wants to suppress the truth</w:t>
      </w:r>
      <w:ins w:author="Meike Robaard" w:date="2022-05-27T14:52:55.252Z" w:id="1477545055">
        <w:r w:rsidRPr="0B4FDAD2" w:rsidR="1F7166FA">
          <w:rPr>
            <w:rFonts w:cs="Calibri" w:cstheme="minorAscii"/>
            <w:sz w:val="24"/>
            <w:szCs w:val="24"/>
          </w:rPr>
          <w:t>,</w:t>
        </w:r>
      </w:ins>
      <w:del w:author="Meike Robaard" w:date="2022-05-27T14:52:53.607Z" w:id="2032008499">
        <w:r w:rsidRPr="0B4FDAD2" w:rsidDel="1F7166FA">
          <w:rPr>
            <w:rFonts w:cs="Calibri" w:cstheme="minorAscii"/>
            <w:sz w:val="24"/>
            <w:szCs w:val="24"/>
          </w:rPr>
          <w:delText xml:space="preserve"> (</w:delText>
        </w:r>
      </w:del>
      <w:r w:rsidRPr="0B4FDAD2" w:rsidR="1F7166FA">
        <w:rPr>
          <w:rFonts w:cs="Calibri" w:cstheme="minorAscii"/>
          <w:sz w:val="24"/>
          <w:szCs w:val="24"/>
        </w:rPr>
        <w:t>which conspirators think they have discovered</w:t>
      </w:r>
      <w:del w:author="Meike Robaard" w:date="2022-05-27T15:00:04.247Z" w:id="2142436219">
        <w:r w:rsidRPr="0B4FDAD2" w:rsidDel="1F7166FA">
          <w:rPr>
            <w:rFonts w:cs="Calibri" w:cstheme="minorAscii"/>
            <w:sz w:val="24"/>
            <w:szCs w:val="24"/>
          </w:rPr>
          <w:delText>)</w:delText>
        </w:r>
      </w:del>
      <w:r w:rsidRPr="0B4FDAD2" w:rsidR="1F7166FA">
        <w:rPr>
          <w:rFonts w:cs="Calibri" w:cstheme="minorAscii"/>
          <w:sz w:val="24"/>
          <w:szCs w:val="24"/>
        </w:rPr>
        <w:t>. Harsh criticism is therefore not seen as casting doubt on the theory</w:t>
      </w:r>
      <w:ins w:author="Meike Robaard" w:date="2022-05-27T15:00:23.902Z" w:id="1683866271">
        <w:r w:rsidRPr="0B4FDAD2" w:rsidR="1F7166FA">
          <w:rPr>
            <w:rFonts w:cs="Calibri" w:cstheme="minorAscii"/>
            <w:sz w:val="24"/>
            <w:szCs w:val="24"/>
          </w:rPr>
          <w:t>,</w:t>
        </w:r>
      </w:ins>
      <w:r w:rsidRPr="0B4FDAD2" w:rsidR="1F7166FA">
        <w:rPr>
          <w:rFonts w:cs="Calibri" w:cstheme="minorAscii"/>
          <w:sz w:val="24"/>
          <w:szCs w:val="24"/>
        </w:rPr>
        <w:t xml:space="preserve"> but </w:t>
      </w:r>
      <w:r w:rsidRPr="0B4FDAD2" w:rsidR="1F7166FA">
        <w:rPr>
          <w:rFonts w:cs="Calibri" w:cstheme="minorAscii"/>
          <w:sz w:val="24"/>
          <w:szCs w:val="24"/>
        </w:rPr>
        <w:t>typically</w:t>
      </w:r>
      <w:r w:rsidRPr="0B4FDAD2" w:rsidR="1F7166FA">
        <w:rPr>
          <w:rFonts w:cs="Calibri" w:cstheme="minorAscii"/>
          <w:sz w:val="24"/>
          <w:szCs w:val="24"/>
        </w:rPr>
        <w:t xml:space="preserve"> interpreted by </w:t>
      </w:r>
      <w:del w:author="Meike Robaard" w:date="2022-05-27T15:00:29.641Z" w:id="263506900">
        <w:r w:rsidRPr="0B4FDAD2" w:rsidDel="1F7166FA">
          <w:rPr>
            <w:rFonts w:cs="Calibri" w:cstheme="minorAscii"/>
            <w:sz w:val="24"/>
            <w:szCs w:val="24"/>
          </w:rPr>
          <w:delText>the</w:delText>
        </w:r>
      </w:del>
      <w:r w:rsidRPr="0B4FDAD2" w:rsidR="1F7166FA">
        <w:rPr>
          <w:rFonts w:cs="Calibri" w:cstheme="minorAscii"/>
          <w:sz w:val="24"/>
          <w:szCs w:val="24"/>
        </w:rPr>
        <w:t xml:space="preserve"> conspiracy theorist</w:t>
      </w:r>
      <w:ins w:author="Meike Robaard" w:date="2022-05-27T15:00:33.941Z" w:id="837468430">
        <w:r w:rsidRPr="0B4FDAD2" w:rsidR="1F7166FA">
          <w:rPr>
            <w:rFonts w:cs="Calibri" w:cstheme="minorAscii"/>
            <w:sz w:val="24"/>
            <w:szCs w:val="24"/>
          </w:rPr>
          <w:t>s</w:t>
        </w:r>
      </w:ins>
      <w:r w:rsidRPr="0B4FDAD2" w:rsidR="1F7166FA">
        <w:rPr>
          <w:rFonts w:cs="Calibri" w:cstheme="minorAscii"/>
          <w:sz w:val="24"/>
          <w:szCs w:val="24"/>
        </w:rPr>
        <w:t xml:space="preserve"> as a</w:t>
      </w:r>
      <w:ins w:author="Meike Robaard" w:date="2022-05-27T15:01:05.696Z" w:id="1709038286">
        <w:r w:rsidRPr="0B4FDAD2" w:rsidR="1F7166FA">
          <w:rPr>
            <w:rFonts w:cs="Calibri" w:cstheme="minorAscii"/>
            <w:sz w:val="24"/>
            <w:szCs w:val="24"/>
          </w:rPr>
          <w:t>n indication of</w:t>
        </w:r>
      </w:ins>
      <w:del w:author="Meike Robaard" w:date="2022-05-27T15:00:58.641Z" w:id="2015975314">
        <w:r w:rsidRPr="0B4FDAD2" w:rsidDel="1F7166FA">
          <w:rPr>
            <w:rFonts w:cs="Calibri" w:cstheme="minorAscii"/>
            <w:sz w:val="24"/>
            <w:szCs w:val="24"/>
          </w:rPr>
          <w:delText xml:space="preserve"> sign that she’s on the right track</w:delText>
        </w:r>
      </w:del>
      <w:ins w:author="Meike Robaard" w:date="2022-05-27T15:00:58.794Z" w:id="57866313">
        <w:r w:rsidRPr="0B4FDAD2" w:rsidR="1F7166FA">
          <w:rPr>
            <w:rFonts w:cs="Calibri" w:cstheme="minorAscii"/>
            <w:sz w:val="24"/>
            <w:szCs w:val="24"/>
          </w:rPr>
          <w:t>n</w:t>
        </w:r>
      </w:ins>
      <w:r w:rsidRPr="0B4FDAD2" w:rsidR="1F7166FA">
        <w:rPr>
          <w:rFonts w:cs="Calibri" w:cstheme="minorAscii"/>
          <w:sz w:val="24"/>
          <w:szCs w:val="24"/>
        </w:rPr>
        <w:t>!</w:t>
      </w:r>
      <w:r w:rsidRPr="0B4FDAD2" w:rsidR="1F7166FA">
        <w:rPr>
          <w:rFonts w:cs="Calibri" w:cstheme="minorAscii"/>
          <w:sz w:val="24"/>
          <w:szCs w:val="24"/>
        </w:rPr>
        <w:t xml:space="preserve"> In this sense, </w:t>
      </w:r>
      <w:r w:rsidRPr="0B4FDAD2" w:rsidR="1F7166FA">
        <w:rPr>
          <w:rFonts w:cs="Calibri" w:cstheme="minorAscii"/>
          <w:sz w:val="24"/>
          <w:szCs w:val="24"/>
        </w:rPr>
        <w:t xml:space="preserve">conspiracy theories </w:t>
      </w:r>
      <w:del w:author="Meike Robaard" w:date="2022-05-27T15:03:36.874Z" w:id="880430772">
        <w:r w:rsidRPr="0B4FDAD2" w:rsidDel="1F7166FA">
          <w:rPr>
            <w:rFonts w:cs="Calibri" w:cstheme="minorAscii"/>
            <w:sz w:val="24"/>
            <w:szCs w:val="24"/>
          </w:rPr>
          <w:delText xml:space="preserve">possess </w:delText>
        </w:r>
      </w:del>
      <w:ins w:author="Meike Robaard" w:date="2022-05-27T15:03:41.702Z" w:id="735389418">
        <w:r w:rsidRPr="0B4FDAD2" w:rsidR="1F7166FA">
          <w:rPr>
            <w:rFonts w:cs="Calibri" w:cstheme="minorAscii"/>
            <w:sz w:val="24"/>
            <w:szCs w:val="24"/>
          </w:rPr>
          <w:t>contain within them a kind of</w:t>
        </w:r>
      </w:ins>
      <w:del w:author="Meike Robaard" w:date="2022-05-27T15:03:43.756Z" w:id="443072171">
        <w:r w:rsidRPr="0B4FDAD2" w:rsidDel="1F7166FA">
          <w:rPr>
            <w:rFonts w:cs="Calibri" w:cstheme="minorAscii"/>
            <w:sz w:val="24"/>
            <w:szCs w:val="24"/>
          </w:rPr>
          <w:delText>a</w:delText>
        </w:r>
      </w:del>
      <w:r w:rsidRPr="0B4FDAD2" w:rsidR="1F7166FA">
        <w:rPr>
          <w:rFonts w:cs="Calibri" w:cstheme="minorAscii"/>
          <w:sz w:val="24"/>
          <w:szCs w:val="24"/>
        </w:rPr>
        <w:t xml:space="preserve"> </w:t>
      </w:r>
      <w:r w:rsidRPr="0B4FDAD2" w:rsidR="1F7166FA">
        <w:rPr>
          <w:rFonts w:cs="Calibri" w:cstheme="minorAscii"/>
          <w:i w:val="1"/>
          <w:iCs w:val="1"/>
          <w:sz w:val="24"/>
          <w:szCs w:val="24"/>
        </w:rPr>
        <w:t>built-in immunization strategy</w:t>
      </w:r>
      <w:r w:rsidRPr="0B4FDAD2" w:rsidR="4ADAF7DA">
        <w:rPr>
          <w:rFonts w:cs="Calibri" w:cstheme="minorAscii"/>
          <w:sz w:val="24"/>
          <w:szCs w:val="24"/>
        </w:rPr>
        <w:t xml:space="preserve"> (a feature that protects the theory against refutation). T</w:t>
      </w:r>
      <w:r w:rsidRPr="0B4FDAD2" w:rsidR="1F7166FA">
        <w:rPr>
          <w:rFonts w:cs="Calibri" w:cstheme="minorAscii"/>
          <w:sz w:val="24"/>
          <w:szCs w:val="24"/>
        </w:rPr>
        <w:t xml:space="preserve">he more one points out </w:t>
      </w:r>
      <w:r w:rsidRPr="0B4FDAD2" w:rsidR="1F7166FA">
        <w:rPr>
          <w:rFonts w:cs="Calibri" w:cstheme="minorAscii"/>
          <w:sz w:val="24"/>
          <w:szCs w:val="24"/>
        </w:rPr>
        <w:t>flaws in these theories, the more adherents</w:t>
      </w:r>
      <w:r w:rsidRPr="0B4FDAD2" w:rsidR="1F7166FA">
        <w:rPr>
          <w:rFonts w:cs="Calibri" w:cstheme="minorAscii"/>
          <w:sz w:val="24"/>
          <w:szCs w:val="24"/>
        </w:rPr>
        <w:t xml:space="preserve"> </w:t>
      </w:r>
      <w:r w:rsidRPr="0B4FDAD2" w:rsidR="1F7166FA">
        <w:rPr>
          <w:rFonts w:cs="Calibri" w:cstheme="minorAscii"/>
          <w:sz w:val="24"/>
          <w:szCs w:val="24"/>
        </w:rPr>
        <w:t>see it as a sign that</w:t>
      </w:r>
      <w:r w:rsidRPr="0B4FDAD2" w:rsidR="1F7166FA">
        <w:rPr>
          <w:rFonts w:cs="Calibri" w:cstheme="minorAscii"/>
          <w:sz w:val="24"/>
          <w:szCs w:val="24"/>
        </w:rPr>
        <w:t xml:space="preserve"> they are on the right track</w:t>
      </w:r>
      <w:r w:rsidRPr="0B4FDAD2" w:rsidR="11FAF65C">
        <w:rPr>
          <w:rFonts w:cs="Calibri" w:cstheme="minorAscii"/>
          <w:sz w:val="24"/>
          <w:szCs w:val="24"/>
        </w:rPr>
        <w:t xml:space="preserve"> (</w:t>
      </w:r>
      <w:proofErr w:type="spellStart"/>
      <w:r w:rsidRPr="0B4FDAD2" w:rsidR="11FAF65C">
        <w:rPr>
          <w:rFonts w:cs="Calibri" w:cstheme="minorAscii"/>
          <w:sz w:val="24"/>
          <w:szCs w:val="24"/>
        </w:rPr>
        <w:t>Braeckman</w:t>
      </w:r>
      <w:proofErr w:type="spellEnd"/>
      <w:r w:rsidRPr="0B4FDAD2" w:rsidR="11FAF65C">
        <w:rPr>
          <w:rFonts w:cs="Calibri" w:cstheme="minorAscii"/>
          <w:sz w:val="24"/>
          <w:szCs w:val="24"/>
        </w:rPr>
        <w:t xml:space="preserve"> &amp; </w:t>
      </w:r>
      <w:proofErr w:type="spellStart"/>
      <w:r w:rsidRPr="0B4FDAD2" w:rsidR="11FAF65C">
        <w:rPr>
          <w:rFonts w:cs="Calibri" w:cstheme="minorAscii"/>
          <w:sz w:val="24"/>
          <w:szCs w:val="24"/>
        </w:rPr>
        <w:t>Boudry</w:t>
      </w:r>
      <w:proofErr w:type="spellEnd"/>
      <w:ins w:author="Meike Robaard" w:date="2022-05-27T15:04:10.466Z" w:id="1880490199">
        <w:r w:rsidRPr="0B4FDAD2" w:rsidR="11FAF65C">
          <w:rPr>
            <w:rFonts w:cs="Calibri" w:cstheme="minorAscii"/>
            <w:sz w:val="24"/>
            <w:szCs w:val="24"/>
          </w:rPr>
          <w:t>,</w:t>
        </w:r>
      </w:ins>
      <w:r w:rsidRPr="0B4FDAD2" w:rsidR="11FAF65C">
        <w:rPr>
          <w:rFonts w:cs="Calibri" w:cstheme="minorAscii"/>
          <w:sz w:val="24"/>
          <w:szCs w:val="24"/>
        </w:rPr>
        <w:t xml:space="preserve"> 2011)</w:t>
      </w:r>
      <w:r w:rsidRPr="0B4FDAD2" w:rsidR="1F7166FA">
        <w:rPr>
          <w:rFonts w:cs="Calibri" w:cstheme="minorAscii"/>
          <w:sz w:val="24"/>
          <w:szCs w:val="24"/>
        </w:rPr>
        <w:t>.</w:t>
      </w:r>
      <w:r w:rsidRPr="0B4FDAD2" w:rsidR="1F7166FA">
        <w:rPr>
          <w:rFonts w:cs="Calibri" w:cstheme="minorAscii"/>
          <w:sz w:val="24"/>
          <w:szCs w:val="24"/>
        </w:rPr>
        <w:t xml:space="preserve"> Protecting a theory against criticism is a c</w:t>
      </w:r>
      <w:ins w:author="Meike Robaard" w:date="2022-05-27T15:18:59.881Z" w:id="397466">
        <w:r w:rsidRPr="0B4FDAD2" w:rsidR="1F7166FA">
          <w:rPr>
            <w:rFonts w:cs="Calibri" w:cstheme="minorAscii"/>
            <w:sz w:val="24"/>
            <w:szCs w:val="24"/>
          </w:rPr>
          <w:t>o</w:t>
        </w:r>
      </w:ins>
      <w:ins w:author="Meike Robaard" w:date="2022-05-27T15:19:02.495Z" w:id="211159759">
        <w:r w:rsidRPr="0B4FDAD2" w:rsidR="1F7166FA">
          <w:rPr>
            <w:rFonts w:cs="Calibri" w:cstheme="minorAscii"/>
            <w:sz w:val="24"/>
            <w:szCs w:val="24"/>
          </w:rPr>
          <w:t xml:space="preserve">re tenet of </w:t>
        </w:r>
      </w:ins>
      <w:del w:author="Meike Robaard" w:date="2022-05-27T15:18:55.897Z" w:id="2101926459">
        <w:r w:rsidRPr="0B4FDAD2" w:rsidDel="1F7166FA">
          <w:rPr>
            <w:rFonts w:cs="Calibri" w:cstheme="minorAscii"/>
            <w:sz w:val="24"/>
            <w:szCs w:val="24"/>
          </w:rPr>
          <w:delText>entral feature in</w:delText>
        </w:r>
      </w:del>
      <w:r w:rsidRPr="0B4FDAD2" w:rsidR="1F7166FA">
        <w:rPr>
          <w:rFonts w:cs="Calibri" w:cstheme="minorAscii"/>
          <w:sz w:val="24"/>
          <w:szCs w:val="24"/>
        </w:rPr>
        <w:t xml:space="preserve"> </w:t>
      </w:r>
      <w:r w:rsidRPr="0B4FDAD2" w:rsidR="1F7166FA">
        <w:rPr>
          <w:rFonts w:cs="Calibri" w:cstheme="minorAscii"/>
          <w:sz w:val="24"/>
          <w:szCs w:val="24"/>
        </w:rPr>
        <w:t>uncritical thinking. Such immunization strategies also play a major role in pseudo-sciences (</w:t>
      </w:r>
      <w:r w:rsidRPr="0B4FDAD2" w:rsidR="3D97AB67">
        <w:rPr>
          <w:rFonts w:cs="Calibri" w:cstheme="minorAscii"/>
          <w:sz w:val="24"/>
          <w:szCs w:val="24"/>
        </w:rPr>
        <w:t>as we</w:t>
      </w:r>
      <w:ins w:author="Meike Robaard" w:date="2022-05-27T15:19:19.764Z" w:id="1284785650">
        <w:r w:rsidRPr="0B4FDAD2" w:rsidR="3D97AB67">
          <w:rPr>
            <w:rFonts w:cs="Calibri" w:cstheme="minorAscii"/>
            <w:sz w:val="24"/>
            <w:szCs w:val="24"/>
          </w:rPr>
          <w:t xml:space="preserve"> will</w:t>
        </w:r>
      </w:ins>
      <w:del w:author="Meike Robaard" w:date="2022-05-27T15:19:18.049Z" w:id="195507021">
        <w:r w:rsidRPr="0B4FDAD2" w:rsidDel="3D97AB67">
          <w:rPr>
            <w:rFonts w:cs="Calibri" w:cstheme="minorAscii"/>
            <w:sz w:val="24"/>
            <w:szCs w:val="24"/>
          </w:rPr>
          <w:delText>’ll</w:delText>
        </w:r>
      </w:del>
      <w:r w:rsidRPr="0B4FDAD2" w:rsidR="3D97AB67">
        <w:rPr>
          <w:rFonts w:cs="Calibri" w:cstheme="minorAscii"/>
          <w:sz w:val="24"/>
          <w:szCs w:val="24"/>
        </w:rPr>
        <w:t xml:space="preserve"> see</w:t>
      </w:r>
      <w:r w:rsidRPr="0B4FDAD2" w:rsidR="1F7166FA">
        <w:rPr>
          <w:rFonts w:cs="Calibri" w:cstheme="minorAscii"/>
          <w:sz w:val="24"/>
          <w:szCs w:val="24"/>
        </w:rPr>
        <w:t xml:space="preserve"> below).</w:t>
      </w:r>
    </w:p>
    <w:p w:rsidR="00711E6D" w:rsidP="00DD5F17" w:rsidRDefault="00711E6D" w14:paraId="199F7742" w14:textId="77777777">
      <w:pPr>
        <w:spacing w:line="360" w:lineRule="auto"/>
        <w:rPr>
          <w:rFonts w:cstheme="minorHAnsi"/>
          <w:sz w:val="24"/>
          <w:szCs w:val="24"/>
        </w:rPr>
      </w:pPr>
    </w:p>
    <w:p w:rsidR="00711E6D" w:rsidP="00DD5F17" w:rsidRDefault="00711E6D" w14:paraId="15AEDBF9" w14:textId="77777777">
      <w:pPr>
        <w:spacing w:line="360" w:lineRule="auto"/>
        <w:rPr>
          <w:rFonts w:cstheme="minorHAnsi"/>
          <w:b/>
          <w:bCs/>
          <w:i/>
          <w:iCs/>
          <w:sz w:val="24"/>
          <w:szCs w:val="24"/>
        </w:rPr>
      </w:pPr>
      <w:r>
        <w:rPr>
          <w:rFonts w:cstheme="minorHAnsi"/>
          <w:b/>
          <w:bCs/>
          <w:i/>
          <w:iCs/>
          <w:sz w:val="24"/>
          <w:szCs w:val="24"/>
        </w:rPr>
        <w:t>Debunking conspiracy theories</w:t>
      </w:r>
    </w:p>
    <w:p w:rsidRPr="00A54A55" w:rsidR="00711E6D" w:rsidP="00DD5F17" w:rsidRDefault="00711E6D" w14:paraId="70398D63" w14:textId="77777777">
      <w:pPr>
        <w:spacing w:line="360" w:lineRule="auto"/>
        <w:rPr>
          <w:rFonts w:cstheme="minorHAnsi"/>
          <w:b/>
          <w:bCs/>
          <w:i/>
          <w:iCs/>
          <w:sz w:val="24"/>
          <w:szCs w:val="24"/>
        </w:rPr>
      </w:pPr>
    </w:p>
    <w:p w:rsidR="00711E6D" w:rsidP="0B4FDAD2" w:rsidRDefault="00711E6D" w14:paraId="6AF1F610" w14:textId="6E74DA7D">
      <w:pPr>
        <w:spacing w:line="360" w:lineRule="auto"/>
        <w:rPr>
          <w:rFonts w:cs="Calibri" w:cstheme="minorAscii"/>
          <w:sz w:val="24"/>
          <w:szCs w:val="24"/>
        </w:rPr>
      </w:pPr>
      <w:del w:author="Meike Robaard" w:date="2022-05-27T15:22:46.453Z" w:id="1206916419">
        <w:r w:rsidRPr="0B4FDAD2" w:rsidDel="1F7166FA">
          <w:rPr>
            <w:rFonts w:cs="Calibri" w:cstheme="minorAscii"/>
            <w:sz w:val="24"/>
            <w:szCs w:val="24"/>
          </w:rPr>
          <w:delText>But</w:delText>
        </w:r>
        <w:r w:rsidRPr="0B4FDAD2" w:rsidDel="7760B932">
          <w:rPr>
            <w:rFonts w:cs="Calibri" w:cstheme="minorAscii"/>
            <w:sz w:val="24"/>
            <w:szCs w:val="24"/>
          </w:rPr>
          <w:delText>,</w:delText>
        </w:r>
        <w:r w:rsidRPr="0B4FDAD2" w:rsidDel="1F7166FA">
          <w:rPr>
            <w:rFonts w:cs="Calibri" w:cstheme="minorAscii"/>
            <w:sz w:val="24"/>
            <w:szCs w:val="24"/>
          </w:rPr>
          <w:delText xml:space="preserve"> typically,</w:delText>
        </w:r>
        <w:r w:rsidRPr="0B4FDAD2" w:rsidDel="1F7166FA">
          <w:rPr>
            <w:rFonts w:cs="Calibri" w:cstheme="minorAscii"/>
            <w:sz w:val="24"/>
            <w:szCs w:val="24"/>
          </w:rPr>
          <w:delText xml:space="preserve"> </w:delText>
        </w:r>
      </w:del>
      <w:ins w:author="Meike Robaard" w:date="2022-05-27T15:22:48.276Z" w:id="1747166784">
        <w:r w:rsidRPr="0B4FDAD2" w:rsidR="1F7166FA">
          <w:rPr>
            <w:rFonts w:cs="Calibri" w:cstheme="minorAscii"/>
            <w:sz w:val="24"/>
            <w:szCs w:val="24"/>
          </w:rPr>
          <w:t>C</w:t>
        </w:r>
      </w:ins>
      <w:del w:author="Meike Robaard" w:date="2022-05-27T15:22:44.192Z" w:id="58371735">
        <w:r w:rsidRPr="0B4FDAD2" w:rsidDel="1F7166FA">
          <w:rPr>
            <w:rFonts w:cs="Calibri" w:cstheme="minorAscii"/>
            <w:sz w:val="24"/>
            <w:szCs w:val="24"/>
          </w:rPr>
          <w:delText>c</w:delText>
        </w:r>
      </w:del>
      <w:proofErr w:type="spellStart"/>
      <w:r w:rsidRPr="0B4FDAD2" w:rsidR="1F7166FA">
        <w:rPr>
          <w:rFonts w:cs="Calibri" w:cstheme="minorAscii"/>
          <w:sz w:val="24"/>
          <w:szCs w:val="24"/>
        </w:rPr>
        <w:t>onspiracy</w:t>
      </w:r>
      <w:proofErr w:type="spellEnd"/>
      <w:r w:rsidRPr="0B4FDAD2" w:rsidR="1F7166FA">
        <w:rPr>
          <w:rFonts w:cs="Calibri" w:cstheme="minorAscii"/>
          <w:sz w:val="24"/>
          <w:szCs w:val="24"/>
        </w:rPr>
        <w:t xml:space="preserve"> theories are </w:t>
      </w:r>
      <w:ins w:author="Meike Robaard" w:date="2022-05-27T15:22:55.122Z" w:id="1298077246">
        <w:r w:rsidRPr="0B4FDAD2" w:rsidR="1F7166FA">
          <w:rPr>
            <w:rFonts w:cs="Calibri" w:cstheme="minorAscii"/>
            <w:sz w:val="24"/>
            <w:szCs w:val="24"/>
          </w:rPr>
          <w:t xml:space="preserve">usually </w:t>
        </w:r>
      </w:ins>
      <w:ins w:author="Meike Robaard" w:date="2022-05-27T15:23:06.011Z" w:id="1644656074">
        <w:r w:rsidRPr="0B4FDAD2" w:rsidR="1F7166FA">
          <w:rPr>
            <w:rFonts w:cs="Calibri" w:cstheme="minorAscii"/>
            <w:sz w:val="24"/>
            <w:szCs w:val="24"/>
          </w:rPr>
          <w:t xml:space="preserve">quite </w:t>
        </w:r>
      </w:ins>
      <w:del w:author="Meike Robaard" w:date="2022-05-27T15:22:57.808Z" w:id="1511956345">
        <w:r w:rsidRPr="0B4FDAD2" w:rsidDel="1F7166FA">
          <w:rPr>
            <w:rFonts w:cs="Calibri" w:cstheme="minorAscii"/>
            <w:sz w:val="24"/>
            <w:szCs w:val="24"/>
          </w:rPr>
          <w:delText>prett</w:delText>
        </w:r>
        <w:r w:rsidRPr="0B4FDAD2" w:rsidDel="1F7166FA">
          <w:rPr>
            <w:rFonts w:cs="Calibri" w:cstheme="minorAscii"/>
            <w:sz w:val="24"/>
            <w:szCs w:val="24"/>
          </w:rPr>
          <w:delText>y</w:delText>
        </w:r>
      </w:del>
      <w:r w:rsidRPr="0B4FDAD2" w:rsidR="1F7166FA">
        <w:rPr>
          <w:rFonts w:cs="Calibri" w:cstheme="minorAscii"/>
          <w:sz w:val="24"/>
          <w:szCs w:val="24"/>
        </w:rPr>
        <w:t xml:space="preserve"> easy to </w:t>
      </w:r>
      <w:del w:author="Meike Robaard" w:date="2022-05-27T15:24:00.797Z" w:id="741337143">
        <w:r w:rsidRPr="0B4FDAD2" w:rsidDel="1F7166FA">
          <w:rPr>
            <w:rFonts w:cs="Calibri" w:cstheme="minorAscii"/>
            <w:sz w:val="24"/>
            <w:szCs w:val="24"/>
          </w:rPr>
          <w:delText>debunk</w:delText>
        </w:r>
      </w:del>
      <w:ins w:author="Meike Robaard" w:date="2022-05-27T15:24:03.632Z" w:id="1940212976">
        <w:r w:rsidRPr="0B4FDAD2" w:rsidR="1F7166FA">
          <w:rPr>
            <w:rFonts w:cs="Calibri" w:cstheme="minorAscii"/>
            <w:sz w:val="24"/>
            <w:szCs w:val="24"/>
          </w:rPr>
          <w:t>counteract</w:t>
        </w:r>
      </w:ins>
      <w:r w:rsidRPr="0B4FDAD2" w:rsidR="1F7166FA">
        <w:rPr>
          <w:rFonts w:cs="Calibri" w:cstheme="minorAscii"/>
          <w:sz w:val="24"/>
          <w:szCs w:val="24"/>
        </w:rPr>
        <w:t xml:space="preserve"> with a healthy dose of critical thinking. In general</w:t>
      </w:r>
      <w:r w:rsidRPr="0B4FDAD2" w:rsidR="1F7166FA">
        <w:rPr>
          <w:rFonts w:cs="Calibri" w:cstheme="minorAscii"/>
          <w:sz w:val="24"/>
          <w:szCs w:val="24"/>
        </w:rPr>
        <w:t>,</w:t>
      </w:r>
      <w:r w:rsidRPr="0B4FDAD2" w:rsidR="1F7166FA">
        <w:rPr>
          <w:rFonts w:cs="Calibri" w:cstheme="minorAscii"/>
          <w:sz w:val="24"/>
          <w:szCs w:val="24"/>
        </w:rPr>
        <w:t xml:space="preserve"> </w:t>
      </w:r>
      <w:ins w:author="Meike Robaard" w:date="2022-05-27T15:24:23.937Z" w:id="1413744382">
        <w:r w:rsidRPr="0B4FDAD2" w:rsidR="1F7166FA">
          <w:rPr>
            <w:rFonts w:cs="Calibri" w:cstheme="minorAscii"/>
            <w:sz w:val="24"/>
            <w:szCs w:val="24"/>
          </w:rPr>
          <w:t xml:space="preserve">conspiracy </w:t>
        </w:r>
      </w:ins>
      <w:del w:author="Meike Robaard" w:date="2022-05-27T15:24:12.923Z" w:id="170042853">
        <w:r w:rsidRPr="0B4FDAD2" w:rsidDel="1F7166FA">
          <w:rPr>
            <w:rFonts w:cs="Calibri" w:cstheme="minorAscii"/>
            <w:sz w:val="24"/>
            <w:szCs w:val="24"/>
          </w:rPr>
          <w:delText>such</w:delText>
        </w:r>
      </w:del>
      <w:r w:rsidRPr="0B4FDAD2" w:rsidR="1F7166FA">
        <w:rPr>
          <w:rFonts w:cs="Calibri" w:cstheme="minorAscii"/>
          <w:sz w:val="24"/>
          <w:szCs w:val="24"/>
        </w:rPr>
        <w:t xml:space="preserve"> theories tend to become increasingly </w:t>
      </w:r>
      <w:ins w:author="Meike Robaard" w:date="2022-05-27T15:24:37.209Z" w:id="1206833855">
        <w:r w:rsidRPr="0B4FDAD2" w:rsidR="1F7166FA">
          <w:rPr>
            <w:rFonts w:cs="Calibri" w:cstheme="minorAscii"/>
            <w:sz w:val="24"/>
            <w:szCs w:val="24"/>
          </w:rPr>
          <w:t xml:space="preserve">more </w:t>
        </w:r>
      </w:ins>
      <w:r w:rsidRPr="0B4FDAD2" w:rsidR="1F7166FA">
        <w:rPr>
          <w:rFonts w:cs="Calibri" w:cstheme="minorAscii"/>
          <w:sz w:val="24"/>
          <w:szCs w:val="24"/>
        </w:rPr>
        <w:t xml:space="preserve">unlikely </w:t>
      </w:r>
      <w:ins w:author="Meike Robaard" w:date="2022-05-27T15:24:44.631Z" w:id="1417260719">
        <w:r w:rsidRPr="0B4FDAD2" w:rsidR="1F7166FA">
          <w:rPr>
            <w:rFonts w:cs="Calibri" w:cstheme="minorAscii"/>
            <w:sz w:val="24"/>
            <w:szCs w:val="24"/>
          </w:rPr>
          <w:t>the more they</w:t>
        </w:r>
      </w:ins>
      <w:del w:author="Meike Robaard" w:date="2022-05-27T15:24:41.195Z" w:id="437359748">
        <w:r w:rsidRPr="0B4FDAD2" w:rsidDel="1F7166FA">
          <w:rPr>
            <w:rFonts w:cs="Calibri" w:cstheme="minorAscii"/>
            <w:sz w:val="24"/>
            <w:szCs w:val="24"/>
          </w:rPr>
          <w:delText>as they</w:delText>
        </w:r>
      </w:del>
      <w:r w:rsidRPr="0B4FDAD2" w:rsidR="1F7166FA">
        <w:rPr>
          <w:rFonts w:cs="Calibri" w:cstheme="minorAscii"/>
          <w:sz w:val="24"/>
          <w:szCs w:val="24"/>
        </w:rPr>
        <w:t xml:space="preserve"> evolve. </w:t>
      </w:r>
      <w:r w:rsidRPr="0B4FDAD2" w:rsidR="1F7166FA">
        <w:rPr>
          <w:rFonts w:cs="Calibri" w:cstheme="minorAscii"/>
          <w:sz w:val="24"/>
          <w:szCs w:val="24"/>
        </w:rPr>
        <w:t xml:space="preserve">The reason for this is that advocates of conspiracy theories make statements which require explanations and </w:t>
      </w:r>
      <w:ins w:author="Meike Robaard" w:date="2022-05-27T15:25:10.348Z" w:id="1163553610">
        <w:r w:rsidRPr="0B4FDAD2" w:rsidR="1F7166FA">
          <w:rPr>
            <w:rFonts w:cs="Calibri" w:cstheme="minorAscii"/>
            <w:sz w:val="24"/>
            <w:szCs w:val="24"/>
          </w:rPr>
          <w:t xml:space="preserve">as such </w:t>
        </w:r>
      </w:ins>
      <w:r w:rsidRPr="0B4FDAD2" w:rsidR="1F7166FA">
        <w:rPr>
          <w:rFonts w:cs="Calibri" w:cstheme="minorAscii"/>
          <w:sz w:val="24"/>
          <w:szCs w:val="24"/>
        </w:rPr>
        <w:t xml:space="preserve">force them to come up with supporting evidence </w:t>
      </w:r>
      <w:del w:author="Meike Robaard" w:date="2022-05-27T15:25:58.203Z" w:id="1558213826">
        <w:r w:rsidRPr="0B4FDAD2" w:rsidDel="1F7166FA">
          <w:rPr>
            <w:rFonts w:cs="Calibri" w:cstheme="minorAscii"/>
            <w:sz w:val="24"/>
            <w:szCs w:val="24"/>
          </w:rPr>
          <w:delText>and arguments</w:delText>
        </w:r>
      </w:del>
      <w:r w:rsidRPr="0B4FDAD2" w:rsidR="1F7166FA">
        <w:rPr>
          <w:rFonts w:cs="Calibri" w:cstheme="minorAscii"/>
          <w:sz w:val="24"/>
          <w:szCs w:val="24"/>
        </w:rPr>
        <w:t xml:space="preserve"> that </w:t>
      </w:r>
      <w:ins w:author="Meike Robaard" w:date="2022-05-27T15:26:05.998Z" w:id="1799196980">
        <w:r w:rsidRPr="0B4FDAD2" w:rsidR="1F7166FA">
          <w:rPr>
            <w:rFonts w:cs="Calibri" w:cstheme="minorAscii"/>
            <w:sz w:val="24"/>
            <w:szCs w:val="24"/>
          </w:rPr>
          <w:t xml:space="preserve">tend to progressively become </w:t>
        </w:r>
      </w:ins>
      <w:del w:author="Meike Robaard" w:date="2022-05-27T15:26:01.582Z" w:id="1650824703">
        <w:r w:rsidRPr="0B4FDAD2" w:rsidDel="1F7166FA">
          <w:rPr>
            <w:rFonts w:cs="Calibri" w:cstheme="minorAscii"/>
            <w:sz w:val="24"/>
            <w:szCs w:val="24"/>
          </w:rPr>
          <w:delText>are</w:delText>
        </w:r>
      </w:del>
      <w:r w:rsidRPr="0B4FDAD2" w:rsidR="1F7166FA">
        <w:rPr>
          <w:rFonts w:cs="Calibri" w:cstheme="minorAscii"/>
          <w:sz w:val="24"/>
          <w:szCs w:val="24"/>
        </w:rPr>
        <w:t xml:space="preserve"> more </w:t>
      </w:r>
      <w:del w:author="Meike Robaard" w:date="2022-05-27T15:26:28.093Z" w:id="1982827895">
        <w:r w:rsidRPr="0B4FDAD2" w:rsidDel="1F7166FA">
          <w:rPr>
            <w:rFonts w:cs="Calibri" w:cstheme="minorAscii"/>
            <w:sz w:val="24"/>
            <w:szCs w:val="24"/>
          </w:rPr>
          <w:delText>and more</w:delText>
        </w:r>
      </w:del>
      <w:r w:rsidRPr="0B4FDAD2" w:rsidR="1F7166FA">
        <w:rPr>
          <w:rFonts w:cs="Calibri" w:cstheme="minorAscii"/>
          <w:sz w:val="24"/>
          <w:szCs w:val="24"/>
        </w:rPr>
        <w:t xml:space="preserve"> farfetched. </w:t>
      </w:r>
    </w:p>
    <w:p w:rsidR="00711E6D" w:rsidP="00DD5F17" w:rsidRDefault="00711E6D" w14:paraId="5F79C19E" w14:textId="77777777">
      <w:pPr>
        <w:spacing w:line="360" w:lineRule="auto"/>
        <w:rPr>
          <w:rFonts w:cstheme="minorHAnsi"/>
          <w:sz w:val="24"/>
          <w:szCs w:val="24"/>
        </w:rPr>
      </w:pPr>
    </w:p>
    <w:p w:rsidR="00711E6D" w:rsidP="0B4FDAD2" w:rsidRDefault="00711E6D" w14:paraId="5D05A356" w14:textId="77EC505F">
      <w:pPr>
        <w:spacing w:line="360" w:lineRule="auto"/>
        <w:rPr>
          <w:rFonts w:cs="Calibri" w:cstheme="minorAscii"/>
          <w:sz w:val="24"/>
          <w:szCs w:val="24"/>
        </w:rPr>
      </w:pPr>
      <w:r w:rsidRPr="0B4FDAD2" w:rsidR="1F7166FA">
        <w:rPr>
          <w:rFonts w:cs="Calibri" w:cstheme="minorAscii"/>
          <w:sz w:val="24"/>
          <w:szCs w:val="24"/>
        </w:rPr>
        <w:t>Take t</w:t>
      </w:r>
      <w:del w:author="Meike Robaard" w:date="2022-05-27T15:26:48.343Z" w:id="982537801">
        <w:r w:rsidRPr="0B4FDAD2" w:rsidDel="1F7166FA">
          <w:rPr>
            <w:rFonts w:cs="Calibri" w:cstheme="minorAscii"/>
            <w:sz w:val="24"/>
            <w:szCs w:val="24"/>
          </w:rPr>
          <w:delText>he</w:delText>
        </w:r>
      </w:del>
      <w:r w:rsidRPr="0B4FDAD2" w:rsidR="1F7166FA">
        <w:rPr>
          <w:rFonts w:cs="Calibri" w:cstheme="minorAscii"/>
          <w:sz w:val="24"/>
          <w:szCs w:val="24"/>
        </w:rPr>
        <w:t xml:space="preserve"> 9/11 conspiracy theor</w:t>
      </w:r>
      <w:ins w:author="Meike Robaard" w:date="2022-05-27T15:26:53.626Z" w:id="1837361561">
        <w:r w:rsidRPr="0B4FDAD2" w:rsidR="1F7166FA">
          <w:rPr>
            <w:rFonts w:cs="Calibri" w:cstheme="minorAscii"/>
            <w:sz w:val="24"/>
            <w:szCs w:val="24"/>
          </w:rPr>
          <w:t>ies</w:t>
        </w:r>
      </w:ins>
      <w:del w:author="Meike Robaard" w:date="2022-05-27T15:26:53.043Z" w:id="251575613">
        <w:r w:rsidRPr="0B4FDAD2" w:rsidDel="1F7166FA">
          <w:rPr>
            <w:rFonts w:cs="Calibri" w:cstheme="minorAscii"/>
            <w:sz w:val="24"/>
            <w:szCs w:val="24"/>
          </w:rPr>
          <w:delText>y</w:delText>
        </w:r>
      </w:del>
      <w:ins w:author="Meike Robaard" w:date="2022-05-27T15:26:44.81Z" w:id="391812941">
        <w:r w:rsidRPr="0B4FDAD2" w:rsidR="1F7166FA">
          <w:rPr>
            <w:rFonts w:cs="Calibri" w:cstheme="minorAscii"/>
            <w:sz w:val="24"/>
            <w:szCs w:val="24"/>
          </w:rPr>
          <w:t>, for example</w:t>
        </w:r>
      </w:ins>
      <w:r w:rsidRPr="0B4FDAD2" w:rsidR="1F7166FA">
        <w:rPr>
          <w:rFonts w:cs="Calibri" w:cstheme="minorAscii"/>
          <w:sz w:val="24"/>
          <w:szCs w:val="24"/>
        </w:rPr>
        <w:t xml:space="preserve">. One of the most important arguments </w:t>
      </w:r>
      <w:ins w:author="Meike Robaard" w:date="2022-05-27T15:31:22.367Z" w:id="703224916">
        <w:r w:rsidRPr="0B4FDAD2" w:rsidR="1F7166FA">
          <w:rPr>
            <w:rFonts w:cs="Calibri" w:cstheme="minorAscii"/>
            <w:sz w:val="24"/>
            <w:szCs w:val="24"/>
          </w:rPr>
          <w:t xml:space="preserve">invoked in </w:t>
        </w:r>
      </w:ins>
      <w:del w:author="Meike Robaard" w:date="2022-05-27T15:31:17.962Z" w:id="1624497915">
        <w:r w:rsidRPr="0B4FDAD2" w:rsidDel="1F7166FA">
          <w:rPr>
            <w:rFonts w:cs="Calibri" w:cstheme="minorAscii"/>
            <w:sz w:val="24"/>
            <w:szCs w:val="24"/>
          </w:rPr>
          <w:delText>for</w:delText>
        </w:r>
      </w:del>
      <w:r w:rsidRPr="0B4FDAD2" w:rsidR="1F7166FA">
        <w:rPr>
          <w:rFonts w:cs="Calibri" w:cstheme="minorAscii"/>
          <w:sz w:val="24"/>
          <w:szCs w:val="24"/>
        </w:rPr>
        <w:t xml:space="preserve"> the</w:t>
      </w:r>
      <w:ins w:author="Meike Robaard" w:date="2022-05-27T15:27:32.466Z" w:id="431206581">
        <w:r w:rsidRPr="0B4FDAD2" w:rsidR="1F7166FA">
          <w:rPr>
            <w:rFonts w:cs="Calibri" w:cstheme="minorAscii"/>
            <w:sz w:val="24"/>
            <w:szCs w:val="24"/>
          </w:rPr>
          <w:t xml:space="preserve">se </w:t>
        </w:r>
      </w:ins>
      <w:r w:rsidRPr="0B4FDAD2" w:rsidR="1F7166FA">
        <w:rPr>
          <w:rFonts w:cs="Calibri" w:cstheme="minorAscii"/>
          <w:sz w:val="24"/>
          <w:szCs w:val="24"/>
        </w:rPr>
        <w:t xml:space="preserve"> </w:t>
      </w:r>
      <w:del w:author="Meike Robaard" w:date="2022-05-27T15:27:27.822Z" w:id="2074160848">
        <w:r w:rsidRPr="0B4FDAD2" w:rsidDel="1F7166FA">
          <w:rPr>
            <w:rFonts w:cs="Calibri" w:cstheme="minorAscii"/>
            <w:sz w:val="24"/>
            <w:szCs w:val="24"/>
          </w:rPr>
          <w:delText>alleged 9/11 conspiracy</w:delText>
        </w:r>
      </w:del>
      <w:r w:rsidRPr="0B4FDAD2" w:rsidR="1F7166FA">
        <w:rPr>
          <w:rFonts w:cs="Calibri" w:cstheme="minorAscii"/>
          <w:sz w:val="24"/>
          <w:szCs w:val="24"/>
        </w:rPr>
        <w:t xml:space="preserve"> </w:t>
      </w:r>
      <w:ins w:author="Meike Robaard" w:date="2022-05-27T15:31:14.331Z" w:id="955258242">
        <w:r w:rsidRPr="0B4FDAD2" w:rsidR="1F7166FA">
          <w:rPr>
            <w:rFonts w:cs="Calibri" w:cstheme="minorAscii"/>
            <w:sz w:val="24"/>
            <w:szCs w:val="24"/>
          </w:rPr>
          <w:t xml:space="preserve">theories, </w:t>
        </w:r>
      </w:ins>
      <w:r w:rsidRPr="0B4FDAD2" w:rsidR="1F7166FA">
        <w:rPr>
          <w:rFonts w:cs="Calibri" w:cstheme="minorAscii"/>
          <w:sz w:val="24"/>
          <w:szCs w:val="24"/>
        </w:rPr>
        <w:t>is that the WTC towers collapse too quickly and in</w:t>
      </w:r>
      <w:ins w:author="Meike Robaard" w:date="2022-05-27T15:27:15.104Z" w:id="1940246451">
        <w:r w:rsidRPr="0B4FDAD2" w:rsidR="1F7166FA">
          <w:rPr>
            <w:rFonts w:cs="Calibri" w:cstheme="minorAscii"/>
            <w:sz w:val="24"/>
            <w:szCs w:val="24"/>
          </w:rPr>
          <w:t xml:space="preserve"> too</w:t>
        </w:r>
      </w:ins>
      <w:r w:rsidRPr="0B4FDAD2" w:rsidR="1F7166FA">
        <w:rPr>
          <w:rFonts w:cs="Calibri" w:cstheme="minorAscii"/>
          <w:sz w:val="24"/>
          <w:szCs w:val="24"/>
        </w:rPr>
        <w:t xml:space="preserve"> </w:t>
      </w:r>
      <w:del w:author="Meike Robaard" w:date="2022-05-27T15:31:36.495Z" w:id="681889720">
        <w:r w:rsidRPr="0B4FDAD2" w:rsidDel="1F7166FA">
          <w:rPr>
            <w:rFonts w:cs="Calibri" w:cstheme="minorAscii"/>
            <w:sz w:val="24"/>
            <w:szCs w:val="24"/>
          </w:rPr>
          <w:delText xml:space="preserve">a </w:delText>
        </w:r>
      </w:del>
      <w:r w:rsidRPr="0B4FDAD2" w:rsidR="1F7166FA">
        <w:rPr>
          <w:rFonts w:cs="Calibri" w:cstheme="minorAscii"/>
          <w:sz w:val="24"/>
          <w:szCs w:val="24"/>
        </w:rPr>
        <w:t xml:space="preserve">'controlled' </w:t>
      </w:r>
      <w:ins w:author="Meike Robaard" w:date="2022-05-27T15:27:20.035Z" w:id="1236876409">
        <w:r w:rsidRPr="0B4FDAD2" w:rsidR="1F7166FA">
          <w:rPr>
            <w:rFonts w:cs="Calibri" w:cstheme="minorAscii"/>
            <w:sz w:val="24"/>
            <w:szCs w:val="24"/>
          </w:rPr>
          <w:t>a manner</w:t>
        </w:r>
      </w:ins>
      <w:del w:author="Meike Robaard" w:date="2022-05-27T15:27:17.979Z" w:id="1035563492">
        <w:r w:rsidRPr="0B4FDAD2" w:rsidDel="1F7166FA">
          <w:rPr>
            <w:rFonts w:cs="Calibri" w:cstheme="minorAscii"/>
            <w:sz w:val="24"/>
            <w:szCs w:val="24"/>
          </w:rPr>
          <w:delText>way</w:delText>
        </w:r>
      </w:del>
      <w:r w:rsidRPr="0B4FDAD2" w:rsidR="1F7166FA">
        <w:rPr>
          <w:rFonts w:cs="Calibri" w:cstheme="minorAscii"/>
          <w:sz w:val="24"/>
          <w:szCs w:val="24"/>
        </w:rPr>
        <w:t xml:space="preserve">. Conspiracy theorists think </w:t>
      </w:r>
      <w:commentRangeStart w:id="981535757"/>
      <w:r w:rsidRPr="0B4FDAD2" w:rsidR="1F7166FA">
        <w:rPr>
          <w:rFonts w:cs="Calibri" w:cstheme="minorAscii"/>
          <w:sz w:val="24"/>
          <w:szCs w:val="24"/>
        </w:rPr>
        <w:t>they were brought</w:t>
      </w:r>
      <w:commentRangeEnd w:id="981535757"/>
      <w:r>
        <w:rPr>
          <w:rStyle w:val="CommentReference"/>
        </w:rPr>
        <w:commentReference w:id="981535757"/>
      </w:r>
      <w:r w:rsidRPr="0B4FDAD2" w:rsidR="1F7166FA">
        <w:rPr>
          <w:rFonts w:cs="Calibri" w:cstheme="minorAscii"/>
          <w:sz w:val="24"/>
          <w:szCs w:val="24"/>
        </w:rPr>
        <w:t xml:space="preserve"> to explode with bombs placed inside the buildings by the Bush government and </w:t>
      </w:r>
      <w:del w:author="Meike Robaard" w:date="2022-05-27T15:32:51.737Z" w:id="670858024">
        <w:r w:rsidRPr="0B4FDAD2" w:rsidDel="1F7166FA">
          <w:rPr>
            <w:rFonts w:cs="Calibri" w:cstheme="minorAscii"/>
            <w:sz w:val="24"/>
            <w:szCs w:val="24"/>
          </w:rPr>
          <w:delText>detonated</w:delText>
        </w:r>
      </w:del>
      <w:ins w:author="Meike Robaard" w:date="2022-05-27T15:32:53.942Z" w:id="1117307260">
        <w:r w:rsidRPr="0B4FDAD2" w:rsidR="1F7166FA">
          <w:rPr>
            <w:rFonts w:cs="Calibri" w:cstheme="minorAscii"/>
            <w:sz w:val="24"/>
            <w:szCs w:val="24"/>
          </w:rPr>
          <w:t>went off</w:t>
        </w:r>
      </w:ins>
      <w:r w:rsidRPr="0B4FDAD2" w:rsidR="1F7166FA">
        <w:rPr>
          <w:rFonts w:cs="Calibri" w:cstheme="minorAscii"/>
          <w:sz w:val="24"/>
          <w:szCs w:val="24"/>
        </w:rPr>
        <w:t xml:space="preserve"> shortly after the aircrafts </w:t>
      </w:r>
      <w:del w:author="Meike Robaard" w:date="2022-05-27T15:33:43.137Z" w:id="50551144">
        <w:r w:rsidRPr="0B4FDAD2" w:rsidDel="1F7166FA">
          <w:rPr>
            <w:rFonts w:cs="Calibri" w:cstheme="minorAscii"/>
            <w:sz w:val="24"/>
            <w:szCs w:val="24"/>
          </w:rPr>
          <w:delText>crashed</w:delText>
        </w:r>
      </w:del>
      <w:ins w:author="Meike Robaard" w:date="2022-05-27T15:33:43.683Z" w:id="171352927">
        <w:r w:rsidRPr="0B4FDAD2" w:rsidR="1F7166FA">
          <w:rPr>
            <w:rFonts w:cs="Calibri" w:cstheme="minorAscii"/>
            <w:sz w:val="24"/>
            <w:szCs w:val="24"/>
          </w:rPr>
          <w:t>flew</w:t>
        </w:r>
      </w:ins>
      <w:r w:rsidRPr="0B4FDAD2" w:rsidR="1F7166FA">
        <w:rPr>
          <w:rFonts w:cs="Calibri" w:cstheme="minorAscii"/>
          <w:sz w:val="24"/>
          <w:szCs w:val="24"/>
        </w:rPr>
        <w:t xml:space="preserve"> into the towers. But that raises a whole series of</w:t>
      </w:r>
      <w:ins w:author="Meike Robaard" w:date="2022-05-27T15:33:54.834Z" w:id="2072032248">
        <w:r w:rsidRPr="0B4FDAD2" w:rsidR="1F7166FA">
          <w:rPr>
            <w:rFonts w:cs="Calibri" w:cstheme="minorAscii"/>
            <w:sz w:val="24"/>
            <w:szCs w:val="24"/>
          </w:rPr>
          <w:t xml:space="preserve"> subsequent</w:t>
        </w:r>
      </w:ins>
      <w:r w:rsidRPr="0B4FDAD2" w:rsidR="1F7166FA">
        <w:rPr>
          <w:rFonts w:cs="Calibri" w:cstheme="minorAscii"/>
          <w:sz w:val="24"/>
          <w:szCs w:val="24"/>
        </w:rPr>
        <w:t xml:space="preserve"> questions: who put those bombs there? Probably not </w:t>
      </w:r>
      <w:ins w:author="Meike Robaard" w:date="2022-05-27T15:34:06.48Z" w:id="2018097133">
        <w:r w:rsidRPr="0B4FDAD2" w:rsidR="1F7166FA">
          <w:rPr>
            <w:rFonts w:cs="Calibri" w:cstheme="minorAscii"/>
            <w:sz w:val="24"/>
            <w:szCs w:val="24"/>
          </w:rPr>
          <w:t>president</w:t>
        </w:r>
        <w:r w:rsidRPr="0B4FDAD2" w:rsidR="1F7166FA">
          <w:rPr>
            <w:rFonts w:cs="Calibri" w:cstheme="minorAscii"/>
            <w:sz w:val="24"/>
            <w:szCs w:val="24"/>
          </w:rPr>
          <w:t xml:space="preserve"> </w:t>
        </w:r>
      </w:ins>
      <w:r w:rsidRPr="0B4FDAD2" w:rsidR="1F7166FA">
        <w:rPr>
          <w:rFonts w:cs="Calibri" w:cstheme="minorAscii"/>
          <w:sz w:val="24"/>
          <w:szCs w:val="24"/>
        </w:rPr>
        <w:t xml:space="preserve">Bush himself. </w:t>
      </w:r>
      <w:ins w:author="Meike Robaard" w:date="2022-05-27T15:34:25.498Z" w:id="1176610035">
        <w:r w:rsidRPr="0B4FDAD2" w:rsidR="1F7166FA">
          <w:rPr>
            <w:rFonts w:cs="Calibri" w:cstheme="minorAscii"/>
            <w:sz w:val="24"/>
            <w:szCs w:val="24"/>
          </w:rPr>
          <w:t xml:space="preserve">If not him, then perhaps </w:t>
        </w:r>
      </w:ins>
      <w:del w:author="Meike Robaard" w:date="2022-05-27T15:34:19.065Z" w:id="1400690137">
        <w:r w:rsidRPr="0B4FDAD2" w:rsidDel="7760B932">
          <w:rPr>
            <w:rFonts w:cs="Calibri" w:cstheme="minorAscii"/>
            <w:sz w:val="24"/>
            <w:szCs w:val="24"/>
          </w:rPr>
          <w:delText>So,</w:delText>
        </w:r>
        <w:r w:rsidRPr="0B4FDAD2" w:rsidDel="1F7166FA">
          <w:rPr>
            <w:rFonts w:cs="Calibri" w:cstheme="minorAscii"/>
            <w:sz w:val="24"/>
            <w:szCs w:val="24"/>
          </w:rPr>
          <w:delText xml:space="preserve"> </w:delText>
        </w:r>
      </w:del>
      <w:r w:rsidRPr="0B4FDAD2" w:rsidR="1F7166FA">
        <w:rPr>
          <w:rFonts w:cs="Calibri" w:cstheme="minorAscii"/>
          <w:sz w:val="24"/>
          <w:szCs w:val="24"/>
        </w:rPr>
        <w:t xml:space="preserve">a team sworn to secrecy. </w:t>
      </w:r>
      <w:ins w:author="Meike Robaard" w:date="2022-05-27T15:34:34.517Z" w:id="179467809">
        <w:r w:rsidRPr="0B4FDAD2" w:rsidR="1F7166FA">
          <w:rPr>
            <w:rFonts w:cs="Calibri" w:cstheme="minorAscii"/>
            <w:sz w:val="24"/>
            <w:szCs w:val="24"/>
          </w:rPr>
          <w:t>But h</w:t>
        </w:r>
      </w:ins>
      <w:del w:author="Meike Robaard" w:date="2022-05-27T15:34:32.818Z" w:id="1332488536">
        <w:r w:rsidRPr="0B4FDAD2" w:rsidDel="7760B932">
          <w:rPr>
            <w:rFonts w:cs="Calibri" w:cstheme="minorAscii"/>
            <w:sz w:val="24"/>
            <w:szCs w:val="24"/>
          </w:rPr>
          <w:delText>H</w:delText>
        </w:r>
      </w:del>
      <w:r w:rsidRPr="0B4FDAD2" w:rsidR="1F7166FA">
        <w:rPr>
          <w:rFonts w:cs="Calibri" w:cstheme="minorAscii"/>
          <w:sz w:val="24"/>
          <w:szCs w:val="24"/>
        </w:rPr>
        <w:t>ow many people are needed</w:t>
      </w:r>
      <w:r w:rsidRPr="0B4FDAD2" w:rsidR="7760B932">
        <w:rPr>
          <w:rFonts w:cs="Calibri" w:cstheme="minorAscii"/>
          <w:sz w:val="24"/>
          <w:szCs w:val="24"/>
        </w:rPr>
        <w:t xml:space="preserve"> for this</w:t>
      </w:r>
      <w:r w:rsidRPr="0B4FDAD2" w:rsidR="1F7166FA">
        <w:rPr>
          <w:rFonts w:cs="Calibri" w:cstheme="minorAscii"/>
          <w:sz w:val="24"/>
          <w:szCs w:val="24"/>
        </w:rPr>
        <w:t xml:space="preserve">? </w:t>
      </w:r>
      <w:r w:rsidRPr="0B4FDAD2" w:rsidR="7760B932">
        <w:rPr>
          <w:rFonts w:cs="Calibri" w:cstheme="minorAscii"/>
          <w:sz w:val="24"/>
          <w:szCs w:val="24"/>
        </w:rPr>
        <w:t>To</w:t>
      </w:r>
      <w:r w:rsidRPr="0B4FDAD2" w:rsidR="1F7166FA">
        <w:rPr>
          <w:rFonts w:cs="Calibri" w:cstheme="minorAscii"/>
          <w:sz w:val="24"/>
          <w:szCs w:val="24"/>
        </w:rPr>
        <w:t xml:space="preserve"> </w:t>
      </w:r>
      <w:del w:author="Meike Robaard" w:date="2022-05-27T15:34:40.216Z" w:id="56310119">
        <w:r w:rsidRPr="0B4FDAD2" w:rsidDel="1F7166FA">
          <w:rPr>
            <w:rFonts w:cs="Calibri" w:cstheme="minorAscii"/>
            <w:sz w:val="24"/>
            <w:szCs w:val="24"/>
          </w:rPr>
          <w:delText>perform</w:delText>
        </w:r>
      </w:del>
      <w:ins w:author="Meike Robaard" w:date="2022-05-27T15:34:41.218Z" w:id="39210197">
        <w:r w:rsidRPr="0B4FDAD2" w:rsidR="1F7166FA">
          <w:rPr>
            <w:rFonts w:cs="Calibri" w:cstheme="minorAscii"/>
            <w:sz w:val="24"/>
            <w:szCs w:val="24"/>
          </w:rPr>
          <w:t>execute</w:t>
        </w:r>
      </w:ins>
      <w:r w:rsidRPr="0B4FDAD2" w:rsidR="1F7166FA">
        <w:rPr>
          <w:rFonts w:cs="Calibri" w:cstheme="minorAscii"/>
          <w:sz w:val="24"/>
          <w:szCs w:val="24"/>
        </w:rPr>
        <w:t xml:space="preserve"> such an operation, at least a few hundred people</w:t>
      </w:r>
      <w:ins w:author="Meike Robaard" w:date="2022-05-27T15:35:44.174Z" w:id="1044739101">
        <w:r w:rsidRPr="0B4FDAD2" w:rsidR="1F7166FA">
          <w:rPr>
            <w:rFonts w:cs="Calibri" w:cstheme="minorAscii"/>
            <w:sz w:val="24"/>
            <w:szCs w:val="24"/>
          </w:rPr>
          <w:t xml:space="preserve">, all of whom would </w:t>
        </w:r>
        <w:r w:rsidRPr="0B4FDAD2" w:rsidR="1F7166FA">
          <w:rPr>
            <w:rFonts w:cs="Calibri" w:cstheme="minorAscii"/>
            <w:sz w:val="24"/>
            <w:szCs w:val="24"/>
          </w:rPr>
          <w:t xml:space="preserve">have </w:t>
        </w:r>
      </w:ins>
      <w:ins w:author="Meike Robaard" w:date="2022-05-27T15:36:02.073Z" w:id="998516105">
        <w:r w:rsidRPr="0B4FDAD2" w:rsidR="1F7166FA">
          <w:rPr>
            <w:rFonts w:cs="Calibri" w:cstheme="minorAscii"/>
            <w:sz w:val="24"/>
            <w:szCs w:val="24"/>
          </w:rPr>
          <w:t xml:space="preserve">to </w:t>
        </w:r>
      </w:ins>
      <w:ins w:author="Meike Robaard" w:date="2022-05-27T15:35:44.174Z" w:id="1465612346">
        <w:r w:rsidRPr="0B4FDAD2" w:rsidR="1F7166FA">
          <w:rPr>
            <w:rFonts w:cs="Calibri" w:cstheme="minorAscii"/>
            <w:sz w:val="24"/>
            <w:szCs w:val="24"/>
          </w:rPr>
          <w:t>be</w:t>
        </w:r>
        <w:r w:rsidRPr="0B4FDAD2" w:rsidR="1F7166FA">
          <w:rPr>
            <w:rFonts w:cs="Calibri" w:cstheme="minorAscii"/>
            <w:sz w:val="24"/>
            <w:szCs w:val="24"/>
          </w:rPr>
          <w:t xml:space="preserve"> America</w:t>
        </w:r>
      </w:ins>
      <w:ins w:author="Meike Robaard" w:date="2022-05-27T15:36:08.173Z" w:id="348684133">
        <w:r w:rsidRPr="0B4FDAD2" w:rsidR="1F7166FA">
          <w:rPr>
            <w:rFonts w:cs="Calibri" w:cstheme="minorAscii"/>
            <w:sz w:val="24"/>
            <w:szCs w:val="24"/>
          </w:rPr>
          <w:t>n</w:t>
        </w:r>
      </w:ins>
      <w:ins w:author="Meike Robaard" w:date="2022-05-27T15:35:44.174Z" w:id="1151726987">
        <w:r w:rsidRPr="0B4FDAD2" w:rsidR="1F7166FA">
          <w:rPr>
            <w:rFonts w:cs="Calibri" w:cstheme="minorAscii"/>
            <w:sz w:val="24"/>
            <w:szCs w:val="24"/>
          </w:rPr>
          <w:t xml:space="preserve">s familiar </w:t>
        </w:r>
      </w:ins>
      <w:ins w:author="Meike Robaard" w:date="2022-05-27T15:36:14.878Z" w:id="689379025">
        <w:r w:rsidRPr="0B4FDAD2" w:rsidR="1F7166FA">
          <w:rPr>
            <w:rFonts w:cs="Calibri" w:cstheme="minorAscii"/>
            <w:sz w:val="24"/>
            <w:szCs w:val="24"/>
          </w:rPr>
          <w:t>with</w:t>
        </w:r>
      </w:ins>
      <w:ins w:author="Meike Robaard" w:date="2022-05-27T15:35:44.174Z" w:id="1030164780">
        <w:r w:rsidRPr="0B4FDAD2" w:rsidR="1F7166FA">
          <w:rPr>
            <w:rFonts w:cs="Calibri" w:cstheme="minorAscii"/>
            <w:sz w:val="24"/>
            <w:szCs w:val="24"/>
          </w:rPr>
          <w:t xml:space="preserve"> </w:t>
        </w:r>
      </w:ins>
      <w:ins w:author="Meike Robaard" w:date="2022-05-27T15:36:20.182Z" w:id="954771454">
        <w:r w:rsidRPr="0B4FDAD2" w:rsidR="1F7166FA">
          <w:rPr>
            <w:rFonts w:cs="Calibri" w:cstheme="minorAscii"/>
            <w:sz w:val="24"/>
            <w:szCs w:val="24"/>
          </w:rPr>
          <w:t>the city</w:t>
        </w:r>
      </w:ins>
      <w:ins w:author="Meike Robaard" w:date="2022-05-27T15:35:44.174Z" w:id="1973636764">
        <w:r w:rsidRPr="0B4FDAD2" w:rsidR="1F7166FA">
          <w:rPr>
            <w:rFonts w:cs="Calibri" w:cstheme="minorAscii"/>
            <w:sz w:val="24"/>
            <w:szCs w:val="24"/>
          </w:rPr>
          <w:t>,</w:t>
        </w:r>
      </w:ins>
      <w:r w:rsidRPr="0B4FDAD2" w:rsidR="1F7166FA">
        <w:rPr>
          <w:rFonts w:cs="Calibri" w:cstheme="minorAscii"/>
          <w:sz w:val="24"/>
          <w:szCs w:val="24"/>
        </w:rPr>
        <w:t xml:space="preserve"> must be </w:t>
      </w:r>
      <w:ins w:author="Meike Robaard" w:date="2022-05-27T15:34:55.885Z" w:id="630479874">
        <w:r w:rsidRPr="0B4FDAD2" w:rsidR="1F7166FA">
          <w:rPr>
            <w:rFonts w:cs="Calibri" w:cstheme="minorAscii"/>
            <w:sz w:val="24"/>
            <w:szCs w:val="24"/>
          </w:rPr>
          <w:t>part of</w:t>
        </w:r>
      </w:ins>
      <w:del w:author="Meike Robaard" w:date="2022-05-27T15:34:52.697Z" w:id="1844081689">
        <w:r w:rsidRPr="0B4FDAD2" w:rsidDel="1F7166FA">
          <w:rPr>
            <w:rFonts w:cs="Calibri" w:cstheme="minorAscii"/>
            <w:sz w:val="24"/>
            <w:szCs w:val="24"/>
          </w:rPr>
          <w:delText>in</w:delText>
        </w:r>
      </w:del>
      <w:r w:rsidRPr="0B4FDAD2" w:rsidR="1F7166FA">
        <w:rPr>
          <w:rFonts w:cs="Calibri" w:cstheme="minorAscii"/>
          <w:sz w:val="24"/>
          <w:szCs w:val="24"/>
        </w:rPr>
        <w:t xml:space="preserve"> the conspiracy. </w:t>
      </w:r>
      <w:del w:author="Meike Robaard" w:date="2022-05-27T15:36:30.539Z" w:id="2022232596">
        <w:r w:rsidRPr="0B4FDAD2" w:rsidDel="1F7166FA">
          <w:rPr>
            <w:rFonts w:cs="Calibri" w:cstheme="minorAscii"/>
            <w:sz w:val="24"/>
            <w:szCs w:val="24"/>
          </w:rPr>
          <w:delText xml:space="preserve">All Americans, many of whom </w:delText>
        </w:r>
        <w:r w:rsidRPr="0B4FDAD2" w:rsidDel="1F7166FA">
          <w:rPr>
            <w:rFonts w:cs="Calibri" w:cstheme="minorAscii"/>
            <w:sz w:val="24"/>
            <w:szCs w:val="24"/>
          </w:rPr>
          <w:delText>would</w:delText>
        </w:r>
        <w:r w:rsidRPr="0B4FDAD2" w:rsidDel="1F7166FA">
          <w:rPr>
            <w:rFonts w:cs="Calibri" w:cstheme="minorAscii"/>
            <w:sz w:val="24"/>
            <w:szCs w:val="24"/>
          </w:rPr>
          <w:delText xml:space="preserve"> have known people in New York.</w:delText>
        </w:r>
      </w:del>
      <w:r w:rsidRPr="0B4FDAD2" w:rsidR="1F7166FA">
        <w:rPr>
          <w:rFonts w:cs="Calibri" w:cstheme="minorAscii"/>
          <w:sz w:val="24"/>
          <w:szCs w:val="24"/>
        </w:rPr>
        <w:t xml:space="preserve"> Why would nobody </w:t>
      </w:r>
      <w:del w:author="Meike Robaard" w:date="2022-05-27T15:36:42.778Z" w:id="933888114">
        <w:r w:rsidRPr="0B4FDAD2" w:rsidDel="1F7166FA">
          <w:rPr>
            <w:rFonts w:cs="Calibri" w:cstheme="minorAscii"/>
            <w:sz w:val="24"/>
            <w:szCs w:val="24"/>
          </w:rPr>
          <w:delText>have</w:delText>
        </w:r>
      </w:del>
      <w:r w:rsidRPr="0B4FDAD2" w:rsidR="1F7166FA">
        <w:rPr>
          <w:rFonts w:cs="Calibri" w:cstheme="minorAscii"/>
          <w:sz w:val="24"/>
          <w:szCs w:val="24"/>
        </w:rPr>
        <w:t xml:space="preserve"> </w:t>
      </w:r>
      <w:ins w:author="Meike Robaard" w:date="2022-05-27T15:37:14.124Z" w:id="167986584">
        <w:r w:rsidRPr="0B4FDAD2" w:rsidR="1F7166FA">
          <w:rPr>
            <w:rFonts w:cs="Calibri" w:cstheme="minorAscii"/>
            <w:sz w:val="24"/>
            <w:szCs w:val="24"/>
          </w:rPr>
          <w:t xml:space="preserve">disclose </w:t>
        </w:r>
      </w:ins>
      <w:del w:author="Meike Robaard" w:date="2022-05-27T15:37:10.035Z" w:id="1634143762">
        <w:r w:rsidRPr="0B4FDAD2" w:rsidDel="1F7166FA">
          <w:rPr>
            <w:rFonts w:cs="Calibri" w:cstheme="minorAscii"/>
            <w:sz w:val="24"/>
            <w:szCs w:val="24"/>
          </w:rPr>
          <w:delText>leak</w:delText>
        </w:r>
      </w:del>
      <w:del w:author="Meike Robaard" w:date="2022-05-27T15:36:45.863Z" w:id="685634574">
        <w:r w:rsidRPr="0B4FDAD2" w:rsidDel="1F7166FA">
          <w:rPr>
            <w:rFonts w:cs="Calibri" w:cstheme="minorAscii"/>
            <w:sz w:val="24"/>
            <w:szCs w:val="24"/>
          </w:rPr>
          <w:delText>ed</w:delText>
        </w:r>
      </w:del>
      <w:r w:rsidRPr="0B4FDAD2" w:rsidR="1F7166FA">
        <w:rPr>
          <w:rFonts w:cs="Calibri" w:cstheme="minorAscii"/>
          <w:sz w:val="24"/>
          <w:szCs w:val="24"/>
        </w:rPr>
        <w:t xml:space="preserve"> th</w:t>
      </w:r>
      <w:ins w:author="Meike Robaard" w:date="2022-05-27T15:36:50.057Z" w:id="1274638171">
        <w:r w:rsidRPr="0B4FDAD2" w:rsidR="1F7166FA">
          <w:rPr>
            <w:rFonts w:cs="Calibri" w:cstheme="minorAscii"/>
            <w:sz w:val="24"/>
            <w:szCs w:val="24"/>
          </w:rPr>
          <w:t>is</w:t>
        </w:r>
      </w:ins>
      <w:del w:author="Meike Robaard" w:date="2022-05-27T15:36:49.498Z" w:id="1849917563">
        <w:r w:rsidRPr="0B4FDAD2" w:rsidDel="1F7166FA">
          <w:rPr>
            <w:rFonts w:cs="Calibri" w:cstheme="minorAscii"/>
            <w:sz w:val="24"/>
            <w:szCs w:val="24"/>
          </w:rPr>
          <w:delText>e</w:delText>
        </w:r>
      </w:del>
      <w:r w:rsidRPr="0B4FDAD2" w:rsidR="1F7166FA">
        <w:rPr>
          <w:rFonts w:cs="Calibri" w:cstheme="minorAscii"/>
          <w:sz w:val="24"/>
          <w:szCs w:val="24"/>
        </w:rPr>
        <w:t xml:space="preserve"> information to </w:t>
      </w:r>
      <w:del w:author="Meike Robaard" w:date="2022-05-27T15:36:56.867Z" w:id="1820543783">
        <w:r w:rsidRPr="0B4FDAD2" w:rsidDel="1F7166FA">
          <w:rPr>
            <w:rFonts w:cs="Calibri" w:cstheme="minorAscii"/>
            <w:sz w:val="24"/>
            <w:szCs w:val="24"/>
          </w:rPr>
          <w:delText>some people</w:delText>
        </w:r>
      </w:del>
      <w:ins w:author="Meike Robaard" w:date="2022-05-27T15:36:58.464Z" w:id="710387919">
        <w:r w:rsidRPr="0B4FDAD2" w:rsidR="1F7166FA">
          <w:rPr>
            <w:rFonts w:cs="Calibri" w:cstheme="minorAscii"/>
            <w:sz w:val="24"/>
            <w:szCs w:val="24"/>
          </w:rPr>
          <w:t>others,</w:t>
        </w:r>
      </w:ins>
      <w:r w:rsidRPr="0B4FDAD2" w:rsidR="1F7166FA">
        <w:rPr>
          <w:rFonts w:cs="Calibri" w:cstheme="minorAscii"/>
          <w:sz w:val="24"/>
          <w:szCs w:val="24"/>
        </w:rPr>
        <w:t xml:space="preserve"> given the imminent danger? Why would no</w:t>
      </w:r>
      <w:ins w:author="Meike Robaard" w:date="2022-05-27T15:37:42.715Z" w:id="5712423">
        <w:r w:rsidRPr="0B4FDAD2" w:rsidR="1F7166FA">
          <w:rPr>
            <w:rFonts w:cs="Calibri" w:cstheme="minorAscii"/>
            <w:sz w:val="24"/>
            <w:szCs w:val="24"/>
          </w:rPr>
          <w:t xml:space="preserve"> one have </w:t>
        </w:r>
      </w:ins>
      <w:ins w:author="Meike Robaard" w:date="2022-05-27T15:38:03.924Z" w:id="543712633">
        <w:r w:rsidRPr="0B4FDAD2" w:rsidR="1F7166FA">
          <w:rPr>
            <w:rFonts w:cs="Calibri" w:cstheme="minorAscii"/>
            <w:sz w:val="24"/>
            <w:szCs w:val="24"/>
          </w:rPr>
          <w:t>confessed</w:t>
        </w:r>
      </w:ins>
      <w:del w:author="Meike Robaard" w:date="2022-05-27T15:37:25.598Z" w:id="1623918774">
        <w:r w:rsidRPr="0B4FDAD2" w:rsidDel="1F7166FA">
          <w:rPr>
            <w:rFonts w:cs="Calibri" w:cstheme="minorAscii"/>
            <w:sz w:val="24"/>
            <w:szCs w:val="24"/>
          </w:rPr>
          <w:delText xml:space="preserve">body </w:delText>
        </w:r>
        <w:r w:rsidRPr="0B4FDAD2" w:rsidDel="1F7166FA">
          <w:rPr>
            <w:rFonts w:cs="Calibri" w:cstheme="minorAscii"/>
            <w:sz w:val="24"/>
            <w:szCs w:val="24"/>
          </w:rPr>
          <w:delText>have</w:delText>
        </w:r>
      </w:del>
      <w:r w:rsidRPr="0B4FDAD2" w:rsidR="1F7166FA">
        <w:rPr>
          <w:rFonts w:cs="Calibri" w:cstheme="minorAscii"/>
          <w:sz w:val="24"/>
          <w:szCs w:val="24"/>
        </w:rPr>
        <w:t xml:space="preserve"> </w:t>
      </w:r>
      <w:del w:author="Meike Robaard" w:date="2022-05-27T15:38:10.299Z" w:id="1309766577">
        <w:r w:rsidRPr="0B4FDAD2" w:rsidDel="1F7166FA">
          <w:rPr>
            <w:rFonts w:cs="Calibri" w:cstheme="minorAscii"/>
            <w:sz w:val="24"/>
            <w:szCs w:val="24"/>
          </w:rPr>
          <w:delText xml:space="preserve">leaked </w:delText>
        </w:r>
      </w:del>
      <w:r w:rsidRPr="0B4FDAD2" w:rsidR="1F7166FA">
        <w:rPr>
          <w:rFonts w:cs="Calibri" w:cstheme="minorAscii"/>
          <w:sz w:val="24"/>
          <w:szCs w:val="24"/>
        </w:rPr>
        <w:t>the</w:t>
      </w:r>
      <w:ins w:author="Meike Robaard" w:date="2022-05-27T15:38:14.8Z" w:id="692165965">
        <w:r w:rsidRPr="0B4FDAD2" w:rsidR="1F7166FA">
          <w:rPr>
            <w:rFonts w:cs="Calibri" w:cstheme="minorAscii"/>
            <w:sz w:val="24"/>
            <w:szCs w:val="24"/>
          </w:rPr>
          <w:t>se</w:t>
        </w:r>
      </w:ins>
      <w:r w:rsidRPr="0B4FDAD2" w:rsidR="1F7166FA">
        <w:rPr>
          <w:rFonts w:cs="Calibri" w:cstheme="minorAscii"/>
          <w:sz w:val="24"/>
          <w:szCs w:val="24"/>
        </w:rPr>
        <w:t xml:space="preserve"> plans </w:t>
      </w:r>
      <w:ins w:author="Meike Robaard" w:date="2022-05-27T15:38:19.276Z" w:id="1911822536">
        <w:r w:rsidRPr="0B4FDAD2" w:rsidR="1F7166FA">
          <w:rPr>
            <w:rFonts w:cs="Calibri" w:cstheme="minorAscii"/>
            <w:sz w:val="24"/>
            <w:szCs w:val="24"/>
          </w:rPr>
          <w:t xml:space="preserve">simply </w:t>
        </w:r>
      </w:ins>
      <w:r w:rsidRPr="0B4FDAD2" w:rsidR="1F7166FA">
        <w:rPr>
          <w:rFonts w:cs="Calibri" w:cstheme="minorAscii"/>
          <w:sz w:val="24"/>
          <w:szCs w:val="24"/>
        </w:rPr>
        <w:t xml:space="preserve">out of conscientious objection? </w:t>
      </w:r>
      <w:ins w:author="Meike Robaard" w:date="2022-05-27T15:38:54.461Z" w:id="1608199332">
        <w:r w:rsidRPr="0B4FDAD2" w:rsidR="1F7166FA">
          <w:rPr>
            <w:rFonts w:cs="Calibri" w:cstheme="minorAscii"/>
            <w:sz w:val="24"/>
            <w:szCs w:val="24"/>
          </w:rPr>
          <w:t xml:space="preserve">All of this seems quite unlikely, especially </w:t>
        </w:r>
      </w:ins>
      <w:del w:author="Meike Robaard" w:date="2022-05-27T15:39:00.224Z" w:id="1068889825">
        <w:r w:rsidRPr="0B4FDAD2" w:rsidDel="1F7166FA">
          <w:rPr>
            <w:rFonts w:cs="Calibri" w:cstheme="minorAscii"/>
            <w:sz w:val="24"/>
            <w:szCs w:val="24"/>
          </w:rPr>
          <w:delText xml:space="preserve">Very unlikely in </w:delText>
        </w:r>
      </w:del>
      <w:r w:rsidRPr="0B4FDAD2" w:rsidR="1F7166FA">
        <w:rPr>
          <w:rFonts w:cs="Calibri" w:cstheme="minorAscii"/>
          <w:sz w:val="24"/>
          <w:szCs w:val="24"/>
        </w:rPr>
        <w:t>a</w:t>
      </w:r>
      <w:ins w:author="Meike Robaard" w:date="2022-05-27T15:39:05.347Z" w:id="1252843133">
        <w:r w:rsidRPr="0B4FDAD2" w:rsidR="1F7166FA">
          <w:rPr>
            <w:rFonts w:cs="Calibri" w:cstheme="minorAscii"/>
            <w:sz w:val="24"/>
            <w:szCs w:val="24"/>
          </w:rPr>
          <w:t>n</w:t>
        </w:r>
      </w:ins>
      <w:r w:rsidRPr="0B4FDAD2" w:rsidR="1F7166FA">
        <w:rPr>
          <w:rFonts w:cs="Calibri" w:cstheme="minorAscii"/>
          <w:sz w:val="24"/>
          <w:szCs w:val="24"/>
        </w:rPr>
        <w:t xml:space="preserve"> </w:t>
      </w:r>
      <w:ins w:author="Meike Robaard" w:date="2022-05-27T15:39:52.564Z" w:id="1236988060">
        <w:r w:rsidRPr="0B4FDAD2" w:rsidR="1F7166FA">
          <w:rPr>
            <w:rFonts w:cs="Calibri" w:cstheme="minorAscii"/>
            <w:sz w:val="24"/>
            <w:szCs w:val="24"/>
          </w:rPr>
          <w:t>age</w:t>
        </w:r>
      </w:ins>
      <w:del w:author="Meike Robaard" w:date="2022-05-27T15:39:07.26Z" w:id="1990152736">
        <w:r w:rsidRPr="0B4FDAD2" w:rsidDel="1F7166FA">
          <w:rPr>
            <w:rFonts w:cs="Calibri" w:cstheme="minorAscii"/>
            <w:sz w:val="24"/>
            <w:szCs w:val="24"/>
          </w:rPr>
          <w:delText>time</w:delText>
        </w:r>
      </w:del>
      <w:r w:rsidRPr="0B4FDAD2" w:rsidR="1F7166FA">
        <w:rPr>
          <w:rFonts w:cs="Calibri" w:cstheme="minorAscii"/>
          <w:sz w:val="24"/>
          <w:szCs w:val="24"/>
        </w:rPr>
        <w:t xml:space="preserve"> of whistleblowers. </w:t>
      </w:r>
    </w:p>
    <w:p w:rsidR="00711E6D" w:rsidP="00DD5F17" w:rsidRDefault="00711E6D" w14:paraId="3C580B62" w14:textId="77777777">
      <w:pPr>
        <w:spacing w:line="360" w:lineRule="auto"/>
        <w:rPr>
          <w:rFonts w:cstheme="minorHAnsi"/>
          <w:sz w:val="24"/>
          <w:szCs w:val="24"/>
        </w:rPr>
      </w:pPr>
    </w:p>
    <w:p w:rsidR="00711E6D" w:rsidP="0B4FDAD2" w:rsidRDefault="00711E6D" w14:paraId="18B99315" w14:textId="3001C63C">
      <w:pPr>
        <w:spacing w:line="360" w:lineRule="auto"/>
        <w:rPr>
          <w:rFonts w:cs="Calibri" w:cstheme="minorAscii"/>
          <w:sz w:val="24"/>
          <w:szCs w:val="24"/>
        </w:rPr>
      </w:pPr>
      <w:r w:rsidRPr="0B4FDAD2" w:rsidR="1F7166FA">
        <w:rPr>
          <w:rFonts w:cs="Calibri" w:cstheme="minorAscii"/>
          <w:sz w:val="24"/>
          <w:szCs w:val="24"/>
        </w:rPr>
        <w:t>When faced with such theories, we should remember the second rule of thumb of critical thinking</w:t>
      </w:r>
      <w:ins w:author="Meike Robaard" w:date="2022-05-27T15:39:59.834Z" w:id="1608448655">
        <w:r w:rsidRPr="0B4FDAD2" w:rsidR="1F7166FA">
          <w:rPr>
            <w:rFonts w:cs="Calibri" w:cstheme="minorAscii"/>
            <w:sz w:val="24"/>
            <w:szCs w:val="24"/>
          </w:rPr>
          <w:t>,</w:t>
        </w:r>
      </w:ins>
      <w:del w:author="Meike Robaard" w:date="2022-05-27T15:39:58.534Z" w:id="1445474985">
        <w:r w:rsidRPr="0B4FDAD2" w:rsidDel="1F7166FA">
          <w:rPr>
            <w:rFonts w:cs="Calibri" w:cstheme="minorAscii"/>
            <w:sz w:val="24"/>
            <w:szCs w:val="24"/>
          </w:rPr>
          <w:delText xml:space="preserve"> -</w:delText>
        </w:r>
      </w:del>
      <w:r w:rsidRPr="0B4FDAD2" w:rsidR="1F7166FA">
        <w:rPr>
          <w:rFonts w:cs="Calibri" w:cstheme="minorAscii"/>
          <w:sz w:val="24"/>
          <w:szCs w:val="24"/>
        </w:rPr>
        <w:t xml:space="preserve"> Occam's razor</w:t>
      </w:r>
      <w:ins w:author="Meike Robaard" w:date="2022-05-27T15:40:02.454Z" w:id="2066319825">
        <w:r w:rsidRPr="0B4FDAD2" w:rsidR="1F7166FA">
          <w:rPr>
            <w:rFonts w:cs="Calibri" w:cstheme="minorAscii"/>
            <w:sz w:val="24"/>
            <w:szCs w:val="24"/>
          </w:rPr>
          <w:t>;</w:t>
        </w:r>
      </w:ins>
      <w:del w:author="Meike Robaard" w:date="2022-05-27T15:40:02.217Z" w:id="111676465">
        <w:r w:rsidRPr="0B4FDAD2" w:rsidDel="1F7166FA">
          <w:rPr>
            <w:rFonts w:cs="Calibri" w:cstheme="minorAscii"/>
            <w:sz w:val="24"/>
            <w:szCs w:val="24"/>
          </w:rPr>
          <w:delText>.</w:delText>
        </w:r>
      </w:del>
      <w:r w:rsidRPr="0B4FDAD2" w:rsidR="1F7166FA">
        <w:rPr>
          <w:rFonts w:cs="Calibri" w:cstheme="minorAscii"/>
          <w:sz w:val="24"/>
          <w:szCs w:val="24"/>
        </w:rPr>
        <w:t xml:space="preserve"> </w:t>
      </w:r>
      <w:ins w:author="Meike Robaard" w:date="2022-05-27T15:40:05.113Z" w:id="1474384500">
        <w:r w:rsidRPr="0B4FDAD2" w:rsidR="1F7166FA">
          <w:rPr>
            <w:rFonts w:cs="Calibri" w:cstheme="minorAscii"/>
            <w:sz w:val="24"/>
            <w:szCs w:val="24"/>
          </w:rPr>
          <w:t>t</w:t>
        </w:r>
      </w:ins>
      <w:del w:author="Meike Robaard" w:date="2022-05-27T15:40:04.767Z" w:id="1578040129">
        <w:r w:rsidRPr="0B4FDAD2" w:rsidDel="1F7166FA">
          <w:rPr>
            <w:rFonts w:cs="Calibri" w:cstheme="minorAscii"/>
            <w:sz w:val="24"/>
            <w:szCs w:val="24"/>
          </w:rPr>
          <w:delText>T</w:delText>
        </w:r>
      </w:del>
      <w:r w:rsidRPr="0B4FDAD2" w:rsidR="1F7166FA">
        <w:rPr>
          <w:rFonts w:cs="Calibri" w:cstheme="minorAscii"/>
          <w:sz w:val="24"/>
          <w:szCs w:val="24"/>
        </w:rPr>
        <w:t xml:space="preserve">he most economical explanation is </w:t>
      </w:r>
      <w:del w:author="Meike Robaard" w:date="2022-05-27T15:40:09.672Z" w:id="835638970">
        <w:r w:rsidRPr="0B4FDAD2" w:rsidDel="1F7166FA">
          <w:rPr>
            <w:rFonts w:cs="Calibri" w:cstheme="minorAscii"/>
            <w:sz w:val="24"/>
            <w:szCs w:val="24"/>
          </w:rPr>
          <w:delText>often</w:delText>
        </w:r>
      </w:del>
      <w:ins w:author="Meike Robaard" w:date="2022-05-27T15:40:12.406Z" w:id="268730281">
        <w:r w:rsidRPr="0B4FDAD2" w:rsidR="1F7166FA">
          <w:rPr>
            <w:rFonts w:cs="Calibri" w:cstheme="minorAscii"/>
            <w:sz w:val="24"/>
            <w:szCs w:val="24"/>
          </w:rPr>
          <w:t>usually</w:t>
        </w:r>
      </w:ins>
      <w:r w:rsidRPr="0B4FDAD2" w:rsidR="1F7166FA">
        <w:rPr>
          <w:rFonts w:cs="Calibri" w:cstheme="minorAscii"/>
          <w:sz w:val="24"/>
          <w:szCs w:val="24"/>
        </w:rPr>
        <w:t xml:space="preserve"> the </w:t>
      </w:r>
      <w:ins w:author="Meike Robaard" w:date="2022-05-27T15:40:19.761Z" w:id="1412271146">
        <w:r w:rsidRPr="0B4FDAD2" w:rsidR="1F7166FA">
          <w:rPr>
            <w:rFonts w:cs="Calibri" w:cstheme="minorAscii"/>
            <w:sz w:val="24"/>
            <w:szCs w:val="24"/>
          </w:rPr>
          <w:t>most probable</w:t>
        </w:r>
      </w:ins>
      <w:del w:author="Meike Robaard" w:date="2022-05-27T15:40:14.985Z" w:id="566868780">
        <w:r w:rsidRPr="0B4FDAD2" w:rsidDel="1F7166FA">
          <w:rPr>
            <w:rFonts w:cs="Calibri" w:cstheme="minorAscii"/>
            <w:sz w:val="24"/>
            <w:szCs w:val="24"/>
          </w:rPr>
          <w:delText>best</w:delText>
        </w:r>
      </w:del>
      <w:r w:rsidRPr="0B4FDAD2" w:rsidR="1F7166FA">
        <w:rPr>
          <w:rFonts w:cs="Calibri" w:cstheme="minorAscii"/>
          <w:sz w:val="24"/>
          <w:szCs w:val="24"/>
        </w:rPr>
        <w:t xml:space="preserve">. </w:t>
      </w:r>
      <w:ins w:author="Meike Robaard" w:date="2022-05-27T15:40:59.995Z" w:id="718752124">
        <w:r w:rsidRPr="0B4FDAD2" w:rsidR="1F7166FA">
          <w:rPr>
            <w:rFonts w:cs="Calibri" w:cstheme="minorAscii"/>
            <w:sz w:val="24"/>
            <w:szCs w:val="24"/>
          </w:rPr>
          <w:t>The more questions a theory raises</w:t>
        </w:r>
      </w:ins>
      <w:ins w:author="Meike Robaard" w:date="2022-05-27T15:41:15.155Z" w:id="933850711">
        <w:r w:rsidRPr="0B4FDAD2" w:rsidR="1F7166FA">
          <w:rPr>
            <w:rFonts w:cs="Calibri" w:cstheme="minorAscii"/>
            <w:sz w:val="24"/>
            <w:szCs w:val="24"/>
          </w:rPr>
          <w:t xml:space="preserve"> (all of which in turn require further explanation)</w:t>
        </w:r>
      </w:ins>
      <w:ins w:author="Meike Robaard" w:date="2022-05-27T15:40:59.995Z" w:id="1955234688">
        <w:r w:rsidRPr="0B4FDAD2" w:rsidR="1F7166FA">
          <w:rPr>
            <w:rFonts w:cs="Calibri" w:cstheme="minorAscii"/>
            <w:sz w:val="24"/>
            <w:szCs w:val="24"/>
          </w:rPr>
          <w:t>, the less likely th</w:t>
        </w:r>
      </w:ins>
      <w:ins w:author="Meike Robaard" w:date="2022-05-27T15:41:40.765Z" w:id="1460239750">
        <w:r w:rsidRPr="0B4FDAD2" w:rsidR="1F7166FA">
          <w:rPr>
            <w:rFonts w:cs="Calibri" w:cstheme="minorAscii"/>
            <w:sz w:val="24"/>
            <w:szCs w:val="24"/>
          </w:rPr>
          <w:t>e legit</w:t>
        </w:r>
      </w:ins>
      <w:ins w:author="Meike Robaard" w:date="2022-05-27T15:42:01.56Z" w:id="746940492">
        <w:r w:rsidRPr="0B4FDAD2" w:rsidR="1F7166FA">
          <w:rPr>
            <w:rFonts w:cs="Calibri" w:cstheme="minorAscii"/>
            <w:sz w:val="24"/>
            <w:szCs w:val="24"/>
          </w:rPr>
          <w:t>imacy</w:t>
        </w:r>
      </w:ins>
      <w:ins w:author="Meike Robaard" w:date="2022-05-27T15:41:40.765Z" w:id="1988598078">
        <w:r w:rsidRPr="0B4FDAD2" w:rsidR="1F7166FA">
          <w:rPr>
            <w:rFonts w:cs="Calibri" w:cstheme="minorAscii"/>
            <w:sz w:val="24"/>
            <w:szCs w:val="24"/>
          </w:rPr>
          <w:t xml:space="preserve"> of that </w:t>
        </w:r>
      </w:ins>
      <w:ins w:author="Meike Robaard" w:date="2022-05-27T15:40:59.995Z" w:id="790259388">
        <w:r w:rsidRPr="0B4FDAD2" w:rsidR="1F7166FA">
          <w:rPr>
            <w:rFonts w:cs="Calibri" w:cstheme="minorAscii"/>
            <w:sz w:val="24"/>
            <w:szCs w:val="24"/>
          </w:rPr>
          <w:t>theo</w:t>
        </w:r>
      </w:ins>
      <w:ins w:author="Meike Robaard" w:date="2022-05-27T15:41:01.326Z" w:id="1814278060">
        <w:r w:rsidRPr="0B4FDAD2" w:rsidR="1F7166FA">
          <w:rPr>
            <w:rFonts w:cs="Calibri" w:cstheme="minorAscii"/>
            <w:sz w:val="24"/>
            <w:szCs w:val="24"/>
          </w:rPr>
          <w:t xml:space="preserve">ry itself </w:t>
        </w:r>
      </w:ins>
      <w:ins w:author="Meike Robaard" w:date="2022-05-27T15:42:10.056Z" w:id="116163495">
        <w:r w:rsidRPr="0B4FDAD2" w:rsidR="1F7166FA">
          <w:rPr>
            <w:rFonts w:cs="Calibri" w:cstheme="minorAscii"/>
            <w:sz w:val="24"/>
            <w:szCs w:val="24"/>
          </w:rPr>
          <w:t xml:space="preserve">becomes. </w:t>
        </w:r>
      </w:ins>
      <w:del w:author="Meike Robaard" w:date="2022-05-27T15:42:14.49Z" w:id="451111153">
        <w:r w:rsidRPr="0B4FDAD2" w:rsidDel="1F7166FA">
          <w:rPr>
            <w:rFonts w:cs="Calibri" w:cstheme="minorAscii"/>
            <w:sz w:val="24"/>
            <w:szCs w:val="24"/>
          </w:rPr>
          <w:delText xml:space="preserve">A theory that raises more and more questions, which in turn require an explanation, decreases in probability. </w:delText>
        </w:r>
      </w:del>
      <w:r w:rsidRPr="0B4FDAD2" w:rsidR="1F7166FA">
        <w:rPr>
          <w:rFonts w:cs="Calibri" w:cstheme="minorAscii"/>
          <w:sz w:val="24"/>
          <w:szCs w:val="24"/>
        </w:rPr>
        <w:t>The</w:t>
      </w:r>
      <w:ins w:author="Meike Robaard" w:date="2022-05-27T15:43:36.395Z" w:id="18521001">
        <w:r w:rsidRPr="0B4FDAD2" w:rsidR="1F7166FA">
          <w:rPr>
            <w:rFonts w:cs="Calibri" w:cstheme="minorAscii"/>
            <w:sz w:val="24"/>
            <w:szCs w:val="24"/>
          </w:rPr>
          <w:t>se</w:t>
        </w:r>
      </w:ins>
      <w:r w:rsidRPr="0B4FDAD2" w:rsidR="1F7166FA">
        <w:rPr>
          <w:rFonts w:cs="Calibri" w:cstheme="minorAscii"/>
          <w:sz w:val="24"/>
          <w:szCs w:val="24"/>
        </w:rPr>
        <w:t xml:space="preserve"> </w:t>
      </w:r>
      <w:del w:author="Meike Robaard" w:date="2022-05-27T15:43:39.798Z" w:id="1905761498">
        <w:r w:rsidRPr="0B4FDAD2" w:rsidDel="1F7166FA">
          <w:rPr>
            <w:rFonts w:cs="Calibri" w:cstheme="minorAscii"/>
            <w:sz w:val="24"/>
            <w:szCs w:val="24"/>
          </w:rPr>
          <w:delText xml:space="preserve">reason that these </w:delText>
        </w:r>
      </w:del>
      <w:r w:rsidRPr="0B4FDAD2" w:rsidR="1F7166FA">
        <w:rPr>
          <w:rFonts w:cs="Calibri" w:cstheme="minorAscii"/>
          <w:sz w:val="24"/>
          <w:szCs w:val="24"/>
        </w:rPr>
        <w:t xml:space="preserve">conspiracy theories </w:t>
      </w:r>
      <w:ins w:author="Meike Robaard" w:date="2022-05-27T15:43:44.024Z" w:id="979613636">
        <w:r w:rsidRPr="0B4FDAD2" w:rsidR="1F7166FA">
          <w:rPr>
            <w:rFonts w:cs="Calibri" w:cstheme="minorAscii"/>
            <w:sz w:val="24"/>
            <w:szCs w:val="24"/>
          </w:rPr>
          <w:t xml:space="preserve">often </w:t>
        </w:r>
      </w:ins>
      <w:r w:rsidRPr="0B4FDAD2" w:rsidR="1F7166FA">
        <w:rPr>
          <w:rFonts w:cs="Calibri" w:cstheme="minorAscii"/>
          <w:sz w:val="24"/>
          <w:szCs w:val="24"/>
        </w:rPr>
        <w:t xml:space="preserve">remain rampant </w:t>
      </w:r>
      <w:del w:author="Meike Robaard" w:date="2022-05-27T15:43:47.714Z" w:id="277678774">
        <w:r w:rsidRPr="0B4FDAD2" w:rsidDel="1F7166FA">
          <w:rPr>
            <w:rFonts w:cs="Calibri" w:cstheme="minorAscii"/>
            <w:sz w:val="24"/>
            <w:szCs w:val="24"/>
          </w:rPr>
          <w:delText xml:space="preserve">is </w:delText>
        </w:r>
      </w:del>
      <w:r w:rsidRPr="0B4FDAD2" w:rsidR="1F7166FA">
        <w:rPr>
          <w:rFonts w:cs="Calibri" w:cstheme="minorAscii"/>
          <w:sz w:val="24"/>
          <w:szCs w:val="24"/>
        </w:rPr>
        <w:t xml:space="preserve">because – like pseudo-sciences – they </w:t>
      </w:r>
      <w:ins w:author="Meike Robaard" w:date="2022-05-27T15:44:05.96Z" w:id="1701564964">
        <w:r w:rsidRPr="0B4FDAD2" w:rsidR="1F7166FA">
          <w:rPr>
            <w:rFonts w:cs="Calibri" w:cstheme="minorAscii"/>
            <w:sz w:val="24"/>
            <w:szCs w:val="24"/>
          </w:rPr>
          <w:t xml:space="preserve">typically </w:t>
        </w:r>
      </w:ins>
      <w:r w:rsidRPr="0B4FDAD2" w:rsidR="1F7166FA">
        <w:rPr>
          <w:rFonts w:cs="Calibri" w:cstheme="minorAscii"/>
          <w:sz w:val="24"/>
          <w:szCs w:val="24"/>
        </w:rPr>
        <w:t xml:space="preserve">lack an internal, self-critical </w:t>
      </w:r>
      <w:ins w:author="Meike Robaard" w:date="2022-05-27T15:45:11.704Z" w:id="944391417">
        <w:r w:rsidRPr="0B4FDAD2" w:rsidR="1F7166FA">
          <w:rPr>
            <w:rFonts w:cs="Calibri" w:cstheme="minorAscii"/>
            <w:sz w:val="24"/>
            <w:szCs w:val="24"/>
          </w:rPr>
          <w:t>feedback loop</w:t>
        </w:r>
      </w:ins>
      <w:del w:author="Meike Robaard" w:date="2022-05-27T15:45:07.942Z" w:id="922564758">
        <w:r w:rsidRPr="0B4FDAD2" w:rsidDel="1F7166FA">
          <w:rPr>
            <w:rFonts w:cs="Calibri" w:cstheme="minorAscii"/>
            <w:sz w:val="24"/>
            <w:szCs w:val="24"/>
          </w:rPr>
          <w:delText>dynamic</w:delText>
        </w:r>
      </w:del>
      <w:r w:rsidRPr="0B4FDAD2" w:rsidR="1F7166FA">
        <w:rPr>
          <w:rFonts w:cs="Calibri" w:cstheme="minorAscii"/>
          <w:sz w:val="24"/>
          <w:szCs w:val="24"/>
        </w:rPr>
        <w:t>.</w:t>
      </w:r>
    </w:p>
    <w:p w:rsidR="00711E6D" w:rsidP="00DD5F17" w:rsidRDefault="00711E6D" w14:paraId="224C565C" w14:textId="77777777">
      <w:pPr>
        <w:spacing w:line="360" w:lineRule="auto"/>
        <w:rPr>
          <w:rFonts w:cstheme="minorHAnsi"/>
          <w:b/>
          <w:bCs/>
          <w:i/>
          <w:iCs/>
          <w:sz w:val="24"/>
          <w:szCs w:val="24"/>
        </w:rPr>
      </w:pPr>
    </w:p>
    <w:p w:rsidR="00711E6D" w:rsidP="00DD5F17" w:rsidRDefault="00711E6D" w14:paraId="6599D712" w14:textId="77777777">
      <w:pPr>
        <w:spacing w:line="360" w:lineRule="auto"/>
        <w:rPr>
          <w:rFonts w:cstheme="minorHAnsi"/>
          <w:b/>
          <w:bCs/>
          <w:sz w:val="24"/>
          <w:szCs w:val="24"/>
        </w:rPr>
      </w:pPr>
      <w:r w:rsidRPr="00CA5EC5">
        <w:rPr>
          <w:rFonts w:cstheme="minorHAnsi"/>
          <w:b/>
          <w:bCs/>
          <w:sz w:val="24"/>
          <w:szCs w:val="24"/>
        </w:rPr>
        <w:t>Pseudo-sciences</w:t>
      </w:r>
    </w:p>
    <w:p w:rsidRPr="00CA5EC5" w:rsidR="00711E6D" w:rsidP="00DD5F17" w:rsidRDefault="00711E6D" w14:paraId="59DCAA99" w14:textId="77777777">
      <w:pPr>
        <w:spacing w:line="360" w:lineRule="auto"/>
        <w:rPr>
          <w:rFonts w:cstheme="minorHAnsi"/>
          <w:b/>
          <w:bCs/>
          <w:sz w:val="24"/>
          <w:szCs w:val="24"/>
        </w:rPr>
      </w:pPr>
    </w:p>
    <w:p w:rsidR="00711E6D" w:rsidP="0B4FDAD2" w:rsidRDefault="00711E6D" w14:paraId="0189A05A" w14:textId="27510A38">
      <w:pPr>
        <w:spacing w:line="360" w:lineRule="auto"/>
        <w:rPr>
          <w:rFonts w:cs="Calibri" w:cstheme="minorAscii"/>
          <w:sz w:val="24"/>
          <w:szCs w:val="24"/>
        </w:rPr>
      </w:pPr>
      <w:r w:rsidRPr="0B4FDAD2" w:rsidR="1F7166FA">
        <w:rPr>
          <w:rFonts w:cs="Calibri" w:cstheme="minorAscii"/>
          <w:sz w:val="24"/>
          <w:szCs w:val="24"/>
        </w:rPr>
        <w:t>Th</w:t>
      </w:r>
      <w:ins w:author="Meike Robaard" w:date="2022-05-27T15:50:53.547Z" w:id="1550409217">
        <w:r w:rsidRPr="0B4FDAD2" w:rsidR="1F7166FA">
          <w:rPr>
            <w:rFonts w:cs="Calibri" w:cstheme="minorAscii"/>
            <w:sz w:val="24"/>
            <w:szCs w:val="24"/>
          </w:rPr>
          <w:t>is, then,</w:t>
        </w:r>
      </w:ins>
      <w:del w:author="Meike Robaard" w:date="2022-05-27T15:50:43.248Z" w:id="1764457848">
        <w:r w:rsidRPr="0B4FDAD2" w:rsidDel="1F7166FA">
          <w:rPr>
            <w:rFonts w:cs="Calibri" w:cstheme="minorAscii"/>
            <w:sz w:val="24"/>
            <w:szCs w:val="24"/>
          </w:rPr>
          <w:delText>at</w:delText>
        </w:r>
      </w:del>
      <w:r w:rsidRPr="0B4FDAD2" w:rsidR="1F7166FA">
        <w:rPr>
          <w:rFonts w:cs="Calibri" w:cstheme="minorAscii"/>
          <w:sz w:val="24"/>
          <w:szCs w:val="24"/>
        </w:rPr>
        <w:t xml:space="preserve"> brings us to the question </w:t>
      </w:r>
      <w:ins w:author="Meike Robaard" w:date="2022-05-27T15:50:58.605Z" w:id="1563927924">
        <w:r w:rsidRPr="0B4FDAD2" w:rsidR="1F7166FA">
          <w:rPr>
            <w:rFonts w:cs="Calibri" w:cstheme="minorAscii"/>
            <w:sz w:val="24"/>
            <w:szCs w:val="24"/>
          </w:rPr>
          <w:t xml:space="preserve">of </w:t>
        </w:r>
      </w:ins>
      <w:r w:rsidRPr="0B4FDAD2" w:rsidR="1F7166FA">
        <w:rPr>
          <w:rFonts w:cs="Calibri" w:cstheme="minorAscii"/>
          <w:sz w:val="24"/>
          <w:szCs w:val="24"/>
        </w:rPr>
        <w:t xml:space="preserve">what </w:t>
      </w:r>
      <w:ins w:author="Meike Robaard" w:date="2022-05-27T15:51:10.231Z" w:id="1506102674">
        <w:r w:rsidRPr="0B4FDAD2" w:rsidR="1F7166FA">
          <w:rPr>
            <w:rFonts w:cs="Calibri" w:cstheme="minorAscii"/>
            <w:sz w:val="24"/>
            <w:szCs w:val="24"/>
          </w:rPr>
          <w:t xml:space="preserve">it might be that </w:t>
        </w:r>
      </w:ins>
      <w:r w:rsidRPr="0B4FDAD2" w:rsidR="1F7166FA">
        <w:rPr>
          <w:rFonts w:cs="Calibri" w:cstheme="minorAscii"/>
          <w:sz w:val="24"/>
          <w:szCs w:val="24"/>
        </w:rPr>
        <w:t>distinguishes science from pseudo-science</w:t>
      </w:r>
      <w:del w:author="Meike Robaard" w:date="2022-05-27T15:51:15.203Z" w:id="613736412">
        <w:r w:rsidRPr="0B4FDAD2" w:rsidDel="1F7166FA">
          <w:rPr>
            <w:rFonts w:cs="Calibri" w:cstheme="minorAscii"/>
            <w:sz w:val="24"/>
            <w:szCs w:val="24"/>
          </w:rPr>
          <w:delText>s</w:delText>
        </w:r>
      </w:del>
      <w:r w:rsidRPr="0B4FDAD2" w:rsidR="1F7166FA">
        <w:rPr>
          <w:rFonts w:cs="Calibri" w:cstheme="minorAscii"/>
          <w:sz w:val="24"/>
          <w:szCs w:val="24"/>
        </w:rPr>
        <w:t>. Philosophers have been reflecting on this issue since an</w:t>
      </w:r>
      <w:ins w:author="Meike Robaard" w:date="2022-05-27T15:51:53.187Z" w:id="1269954135">
        <w:r w:rsidRPr="0B4FDAD2" w:rsidR="1F7166FA">
          <w:rPr>
            <w:rFonts w:cs="Calibri" w:cstheme="minorAscii"/>
            <w:sz w:val="24"/>
            <w:szCs w:val="24"/>
          </w:rPr>
          <w:t>tiquity</w:t>
        </w:r>
      </w:ins>
      <w:del w:author="Meike Robaard" w:date="2022-05-27T15:51:48.115Z" w:id="1269943055">
        <w:r w:rsidRPr="0B4FDAD2" w:rsidDel="1F7166FA">
          <w:rPr>
            <w:rFonts w:cs="Calibri" w:cstheme="minorAscii"/>
            <w:sz w:val="24"/>
            <w:szCs w:val="24"/>
          </w:rPr>
          <w:delText>cient times</w:delText>
        </w:r>
      </w:del>
      <w:r w:rsidRPr="0B4FDAD2" w:rsidR="1F7166FA">
        <w:rPr>
          <w:rFonts w:cs="Calibri" w:cstheme="minorAscii"/>
          <w:sz w:val="24"/>
          <w:szCs w:val="24"/>
        </w:rPr>
        <w:t>. Aristotle thought that science produces knowledge about the true causes of phenomena</w:t>
      </w:r>
      <w:ins w:author="Meike Robaard" w:date="2022-05-27T15:52:15.804Z" w:id="314731338">
        <w:r w:rsidRPr="0B4FDAD2" w:rsidR="1F7166FA">
          <w:rPr>
            <w:rFonts w:cs="Calibri" w:cstheme="minorAscii"/>
            <w:sz w:val="24"/>
            <w:szCs w:val="24"/>
          </w:rPr>
          <w:t>,</w:t>
        </w:r>
      </w:ins>
      <w:r w:rsidRPr="0B4FDAD2" w:rsidR="1F7166FA">
        <w:rPr>
          <w:rFonts w:cs="Calibri" w:cstheme="minorAscii"/>
          <w:sz w:val="24"/>
          <w:szCs w:val="24"/>
        </w:rPr>
        <w:t xml:space="preserve"> and </w:t>
      </w:r>
      <w:ins w:author="Meike Robaard" w:date="2022-05-27T15:52:23.064Z" w:id="1005271023">
        <w:r w:rsidRPr="0B4FDAD2" w:rsidR="1F7166FA">
          <w:rPr>
            <w:rFonts w:cs="Calibri" w:cstheme="minorAscii"/>
            <w:sz w:val="24"/>
            <w:szCs w:val="24"/>
          </w:rPr>
          <w:t>whilst</w:t>
        </w:r>
      </w:ins>
      <w:del w:author="Meike Robaard" w:date="2022-05-27T15:52:20.888Z" w:id="2036330648">
        <w:r w:rsidRPr="0B4FDAD2" w:rsidDel="1F7166FA">
          <w:rPr>
            <w:rFonts w:cs="Calibri" w:cstheme="minorAscii"/>
            <w:sz w:val="24"/>
            <w:szCs w:val="24"/>
          </w:rPr>
          <w:delText>that</w:delText>
        </w:r>
      </w:del>
      <w:r w:rsidRPr="0B4FDAD2" w:rsidR="1F7166FA">
        <w:rPr>
          <w:rFonts w:cs="Calibri" w:cstheme="minorAscii"/>
          <w:sz w:val="24"/>
          <w:szCs w:val="24"/>
        </w:rPr>
        <w:t xml:space="preserve"> pseudo-science</w:t>
      </w:r>
      <w:del w:author="Meike Robaard" w:date="2022-05-27T15:52:28.161Z" w:id="561992846">
        <w:r w:rsidRPr="0B4FDAD2" w:rsidDel="1F7166FA">
          <w:rPr>
            <w:rFonts w:cs="Calibri" w:cstheme="minorAscii"/>
            <w:sz w:val="24"/>
            <w:szCs w:val="24"/>
          </w:rPr>
          <w:delText>s</w:delText>
        </w:r>
      </w:del>
      <w:r w:rsidRPr="0B4FDAD2" w:rsidR="1F7166FA">
        <w:rPr>
          <w:rFonts w:cs="Calibri" w:cstheme="minorAscii"/>
          <w:sz w:val="24"/>
          <w:szCs w:val="24"/>
        </w:rPr>
        <w:t xml:space="preserve"> only </w:t>
      </w:r>
      <w:ins w:author="Meike Robaard" w:date="2022-05-27T15:53:12.298Z" w:id="839220631">
        <w:r w:rsidRPr="0B4FDAD2" w:rsidR="1F7166FA">
          <w:rPr>
            <w:rFonts w:cs="Calibri" w:cstheme="minorAscii"/>
            <w:sz w:val="24"/>
            <w:szCs w:val="24"/>
          </w:rPr>
          <w:t>conveys</w:t>
        </w:r>
      </w:ins>
      <w:del w:author="Meike Robaard" w:date="2022-05-27T15:53:09.792Z" w:id="839386798">
        <w:r w:rsidRPr="0B4FDAD2" w:rsidDel="1F7166FA">
          <w:rPr>
            <w:rFonts w:cs="Calibri" w:cstheme="minorAscii"/>
            <w:sz w:val="24"/>
            <w:szCs w:val="24"/>
          </w:rPr>
          <w:delText>express</w:delText>
        </w:r>
      </w:del>
      <w:r w:rsidRPr="0B4FDAD2" w:rsidR="1F7166FA">
        <w:rPr>
          <w:rFonts w:cs="Calibri" w:cstheme="minorAscii"/>
          <w:sz w:val="24"/>
          <w:szCs w:val="24"/>
        </w:rPr>
        <w:t xml:space="preserve"> unfounded opinions. But how can we know </w:t>
      </w:r>
      <w:del w:author="Meike Robaard" w:date="2022-05-27T15:53:40.445Z" w:id="251487049">
        <w:r w:rsidRPr="0B4FDAD2" w:rsidDel="1F7166FA">
          <w:rPr>
            <w:rFonts w:cs="Calibri" w:cstheme="minorAscii"/>
            <w:sz w:val="24"/>
            <w:szCs w:val="24"/>
          </w:rPr>
          <w:delText>whether or not</w:delText>
        </w:r>
        <w:r w:rsidRPr="0B4FDAD2" w:rsidDel="1F7166FA">
          <w:rPr>
            <w:rFonts w:cs="Calibri" w:cstheme="minorAscii"/>
            <w:sz w:val="24"/>
            <w:szCs w:val="24"/>
          </w:rPr>
          <w:delText xml:space="preserve"> </w:delText>
        </w:r>
      </w:del>
      <w:ins w:author="Meike Robaard" w:date="2022-05-27T15:53:42.613Z" w:id="1574598484">
        <w:r w:rsidRPr="0B4FDAD2" w:rsidR="1F7166FA">
          <w:rPr>
            <w:rFonts w:cs="Calibri" w:cstheme="minorAscii"/>
            <w:sz w:val="24"/>
            <w:szCs w:val="24"/>
          </w:rPr>
          <w:t xml:space="preserve">whether </w:t>
        </w:r>
      </w:ins>
      <w:r w:rsidRPr="0B4FDAD2" w:rsidR="1F7166FA">
        <w:rPr>
          <w:rFonts w:cs="Calibri" w:cstheme="minorAscii"/>
          <w:sz w:val="24"/>
          <w:szCs w:val="24"/>
        </w:rPr>
        <w:t xml:space="preserve">we are </w:t>
      </w:r>
      <w:ins w:author="Meike Robaard" w:date="2022-05-27T15:53:49.677Z" w:id="752021846">
        <w:r w:rsidRPr="0B4FDAD2" w:rsidR="1F7166FA">
          <w:rPr>
            <w:rFonts w:cs="Calibri" w:cstheme="minorAscii"/>
            <w:sz w:val="24"/>
            <w:szCs w:val="24"/>
          </w:rPr>
          <w:t xml:space="preserve">actually </w:t>
        </w:r>
      </w:ins>
      <w:r w:rsidRPr="0B4FDAD2" w:rsidR="1F7166FA">
        <w:rPr>
          <w:rFonts w:cs="Calibri" w:cstheme="minorAscii"/>
          <w:sz w:val="24"/>
          <w:szCs w:val="24"/>
        </w:rPr>
        <w:t>dealing</w:t>
      </w:r>
      <w:proofErr w:type="gramEnd"/>
      <w:r w:rsidRPr="0B4FDAD2" w:rsidR="1F7166FA">
        <w:rPr>
          <w:rFonts w:cs="Calibri" w:cstheme="minorAscii"/>
          <w:sz w:val="24"/>
          <w:szCs w:val="24"/>
        </w:rPr>
        <w:t xml:space="preserve"> with scientific theories? Aristotle</w:t>
      </w:r>
      <w:ins w:author="Meike Robaard" w:date="2022-05-27T15:53:59.992Z" w:id="723650291">
        <w:r w:rsidRPr="0B4FDAD2" w:rsidR="1F7166FA">
          <w:rPr>
            <w:rFonts w:cs="Calibri" w:cstheme="minorAscii"/>
            <w:sz w:val="24"/>
            <w:szCs w:val="24"/>
          </w:rPr>
          <w:t xml:space="preserve"> formulated the foll</w:t>
        </w:r>
      </w:ins>
      <w:ins w:author="Meike Robaard" w:date="2022-05-27T15:54:27.559Z" w:id="1131959856">
        <w:r w:rsidRPr="0B4FDAD2" w:rsidR="1F7166FA">
          <w:rPr>
            <w:rFonts w:cs="Calibri" w:cstheme="minorAscii"/>
            <w:sz w:val="24"/>
            <w:szCs w:val="24"/>
          </w:rPr>
          <w:t>owing principle</w:t>
        </w:r>
      </w:ins>
      <w:del w:author="Meike Robaard" w:date="2022-05-27T15:54:25.774Z" w:id="1967349349">
        <w:r w:rsidRPr="0B4FDAD2" w:rsidDel="1F7166FA">
          <w:rPr>
            <w:rFonts w:cs="Calibri" w:cstheme="minorAscii"/>
            <w:sz w:val="24"/>
            <w:szCs w:val="24"/>
          </w:rPr>
          <w:delText>'</w:delText>
        </w:r>
      </w:del>
      <w:del w:author="Meike Robaard" w:date="2022-05-27T15:53:54.364Z" w:id="569471079">
        <w:r w:rsidRPr="0B4FDAD2" w:rsidDel="1F7166FA">
          <w:rPr>
            <w:rFonts w:cs="Calibri" w:cstheme="minorAscii"/>
            <w:sz w:val="24"/>
            <w:szCs w:val="24"/>
          </w:rPr>
          <w:delText xml:space="preserve">s </w:delText>
        </w:r>
      </w:del>
      <w:del w:author="Meike Robaard" w:date="2022-05-27T15:54:36.638Z" w:id="1831396562">
        <w:r w:rsidRPr="0B4FDAD2" w:rsidDel="1F7166FA">
          <w:rPr>
            <w:rFonts w:cs="Calibri" w:cstheme="minorAscii"/>
            <w:sz w:val="24"/>
            <w:szCs w:val="24"/>
          </w:rPr>
          <w:delText>criterion</w:delText>
        </w:r>
      </w:del>
      <w:r w:rsidRPr="0B4FDAD2" w:rsidR="1F7166FA">
        <w:rPr>
          <w:rFonts w:cs="Calibri" w:cstheme="minorAscii"/>
          <w:sz w:val="24"/>
          <w:szCs w:val="24"/>
        </w:rPr>
        <w:t xml:space="preserve">: </w:t>
      </w:r>
      <w:commentRangeStart w:id="1638334821"/>
      <w:r w:rsidRPr="0B4FDAD2" w:rsidR="1F7166FA">
        <w:rPr>
          <w:rFonts w:cs="Calibri" w:cstheme="minorAscii"/>
          <w:sz w:val="24"/>
          <w:szCs w:val="24"/>
        </w:rPr>
        <w:t xml:space="preserve">'knowledge of true causes' appears both too strong: good scientific research often turns out to be (partly) wrong or at least incomplete (think of Newton's physics, for example) and useless: we can only determine with hindsight </w:t>
      </w:r>
      <w:r w:rsidRPr="0B4FDAD2" w:rsidR="7760B932">
        <w:rPr>
          <w:rFonts w:cs="Calibri" w:cstheme="minorAscii"/>
          <w:sz w:val="24"/>
          <w:szCs w:val="24"/>
        </w:rPr>
        <w:t>that a theory was</w:t>
      </w:r>
      <w:r w:rsidRPr="0B4FDAD2" w:rsidR="1F7166FA">
        <w:rPr>
          <w:rFonts w:cs="Calibri" w:cstheme="minorAscii"/>
          <w:sz w:val="24"/>
          <w:szCs w:val="24"/>
        </w:rPr>
        <w:t xml:space="preserve"> wrong. </w:t>
      </w:r>
      <w:commentRangeEnd w:id="1638334821"/>
      <w:r>
        <w:rPr>
          <w:rStyle w:val="CommentReference"/>
        </w:rPr>
        <w:commentReference w:id="1638334821"/>
      </w:r>
    </w:p>
    <w:p w:rsidR="00711E6D" w:rsidP="00DD5F17" w:rsidRDefault="00711E6D" w14:paraId="17D95E56" w14:textId="77777777">
      <w:pPr>
        <w:spacing w:line="360" w:lineRule="auto"/>
        <w:rPr>
          <w:rFonts w:cstheme="minorHAnsi"/>
          <w:sz w:val="24"/>
          <w:szCs w:val="24"/>
        </w:rPr>
      </w:pPr>
    </w:p>
    <w:p w:rsidR="00711E6D" w:rsidP="00DD5F17" w:rsidRDefault="00711E6D" w14:paraId="0904C138" w14:textId="77777777">
      <w:pPr>
        <w:spacing w:line="360" w:lineRule="auto"/>
        <w:rPr>
          <w:rFonts w:cstheme="minorHAnsi"/>
          <w:b/>
          <w:bCs/>
          <w:i/>
          <w:iCs/>
          <w:sz w:val="24"/>
          <w:szCs w:val="24"/>
        </w:rPr>
      </w:pPr>
      <w:r>
        <w:rPr>
          <w:rFonts w:cstheme="minorHAnsi"/>
          <w:b/>
          <w:bCs/>
          <w:i/>
          <w:iCs/>
          <w:sz w:val="24"/>
          <w:szCs w:val="24"/>
        </w:rPr>
        <w:t>Popper’s demarcation criterion</w:t>
      </w:r>
    </w:p>
    <w:p w:rsidR="00711E6D" w:rsidP="00DD5F17" w:rsidRDefault="00711E6D" w14:paraId="16753443" w14:textId="77777777">
      <w:pPr>
        <w:spacing w:line="360" w:lineRule="auto"/>
        <w:rPr>
          <w:rFonts w:cstheme="minorHAnsi"/>
          <w:b/>
          <w:bCs/>
          <w:i/>
          <w:iCs/>
          <w:sz w:val="24"/>
          <w:szCs w:val="24"/>
        </w:rPr>
      </w:pPr>
    </w:p>
    <w:p w:rsidR="00711E6D" w:rsidP="0B4FDAD2" w:rsidRDefault="00711E6D" w14:paraId="29629EEF" w14:textId="0E5F5E6F">
      <w:pPr>
        <w:spacing w:line="360" w:lineRule="auto"/>
        <w:rPr>
          <w:rFonts w:cs="Calibri" w:cstheme="minorAscii"/>
          <w:sz w:val="24"/>
          <w:szCs w:val="24"/>
        </w:rPr>
      </w:pPr>
      <w:r w:rsidRPr="0B4FDAD2" w:rsidR="1F7166FA">
        <w:rPr>
          <w:rFonts w:cs="Calibri" w:cstheme="minorAscii"/>
          <w:sz w:val="24"/>
          <w:szCs w:val="24"/>
        </w:rPr>
        <w:t xml:space="preserve">Reflecting </w:t>
      </w:r>
      <w:ins w:author="Meike Robaard" w:date="2022-05-27T15:56:15.972Z" w:id="840930147">
        <w:r w:rsidRPr="0B4FDAD2" w:rsidR="1F7166FA">
          <w:rPr>
            <w:rFonts w:cs="Calibri" w:cstheme="minorAscii"/>
            <w:sz w:val="24"/>
            <w:szCs w:val="24"/>
          </w:rPr>
          <w:t>up</w:t>
        </w:r>
      </w:ins>
      <w:r w:rsidRPr="0B4FDAD2" w:rsidR="1F7166FA">
        <w:rPr>
          <w:rFonts w:cs="Calibri" w:cstheme="minorAscii"/>
          <w:sz w:val="24"/>
          <w:szCs w:val="24"/>
        </w:rPr>
        <w:t>on this central issue in the philosophy of science, the 20th century philosopher</w:t>
      </w:r>
      <w:del w:author="Meike Robaard" w:date="2022-05-27T15:56:27.462Z" w:id="391306764">
        <w:r w:rsidRPr="0B4FDAD2" w:rsidDel="1F7166FA">
          <w:rPr>
            <w:rFonts w:cs="Calibri" w:cstheme="minorAscii"/>
            <w:sz w:val="24"/>
            <w:szCs w:val="24"/>
          </w:rPr>
          <w:delText>,</w:delText>
        </w:r>
      </w:del>
      <w:r w:rsidRPr="0B4FDAD2" w:rsidR="1F7166FA">
        <w:rPr>
          <w:rFonts w:cs="Calibri" w:cstheme="minorAscii"/>
          <w:sz w:val="24"/>
          <w:szCs w:val="24"/>
        </w:rPr>
        <w:t xml:space="preserve"> Karl Popper</w:t>
      </w:r>
      <w:r w:rsidRPr="0B4FDAD2" w:rsidR="1F7166FA">
        <w:rPr>
          <w:rFonts w:cs="Calibri" w:cstheme="minorAscii"/>
          <w:sz w:val="24"/>
          <w:szCs w:val="24"/>
        </w:rPr>
        <w:t xml:space="preserve"> (1963)</w:t>
      </w:r>
      <w:r w:rsidRPr="0B4FDAD2" w:rsidR="1F7166FA">
        <w:rPr>
          <w:rFonts w:cs="Calibri" w:cstheme="minorAscii"/>
          <w:sz w:val="24"/>
          <w:szCs w:val="24"/>
        </w:rPr>
        <w:t>, proposed a 'demarcation criterion' that remains very influential to this day. According to Popper, a theory is scientific if</w:t>
      </w:r>
      <w:ins w:author="Meike Robaard" w:date="2022-05-27T15:56:40.283Z" w:id="2069837457">
        <w:r w:rsidRPr="0B4FDAD2" w:rsidR="1F7166FA">
          <w:rPr>
            <w:rFonts w:cs="Calibri" w:cstheme="minorAscii"/>
            <w:sz w:val="24"/>
            <w:szCs w:val="24"/>
          </w:rPr>
          <w:t>,</w:t>
        </w:r>
      </w:ins>
      <w:r w:rsidRPr="0B4FDAD2" w:rsidR="1F7166FA">
        <w:rPr>
          <w:rFonts w:cs="Calibri" w:cstheme="minorAscii"/>
          <w:sz w:val="24"/>
          <w:szCs w:val="24"/>
        </w:rPr>
        <w:t xml:space="preserve"> and only if</w:t>
      </w:r>
      <w:ins w:author="Meike Robaard" w:date="2022-05-27T15:56:43.117Z" w:id="184713708">
        <w:r w:rsidRPr="0B4FDAD2" w:rsidR="1F7166FA">
          <w:rPr>
            <w:rFonts w:cs="Calibri" w:cstheme="minorAscii"/>
            <w:sz w:val="24"/>
            <w:szCs w:val="24"/>
          </w:rPr>
          <w:t>,</w:t>
        </w:r>
      </w:ins>
      <w:r w:rsidRPr="0B4FDAD2" w:rsidR="1F7166FA">
        <w:rPr>
          <w:rFonts w:cs="Calibri" w:cstheme="minorAscii"/>
          <w:sz w:val="24"/>
          <w:szCs w:val="24"/>
        </w:rPr>
        <w:t xml:space="preserve"> it can</w:t>
      </w:r>
      <w:ins w:author="Meike Robaard" w:date="2022-05-27T15:57:00.498Z" w:id="2011775239">
        <w:r w:rsidRPr="0B4FDAD2" w:rsidR="1F7166FA">
          <w:rPr>
            <w:rFonts w:cs="Calibri" w:cstheme="minorAscii"/>
            <w:sz w:val="24"/>
            <w:szCs w:val="24"/>
          </w:rPr>
          <w:t>,</w:t>
        </w:r>
      </w:ins>
      <w:r w:rsidRPr="0B4FDAD2" w:rsidR="1F7166FA">
        <w:rPr>
          <w:rFonts w:cs="Calibri" w:cstheme="minorAscii"/>
          <w:sz w:val="24"/>
          <w:szCs w:val="24"/>
        </w:rPr>
        <w:t xml:space="preserve"> in principle</w:t>
      </w:r>
      <w:ins w:author="Meike Robaard" w:date="2022-05-27T15:57:03.216Z" w:id="957213360">
        <w:r w:rsidRPr="0B4FDAD2" w:rsidR="1F7166FA">
          <w:rPr>
            <w:rFonts w:cs="Calibri" w:cstheme="minorAscii"/>
            <w:sz w:val="24"/>
            <w:szCs w:val="24"/>
          </w:rPr>
          <w:t>,</w:t>
        </w:r>
      </w:ins>
      <w:r w:rsidRPr="0B4FDAD2" w:rsidR="1F7166FA">
        <w:rPr>
          <w:rFonts w:cs="Calibri" w:cstheme="minorAscii"/>
          <w:sz w:val="24"/>
          <w:szCs w:val="24"/>
        </w:rPr>
        <w:t xml:space="preserve"> be </w:t>
      </w:r>
      <w:ins w:author="Meike Robaard" w:date="2022-05-27T15:57:57.103Z" w:id="412112607">
        <w:r w:rsidRPr="0B4FDAD2" w:rsidR="1F7166FA">
          <w:rPr>
            <w:rFonts w:cs="Calibri" w:cstheme="minorAscii"/>
            <w:sz w:val="24"/>
            <w:szCs w:val="24"/>
          </w:rPr>
          <w:t xml:space="preserve">refuted </w:t>
        </w:r>
      </w:ins>
      <w:del w:author="Meike Robaard" w:date="2022-05-27T15:57:41.315Z" w:id="2101620723">
        <w:r w:rsidRPr="0B4FDAD2" w:rsidDel="1F7166FA">
          <w:rPr>
            <w:rFonts w:cs="Calibri" w:cstheme="minorAscii"/>
            <w:sz w:val="24"/>
            <w:szCs w:val="24"/>
          </w:rPr>
          <w:delText>proven wrong</w:delText>
        </w:r>
      </w:del>
      <w:r w:rsidRPr="0B4FDAD2" w:rsidR="1F7166FA">
        <w:rPr>
          <w:rFonts w:cs="Calibri" w:cstheme="minorAscii"/>
          <w:sz w:val="24"/>
          <w:szCs w:val="24"/>
        </w:rPr>
        <w:t xml:space="preserve"> </w:t>
      </w:r>
      <w:ins w:author="Meike Robaard" w:date="2022-05-27T15:58:11.268Z" w:id="772809685">
        <w:r w:rsidRPr="0B4FDAD2" w:rsidR="1F7166FA">
          <w:rPr>
            <w:rFonts w:cs="Calibri" w:cstheme="minorAscii"/>
            <w:sz w:val="24"/>
            <w:szCs w:val="24"/>
          </w:rPr>
          <w:t xml:space="preserve">by means of </w:t>
        </w:r>
      </w:ins>
      <w:del w:author="Meike Robaard" w:date="2022-05-27T15:57:08.402Z" w:id="1624470004">
        <w:r w:rsidRPr="0B4FDAD2" w:rsidDel="1F7166FA">
          <w:rPr>
            <w:rFonts w:cs="Calibri" w:cstheme="minorAscii"/>
            <w:sz w:val="24"/>
            <w:szCs w:val="24"/>
          </w:rPr>
          <w:delText>by</w:delText>
        </w:r>
      </w:del>
      <w:r w:rsidRPr="0B4FDAD2" w:rsidR="1F7166FA">
        <w:rPr>
          <w:rFonts w:cs="Calibri" w:cstheme="minorAscii"/>
          <w:sz w:val="24"/>
          <w:szCs w:val="24"/>
        </w:rPr>
        <w:t xml:space="preserve"> observation. </w:t>
      </w:r>
      <w:ins w:author="Meike Robaard" w:date="2022-05-27T15:58:25.79Z" w:id="1499451045">
        <w:r w:rsidRPr="0B4FDAD2" w:rsidR="1F7166FA">
          <w:rPr>
            <w:rFonts w:cs="Calibri" w:cstheme="minorAscii"/>
            <w:sz w:val="24"/>
            <w:szCs w:val="24"/>
          </w:rPr>
          <w:t>Initially, this</w:t>
        </w:r>
      </w:ins>
      <w:del w:author="Meike Robaard" w:date="2022-05-27T15:58:21.347Z" w:id="1673866740">
        <w:r w:rsidRPr="0B4FDAD2" w:rsidDel="1F7166FA">
          <w:rPr>
            <w:rFonts w:cs="Calibri" w:cstheme="minorAscii"/>
            <w:sz w:val="24"/>
            <w:szCs w:val="24"/>
          </w:rPr>
          <w:delText>That</w:delText>
        </w:r>
      </w:del>
      <w:r w:rsidRPr="0B4FDAD2" w:rsidR="1F7166FA">
        <w:rPr>
          <w:rFonts w:cs="Calibri" w:cstheme="minorAscii"/>
          <w:sz w:val="24"/>
          <w:szCs w:val="24"/>
        </w:rPr>
        <w:t xml:space="preserve"> may sound rather odd</w:t>
      </w:r>
      <w:ins w:author="Meike Robaard" w:date="2022-05-27T15:58:36.421Z" w:id="1023273347">
        <w:r w:rsidRPr="0B4FDAD2" w:rsidR="1F7166FA">
          <w:rPr>
            <w:rFonts w:cs="Calibri" w:cstheme="minorAscii"/>
            <w:sz w:val="24"/>
            <w:szCs w:val="24"/>
          </w:rPr>
          <w:t>.</w:t>
        </w:r>
      </w:ins>
      <w:del w:author="Meike Robaard" w:date="2022-05-27T15:58:36.089Z" w:id="1932472012">
        <w:r w:rsidRPr="0B4FDAD2" w:rsidDel="1F7166FA">
          <w:rPr>
            <w:rFonts w:cs="Calibri" w:cstheme="minorAscii"/>
            <w:sz w:val="24"/>
            <w:szCs w:val="24"/>
          </w:rPr>
          <w:delText>:</w:delText>
        </w:r>
      </w:del>
      <w:ins w:author="Meike Robaard" w:date="2022-05-27T15:58:44.372Z" w:id="510452430">
        <w:r w:rsidRPr="0B4FDAD2" w:rsidR="1F7166FA">
          <w:rPr>
            <w:rFonts w:cs="Calibri" w:cstheme="minorAscii"/>
            <w:sz w:val="24"/>
            <w:szCs w:val="24"/>
          </w:rPr>
          <w:t>After all,</w:t>
        </w:r>
      </w:ins>
      <w:r w:rsidRPr="0B4FDAD2" w:rsidR="1F7166FA">
        <w:rPr>
          <w:rFonts w:cs="Calibri" w:cstheme="minorAscii"/>
          <w:sz w:val="24"/>
          <w:szCs w:val="24"/>
        </w:rPr>
        <w:t xml:space="preserve"> is it not </w:t>
      </w:r>
      <w:del w:author="Meike Robaard" w:date="2022-05-27T15:58:56.428Z" w:id="975057429">
        <w:r w:rsidRPr="0B4FDAD2" w:rsidDel="1F7166FA">
          <w:rPr>
            <w:rFonts w:cs="Calibri" w:cstheme="minorAscii"/>
            <w:sz w:val="24"/>
            <w:szCs w:val="24"/>
          </w:rPr>
          <w:delText>likeliness of being true</w:delText>
        </w:r>
      </w:del>
      <w:ins w:author="Meike Robaard" w:date="2022-05-27T15:58:58.454Z" w:id="1134592372">
        <w:r w:rsidRPr="0B4FDAD2" w:rsidR="1F7166FA">
          <w:rPr>
            <w:rFonts w:cs="Calibri" w:cstheme="minorAscii"/>
            <w:sz w:val="24"/>
            <w:szCs w:val="24"/>
          </w:rPr>
          <w:t>probability</w:t>
        </w:r>
      </w:ins>
      <w:r w:rsidRPr="0B4FDAD2" w:rsidR="1F7166FA">
        <w:rPr>
          <w:rFonts w:cs="Calibri" w:cstheme="minorAscii"/>
          <w:sz w:val="24"/>
          <w:szCs w:val="24"/>
        </w:rPr>
        <w:t xml:space="preserve"> that makes a theory scientific? Popper </w:t>
      </w:r>
      <w:ins w:author="Meike Robaard" w:date="2022-05-27T16:00:05.728Z" w:id="1943671013">
        <w:r w:rsidRPr="0B4FDAD2" w:rsidR="1F7166FA">
          <w:rPr>
            <w:rFonts w:cs="Calibri" w:cstheme="minorAscii"/>
            <w:sz w:val="24"/>
            <w:szCs w:val="24"/>
          </w:rPr>
          <w:t xml:space="preserve">thus </w:t>
        </w:r>
      </w:ins>
      <w:r w:rsidRPr="0B4FDAD2" w:rsidR="1F7166FA">
        <w:rPr>
          <w:rFonts w:cs="Calibri" w:cstheme="minorAscii"/>
          <w:sz w:val="24"/>
          <w:szCs w:val="24"/>
        </w:rPr>
        <w:t xml:space="preserve">turns our intuition about </w:t>
      </w:r>
      <w:r w:rsidRPr="0B4FDAD2" w:rsidR="4284EDB3">
        <w:rPr>
          <w:rFonts w:cs="Calibri" w:cstheme="minorAscii"/>
          <w:sz w:val="24"/>
          <w:szCs w:val="24"/>
        </w:rPr>
        <w:t>reliable</w:t>
      </w:r>
      <w:r w:rsidRPr="0B4FDAD2" w:rsidR="1F7166FA">
        <w:rPr>
          <w:rFonts w:cs="Calibri" w:cstheme="minorAscii"/>
          <w:sz w:val="24"/>
          <w:szCs w:val="24"/>
        </w:rPr>
        <w:t xml:space="preserve"> knowledge on its head. It is not certainty</w:t>
      </w:r>
      <w:ins w:author="Meike Robaard" w:date="2022-05-27T16:00:16.175Z" w:id="1530925141">
        <w:r w:rsidRPr="0B4FDAD2" w:rsidR="1F7166FA">
          <w:rPr>
            <w:rFonts w:cs="Calibri" w:cstheme="minorAscii"/>
            <w:sz w:val="24"/>
            <w:szCs w:val="24"/>
          </w:rPr>
          <w:t>,</w:t>
        </w:r>
      </w:ins>
      <w:r w:rsidRPr="0B4FDAD2" w:rsidR="1F7166FA">
        <w:rPr>
          <w:rFonts w:cs="Calibri" w:cstheme="minorAscii"/>
          <w:sz w:val="24"/>
          <w:szCs w:val="24"/>
        </w:rPr>
        <w:t xml:space="preserve"> but fallibility that defines science. And there is a good reason for that.</w:t>
      </w:r>
    </w:p>
    <w:p w:rsidRPr="00DD5F17" w:rsidR="00711E6D" w:rsidP="00DD5F17" w:rsidRDefault="00711E6D" w14:paraId="4777F594" w14:textId="77777777">
      <w:pPr>
        <w:spacing w:line="360" w:lineRule="auto"/>
        <w:rPr>
          <w:rFonts w:cstheme="minorHAnsi"/>
          <w:sz w:val="24"/>
          <w:szCs w:val="24"/>
        </w:rPr>
      </w:pPr>
    </w:p>
    <w:p w:rsidR="00711E6D" w:rsidP="0B4FDAD2" w:rsidRDefault="00711E6D" w14:paraId="6014FA2E" w14:textId="5889686A">
      <w:pPr>
        <w:spacing w:line="360" w:lineRule="auto"/>
        <w:rPr>
          <w:rFonts w:cs="Calibri" w:cstheme="minorAscii"/>
          <w:sz w:val="24"/>
          <w:szCs w:val="24"/>
        </w:rPr>
      </w:pPr>
      <w:r w:rsidRPr="0B4FDAD2" w:rsidR="1F7166FA">
        <w:rPr>
          <w:rFonts w:cs="Calibri" w:cstheme="minorAscii"/>
          <w:sz w:val="24"/>
          <w:szCs w:val="24"/>
        </w:rPr>
        <w:t xml:space="preserve">As we </w:t>
      </w:r>
      <w:ins w:author="Meike Robaard" w:date="2022-05-27T16:00:44.619Z" w:id="689048658">
        <w:r w:rsidRPr="0B4FDAD2" w:rsidR="1F7166FA">
          <w:rPr>
            <w:rFonts w:cs="Calibri" w:cstheme="minorAscii"/>
            <w:sz w:val="24"/>
            <w:szCs w:val="24"/>
          </w:rPr>
          <w:t>witnessed</w:t>
        </w:r>
      </w:ins>
      <w:del w:author="Meike Robaard" w:date="2022-05-27T16:00:41.932Z" w:id="199624104">
        <w:r w:rsidRPr="0B4FDAD2" w:rsidDel="1F7166FA">
          <w:rPr>
            <w:rFonts w:cs="Calibri" w:cstheme="minorAscii"/>
            <w:sz w:val="24"/>
            <w:szCs w:val="24"/>
          </w:rPr>
          <w:delText>saw</w:delText>
        </w:r>
      </w:del>
      <w:r w:rsidRPr="0B4FDAD2" w:rsidR="1F7166FA">
        <w:rPr>
          <w:rFonts w:cs="Calibri" w:cstheme="minorAscii"/>
          <w:sz w:val="24"/>
          <w:szCs w:val="24"/>
        </w:rPr>
        <w:t xml:space="preserve"> in the previous </w:t>
      </w:r>
      <w:r w:rsidRPr="0B4FDAD2" w:rsidR="6FB31D42">
        <w:rPr>
          <w:rFonts w:cs="Calibri" w:cstheme="minorAscii"/>
          <w:sz w:val="24"/>
          <w:szCs w:val="24"/>
        </w:rPr>
        <w:t>chapt</w:t>
      </w:r>
      <w:r w:rsidRPr="0B4FDAD2" w:rsidR="1F7166FA">
        <w:rPr>
          <w:rFonts w:cs="Calibri" w:cstheme="minorAscii"/>
          <w:sz w:val="24"/>
          <w:szCs w:val="24"/>
        </w:rPr>
        <w:t>e</w:t>
      </w:r>
      <w:r w:rsidRPr="0B4FDAD2" w:rsidR="6FB31D42">
        <w:rPr>
          <w:rFonts w:cs="Calibri" w:cstheme="minorAscii"/>
          <w:sz w:val="24"/>
          <w:szCs w:val="24"/>
        </w:rPr>
        <w:t>r</w:t>
      </w:r>
      <w:r w:rsidRPr="0B4FDAD2" w:rsidR="1F7166FA">
        <w:rPr>
          <w:rFonts w:cs="Calibri" w:cstheme="minorAscii"/>
          <w:sz w:val="24"/>
          <w:szCs w:val="24"/>
        </w:rPr>
        <w:t xml:space="preserve">, the bias that deceives us </w:t>
      </w:r>
      <w:del w:author="Meike Robaard" w:date="2022-05-27T16:01:01.083Z" w:id="1762132772">
        <w:r w:rsidRPr="0B4FDAD2" w:rsidDel="1F7166FA">
          <w:rPr>
            <w:rFonts w:cs="Calibri" w:cstheme="minorAscii"/>
            <w:sz w:val="24"/>
            <w:szCs w:val="24"/>
          </w:rPr>
          <w:delText xml:space="preserve">the </w:delText>
        </w:r>
      </w:del>
      <w:r w:rsidRPr="0B4FDAD2" w:rsidR="1F7166FA">
        <w:rPr>
          <w:rFonts w:cs="Calibri" w:cstheme="minorAscii"/>
          <w:sz w:val="24"/>
          <w:szCs w:val="24"/>
        </w:rPr>
        <w:t xml:space="preserve">most </w:t>
      </w:r>
      <w:ins w:author="Meike Robaard" w:date="2022-05-27T16:01:06.781Z" w:id="1413982802">
        <w:r w:rsidRPr="0B4FDAD2" w:rsidR="1F7166FA">
          <w:rPr>
            <w:rFonts w:cs="Calibri" w:cstheme="minorAscii"/>
            <w:sz w:val="24"/>
            <w:szCs w:val="24"/>
          </w:rPr>
          <w:t xml:space="preserve">frequently </w:t>
        </w:r>
      </w:ins>
      <w:r w:rsidRPr="0B4FDAD2" w:rsidR="1F7166FA">
        <w:rPr>
          <w:rFonts w:cs="Calibri" w:cstheme="minorAscii"/>
          <w:sz w:val="24"/>
          <w:szCs w:val="24"/>
        </w:rPr>
        <w:t>is the confirmation bias. We are</w:t>
      </w:r>
      <w:r w:rsidRPr="0B4FDAD2" w:rsidR="4284EDB3">
        <w:rPr>
          <w:rFonts w:cs="Calibri" w:cstheme="minorAscii"/>
          <w:sz w:val="24"/>
          <w:szCs w:val="24"/>
        </w:rPr>
        <w:t xml:space="preserve"> </w:t>
      </w:r>
      <w:ins w:author="Meike Robaard" w:date="2022-05-27T16:01:16.766Z" w:id="255963345">
        <w:r w:rsidRPr="0B4FDAD2" w:rsidR="4284EDB3">
          <w:rPr>
            <w:rFonts w:cs="Calibri" w:cstheme="minorAscii"/>
            <w:sz w:val="24"/>
            <w:szCs w:val="24"/>
          </w:rPr>
          <w:t>primarily</w:t>
        </w:r>
      </w:ins>
      <w:del w:author="Meike Robaard" w:date="2022-05-27T16:01:13.877Z" w:id="457813072">
        <w:r w:rsidRPr="0B4FDAD2" w:rsidDel="4284EDB3">
          <w:rPr>
            <w:rFonts w:cs="Calibri" w:cstheme="minorAscii"/>
            <w:sz w:val="24"/>
            <w:szCs w:val="24"/>
          </w:rPr>
          <w:delText>mostly</w:delText>
        </w:r>
      </w:del>
      <w:r w:rsidRPr="0B4FDAD2" w:rsidR="4284EDB3">
        <w:rPr>
          <w:rFonts w:cs="Calibri" w:cstheme="minorAscii"/>
          <w:sz w:val="24"/>
          <w:szCs w:val="24"/>
        </w:rPr>
        <w:t xml:space="preserve"> focused on</w:t>
      </w:r>
      <w:r w:rsidRPr="0B4FDAD2" w:rsidR="1F7166FA">
        <w:rPr>
          <w:rFonts w:cs="Calibri" w:cstheme="minorAscii"/>
          <w:sz w:val="24"/>
          <w:szCs w:val="24"/>
        </w:rPr>
        <w:t xml:space="preserve"> evidence that supports our </w:t>
      </w:r>
      <w:ins w:author="Meike Robaard" w:date="2022-05-27T16:01:41.316Z" w:id="569605108">
        <w:r w:rsidRPr="0B4FDAD2" w:rsidR="1F7166FA">
          <w:rPr>
            <w:rFonts w:cs="Calibri" w:cstheme="minorAscii"/>
            <w:sz w:val="24"/>
            <w:szCs w:val="24"/>
          </w:rPr>
          <w:t xml:space="preserve">own </w:t>
        </w:r>
      </w:ins>
      <w:proofErr w:type="gramStart"/>
      <w:r w:rsidRPr="0B4FDAD2" w:rsidR="1F7166FA">
        <w:rPr>
          <w:rFonts w:cs="Calibri" w:cstheme="minorAscii"/>
          <w:sz w:val="24"/>
          <w:szCs w:val="24"/>
        </w:rPr>
        <w:t>theory</w:t>
      </w:r>
      <w:ins w:author="Meike Robaard" w:date="2022-05-27T16:01:51.806Z" w:id="1327417216">
        <w:r w:rsidRPr="0B4FDAD2" w:rsidR="1F7166FA">
          <w:rPr>
            <w:rFonts w:cs="Calibri" w:cstheme="minorAscii"/>
            <w:sz w:val="24"/>
            <w:szCs w:val="24"/>
          </w:rPr>
          <w:t>,</w:t>
        </w:r>
      </w:ins>
      <w:r w:rsidRPr="0B4FDAD2" w:rsidR="1F7166FA">
        <w:rPr>
          <w:rFonts w:cs="Calibri" w:cstheme="minorAscii"/>
          <w:sz w:val="24"/>
          <w:szCs w:val="24"/>
        </w:rPr>
        <w:t xml:space="preserve"> and</w:t>
      </w:r>
      <w:proofErr w:type="gramEnd"/>
      <w:r w:rsidRPr="0B4FDAD2" w:rsidR="1F7166FA">
        <w:rPr>
          <w:rFonts w:cs="Calibri" w:cstheme="minorAscii"/>
          <w:sz w:val="24"/>
          <w:szCs w:val="24"/>
        </w:rPr>
        <w:t xml:space="preserve"> are selectively blind to</w:t>
      </w:r>
      <w:ins w:author="Meike Robaard" w:date="2022-05-27T16:06:36.002Z" w:id="831738573">
        <w:r w:rsidRPr="0B4FDAD2" w:rsidR="1F7166FA">
          <w:rPr>
            <w:rFonts w:cs="Calibri" w:cstheme="minorAscii"/>
            <w:sz w:val="24"/>
            <w:szCs w:val="24"/>
          </w:rPr>
          <w:t>wards</w:t>
        </w:r>
      </w:ins>
      <w:r w:rsidRPr="0B4FDAD2" w:rsidR="1F7166FA">
        <w:rPr>
          <w:rFonts w:cs="Calibri" w:cstheme="minorAscii"/>
          <w:sz w:val="24"/>
          <w:szCs w:val="24"/>
        </w:rPr>
        <w:t xml:space="preserve"> evidence that would refute our theory or belief. A good thinking system</w:t>
      </w:r>
      <w:ins w:author="Meike Robaard" w:date="2022-05-27T16:07:11.595Z" w:id="989217057">
        <w:r w:rsidRPr="0B4FDAD2" w:rsidR="1F7166FA">
          <w:rPr>
            <w:rFonts w:cs="Calibri" w:cstheme="minorAscii"/>
            <w:sz w:val="24"/>
            <w:szCs w:val="24"/>
          </w:rPr>
          <w:t>,</w:t>
        </w:r>
      </w:ins>
      <w:r w:rsidRPr="0B4FDAD2" w:rsidR="1F7166FA">
        <w:rPr>
          <w:rFonts w:cs="Calibri" w:cstheme="minorAscii"/>
          <w:sz w:val="24"/>
          <w:szCs w:val="24"/>
        </w:rPr>
        <w:t xml:space="preserve"> the</w:t>
      </w:r>
      <w:ins w:author="Meike Robaard" w:date="2022-05-27T16:07:25.732Z" w:id="1689193128">
        <w:r w:rsidRPr="0B4FDAD2" w:rsidR="1F7166FA">
          <w:rPr>
            <w:rFonts w:cs="Calibri" w:cstheme="minorAscii"/>
            <w:sz w:val="24"/>
            <w:szCs w:val="24"/>
          </w:rPr>
          <w:t>n</w:t>
        </w:r>
      </w:ins>
      <w:del w:author="Meike Robaard" w:date="2022-05-27T16:07:25.332Z" w:id="353093679">
        <w:r w:rsidRPr="0B4FDAD2" w:rsidDel="1F7166FA">
          <w:rPr>
            <w:rFonts w:cs="Calibri" w:cstheme="minorAscii"/>
            <w:sz w:val="24"/>
            <w:szCs w:val="24"/>
          </w:rPr>
          <w:delText>refore</w:delText>
        </w:r>
      </w:del>
      <w:ins w:author="Meike Robaard" w:date="2022-05-27T16:07:14.061Z" w:id="273646124">
        <w:r w:rsidRPr="0B4FDAD2" w:rsidR="1F7166FA">
          <w:rPr>
            <w:rFonts w:cs="Calibri" w:cstheme="minorAscii"/>
            <w:sz w:val="24"/>
            <w:szCs w:val="24"/>
          </w:rPr>
          <w:t>,</w:t>
        </w:r>
      </w:ins>
      <w:r w:rsidRPr="0B4FDAD2" w:rsidR="1F7166FA">
        <w:rPr>
          <w:rFonts w:cs="Calibri" w:cstheme="minorAscii"/>
          <w:sz w:val="24"/>
          <w:szCs w:val="24"/>
        </w:rPr>
        <w:t xml:space="preserve"> is a system </w:t>
      </w:r>
      <w:r w:rsidRPr="0B4FDAD2" w:rsidR="1F7166FA">
        <w:rPr>
          <w:rFonts w:cs="Calibri" w:cstheme="minorAscii"/>
          <w:sz w:val="24"/>
          <w:szCs w:val="24"/>
        </w:rPr>
        <w:t>that protects us against the confirmation bias. F</w:t>
      </w:r>
      <w:r w:rsidRPr="0B4FDAD2" w:rsidR="1F7166FA">
        <w:rPr>
          <w:rFonts w:cs="Calibri" w:cstheme="minorAscii"/>
          <w:sz w:val="24"/>
          <w:szCs w:val="24"/>
        </w:rPr>
        <w:t>rom a</w:t>
      </w:r>
      <w:r w:rsidRPr="0B4FDAD2" w:rsidR="1F7166FA">
        <w:rPr>
          <w:rFonts w:cs="Calibri" w:cstheme="minorAscii"/>
          <w:sz w:val="24"/>
          <w:szCs w:val="24"/>
        </w:rPr>
        <w:t xml:space="preserve"> Popper</w:t>
      </w:r>
      <w:r w:rsidRPr="0B4FDAD2" w:rsidR="1F7166FA">
        <w:rPr>
          <w:rFonts w:cs="Calibri" w:cstheme="minorAscii"/>
          <w:sz w:val="24"/>
          <w:szCs w:val="24"/>
        </w:rPr>
        <w:t>ian perspective,</w:t>
      </w:r>
      <w:r w:rsidRPr="0B4FDAD2" w:rsidR="1F7166FA">
        <w:rPr>
          <w:rFonts w:cs="Calibri" w:cstheme="minorAscii"/>
          <w:sz w:val="24"/>
          <w:szCs w:val="24"/>
        </w:rPr>
        <w:t xml:space="preserve"> it is exactly this protection against the confirmation bias that </w:t>
      </w:r>
      <w:r w:rsidRPr="0B4FDAD2" w:rsidR="1F7166FA">
        <w:rPr>
          <w:rFonts w:cs="Calibri" w:cstheme="minorAscii"/>
          <w:sz w:val="24"/>
          <w:szCs w:val="24"/>
        </w:rPr>
        <w:t xml:space="preserve">should </w:t>
      </w:r>
      <w:ins w:author="Meike Robaard" w:date="2022-05-27T16:07:49.966Z" w:id="1874965629">
        <w:r w:rsidRPr="0B4FDAD2" w:rsidR="1F7166FA">
          <w:rPr>
            <w:rFonts w:cs="Calibri" w:cstheme="minorAscii"/>
            <w:sz w:val="24"/>
            <w:szCs w:val="24"/>
          </w:rPr>
          <w:t>be</w:t>
        </w:r>
      </w:ins>
      <w:del w:author="Meike Robaard" w:date="2022-05-27T16:07:49.144Z" w:id="1866496302">
        <w:r w:rsidRPr="0B4FDAD2" w:rsidDel="1F7166FA">
          <w:rPr>
            <w:rFonts w:cs="Calibri" w:cstheme="minorAscii"/>
            <w:sz w:val="24"/>
            <w:szCs w:val="24"/>
          </w:rPr>
          <w:delText>form</w:delText>
        </w:r>
      </w:del>
      <w:r w:rsidRPr="0B4FDAD2" w:rsidR="1F7166FA">
        <w:rPr>
          <w:rFonts w:cs="Calibri" w:cstheme="minorAscii"/>
          <w:sz w:val="24"/>
          <w:szCs w:val="24"/>
        </w:rPr>
        <w:t xml:space="preserve"> the backbone of scientific thinking. </w:t>
      </w:r>
    </w:p>
    <w:p w:rsidR="00711E6D" w:rsidP="00DD5F17" w:rsidRDefault="00711E6D" w14:paraId="1FCE9CEA" w14:textId="77777777">
      <w:pPr>
        <w:spacing w:line="360" w:lineRule="auto"/>
        <w:rPr>
          <w:rFonts w:cstheme="minorHAnsi"/>
          <w:sz w:val="24"/>
          <w:szCs w:val="24"/>
        </w:rPr>
      </w:pPr>
    </w:p>
    <w:p w:rsidR="00711E6D" w:rsidP="00DD5F17" w:rsidRDefault="00711E6D" w14:paraId="54668D8E" w14:textId="77777777">
      <w:pPr>
        <w:spacing w:line="360" w:lineRule="auto"/>
        <w:rPr>
          <w:rFonts w:cstheme="minorHAnsi"/>
          <w:b/>
          <w:bCs/>
          <w:i/>
          <w:iCs/>
          <w:sz w:val="24"/>
          <w:szCs w:val="24"/>
        </w:rPr>
      </w:pPr>
      <w:r>
        <w:rPr>
          <w:rFonts w:cstheme="minorHAnsi"/>
          <w:b/>
          <w:bCs/>
          <w:i/>
          <w:iCs/>
          <w:sz w:val="24"/>
          <w:szCs w:val="24"/>
        </w:rPr>
        <w:t>Freud vs Einstein</w:t>
      </w:r>
    </w:p>
    <w:p w:rsidR="00711E6D" w:rsidP="00DD5F17" w:rsidRDefault="00711E6D" w14:paraId="7D516489" w14:textId="77777777">
      <w:pPr>
        <w:spacing w:line="360" w:lineRule="auto"/>
        <w:rPr>
          <w:rFonts w:cstheme="minorHAnsi"/>
          <w:b/>
          <w:bCs/>
          <w:i/>
          <w:iCs/>
          <w:sz w:val="24"/>
          <w:szCs w:val="24"/>
        </w:rPr>
      </w:pPr>
    </w:p>
    <w:p w:rsidR="00711E6D" w:rsidP="0B4FDAD2" w:rsidRDefault="00711E6D" w14:paraId="368AE7D0" w14:textId="4930312B">
      <w:pPr>
        <w:spacing w:line="360" w:lineRule="auto"/>
        <w:rPr>
          <w:rFonts w:cs="Calibri" w:cstheme="minorAscii"/>
          <w:sz w:val="24"/>
          <w:szCs w:val="24"/>
        </w:rPr>
      </w:pPr>
      <w:r w:rsidRPr="0B4FDAD2" w:rsidR="1F7166FA">
        <w:rPr>
          <w:rFonts w:cs="Calibri" w:cstheme="minorAscii"/>
          <w:sz w:val="24"/>
          <w:szCs w:val="24"/>
        </w:rPr>
        <w:t xml:space="preserve">This insight came to </w:t>
      </w:r>
      <w:r w:rsidRPr="0B4FDAD2" w:rsidR="1F7166FA">
        <w:rPr>
          <w:rFonts w:cs="Calibri" w:cstheme="minorAscii"/>
          <w:sz w:val="24"/>
          <w:szCs w:val="24"/>
        </w:rPr>
        <w:t>Popper</w:t>
      </w:r>
      <w:r w:rsidRPr="0B4FDAD2" w:rsidR="1F7166FA">
        <w:rPr>
          <w:rFonts w:cs="Calibri" w:cstheme="minorAscii"/>
          <w:sz w:val="24"/>
          <w:szCs w:val="24"/>
        </w:rPr>
        <w:t xml:space="preserve"> </w:t>
      </w:r>
      <w:r w:rsidRPr="0B4FDAD2" w:rsidR="1F7166FA">
        <w:rPr>
          <w:rFonts w:cs="Calibri" w:cstheme="minorAscii"/>
          <w:sz w:val="24"/>
          <w:szCs w:val="24"/>
        </w:rPr>
        <w:t xml:space="preserve">(1963) </w:t>
      </w:r>
      <w:r w:rsidRPr="0B4FDAD2" w:rsidR="1F7166FA">
        <w:rPr>
          <w:rFonts w:cs="Calibri" w:cstheme="minorAscii"/>
          <w:sz w:val="24"/>
          <w:szCs w:val="24"/>
        </w:rPr>
        <w:t xml:space="preserve">while he was reflecting </w:t>
      </w:r>
      <w:ins w:author="Meike Robaard" w:date="2022-05-27T16:13:17.714Z" w:id="722997777">
        <w:r w:rsidRPr="0B4FDAD2" w:rsidR="1F7166FA">
          <w:rPr>
            <w:rFonts w:cs="Calibri" w:cstheme="minorAscii"/>
            <w:sz w:val="24"/>
            <w:szCs w:val="24"/>
          </w:rPr>
          <w:t>up</w:t>
        </w:r>
      </w:ins>
      <w:r w:rsidRPr="0B4FDAD2" w:rsidR="1F7166FA">
        <w:rPr>
          <w:rFonts w:cs="Calibri" w:cstheme="minorAscii"/>
          <w:sz w:val="24"/>
          <w:szCs w:val="24"/>
        </w:rPr>
        <w:t>on two very influential theories in the first half of the 20th century</w:t>
      </w:r>
      <w:ins w:author="Meike Robaard" w:date="2022-05-27T16:14:08.113Z" w:id="1583748864">
        <w:r w:rsidRPr="0B4FDAD2" w:rsidR="1F7166FA">
          <w:rPr>
            <w:rFonts w:cs="Calibri" w:cstheme="minorAscii"/>
            <w:sz w:val="24"/>
            <w:szCs w:val="24"/>
          </w:rPr>
          <w:t>:</w:t>
        </w:r>
      </w:ins>
      <w:del w:author="Meike Robaard" w:date="2022-05-27T16:14:07.652Z" w:id="1645023884">
        <w:r w:rsidRPr="0B4FDAD2" w:rsidDel="1F7166FA">
          <w:rPr>
            <w:rFonts w:cs="Calibri" w:cstheme="minorAscii"/>
            <w:sz w:val="24"/>
            <w:szCs w:val="24"/>
          </w:rPr>
          <w:delText>.</w:delText>
        </w:r>
      </w:del>
      <w:r w:rsidRPr="0B4FDAD2" w:rsidR="1F7166FA">
        <w:rPr>
          <w:rFonts w:cs="Calibri" w:cstheme="minorAscii"/>
          <w:sz w:val="24"/>
          <w:szCs w:val="24"/>
        </w:rPr>
        <w:t xml:space="preserve"> </w:t>
      </w:r>
      <w:del w:author="Meike Robaard" w:date="2022-05-27T16:14:12.571Z" w:id="607855770">
        <w:r w:rsidRPr="0B4FDAD2" w:rsidDel="1F7166FA">
          <w:rPr>
            <w:rFonts w:cs="Calibri" w:cstheme="minorAscii"/>
            <w:sz w:val="24"/>
            <w:szCs w:val="24"/>
          </w:rPr>
          <w:delText xml:space="preserve">The first was </w:delText>
        </w:r>
      </w:del>
      <w:ins w:author="Meike Robaard" w:date="2022-05-27T16:14:26.736Z" w:id="1085240427">
        <w:r w:rsidRPr="0B4FDAD2" w:rsidR="1F7166FA">
          <w:rPr>
            <w:rFonts w:cs="Calibri" w:cstheme="minorAscii"/>
            <w:sz w:val="24"/>
            <w:szCs w:val="24"/>
          </w:rPr>
          <w:t xml:space="preserve">Sigmund </w:t>
        </w:r>
      </w:ins>
      <w:r w:rsidRPr="0B4FDAD2" w:rsidR="1F7166FA">
        <w:rPr>
          <w:rFonts w:cs="Calibri" w:cstheme="minorAscii"/>
          <w:sz w:val="24"/>
          <w:szCs w:val="24"/>
        </w:rPr>
        <w:t>Freud's psychoanalysis</w:t>
      </w:r>
      <w:del w:author="Meike Robaard" w:date="2022-05-27T16:14:19.577Z" w:id="1362400441">
        <w:r w:rsidRPr="0B4FDAD2" w:rsidDel="1F7166FA">
          <w:rPr>
            <w:rFonts w:cs="Calibri" w:cstheme="minorAscii"/>
            <w:sz w:val="24"/>
            <w:szCs w:val="24"/>
          </w:rPr>
          <w:delText>, the second was</w:delText>
        </w:r>
      </w:del>
      <w:ins w:author="Meike Robaard" w:date="2022-05-27T16:14:20.438Z" w:id="450439746">
        <w:r w:rsidRPr="0B4FDAD2" w:rsidR="1F7166FA">
          <w:rPr>
            <w:rFonts w:cs="Calibri" w:cstheme="minorAscii"/>
            <w:sz w:val="24"/>
            <w:szCs w:val="24"/>
          </w:rPr>
          <w:t xml:space="preserve"> and</w:t>
        </w:r>
      </w:ins>
      <w:r w:rsidRPr="0B4FDAD2" w:rsidR="1F7166FA">
        <w:rPr>
          <w:rFonts w:cs="Calibri" w:cstheme="minorAscii"/>
          <w:sz w:val="24"/>
          <w:szCs w:val="24"/>
        </w:rPr>
        <w:t xml:space="preserve"> </w:t>
      </w:r>
      <w:ins w:author="Meike Robaard" w:date="2022-05-27T16:14:30.477Z" w:id="48057663">
        <w:r w:rsidRPr="0B4FDAD2" w:rsidR="1F7166FA">
          <w:rPr>
            <w:rFonts w:cs="Calibri" w:cstheme="minorAscii"/>
            <w:sz w:val="24"/>
            <w:szCs w:val="24"/>
          </w:rPr>
          <w:t xml:space="preserve">Albert </w:t>
        </w:r>
      </w:ins>
      <w:r w:rsidRPr="0B4FDAD2" w:rsidR="1F7166FA">
        <w:rPr>
          <w:rFonts w:cs="Calibri" w:cstheme="minorAscii"/>
          <w:sz w:val="24"/>
          <w:szCs w:val="24"/>
        </w:rPr>
        <w:t>Einstein's theory of relativity.</w:t>
      </w:r>
      <w:r w:rsidRPr="0B4FDAD2" w:rsidR="1F7166FA">
        <w:rPr>
          <w:rFonts w:cs="Calibri" w:cstheme="minorAscii"/>
          <w:sz w:val="24"/>
          <w:szCs w:val="24"/>
        </w:rPr>
        <w:t xml:space="preserve"> </w:t>
      </w:r>
      <w:r w:rsidRPr="0B4FDAD2" w:rsidR="1F7166FA">
        <w:rPr>
          <w:rFonts w:cs="Calibri" w:cstheme="minorAscii"/>
          <w:sz w:val="24"/>
          <w:szCs w:val="24"/>
        </w:rPr>
        <w:t>Both theories revolutionized their respective scien</w:t>
      </w:r>
      <w:ins w:author="Meike Robaard" w:date="2022-05-27T16:14:39.645Z" w:id="427108024">
        <w:r w:rsidRPr="0B4FDAD2" w:rsidR="1F7166FA">
          <w:rPr>
            <w:rFonts w:cs="Calibri" w:cstheme="minorAscii"/>
            <w:sz w:val="24"/>
            <w:szCs w:val="24"/>
          </w:rPr>
          <w:t>tific fields</w:t>
        </w:r>
      </w:ins>
      <w:del w:author="Meike Robaard" w:date="2022-05-27T16:14:35.74Z" w:id="725103956">
        <w:r w:rsidRPr="0B4FDAD2" w:rsidDel="1F7166FA">
          <w:rPr>
            <w:rFonts w:cs="Calibri" w:cstheme="minorAscii"/>
            <w:sz w:val="24"/>
            <w:szCs w:val="24"/>
          </w:rPr>
          <w:delText>ces</w:delText>
        </w:r>
      </w:del>
      <w:r w:rsidRPr="0B4FDAD2" w:rsidR="1F7166FA">
        <w:rPr>
          <w:rFonts w:cs="Calibri" w:cstheme="minorAscii"/>
          <w:sz w:val="24"/>
          <w:szCs w:val="24"/>
        </w:rPr>
        <w:t xml:space="preserve">: Freud introduced the workings of the subconscious mind in psychology, </w:t>
      </w:r>
      <w:ins w:author="Meike Robaard" w:date="2022-05-27T16:14:56.003Z" w:id="801788799">
        <w:r w:rsidRPr="0B4FDAD2" w:rsidR="1F7166FA">
          <w:rPr>
            <w:rFonts w:cs="Calibri" w:cstheme="minorAscii"/>
            <w:sz w:val="24"/>
            <w:szCs w:val="24"/>
          </w:rPr>
          <w:t xml:space="preserve">and </w:t>
        </w:r>
      </w:ins>
      <w:r w:rsidRPr="0B4FDAD2" w:rsidR="1F7166FA">
        <w:rPr>
          <w:rFonts w:cs="Calibri" w:cstheme="minorAscii"/>
          <w:sz w:val="24"/>
          <w:szCs w:val="24"/>
        </w:rPr>
        <w:t>Einstein introduced the relativity of time and space in physics. Both</w:t>
      </w:r>
      <w:ins w:author="Meike Robaard" w:date="2022-05-27T16:15:06.49Z" w:id="1400054448">
        <w:r w:rsidRPr="0B4FDAD2" w:rsidR="1F7166FA">
          <w:rPr>
            <w:rFonts w:cs="Calibri" w:cstheme="minorAscii"/>
            <w:sz w:val="24"/>
            <w:szCs w:val="24"/>
          </w:rPr>
          <w:t xml:space="preserve"> theories</w:t>
        </w:r>
      </w:ins>
      <w:r w:rsidRPr="0B4FDAD2" w:rsidR="1F7166FA">
        <w:rPr>
          <w:rFonts w:cs="Calibri" w:cstheme="minorAscii"/>
          <w:sz w:val="24"/>
          <w:szCs w:val="24"/>
        </w:rPr>
        <w:t xml:space="preserve"> also had </w:t>
      </w:r>
      <w:del w:author="Meike Robaard" w:date="2022-05-27T16:16:00.482Z" w:id="358640361">
        <w:r w:rsidRPr="0B4FDAD2" w:rsidDel="1F7166FA">
          <w:rPr>
            <w:rFonts w:cs="Calibri" w:cstheme="minorAscii"/>
            <w:sz w:val="24"/>
            <w:szCs w:val="24"/>
          </w:rPr>
          <w:delText>a</w:delText>
        </w:r>
      </w:del>
      <w:r w:rsidRPr="0B4FDAD2" w:rsidR="1F7166FA">
        <w:rPr>
          <w:rFonts w:cs="Calibri" w:cstheme="minorAscii"/>
          <w:sz w:val="24"/>
          <w:szCs w:val="24"/>
        </w:rPr>
        <w:t xml:space="preserve"> </w:t>
      </w:r>
      <w:ins w:author="Meike Robaard" w:date="2022-05-27T16:15:24.036Z" w:id="1847860591">
        <w:r w:rsidRPr="0B4FDAD2" w:rsidR="1F7166FA">
          <w:rPr>
            <w:rFonts w:cs="Calibri" w:cstheme="minorAscii"/>
            <w:sz w:val="24"/>
            <w:szCs w:val="24"/>
          </w:rPr>
          <w:t>wide-ranging</w:t>
        </w:r>
      </w:ins>
      <w:del w:author="Meike Robaard" w:date="2022-05-27T16:15:20.397Z" w:id="992291920">
        <w:r w:rsidRPr="0B4FDAD2" w:rsidDel="1F7166FA">
          <w:rPr>
            <w:rFonts w:cs="Calibri" w:cstheme="minorAscii"/>
            <w:sz w:val="24"/>
            <w:szCs w:val="24"/>
          </w:rPr>
          <w:delText>very</w:delText>
        </w:r>
      </w:del>
      <w:r w:rsidRPr="0B4FDAD2" w:rsidR="1F7166FA">
        <w:rPr>
          <w:rFonts w:cs="Calibri" w:cstheme="minorAscii"/>
          <w:sz w:val="24"/>
          <w:szCs w:val="24"/>
        </w:rPr>
        <w:t xml:space="preserve"> </w:t>
      </w:r>
      <w:del w:author="Meike Robaard" w:date="2022-05-27T16:15:29.204Z" w:id="2027906068">
        <w:r w:rsidRPr="0B4FDAD2" w:rsidDel="1F7166FA">
          <w:rPr>
            <w:rFonts w:cs="Calibri" w:cstheme="minorAscii"/>
            <w:sz w:val="24"/>
            <w:szCs w:val="24"/>
          </w:rPr>
          <w:delText>large</w:delText>
        </w:r>
      </w:del>
      <w:r w:rsidRPr="0B4FDAD2" w:rsidR="1F7166FA">
        <w:rPr>
          <w:rFonts w:cs="Calibri" w:cstheme="minorAscii"/>
          <w:sz w:val="24"/>
          <w:szCs w:val="24"/>
        </w:rPr>
        <w:t xml:space="preserve"> explanatory </w:t>
      </w:r>
      <w:ins w:author="Meike Robaard" w:date="2022-05-27T16:15:54.845Z" w:id="621507426">
        <w:r w:rsidRPr="0B4FDAD2" w:rsidR="1F7166FA">
          <w:rPr>
            <w:rFonts w:cs="Calibri" w:cstheme="minorAscii"/>
            <w:sz w:val="24"/>
            <w:szCs w:val="24"/>
          </w:rPr>
          <w:t>potential</w:t>
        </w:r>
      </w:ins>
      <w:del w:author="Meike Robaard" w:date="2022-05-27T16:15:49.742Z" w:id="417413760">
        <w:r w:rsidRPr="0B4FDAD2" w:rsidDel="1F7166FA">
          <w:rPr>
            <w:rFonts w:cs="Calibri" w:cstheme="minorAscii"/>
            <w:sz w:val="24"/>
            <w:szCs w:val="24"/>
          </w:rPr>
          <w:delText>scope</w:delText>
        </w:r>
      </w:del>
      <w:r w:rsidRPr="0B4FDAD2" w:rsidR="1F7166FA">
        <w:rPr>
          <w:rFonts w:cs="Calibri" w:cstheme="minorAscii"/>
          <w:sz w:val="24"/>
          <w:szCs w:val="24"/>
        </w:rPr>
        <w:t xml:space="preserve">: Freud could explain many psychopathological conditions </w:t>
      </w:r>
      <w:ins w:author="Meike Robaard" w:date="2022-05-27T16:16:54.559Z" w:id="629865476">
        <w:r w:rsidRPr="0B4FDAD2" w:rsidR="1F7166FA">
          <w:rPr>
            <w:rFonts w:cs="Calibri" w:cstheme="minorAscii"/>
            <w:sz w:val="24"/>
            <w:szCs w:val="24"/>
          </w:rPr>
          <w:t xml:space="preserve">by means of looking closely at </w:t>
        </w:r>
      </w:ins>
      <w:del w:author="Meike Robaard" w:date="2022-05-27T16:16:59.228Z" w:id="584966802">
        <w:r w:rsidRPr="0B4FDAD2" w:rsidDel="1F7166FA">
          <w:rPr>
            <w:rFonts w:cs="Calibri" w:cstheme="minorAscii"/>
            <w:sz w:val="24"/>
            <w:szCs w:val="24"/>
          </w:rPr>
          <w:delText xml:space="preserve">as the result of </w:delText>
        </w:r>
      </w:del>
      <w:r w:rsidRPr="0B4FDAD2" w:rsidR="1F7166FA">
        <w:rPr>
          <w:rFonts w:cs="Calibri" w:cstheme="minorAscii"/>
          <w:sz w:val="24"/>
          <w:szCs w:val="24"/>
        </w:rPr>
        <w:t>subconscious psychological dynamics</w:t>
      </w:r>
      <w:ins w:author="Meike Robaard" w:date="2022-05-27T16:17:03.211Z" w:id="817549046">
        <w:r w:rsidRPr="0B4FDAD2" w:rsidR="1F7166FA">
          <w:rPr>
            <w:rFonts w:cs="Calibri" w:cstheme="minorAscii"/>
            <w:sz w:val="24"/>
            <w:szCs w:val="24"/>
          </w:rPr>
          <w:t>,</w:t>
        </w:r>
      </w:ins>
      <w:r w:rsidRPr="0B4FDAD2" w:rsidR="1F7166FA">
        <w:rPr>
          <w:rFonts w:cs="Calibri" w:cstheme="minorAscii"/>
          <w:sz w:val="24"/>
          <w:szCs w:val="24"/>
        </w:rPr>
        <w:t xml:space="preserve"> and Einstein could explain everything Newton's theory explained and more</w:t>
      </w:r>
      <w:ins w:author="Meike Robaard" w:date="2022-05-27T16:17:22.703Z" w:id="1886501561">
        <w:r w:rsidRPr="0B4FDAD2" w:rsidR="1F7166FA">
          <w:rPr>
            <w:rFonts w:cs="Calibri" w:cstheme="minorAscii"/>
            <w:sz w:val="24"/>
            <w:szCs w:val="24"/>
          </w:rPr>
          <w:t>, considering that</w:t>
        </w:r>
      </w:ins>
      <w:del w:author="Meike Robaard" w:date="2022-05-27T16:17:19.194Z" w:id="1500232349">
        <w:r w:rsidRPr="0B4FDAD2" w:rsidDel="1F7166FA">
          <w:rPr>
            <w:rFonts w:cs="Calibri" w:cstheme="minorAscii"/>
            <w:sz w:val="24"/>
            <w:szCs w:val="24"/>
          </w:rPr>
          <w:delText xml:space="preserve"> (</w:delText>
        </w:r>
      </w:del>
      <w:r w:rsidRPr="0B4FDAD2" w:rsidR="1F7166FA">
        <w:rPr>
          <w:rFonts w:cs="Calibri" w:cstheme="minorAscii"/>
          <w:sz w:val="24"/>
          <w:szCs w:val="24"/>
        </w:rPr>
        <w:t>it explained the anomalies in Newton's system, such as the orbit of Mercury around the sun</w:t>
      </w:r>
      <w:del w:author="Meike Robaard" w:date="2022-05-27T16:17:28.686Z" w:id="1004780139">
        <w:r w:rsidRPr="0B4FDAD2" w:rsidDel="1F7166FA">
          <w:rPr>
            <w:rFonts w:cs="Calibri" w:cstheme="minorAscii"/>
            <w:sz w:val="24"/>
            <w:szCs w:val="24"/>
          </w:rPr>
          <w:delText>)</w:delText>
        </w:r>
      </w:del>
      <w:r w:rsidRPr="0B4FDAD2" w:rsidR="1F7166FA">
        <w:rPr>
          <w:rFonts w:cs="Calibri" w:cstheme="minorAscii"/>
          <w:sz w:val="24"/>
          <w:szCs w:val="24"/>
        </w:rPr>
        <w:t xml:space="preserve">. </w:t>
      </w:r>
    </w:p>
    <w:p w:rsidR="00711E6D" w:rsidP="00DD5F17" w:rsidRDefault="00711E6D" w14:paraId="09EBDCC6" w14:textId="77777777">
      <w:pPr>
        <w:spacing w:line="360" w:lineRule="auto"/>
        <w:rPr>
          <w:rFonts w:cstheme="minorHAnsi"/>
          <w:sz w:val="24"/>
          <w:szCs w:val="24"/>
        </w:rPr>
      </w:pPr>
    </w:p>
    <w:p w:rsidR="00711E6D" w:rsidP="0B4FDAD2" w:rsidRDefault="00711E6D" w14:paraId="388152F9" w14:textId="39ACE243">
      <w:pPr>
        <w:spacing w:line="360" w:lineRule="auto"/>
        <w:rPr>
          <w:rFonts w:cs="Calibri" w:cstheme="minorAscii"/>
          <w:sz w:val="24"/>
          <w:szCs w:val="24"/>
        </w:rPr>
      </w:pPr>
      <w:ins w:author="Meike Robaard" w:date="2022-05-27T16:17:36.037Z" w:id="1180036666">
        <w:r w:rsidRPr="0B4FDAD2" w:rsidR="1F7166FA">
          <w:rPr>
            <w:rFonts w:cs="Calibri" w:cstheme="minorAscii"/>
            <w:sz w:val="24"/>
            <w:szCs w:val="24"/>
          </w:rPr>
          <w:t>Indeed</w:t>
        </w:r>
      </w:ins>
      <w:del w:author="Meike Robaard" w:date="2022-05-27T16:17:34.13Z" w:id="13928354">
        <w:r w:rsidRPr="0B4FDAD2" w:rsidDel="1F7166FA">
          <w:rPr>
            <w:rFonts w:cs="Calibri" w:cstheme="minorAscii"/>
            <w:sz w:val="24"/>
            <w:szCs w:val="24"/>
          </w:rPr>
          <w:delText>So</w:delText>
        </w:r>
      </w:del>
      <w:r w:rsidRPr="0B4FDAD2" w:rsidR="1F7166FA">
        <w:rPr>
          <w:rFonts w:cs="Calibri" w:cstheme="minorAscii"/>
          <w:sz w:val="24"/>
          <w:szCs w:val="24"/>
        </w:rPr>
        <w:t>, both theories were seen as very successful. But there was one crucial difference according to Popper</w:t>
      </w:r>
      <w:ins w:author="Meike Robaard" w:date="2022-05-27T16:17:49.43Z" w:id="2115479950">
        <w:r w:rsidRPr="0B4FDAD2" w:rsidR="1F7166FA">
          <w:rPr>
            <w:rFonts w:cs="Calibri" w:cstheme="minorAscii"/>
            <w:sz w:val="24"/>
            <w:szCs w:val="24"/>
          </w:rPr>
          <w:t>:</w:t>
        </w:r>
      </w:ins>
      <w:del w:author="Meike Robaard" w:date="2022-05-27T16:17:48.631Z" w:id="555586401">
        <w:r w:rsidRPr="0B4FDAD2" w:rsidDel="1F7166FA">
          <w:rPr>
            <w:rFonts w:cs="Calibri" w:cstheme="minorAscii"/>
            <w:sz w:val="24"/>
            <w:szCs w:val="24"/>
          </w:rPr>
          <w:delText>.</w:delText>
        </w:r>
      </w:del>
      <w:r w:rsidRPr="0B4FDAD2" w:rsidR="1F7166FA">
        <w:rPr>
          <w:rFonts w:cs="Calibri" w:cstheme="minorAscii"/>
          <w:sz w:val="24"/>
          <w:szCs w:val="24"/>
        </w:rPr>
        <w:t xml:space="preserve"> Freud's theory could not be debunked by </w:t>
      </w:r>
      <w:proofErr w:type="spellStart"/>
      <w:r w:rsidRPr="0B4FDAD2" w:rsidR="1F7166FA">
        <w:rPr>
          <w:rFonts w:cs="Calibri" w:cstheme="minorAscii"/>
          <w:sz w:val="24"/>
          <w:szCs w:val="24"/>
        </w:rPr>
        <w:t>observe</w:t>
      </w:r>
      <w:ins w:author="Meike Robaard" w:date="2022-05-27T16:17:55.833Z" w:id="870403126">
        <w:r w:rsidRPr="0B4FDAD2" w:rsidR="1F7166FA">
          <w:rPr>
            <w:rFonts w:cs="Calibri" w:cstheme="minorAscii"/>
            <w:sz w:val="24"/>
            <w:szCs w:val="24"/>
          </w:rPr>
          <w:t>able</w:t>
        </w:r>
      </w:ins>
      <w:del w:author="Meike Robaard" w:date="2022-05-27T16:17:54.744Z" w:id="2095581329">
        <w:r w:rsidRPr="0B4FDAD2" w:rsidDel="1F7166FA">
          <w:rPr>
            <w:rFonts w:cs="Calibri" w:cstheme="minorAscii"/>
            <w:sz w:val="24"/>
            <w:szCs w:val="24"/>
          </w:rPr>
          <w:delText>d</w:delText>
        </w:r>
      </w:del>
      <w:r w:rsidRPr="0B4FDAD2" w:rsidR="1F7166FA">
        <w:rPr>
          <w:rFonts w:cs="Calibri" w:cstheme="minorAscii"/>
          <w:sz w:val="24"/>
          <w:szCs w:val="24"/>
        </w:rPr>
        <w:t xml:space="preserve"> facts, </w:t>
      </w:r>
      <w:ins w:author="Meike Robaard" w:date="2022-05-27T16:18:08.283Z" w:id="499163561">
        <w:r w:rsidRPr="0B4FDAD2" w:rsidR="1F7166FA">
          <w:rPr>
            <w:rFonts w:cs="Calibri" w:cstheme="minorAscii"/>
            <w:sz w:val="24"/>
            <w:szCs w:val="24"/>
          </w:rPr>
          <w:t xml:space="preserve">whereas </w:t>
        </w:r>
      </w:ins>
      <w:r w:rsidRPr="0B4FDAD2" w:rsidR="1F7166FA">
        <w:rPr>
          <w:rFonts w:cs="Calibri" w:cstheme="minorAscii"/>
          <w:sz w:val="24"/>
          <w:szCs w:val="24"/>
        </w:rPr>
        <w:t xml:space="preserve">Einstein's theory could. For Freud, </w:t>
      </w:r>
      <w:ins w:author="Meike Robaard" w:date="2022-05-27T16:18:28.071Z" w:id="1771969063">
        <w:r w:rsidRPr="0B4FDAD2" w:rsidR="1F7166FA">
          <w:rPr>
            <w:rFonts w:cs="Calibri" w:cstheme="minorAscii"/>
            <w:sz w:val="24"/>
            <w:szCs w:val="24"/>
          </w:rPr>
          <w:t xml:space="preserve">all possible modes of </w:t>
        </w:r>
      </w:ins>
      <w:del w:author="Meike Robaard" w:date="2022-05-27T16:18:21.072Z" w:id="697551740">
        <w:r w:rsidRPr="0B4FDAD2" w:rsidDel="1F7166FA">
          <w:rPr>
            <w:rFonts w:cs="Calibri" w:cstheme="minorAscii"/>
            <w:sz w:val="24"/>
            <w:szCs w:val="24"/>
          </w:rPr>
          <w:delText>every possible</w:delText>
        </w:r>
      </w:del>
      <w:r w:rsidRPr="0B4FDAD2" w:rsidR="1F7166FA">
        <w:rPr>
          <w:rFonts w:cs="Calibri" w:cstheme="minorAscii"/>
          <w:sz w:val="24"/>
          <w:szCs w:val="24"/>
        </w:rPr>
        <w:t xml:space="preserve"> human behavior could be </w:t>
      </w:r>
      <w:del w:author="Meike Robaard" w:date="2022-05-27T16:18:58.129Z" w:id="14189527">
        <w:r w:rsidRPr="0B4FDAD2" w:rsidDel="1F7166FA">
          <w:rPr>
            <w:rFonts w:cs="Calibri" w:cstheme="minorAscii"/>
            <w:sz w:val="24"/>
            <w:szCs w:val="24"/>
          </w:rPr>
          <w:delText>explained from the same principles</w:delText>
        </w:r>
      </w:del>
      <w:ins w:author="Meike Robaard" w:date="2022-05-27T16:18:59.836Z" w:id="823649243">
        <w:r w:rsidRPr="0B4FDAD2" w:rsidR="1F7166FA">
          <w:rPr>
            <w:rFonts w:cs="Calibri" w:cstheme="minorAscii"/>
            <w:sz w:val="24"/>
            <w:szCs w:val="24"/>
          </w:rPr>
          <w:t>boiled down</w:t>
        </w:r>
      </w:ins>
      <w:ins w:author="Meike Robaard" w:date="2022-05-27T16:19:08.476Z" w:id="895803305">
        <w:r w:rsidRPr="0B4FDAD2" w:rsidR="1F7166FA">
          <w:rPr>
            <w:rFonts w:cs="Calibri" w:cstheme="minorAscii"/>
            <w:sz w:val="24"/>
            <w:szCs w:val="24"/>
          </w:rPr>
          <w:t xml:space="preserve"> to arising from the same set of principles</w:t>
        </w:r>
      </w:ins>
      <w:r w:rsidRPr="0B4FDAD2" w:rsidR="1F7166FA">
        <w:rPr>
          <w:rFonts w:cs="Calibri" w:cstheme="minorAscii"/>
          <w:sz w:val="24"/>
          <w:szCs w:val="24"/>
        </w:rPr>
        <w:t xml:space="preserve">. </w:t>
      </w:r>
      <w:ins w:author="Meike Robaard" w:date="2022-05-27T16:20:26.876Z" w:id="676779300">
        <w:r w:rsidRPr="0B4FDAD2" w:rsidR="1F7166FA">
          <w:rPr>
            <w:rFonts w:cs="Calibri" w:cstheme="minorAscii"/>
            <w:sz w:val="24"/>
            <w:szCs w:val="24"/>
          </w:rPr>
          <w:t>When</w:t>
        </w:r>
      </w:ins>
      <w:del w:author="Meike Robaard" w:date="2022-05-27T16:20:25.37Z" w:id="1250199143">
        <w:r w:rsidRPr="0B4FDAD2" w:rsidDel="1F7166FA">
          <w:rPr>
            <w:rFonts w:cs="Calibri" w:cstheme="minorAscii"/>
            <w:sz w:val="24"/>
            <w:szCs w:val="24"/>
          </w:rPr>
          <w:delText>In</w:delText>
        </w:r>
      </w:del>
      <w:r w:rsidRPr="0B4FDAD2" w:rsidR="1F7166FA">
        <w:rPr>
          <w:rFonts w:cs="Calibri" w:cstheme="minorAscii"/>
          <w:sz w:val="24"/>
          <w:szCs w:val="24"/>
        </w:rPr>
        <w:t xml:space="preserve"> </w:t>
      </w:r>
      <w:del w:author="Meike Robaard" w:date="2022-05-27T16:20:32.413Z" w:id="44169244">
        <w:r w:rsidRPr="0B4FDAD2" w:rsidDel="1F7166FA">
          <w:rPr>
            <w:rFonts w:cs="Calibri" w:cstheme="minorAscii"/>
            <w:sz w:val="24"/>
            <w:szCs w:val="24"/>
          </w:rPr>
          <w:delText xml:space="preserve">the 1950s, the </w:delText>
        </w:r>
      </w:del>
      <w:ins w:author="Meike Robaard" w:date="2022-05-27T16:20:37.127Z" w:id="1590577334">
        <w:r w:rsidRPr="0B4FDAD2" w:rsidR="1F7166FA">
          <w:rPr>
            <w:rFonts w:cs="Calibri" w:cstheme="minorAscii"/>
            <w:sz w:val="24"/>
            <w:szCs w:val="24"/>
          </w:rPr>
          <w:t xml:space="preserve"> </w:t>
        </w:r>
      </w:ins>
      <w:r w:rsidRPr="0B4FDAD2" w:rsidR="1F7166FA">
        <w:rPr>
          <w:rFonts w:cs="Calibri" w:cstheme="minorAscii"/>
          <w:sz w:val="24"/>
          <w:szCs w:val="24"/>
        </w:rPr>
        <w:t xml:space="preserve">philosopher of science Sidney Hook </w:t>
      </w:r>
      <w:r w:rsidRPr="0B4FDAD2" w:rsidR="5AF2BBE1">
        <w:rPr>
          <w:rFonts w:cs="Calibri" w:cstheme="minorAscii"/>
          <w:sz w:val="24"/>
          <w:szCs w:val="24"/>
        </w:rPr>
        <w:t xml:space="preserve">(1959) </w:t>
      </w:r>
      <w:r w:rsidRPr="0B4FDAD2" w:rsidR="1F7166FA">
        <w:rPr>
          <w:rFonts w:cs="Calibri" w:cstheme="minorAscii"/>
          <w:sz w:val="24"/>
          <w:szCs w:val="24"/>
        </w:rPr>
        <w:t>asked an auditorium f</w:t>
      </w:r>
      <w:ins w:author="Meike Robaard" w:date="2022-05-27T16:19:39.271Z" w:id="1811912486">
        <w:r w:rsidRPr="0B4FDAD2" w:rsidR="1F7166FA">
          <w:rPr>
            <w:rFonts w:cs="Calibri" w:cstheme="minorAscii"/>
            <w:sz w:val="24"/>
            <w:szCs w:val="24"/>
          </w:rPr>
          <w:t>ull of</w:t>
        </w:r>
      </w:ins>
      <w:del w:author="Meike Robaard" w:date="2022-05-27T16:19:33.373Z" w:id="1813274001">
        <w:r w:rsidRPr="0B4FDAD2" w:rsidDel="1F7166FA">
          <w:rPr>
            <w:rFonts w:cs="Calibri" w:cstheme="minorAscii"/>
            <w:sz w:val="24"/>
            <w:szCs w:val="24"/>
          </w:rPr>
          <w:delText>illed to the brim</w:delText>
        </w:r>
      </w:del>
      <w:r w:rsidRPr="0B4FDAD2" w:rsidR="1F7166FA">
        <w:rPr>
          <w:rFonts w:cs="Calibri" w:cstheme="minorAscii"/>
          <w:sz w:val="24"/>
          <w:szCs w:val="24"/>
        </w:rPr>
        <w:t xml:space="preserve"> </w:t>
      </w:r>
      <w:del w:author="Meike Robaard" w:date="2022-05-27T16:19:42.045Z" w:id="512565188">
        <w:r w:rsidRPr="0B4FDAD2" w:rsidDel="1F7166FA">
          <w:rPr>
            <w:rFonts w:cs="Calibri" w:cstheme="minorAscii"/>
            <w:sz w:val="24"/>
            <w:szCs w:val="24"/>
          </w:rPr>
          <w:delText xml:space="preserve">with </w:delText>
        </w:r>
      </w:del>
      <w:r w:rsidRPr="0B4FDAD2" w:rsidR="1F7166FA">
        <w:rPr>
          <w:rFonts w:cs="Calibri" w:cstheme="minorAscii"/>
          <w:sz w:val="24"/>
          <w:szCs w:val="24"/>
        </w:rPr>
        <w:t>psychoanalysts</w:t>
      </w:r>
      <w:ins w:author="Meike Robaard" w:date="2022-05-27T16:20:42.104Z" w:id="1815792634">
        <w:r w:rsidRPr="0B4FDAD2" w:rsidR="1F7166FA">
          <w:rPr>
            <w:rFonts w:cs="Calibri" w:cstheme="minorAscii"/>
            <w:sz w:val="24"/>
            <w:szCs w:val="24"/>
          </w:rPr>
          <w:t>,</w:t>
        </w:r>
      </w:ins>
      <w:r w:rsidRPr="0B4FDAD2" w:rsidR="1F7166FA">
        <w:rPr>
          <w:rFonts w:cs="Calibri" w:cstheme="minorAscii"/>
          <w:sz w:val="24"/>
          <w:szCs w:val="24"/>
        </w:rPr>
        <w:t xml:space="preserve"> </w:t>
      </w:r>
      <w:ins w:author="Meike Robaard" w:date="2022-05-27T16:20:21.434Z" w:id="517871859">
        <w:r w:rsidRPr="0B4FDAD2" w:rsidR="1F7166FA">
          <w:rPr>
            <w:rFonts w:cs="Calibri" w:cstheme="minorAscii"/>
            <w:sz w:val="24"/>
            <w:szCs w:val="24"/>
          </w:rPr>
          <w:t xml:space="preserve">in the 1950s, </w:t>
        </w:r>
      </w:ins>
      <w:r w:rsidRPr="0B4FDAD2" w:rsidR="1F7166FA">
        <w:rPr>
          <w:rFonts w:cs="Calibri" w:cstheme="minorAscii"/>
          <w:sz w:val="24"/>
          <w:szCs w:val="24"/>
        </w:rPr>
        <w:t xml:space="preserve">what </w:t>
      </w:r>
      <w:ins w:author="Meike Robaard" w:date="2022-05-27T16:21:01.429Z" w:id="539229577">
        <w:r w:rsidRPr="0B4FDAD2" w:rsidR="1F7166FA">
          <w:rPr>
            <w:rFonts w:cs="Calibri" w:cstheme="minorAscii"/>
            <w:sz w:val="24"/>
            <w:szCs w:val="24"/>
          </w:rPr>
          <w:t xml:space="preserve">kind of </w:t>
        </w:r>
      </w:ins>
      <w:r w:rsidRPr="0B4FDAD2" w:rsidR="1F7166FA">
        <w:rPr>
          <w:rFonts w:cs="Calibri" w:cstheme="minorAscii"/>
          <w:sz w:val="24"/>
          <w:szCs w:val="24"/>
        </w:rPr>
        <w:t>behavior</w:t>
      </w:r>
      <w:ins w:author="Meike Robaard" w:date="2022-05-27T16:21:04.152Z" w:id="1223426994">
        <w:r w:rsidRPr="0B4FDAD2" w:rsidR="1F7166FA">
          <w:rPr>
            <w:rFonts w:cs="Calibri" w:cstheme="minorAscii"/>
            <w:sz w:val="24"/>
            <w:szCs w:val="24"/>
          </w:rPr>
          <w:t>isms</w:t>
        </w:r>
      </w:ins>
      <w:r w:rsidRPr="0B4FDAD2" w:rsidR="1F7166FA">
        <w:rPr>
          <w:rFonts w:cs="Calibri" w:cstheme="minorAscii"/>
          <w:sz w:val="24"/>
          <w:szCs w:val="24"/>
        </w:rPr>
        <w:t xml:space="preserve"> a child </w:t>
      </w:r>
      <w:del w:author="Meike Robaard" w:date="2022-05-27T16:20:57.328Z" w:id="1622003795">
        <w:r w:rsidRPr="0B4FDAD2" w:rsidDel="1F7166FA">
          <w:rPr>
            <w:rFonts w:cs="Calibri" w:cstheme="minorAscii"/>
            <w:sz w:val="24"/>
            <w:szCs w:val="24"/>
          </w:rPr>
          <w:delText>should</w:delText>
        </w:r>
      </w:del>
      <w:ins w:author="Meike Robaard" w:date="2022-05-27T16:20:58.057Z" w:id="1884414349">
        <w:r w:rsidRPr="0B4FDAD2" w:rsidR="1F7166FA">
          <w:rPr>
            <w:rFonts w:cs="Calibri" w:cstheme="minorAscii"/>
            <w:sz w:val="24"/>
            <w:szCs w:val="24"/>
          </w:rPr>
          <w:t>could</w:t>
        </w:r>
      </w:ins>
      <w:r w:rsidRPr="0B4FDAD2" w:rsidR="1F7166FA">
        <w:rPr>
          <w:rFonts w:cs="Calibri" w:cstheme="minorAscii"/>
          <w:sz w:val="24"/>
          <w:szCs w:val="24"/>
        </w:rPr>
        <w:t xml:space="preserve"> exhibit </w:t>
      </w:r>
      <w:ins w:author="Meike Robaard" w:date="2022-05-27T16:21:59.945Z" w:id="547949405">
        <w:r w:rsidRPr="0B4FDAD2" w:rsidR="1F7166FA">
          <w:rPr>
            <w:rFonts w:cs="Calibri" w:cstheme="minorAscii"/>
            <w:sz w:val="24"/>
            <w:szCs w:val="24"/>
          </w:rPr>
          <w:t>that would counteract manifestation of an Oedipus complex, the room kep</w:t>
        </w:r>
      </w:ins>
      <w:ins w:author="Meike Robaard" w:date="2022-05-27T16:22:07.036Z" w:id="2034743506">
        <w:r w:rsidRPr="0B4FDAD2" w:rsidR="1F7166FA">
          <w:rPr>
            <w:rFonts w:cs="Calibri" w:cstheme="minorAscii"/>
            <w:sz w:val="24"/>
            <w:szCs w:val="24"/>
          </w:rPr>
          <w:t xml:space="preserve">t remarkably quiet. </w:t>
        </w:r>
      </w:ins>
      <w:del w:author="Meike Robaard" w:date="2022-05-27T16:21:56.883Z" w:id="1403492411">
        <w:r w:rsidRPr="0B4FDAD2" w:rsidDel="1F7166FA">
          <w:rPr>
            <w:rFonts w:cs="Calibri" w:cstheme="minorAscii"/>
            <w:sz w:val="24"/>
            <w:szCs w:val="24"/>
          </w:rPr>
          <w:delText>in order for</w:delText>
        </w:r>
        <w:r w:rsidRPr="0B4FDAD2" w:rsidDel="1F7166FA">
          <w:rPr>
            <w:rFonts w:cs="Calibri" w:cstheme="minorAscii"/>
            <w:sz w:val="24"/>
            <w:szCs w:val="24"/>
          </w:rPr>
          <w:delText xml:space="preserve"> it </w:delText>
        </w:r>
        <w:r w:rsidRPr="0B4FDAD2" w:rsidDel="1F7166FA">
          <w:rPr>
            <w:rFonts w:cs="Calibri" w:cstheme="minorAscii"/>
            <w:i w:val="1"/>
            <w:iCs w:val="1"/>
            <w:sz w:val="24"/>
            <w:szCs w:val="24"/>
          </w:rPr>
          <w:delText>not</w:delText>
        </w:r>
        <w:r w:rsidRPr="0B4FDAD2" w:rsidDel="1F7166FA">
          <w:rPr>
            <w:rFonts w:cs="Calibri" w:cstheme="minorAscii"/>
            <w:sz w:val="24"/>
            <w:szCs w:val="24"/>
          </w:rPr>
          <w:delText xml:space="preserve"> to suffer from the Oedipus complex… the room remained eerily silent. </w:delText>
        </w:r>
      </w:del>
    </w:p>
    <w:p w:rsidR="00711E6D" w:rsidP="00DD5F17" w:rsidRDefault="00711E6D" w14:paraId="5458F964" w14:textId="77777777">
      <w:pPr>
        <w:spacing w:line="360" w:lineRule="auto"/>
        <w:rPr>
          <w:rFonts w:cstheme="minorHAnsi"/>
          <w:sz w:val="24"/>
          <w:szCs w:val="24"/>
        </w:rPr>
      </w:pPr>
    </w:p>
    <w:p w:rsidR="00711E6D" w:rsidP="0B4FDAD2" w:rsidRDefault="00711E6D" w14:paraId="7464507C" w14:textId="3F7AF4EB">
      <w:pPr>
        <w:spacing w:line="360" w:lineRule="auto"/>
        <w:rPr>
          <w:rFonts w:cs="Calibri" w:cstheme="minorAscii"/>
          <w:sz w:val="24"/>
          <w:szCs w:val="24"/>
        </w:rPr>
      </w:pPr>
      <w:r w:rsidRPr="0B4FDAD2" w:rsidR="1F7166FA">
        <w:rPr>
          <w:rFonts w:cs="Calibri" w:cstheme="minorAscii"/>
          <w:sz w:val="24"/>
          <w:szCs w:val="24"/>
        </w:rPr>
        <w:t>Einstein's theory, on the other hand, makes precise predictions that are testable</w:t>
      </w:r>
      <w:ins w:author="Meike Robaard" w:date="2022-05-27T16:22:59.683Z" w:id="138030975">
        <w:r w:rsidRPr="0B4FDAD2" w:rsidR="1F7166FA">
          <w:rPr>
            <w:rFonts w:cs="Calibri" w:cstheme="minorAscii"/>
            <w:sz w:val="24"/>
            <w:szCs w:val="24"/>
          </w:rPr>
          <w:t>, and has in</w:t>
        </w:r>
      </w:ins>
      <w:ins w:author="Meike Robaard" w:date="2022-05-27T16:23:21.63Z" w:id="83516515">
        <w:r w:rsidRPr="0B4FDAD2" w:rsidR="1F7166FA">
          <w:rPr>
            <w:rFonts w:cs="Calibri" w:cstheme="minorAscii"/>
            <w:sz w:val="24"/>
            <w:szCs w:val="24"/>
          </w:rPr>
          <w:t>deed undergone and passed numerous assessments</w:t>
        </w:r>
      </w:ins>
      <w:r w:rsidRPr="0B4FDAD2" w:rsidR="1F7166FA">
        <w:rPr>
          <w:rFonts w:cs="Calibri" w:cstheme="minorAscii"/>
          <w:sz w:val="24"/>
          <w:szCs w:val="24"/>
        </w:rPr>
        <w:t xml:space="preserve">. </w:t>
      </w:r>
      <w:del w:author="Meike Robaard" w:date="2022-05-27T16:23:24.776Z" w:id="74589075">
        <w:r w:rsidRPr="0B4FDAD2" w:rsidDel="1F7166FA">
          <w:rPr>
            <w:rFonts w:cs="Calibri" w:cstheme="minorAscii"/>
            <w:sz w:val="24"/>
            <w:szCs w:val="24"/>
          </w:rPr>
          <w:delText xml:space="preserve">And it already passed </w:delText>
        </w:r>
        <w:r w:rsidRPr="0B4FDAD2" w:rsidDel="1F7166FA">
          <w:rPr>
            <w:rFonts w:cs="Calibri" w:cstheme="minorAscii"/>
            <w:sz w:val="24"/>
            <w:szCs w:val="24"/>
          </w:rPr>
          <w:delText>a number of</w:delText>
        </w:r>
        <w:r w:rsidRPr="0B4FDAD2" w:rsidDel="1F7166FA">
          <w:rPr>
            <w:rFonts w:cs="Calibri" w:cstheme="minorAscii"/>
            <w:sz w:val="24"/>
            <w:szCs w:val="24"/>
          </w:rPr>
          <w:delText xml:space="preserve"> tests.</w:delText>
        </w:r>
      </w:del>
      <w:r w:rsidRPr="0B4FDAD2" w:rsidR="1F7166FA">
        <w:rPr>
          <w:rFonts w:cs="Calibri" w:cstheme="minorAscii"/>
          <w:sz w:val="24"/>
          <w:szCs w:val="24"/>
        </w:rPr>
        <w:t xml:space="preserve"> </w:t>
      </w:r>
      <w:del w:author="Meike Robaard" w:date="2022-05-27T16:24:31.115Z" w:id="823170864">
        <w:r w:rsidRPr="0B4FDAD2" w:rsidDel="1F7166FA">
          <w:rPr>
            <w:rFonts w:cs="Calibri" w:cstheme="minorAscii"/>
            <w:sz w:val="24"/>
            <w:szCs w:val="24"/>
          </w:rPr>
          <w:delText>Eddington observed</w:delText>
        </w:r>
      </w:del>
      <w:r w:rsidRPr="0B4FDAD2" w:rsidR="1F7166FA">
        <w:rPr>
          <w:rFonts w:cs="Calibri" w:cstheme="minorAscii"/>
          <w:sz w:val="24"/>
          <w:szCs w:val="24"/>
        </w:rPr>
        <w:t xml:space="preserve"> </w:t>
      </w:r>
      <w:ins w:author="Meike Robaard" w:date="2022-05-27T16:24:04.433Z" w:id="80460288">
        <w:r w:rsidRPr="0B4FDAD2" w:rsidR="1F7166FA">
          <w:rPr>
            <w:rFonts w:cs="Calibri" w:cstheme="minorAscii"/>
            <w:sz w:val="24"/>
            <w:szCs w:val="24"/>
          </w:rPr>
          <w:t>D</w:t>
        </w:r>
      </w:ins>
      <w:del w:author="Meike Robaard" w:date="2022-05-27T16:24:03.88Z" w:id="1649160609">
        <w:r w:rsidRPr="0B4FDAD2" w:rsidDel="1F7166FA">
          <w:rPr>
            <w:rFonts w:cs="Calibri" w:cstheme="minorAscii"/>
            <w:sz w:val="24"/>
            <w:szCs w:val="24"/>
          </w:rPr>
          <w:delText>d</w:delText>
        </w:r>
      </w:del>
      <w:proofErr w:type="spellStart"/>
      <w:r w:rsidRPr="0B4FDAD2" w:rsidR="1F7166FA">
        <w:rPr>
          <w:rFonts w:cs="Calibri" w:cstheme="minorAscii"/>
          <w:sz w:val="24"/>
          <w:szCs w:val="24"/>
        </w:rPr>
        <w:t>uring</w:t>
      </w:r>
      <w:proofErr w:type="spellEnd"/>
      <w:r w:rsidRPr="0B4FDAD2" w:rsidR="1F7166FA">
        <w:rPr>
          <w:rFonts w:cs="Calibri" w:cstheme="minorAscii"/>
          <w:sz w:val="24"/>
          <w:szCs w:val="24"/>
        </w:rPr>
        <w:t xml:space="preserve"> a solar eclipse</w:t>
      </w:r>
      <w:ins w:author="Meike Robaard" w:date="2022-05-27T16:24:21.698Z" w:id="1417886727">
        <w:r w:rsidRPr="0B4FDAD2" w:rsidR="1F7166FA">
          <w:rPr>
            <w:rFonts w:cs="Calibri" w:cstheme="minorAscii"/>
            <w:sz w:val="24"/>
            <w:szCs w:val="24"/>
          </w:rPr>
          <w:t>, astronomer Arthur Eddington observed</w:t>
        </w:r>
      </w:ins>
      <w:r w:rsidRPr="0B4FDAD2" w:rsidR="1F7166FA">
        <w:rPr>
          <w:rFonts w:cs="Calibri" w:cstheme="minorAscii"/>
          <w:sz w:val="24"/>
          <w:szCs w:val="24"/>
        </w:rPr>
        <w:t xml:space="preserve"> that starlight was deflected by the mass of the sun, </w:t>
      </w:r>
      <w:ins w:author="Meike Robaard" w:date="2022-05-27T16:24:39.037Z" w:id="80061360">
        <w:r w:rsidRPr="0B4FDAD2" w:rsidR="1F7166FA">
          <w:rPr>
            <w:rFonts w:cs="Calibri" w:cstheme="minorAscii"/>
            <w:sz w:val="24"/>
            <w:szCs w:val="24"/>
          </w:rPr>
          <w:t>just like</w:t>
        </w:r>
      </w:ins>
      <w:del w:author="Meike Robaard" w:date="2022-05-27T16:24:35.997Z" w:id="621709659">
        <w:r w:rsidRPr="0B4FDAD2" w:rsidDel="1F7166FA">
          <w:rPr>
            <w:rFonts w:cs="Calibri" w:cstheme="minorAscii"/>
            <w:sz w:val="24"/>
            <w:szCs w:val="24"/>
          </w:rPr>
          <w:delText>as</w:delText>
        </w:r>
      </w:del>
      <w:r w:rsidRPr="0B4FDAD2" w:rsidR="1F7166FA">
        <w:rPr>
          <w:rFonts w:cs="Calibri" w:cstheme="minorAscii"/>
          <w:sz w:val="24"/>
          <w:szCs w:val="24"/>
        </w:rPr>
        <w:t xml:space="preserve"> Einstein </w:t>
      </w:r>
      <w:ins w:author="Meike Robaard" w:date="2022-05-27T16:24:42.27Z" w:id="1704188545">
        <w:r w:rsidRPr="0B4FDAD2" w:rsidR="1F7166FA">
          <w:rPr>
            <w:rFonts w:cs="Calibri" w:cstheme="minorAscii"/>
            <w:sz w:val="24"/>
            <w:szCs w:val="24"/>
          </w:rPr>
          <w:t xml:space="preserve">had </w:t>
        </w:r>
      </w:ins>
      <w:r w:rsidRPr="0B4FDAD2" w:rsidR="1F7166FA">
        <w:rPr>
          <w:rFonts w:cs="Calibri" w:cstheme="minorAscii"/>
          <w:sz w:val="24"/>
          <w:szCs w:val="24"/>
        </w:rPr>
        <w:t xml:space="preserve">predicted. An atomic clock was brought into orbit </w:t>
      </w:r>
      <w:ins w:author="Meike Robaard" w:date="2022-05-27T16:24:59.982Z" w:id="302625238">
        <w:r w:rsidRPr="0B4FDAD2" w:rsidR="1F7166FA">
          <w:rPr>
            <w:rFonts w:cs="Calibri" w:cstheme="minorAscii"/>
            <w:sz w:val="24"/>
            <w:szCs w:val="24"/>
          </w:rPr>
          <w:t>around th</w:t>
        </w:r>
      </w:ins>
      <w:ins w:author="Meike Robaard" w:date="2022-05-27T16:25:01.235Z" w:id="1775569032">
        <w:r w:rsidRPr="0B4FDAD2" w:rsidR="1F7166FA">
          <w:rPr>
            <w:rFonts w:cs="Calibri" w:cstheme="minorAscii"/>
            <w:sz w:val="24"/>
            <w:szCs w:val="24"/>
          </w:rPr>
          <w:t xml:space="preserve">e earth </w:t>
        </w:r>
      </w:ins>
      <w:r w:rsidRPr="0B4FDAD2" w:rsidR="1F7166FA">
        <w:rPr>
          <w:rFonts w:cs="Calibri" w:cstheme="minorAscii"/>
          <w:sz w:val="24"/>
          <w:szCs w:val="24"/>
        </w:rPr>
        <w:t>at high speed</w:t>
      </w:r>
      <w:del w:author="Meike Robaard" w:date="2022-05-27T16:25:06.59Z" w:id="444342515">
        <w:r w:rsidRPr="0B4FDAD2" w:rsidDel="1F7166FA">
          <w:rPr>
            <w:rFonts w:cs="Calibri" w:cstheme="minorAscii"/>
            <w:sz w:val="24"/>
            <w:szCs w:val="24"/>
          </w:rPr>
          <w:delText xml:space="preserve"> around the earth</w:delText>
        </w:r>
      </w:del>
      <w:r w:rsidRPr="0B4FDAD2" w:rsidR="1F7166FA">
        <w:rPr>
          <w:rFonts w:cs="Calibri" w:cstheme="minorAscii"/>
          <w:sz w:val="24"/>
          <w:szCs w:val="24"/>
        </w:rPr>
        <w:t>, and it showed a slight distortion of time compared to the time measured on earth, as Einstein</w:t>
      </w:r>
      <w:ins w:author="Meike Robaard" w:date="2022-05-27T16:25:41.422Z" w:id="1024211348">
        <w:r w:rsidRPr="0B4FDAD2" w:rsidR="1F7166FA">
          <w:rPr>
            <w:rFonts w:cs="Calibri" w:cstheme="minorAscii"/>
            <w:sz w:val="24"/>
            <w:szCs w:val="24"/>
          </w:rPr>
          <w:t>, too, had</w:t>
        </w:r>
      </w:ins>
      <w:r w:rsidRPr="0B4FDAD2" w:rsidR="1F7166FA">
        <w:rPr>
          <w:rFonts w:cs="Calibri" w:cstheme="minorAscii"/>
          <w:sz w:val="24"/>
          <w:szCs w:val="24"/>
        </w:rPr>
        <w:t xml:space="preserve"> predicted. Einstein's theory is </w:t>
      </w:r>
      <w:ins w:author="Meike Robaard" w:date="2022-05-27T16:26:04.551Z" w:id="1873187768">
        <w:r w:rsidRPr="0B4FDAD2" w:rsidR="1F7166FA">
          <w:rPr>
            <w:rFonts w:cs="Calibri" w:cstheme="minorAscii"/>
            <w:sz w:val="24"/>
            <w:szCs w:val="24"/>
          </w:rPr>
          <w:t xml:space="preserve">currently </w:t>
        </w:r>
      </w:ins>
      <w:r w:rsidRPr="0B4FDAD2" w:rsidR="1F7166FA">
        <w:rPr>
          <w:rFonts w:cs="Calibri" w:cstheme="minorAscii"/>
          <w:sz w:val="24"/>
          <w:szCs w:val="24"/>
        </w:rPr>
        <w:t>still being tested</w:t>
      </w:r>
      <w:del w:author="Meike Robaard" w:date="2022-05-27T16:26:00.381Z" w:id="2140646209">
        <w:r w:rsidRPr="0B4FDAD2" w:rsidDel="1F7166FA">
          <w:rPr>
            <w:rFonts w:cs="Calibri" w:cstheme="minorAscii"/>
            <w:sz w:val="24"/>
            <w:szCs w:val="24"/>
          </w:rPr>
          <w:delText xml:space="preserve"> </w:delText>
        </w:r>
      </w:del>
      <w:del w:author="Meike Robaard" w:date="2022-05-27T16:25:58.73Z" w:id="403485406">
        <w:r w:rsidRPr="0B4FDAD2" w:rsidDel="1F7166FA">
          <w:rPr>
            <w:rFonts w:cs="Calibri" w:cstheme="minorAscii"/>
            <w:sz w:val="24"/>
            <w:szCs w:val="24"/>
          </w:rPr>
          <w:delText>now</w:delText>
        </w:r>
      </w:del>
      <w:r w:rsidRPr="0B4FDAD2" w:rsidR="1F7166FA">
        <w:rPr>
          <w:rFonts w:cs="Calibri" w:cstheme="minorAscii"/>
          <w:sz w:val="24"/>
          <w:szCs w:val="24"/>
        </w:rPr>
        <w:t xml:space="preserve">, for </w:t>
      </w:r>
      <w:proofErr w:type="gramStart"/>
      <w:r w:rsidRPr="0B4FDAD2" w:rsidR="1F7166FA">
        <w:rPr>
          <w:rFonts w:cs="Calibri" w:cstheme="minorAscii"/>
          <w:sz w:val="24"/>
          <w:szCs w:val="24"/>
        </w:rPr>
        <w:t>example</w:t>
      </w:r>
      <w:proofErr w:type="gramEnd"/>
      <w:r w:rsidRPr="0B4FDAD2" w:rsidR="1F7166FA">
        <w:rPr>
          <w:rFonts w:cs="Calibri" w:cstheme="minorAscii"/>
          <w:sz w:val="24"/>
          <w:szCs w:val="24"/>
        </w:rPr>
        <w:t xml:space="preserve"> </w:t>
      </w:r>
      <w:ins w:author="Meike Robaard" w:date="2022-05-27T16:26:12.51Z" w:id="2100569823">
        <w:r w:rsidRPr="0B4FDAD2" w:rsidR="1F7166FA">
          <w:rPr>
            <w:rFonts w:cs="Calibri" w:cstheme="minorAscii"/>
            <w:sz w:val="24"/>
            <w:szCs w:val="24"/>
          </w:rPr>
          <w:t>at</w:t>
        </w:r>
      </w:ins>
      <w:del w:author="Meike Robaard" w:date="2022-05-27T16:26:11.781Z" w:id="29380401">
        <w:r w:rsidRPr="0B4FDAD2" w:rsidDel="1F7166FA">
          <w:rPr>
            <w:rFonts w:cs="Calibri" w:cstheme="minorAscii"/>
            <w:sz w:val="24"/>
            <w:szCs w:val="24"/>
          </w:rPr>
          <w:delText>in</w:delText>
        </w:r>
      </w:del>
      <w:r w:rsidRPr="0B4FDAD2" w:rsidR="1F7166FA">
        <w:rPr>
          <w:rFonts w:cs="Calibri" w:cstheme="minorAscii"/>
          <w:sz w:val="24"/>
          <w:szCs w:val="24"/>
        </w:rPr>
        <w:t xml:space="preserve"> the CERN facilities. If it turned out that a particle in the accelerator would reach a speed faster than the speed of light, </w:t>
      </w:r>
      <w:ins w:author="Meike Robaard" w:date="2022-05-27T16:26:35.585Z" w:id="1374455359">
        <w:r w:rsidRPr="0B4FDAD2" w:rsidR="1F7166FA">
          <w:rPr>
            <w:rFonts w:cs="Calibri" w:cstheme="minorAscii"/>
            <w:sz w:val="24"/>
            <w:szCs w:val="24"/>
          </w:rPr>
          <w:t xml:space="preserve">however, </w:t>
        </w:r>
      </w:ins>
      <w:r w:rsidRPr="0B4FDAD2" w:rsidR="1F7166FA">
        <w:rPr>
          <w:rFonts w:cs="Calibri" w:cstheme="minorAscii"/>
          <w:sz w:val="24"/>
          <w:szCs w:val="24"/>
        </w:rPr>
        <w:t>Einstein's theory would be falsified.</w:t>
      </w:r>
    </w:p>
    <w:p w:rsidR="00711E6D" w:rsidP="00DD5F17" w:rsidRDefault="00711E6D" w14:paraId="4770991C" w14:textId="77777777">
      <w:pPr>
        <w:spacing w:line="360" w:lineRule="auto"/>
        <w:rPr>
          <w:rFonts w:cstheme="minorHAnsi"/>
          <w:sz w:val="24"/>
          <w:szCs w:val="24"/>
        </w:rPr>
      </w:pPr>
    </w:p>
    <w:p w:rsidR="00711E6D" w:rsidP="00DD5F17" w:rsidRDefault="00711E6D" w14:paraId="45AEAEF3" w14:textId="77777777">
      <w:pPr>
        <w:spacing w:line="360" w:lineRule="auto"/>
        <w:rPr>
          <w:rFonts w:cstheme="minorHAnsi"/>
          <w:b/>
          <w:bCs/>
          <w:i/>
          <w:iCs/>
          <w:sz w:val="24"/>
          <w:szCs w:val="24"/>
        </w:rPr>
      </w:pPr>
      <w:r>
        <w:rPr>
          <w:rFonts w:cstheme="minorHAnsi"/>
          <w:b/>
          <w:bCs/>
          <w:i/>
          <w:iCs/>
          <w:sz w:val="24"/>
          <w:szCs w:val="24"/>
        </w:rPr>
        <w:t>The importance of criticism</w:t>
      </w:r>
    </w:p>
    <w:p w:rsidRPr="00CA5EC5" w:rsidR="00711E6D" w:rsidP="00DD5F17" w:rsidRDefault="00711E6D" w14:paraId="597A69B5" w14:textId="77777777">
      <w:pPr>
        <w:spacing w:line="360" w:lineRule="auto"/>
        <w:rPr>
          <w:rFonts w:cstheme="minorHAnsi"/>
          <w:b/>
          <w:bCs/>
          <w:i/>
          <w:iCs/>
          <w:sz w:val="24"/>
          <w:szCs w:val="24"/>
        </w:rPr>
      </w:pPr>
    </w:p>
    <w:p w:rsidR="00711E6D" w:rsidP="0B4FDAD2" w:rsidRDefault="00711E6D" w14:paraId="48361EE4" w14:textId="788B6965">
      <w:pPr>
        <w:spacing w:line="360" w:lineRule="auto"/>
        <w:rPr>
          <w:rFonts w:cs="Calibri" w:cstheme="minorAscii"/>
          <w:sz w:val="24"/>
          <w:szCs w:val="24"/>
        </w:rPr>
      </w:pPr>
      <w:commentRangeStart w:id="1495655167"/>
      <w:r w:rsidRPr="0B4FDAD2" w:rsidR="1F7166FA">
        <w:rPr>
          <w:rFonts w:cs="Calibri" w:cstheme="minorAscii"/>
          <w:sz w:val="24"/>
          <w:szCs w:val="24"/>
        </w:rPr>
        <w:t xml:space="preserve">That </w:t>
      </w:r>
      <w:commentRangeEnd w:id="1495655167"/>
      <w:r>
        <w:rPr>
          <w:rStyle w:val="CommentReference"/>
        </w:rPr>
        <w:commentReference w:id="1495655167"/>
      </w:r>
      <w:r w:rsidRPr="0B4FDAD2" w:rsidR="1F7166FA">
        <w:rPr>
          <w:rFonts w:cs="Calibri" w:cstheme="minorAscii"/>
          <w:sz w:val="24"/>
          <w:szCs w:val="24"/>
        </w:rPr>
        <w:t xml:space="preserve">is the crucial difference between sciences and pseudo-sciences. Sciences </w:t>
      </w:r>
      <w:ins w:author="Meike Robaard" w:date="2022-05-27T16:27:27.113Z" w:id="1552134667">
        <w:r w:rsidRPr="0B4FDAD2" w:rsidR="1F7166FA">
          <w:rPr>
            <w:rFonts w:cs="Calibri" w:cstheme="minorAscii"/>
            <w:sz w:val="24"/>
            <w:szCs w:val="24"/>
          </w:rPr>
          <w:t>remain</w:t>
        </w:r>
      </w:ins>
      <w:del w:author="Meike Robaard" w:date="2022-05-27T16:27:25.507Z" w:id="362829944">
        <w:r w:rsidRPr="0B4FDAD2" w:rsidDel="1F7166FA">
          <w:rPr>
            <w:rFonts w:cs="Calibri" w:cstheme="minorAscii"/>
            <w:sz w:val="24"/>
            <w:szCs w:val="24"/>
          </w:rPr>
          <w:delText>are</w:delText>
        </w:r>
      </w:del>
      <w:r w:rsidRPr="0B4FDAD2" w:rsidR="1F7166FA">
        <w:rPr>
          <w:rFonts w:cs="Calibri" w:cstheme="minorAscii"/>
          <w:sz w:val="24"/>
          <w:szCs w:val="24"/>
        </w:rPr>
        <w:t xml:space="preserve"> </w:t>
      </w:r>
      <w:ins w:author="Meike Robaard" w:date="2022-05-27T16:27:38.277Z" w:id="307228399">
        <w:r w:rsidRPr="0B4FDAD2" w:rsidR="1F7166FA">
          <w:rPr>
            <w:rFonts w:cs="Calibri" w:cstheme="minorAscii"/>
            <w:sz w:val="24"/>
            <w:szCs w:val="24"/>
          </w:rPr>
          <w:t xml:space="preserve">subjectable </w:t>
        </w:r>
      </w:ins>
      <w:del w:author="Meike Robaard" w:date="2022-05-27T16:27:35.451Z" w:id="1677761659">
        <w:r w:rsidRPr="0B4FDAD2" w:rsidDel="1F7166FA">
          <w:rPr>
            <w:rFonts w:cs="Calibri" w:cstheme="minorAscii"/>
            <w:sz w:val="24"/>
            <w:szCs w:val="24"/>
          </w:rPr>
          <w:delText>open</w:delText>
        </w:r>
      </w:del>
      <w:r w:rsidRPr="0B4FDAD2" w:rsidR="1F7166FA">
        <w:rPr>
          <w:rFonts w:cs="Calibri" w:cstheme="minorAscii"/>
          <w:sz w:val="24"/>
          <w:szCs w:val="24"/>
        </w:rPr>
        <w:t xml:space="preserve"> to </w:t>
      </w:r>
      <w:r w:rsidRPr="0B4FDAD2" w:rsidR="1F7166FA">
        <w:rPr>
          <w:rFonts w:cs="Calibri" w:cstheme="minorAscii"/>
          <w:sz w:val="24"/>
          <w:szCs w:val="24"/>
        </w:rPr>
        <w:t>refutation,</w:t>
      </w:r>
      <w:ins w:author="Meike Robaard" w:date="2022-05-27T16:27:23.075Z" w:id="1165847139">
        <w:r w:rsidRPr="0B4FDAD2" w:rsidR="1F7166FA">
          <w:rPr>
            <w:rFonts w:cs="Calibri" w:cstheme="minorAscii"/>
            <w:sz w:val="24"/>
            <w:szCs w:val="24"/>
          </w:rPr>
          <w:t xml:space="preserve"> whereas</w:t>
        </w:r>
      </w:ins>
      <w:r w:rsidRPr="0B4FDAD2" w:rsidR="1F7166FA">
        <w:rPr>
          <w:rFonts w:cs="Calibri" w:cstheme="minorAscii"/>
          <w:sz w:val="24"/>
          <w:szCs w:val="24"/>
        </w:rPr>
        <w:t xml:space="preserve"> pseudo-sciences protect or immunize their theories </w:t>
      </w:r>
      <w:ins w:author="Meike Robaard" w:date="2022-05-27T16:28:11.03Z" w:id="865280807">
        <w:r w:rsidRPr="0B4FDAD2" w:rsidR="1F7166FA">
          <w:rPr>
            <w:rFonts w:cs="Calibri" w:cstheme="minorAscii"/>
            <w:sz w:val="24"/>
            <w:szCs w:val="24"/>
          </w:rPr>
          <w:t>from</w:t>
        </w:r>
      </w:ins>
      <w:del w:author="Meike Robaard" w:date="2022-05-27T16:28:09.264Z" w:id="434355344">
        <w:r w:rsidRPr="0B4FDAD2" w:rsidDel="1F7166FA">
          <w:rPr>
            <w:rFonts w:cs="Calibri" w:cstheme="minorAscii"/>
            <w:sz w:val="24"/>
            <w:szCs w:val="24"/>
          </w:rPr>
          <w:delText>against</w:delText>
        </w:r>
      </w:del>
      <w:r w:rsidRPr="0B4FDAD2" w:rsidR="1F7166FA">
        <w:rPr>
          <w:rFonts w:cs="Calibri" w:cstheme="minorAscii"/>
          <w:sz w:val="24"/>
          <w:szCs w:val="24"/>
        </w:rPr>
        <w:t xml:space="preserve"> refutation. </w:t>
      </w:r>
      <w:del w:author="Meike Robaard" w:date="2022-05-27T16:28:26.111Z" w:id="458769289">
        <w:r w:rsidRPr="0B4FDAD2" w:rsidDel="1F7166FA">
          <w:rPr>
            <w:rFonts w:cs="Calibri" w:cstheme="minorAscii"/>
            <w:sz w:val="24"/>
            <w:szCs w:val="24"/>
          </w:rPr>
          <w:delText>This of course</w:delText>
        </w:r>
      </w:del>
      <w:r w:rsidRPr="0B4FDAD2" w:rsidR="1F7166FA">
        <w:rPr>
          <w:rFonts w:cs="Calibri" w:cstheme="minorAscii"/>
          <w:sz w:val="24"/>
          <w:szCs w:val="24"/>
        </w:rPr>
        <w:t xml:space="preserve"> </w:t>
      </w:r>
      <w:ins w:author="Meike Robaard" w:date="2022-05-27T16:28:33.538Z" w:id="826233882">
        <w:r w:rsidRPr="0B4FDAD2" w:rsidR="1F7166FA">
          <w:rPr>
            <w:rFonts w:cs="Calibri" w:cstheme="minorAscii"/>
            <w:sz w:val="24"/>
            <w:szCs w:val="24"/>
          </w:rPr>
          <w:t xml:space="preserve">Certainly, that </w:t>
        </w:r>
      </w:ins>
      <w:r w:rsidRPr="0B4FDAD2" w:rsidR="1F7166FA">
        <w:rPr>
          <w:rFonts w:cs="Calibri" w:cstheme="minorAscii"/>
          <w:sz w:val="24"/>
          <w:szCs w:val="24"/>
        </w:rPr>
        <w:t xml:space="preserve">does not mean that scientists are not susceptible to the confirmation bias. </w:t>
      </w:r>
      <w:ins w:author="Meike Robaard" w:date="2022-05-27T16:29:34.496Z" w:id="833373207">
        <w:r w:rsidRPr="0B4FDAD2" w:rsidR="1F7166FA">
          <w:rPr>
            <w:rFonts w:cs="Calibri" w:cstheme="minorAscii"/>
            <w:sz w:val="24"/>
            <w:szCs w:val="24"/>
          </w:rPr>
          <w:t xml:space="preserve">Rather, </w:t>
        </w:r>
      </w:ins>
      <w:del w:author="Meike Robaard" w:date="2022-05-27T16:29:31.086Z" w:id="1953023914">
        <w:r w:rsidRPr="0B4FDAD2" w:rsidDel="1F7166FA">
          <w:rPr>
            <w:rFonts w:cs="Calibri" w:cstheme="minorAscii"/>
            <w:sz w:val="24"/>
            <w:szCs w:val="24"/>
          </w:rPr>
          <w:delText>Of course</w:delText>
        </w:r>
      </w:del>
      <w:r w:rsidRPr="0B4FDAD2" w:rsidR="1F7166FA">
        <w:rPr>
          <w:rFonts w:cs="Calibri" w:cstheme="minorAscii"/>
          <w:sz w:val="24"/>
          <w:szCs w:val="24"/>
        </w:rPr>
        <w:t xml:space="preserve"> they are – </w:t>
      </w:r>
      <w:del w:author="Meike Robaard" w:date="2022-05-27T16:29:40.032Z" w:id="1804352989">
        <w:r w:rsidRPr="0B4FDAD2" w:rsidDel="1F7166FA">
          <w:rPr>
            <w:rFonts w:cs="Calibri" w:cstheme="minorAscii"/>
            <w:sz w:val="24"/>
            <w:szCs w:val="24"/>
          </w:rPr>
          <w:delText>we all are</w:delText>
        </w:r>
      </w:del>
      <w:ins w:author="Meike Robaard" w:date="2022-05-27T16:29:44.224Z" w:id="1259403875">
        <w:r w:rsidRPr="0B4FDAD2" w:rsidR="1F7166FA">
          <w:rPr>
            <w:rFonts w:cs="Calibri" w:cstheme="minorAscii"/>
            <w:sz w:val="24"/>
            <w:szCs w:val="24"/>
          </w:rPr>
          <w:t>as all of us</w:t>
        </w:r>
        <w:r w:rsidRPr="0B4FDAD2" w:rsidR="1F7166FA">
          <w:rPr>
            <w:rFonts w:cs="Calibri" w:cstheme="minorAscii"/>
            <w:sz w:val="24"/>
            <w:szCs w:val="24"/>
          </w:rPr>
          <w:t xml:space="preserve"> are</w:t>
        </w:r>
      </w:ins>
      <w:r w:rsidRPr="0B4FDAD2" w:rsidR="1F7166FA">
        <w:rPr>
          <w:rFonts w:cs="Calibri" w:cstheme="minorAscii"/>
          <w:sz w:val="24"/>
          <w:szCs w:val="24"/>
        </w:rPr>
        <w:t xml:space="preserve"> – and good scientists </w:t>
      </w:r>
      <w:ins w:author="Meike Robaard" w:date="2022-05-27T16:30:06.62Z" w:id="1639794541">
        <w:r w:rsidRPr="0B4FDAD2" w:rsidR="1F7166FA">
          <w:rPr>
            <w:rFonts w:cs="Calibri" w:cstheme="minorAscii"/>
            <w:sz w:val="24"/>
            <w:szCs w:val="24"/>
          </w:rPr>
          <w:t>acknowledge that</w:t>
        </w:r>
      </w:ins>
      <w:del w:author="Meike Robaard" w:date="2022-05-27T16:30:00.056Z" w:id="991244507">
        <w:r w:rsidRPr="0B4FDAD2" w:rsidDel="1F7166FA">
          <w:rPr>
            <w:rFonts w:cs="Calibri" w:cstheme="minorAscii"/>
            <w:sz w:val="24"/>
            <w:szCs w:val="24"/>
          </w:rPr>
          <w:delText>are</w:delText>
        </w:r>
      </w:del>
      <w:del w:author="Meike Robaard" w:date="2022-05-27T16:29:59.729Z" w:id="1732118268">
        <w:r w:rsidRPr="0B4FDAD2" w:rsidDel="1F7166FA">
          <w:rPr>
            <w:rFonts w:cs="Calibri" w:cstheme="minorAscii"/>
            <w:sz w:val="24"/>
            <w:szCs w:val="24"/>
          </w:rPr>
          <w:delText xml:space="preserve"> aware of that</w:delText>
        </w:r>
      </w:del>
      <w:r w:rsidRPr="0B4FDAD2" w:rsidR="1F7166FA">
        <w:rPr>
          <w:rFonts w:cs="Calibri" w:cstheme="minorAscii"/>
          <w:sz w:val="24"/>
          <w:szCs w:val="24"/>
        </w:rPr>
        <w:t xml:space="preserve">. </w:t>
      </w:r>
      <w:ins w:author="Meike Robaard" w:date="2022-05-27T16:30:16.897Z" w:id="1211258148">
        <w:r w:rsidRPr="0B4FDAD2" w:rsidR="1F7166FA">
          <w:rPr>
            <w:rFonts w:cs="Calibri" w:cstheme="minorAscii"/>
            <w:sz w:val="24"/>
            <w:szCs w:val="24"/>
          </w:rPr>
          <w:t xml:space="preserve">Biologist Charles </w:t>
        </w:r>
      </w:ins>
      <w:r w:rsidRPr="0B4FDAD2" w:rsidR="1F7166FA">
        <w:rPr>
          <w:rFonts w:cs="Calibri" w:cstheme="minorAscii"/>
          <w:sz w:val="24"/>
          <w:szCs w:val="24"/>
        </w:rPr>
        <w:t>Darwin, for example, made the following entry in his journal: ‘I used the following golden rule for many years: as soon as I noticed a published fact, a new observation or thought that contradicted my general results, I always made a note of it. I knew from experience that such facts are very easily overlooked and forgotten.’</w:t>
      </w:r>
      <w:r w:rsidRPr="0B4FDAD2" w:rsidR="5BDEADF1">
        <w:rPr>
          <w:rFonts w:cs="Calibri" w:cstheme="minorAscii"/>
          <w:sz w:val="24"/>
          <w:szCs w:val="24"/>
        </w:rPr>
        <w:t xml:space="preserve"> </w:t>
      </w:r>
      <w:bookmarkStart w:name="_Hlk98519291" w:id="3"/>
      <w:r w:rsidRPr="0B4FDAD2" w:rsidR="5BDEADF1">
        <w:rPr>
          <w:rFonts w:cs="Calibri" w:cstheme="minorAscii"/>
          <w:sz w:val="24"/>
          <w:szCs w:val="24"/>
        </w:rPr>
        <w:t>(Darwin</w:t>
      </w:r>
      <w:ins w:author="Meike Robaard" w:date="2022-05-27T16:29:01.783Z" w:id="1117906076">
        <w:r w:rsidRPr="0B4FDAD2" w:rsidR="5BDEADF1">
          <w:rPr>
            <w:rFonts w:cs="Calibri" w:cstheme="minorAscii"/>
            <w:sz w:val="24"/>
            <w:szCs w:val="24"/>
          </w:rPr>
          <w:t>,</w:t>
        </w:r>
      </w:ins>
      <w:r w:rsidRPr="0B4FDAD2" w:rsidR="5BDEADF1">
        <w:rPr>
          <w:rFonts w:cs="Calibri" w:cstheme="minorAscii"/>
          <w:sz w:val="24"/>
          <w:szCs w:val="24"/>
        </w:rPr>
        <w:t xml:space="preserve"> 1887/1958).</w:t>
      </w:r>
    </w:p>
    <w:bookmarkEnd w:id="3"/>
    <w:p w:rsidRPr="00DD5F17" w:rsidR="00711E6D" w:rsidP="00DD5F17" w:rsidRDefault="00711E6D" w14:paraId="5F4BFE5F" w14:textId="77777777">
      <w:pPr>
        <w:spacing w:line="360" w:lineRule="auto"/>
        <w:rPr>
          <w:rFonts w:cstheme="minorHAnsi"/>
          <w:sz w:val="24"/>
          <w:szCs w:val="24"/>
        </w:rPr>
      </w:pPr>
    </w:p>
    <w:p w:rsidR="00711E6D" w:rsidP="0B4FDAD2" w:rsidRDefault="00711E6D" w14:paraId="016A71C9" w14:textId="3B719F94">
      <w:pPr>
        <w:spacing w:line="360" w:lineRule="auto"/>
        <w:rPr>
          <w:rFonts w:cs="Calibri" w:cstheme="minorAscii"/>
          <w:sz w:val="24"/>
          <w:szCs w:val="24"/>
        </w:rPr>
      </w:pPr>
      <w:ins w:author="Meike Robaard" w:date="2022-05-27T16:30:38.357Z" w:id="385842969">
        <w:r w:rsidRPr="0B4FDAD2" w:rsidR="1F7166FA">
          <w:rPr>
            <w:rFonts w:cs="Calibri" w:cstheme="minorAscii"/>
            <w:sz w:val="24"/>
            <w:szCs w:val="24"/>
          </w:rPr>
          <w:t>However,</w:t>
        </w:r>
      </w:ins>
      <w:del w:author="Meike Robaard" w:date="2022-05-27T16:30:36.107Z" w:id="1920715536">
        <w:r w:rsidRPr="0B4FDAD2" w:rsidDel="1F7166FA">
          <w:rPr>
            <w:rFonts w:cs="Calibri" w:cstheme="minorAscii"/>
            <w:sz w:val="24"/>
            <w:szCs w:val="24"/>
          </w:rPr>
          <w:delText>But</w:delText>
        </w:r>
      </w:del>
      <w:r w:rsidRPr="0B4FDAD2" w:rsidR="1F7166FA">
        <w:rPr>
          <w:rFonts w:cs="Calibri" w:cstheme="minorAscii"/>
          <w:sz w:val="24"/>
          <w:szCs w:val="24"/>
        </w:rPr>
        <w:t xml:space="preserve"> we cannot expect all scientists to have so much insight into their own psychology and be as diligent as Darwin. Fortunately, </w:t>
      </w:r>
      <w:del w:author="Meike Robaard" w:date="2022-05-27T16:31:01.503Z" w:id="252039588">
        <w:r w:rsidRPr="0B4FDAD2" w:rsidDel="1F7166FA">
          <w:rPr>
            <w:rFonts w:cs="Calibri" w:cstheme="minorAscii"/>
            <w:sz w:val="24"/>
            <w:szCs w:val="24"/>
          </w:rPr>
          <w:delText xml:space="preserve">the </w:delText>
        </w:r>
      </w:del>
      <w:r w:rsidRPr="0B4FDAD2" w:rsidR="1F7166FA">
        <w:rPr>
          <w:rFonts w:cs="Calibri" w:cstheme="minorAscii"/>
          <w:sz w:val="24"/>
          <w:szCs w:val="24"/>
        </w:rPr>
        <w:t xml:space="preserve">scientific context and methodology </w:t>
      </w:r>
      <w:proofErr w:type="gramStart"/>
      <w:r w:rsidRPr="0B4FDAD2" w:rsidR="1F7166FA">
        <w:rPr>
          <w:rFonts w:cs="Calibri" w:cstheme="minorAscii"/>
          <w:sz w:val="24"/>
          <w:szCs w:val="24"/>
        </w:rPr>
        <w:t>protects</w:t>
      </w:r>
      <w:proofErr w:type="gramEnd"/>
      <w:ins w:author="Meike Robaard" w:date="2022-05-27T16:31:28.926Z" w:id="1678858700">
        <w:r w:rsidRPr="0B4FDAD2" w:rsidR="1F7166FA">
          <w:rPr>
            <w:rFonts w:cs="Calibri" w:cstheme="minorAscii"/>
            <w:sz w:val="24"/>
            <w:szCs w:val="24"/>
          </w:rPr>
          <w:t xml:space="preserve"> the</w:t>
        </w:r>
      </w:ins>
      <w:r w:rsidRPr="0B4FDAD2" w:rsidR="1F7166FA">
        <w:rPr>
          <w:rFonts w:cs="Calibri" w:cstheme="minorAscii"/>
          <w:sz w:val="24"/>
          <w:szCs w:val="24"/>
        </w:rPr>
        <w:t xml:space="preserve"> sciences </w:t>
      </w:r>
      <w:del w:author="Meike Robaard" w:date="2022-05-27T16:31:39.332Z" w:id="1362264200">
        <w:r w:rsidRPr="0B4FDAD2" w:rsidDel="1F7166FA">
          <w:rPr>
            <w:rFonts w:cs="Calibri" w:cstheme="minorAscii"/>
            <w:sz w:val="24"/>
            <w:szCs w:val="24"/>
          </w:rPr>
          <w:delText>against the</w:delText>
        </w:r>
      </w:del>
      <w:ins w:author="Meike Robaard" w:date="2022-05-27T16:31:47.021Z" w:id="222393561">
        <w:r w:rsidRPr="0B4FDAD2" w:rsidR="1F7166FA">
          <w:rPr>
            <w:rFonts w:cs="Calibri" w:cstheme="minorAscii"/>
            <w:sz w:val="24"/>
            <w:szCs w:val="24"/>
          </w:rPr>
          <w:t>from scientists'</w:t>
        </w:r>
      </w:ins>
      <w:r w:rsidRPr="0B4FDAD2" w:rsidR="1F7166FA">
        <w:rPr>
          <w:rFonts w:cs="Calibri" w:cstheme="minorAscii"/>
          <w:sz w:val="24"/>
          <w:szCs w:val="24"/>
        </w:rPr>
        <w:t xml:space="preserve"> confirmation bias</w:t>
      </w:r>
      <w:del w:author="Meike Robaard" w:date="2022-05-27T16:31:51.14Z" w:id="877954663">
        <w:r w:rsidRPr="0B4FDAD2" w:rsidDel="1F7166FA">
          <w:rPr>
            <w:rFonts w:cs="Calibri" w:cstheme="minorAscii"/>
            <w:sz w:val="24"/>
            <w:szCs w:val="24"/>
          </w:rPr>
          <w:delText xml:space="preserve"> of scientists</w:delText>
        </w:r>
      </w:del>
      <w:r w:rsidRPr="0B4FDAD2" w:rsidR="1F7166FA">
        <w:rPr>
          <w:rFonts w:cs="Calibri" w:cstheme="minorAscii"/>
          <w:sz w:val="24"/>
          <w:szCs w:val="24"/>
        </w:rPr>
        <w:t>. By creating a</w:t>
      </w:r>
      <w:ins w:author="Meike Robaard" w:date="2022-05-27T16:32:13.031Z" w:id="744465564">
        <w:r w:rsidRPr="0B4FDAD2" w:rsidR="1F7166FA">
          <w:rPr>
            <w:rFonts w:cs="Calibri" w:cstheme="minorAscii"/>
            <w:sz w:val="24"/>
            <w:szCs w:val="24"/>
          </w:rPr>
          <w:t>n environment</w:t>
        </w:r>
      </w:ins>
      <w:del w:author="Meike Robaard" w:date="2022-05-27T16:32:08.543Z" w:id="1616735678">
        <w:r w:rsidRPr="0B4FDAD2" w:rsidDel="1F7166FA">
          <w:rPr>
            <w:rFonts w:cs="Calibri" w:cstheme="minorAscii"/>
            <w:sz w:val="24"/>
            <w:szCs w:val="24"/>
          </w:rPr>
          <w:delText xml:space="preserve"> culture</w:delText>
        </w:r>
      </w:del>
      <w:r w:rsidRPr="0B4FDAD2" w:rsidR="1F7166FA">
        <w:rPr>
          <w:rFonts w:cs="Calibri" w:cstheme="minorAscii"/>
          <w:sz w:val="24"/>
          <w:szCs w:val="24"/>
        </w:rPr>
        <w:t xml:space="preserve"> of open </w:t>
      </w:r>
      <w:ins w:author="Meike Robaard" w:date="2022-05-27T16:32:18.942Z" w:id="787217815">
        <w:r w:rsidRPr="0B4FDAD2" w:rsidR="1F7166FA">
          <w:rPr>
            <w:rFonts w:cs="Calibri" w:cstheme="minorAscii"/>
            <w:sz w:val="24"/>
            <w:szCs w:val="24"/>
          </w:rPr>
          <w:t>debate</w:t>
        </w:r>
      </w:ins>
      <w:del w:author="Meike Robaard" w:date="2022-05-27T16:32:16.216Z" w:id="516165157">
        <w:r w:rsidRPr="0B4FDAD2" w:rsidDel="1F7166FA">
          <w:rPr>
            <w:rFonts w:cs="Calibri" w:cstheme="minorAscii"/>
            <w:sz w:val="24"/>
            <w:szCs w:val="24"/>
          </w:rPr>
          <w:delText>discussion</w:delText>
        </w:r>
      </w:del>
      <w:r w:rsidRPr="0B4FDAD2" w:rsidR="1F7166FA">
        <w:rPr>
          <w:rFonts w:cs="Calibri" w:cstheme="minorAscii"/>
          <w:sz w:val="24"/>
          <w:szCs w:val="24"/>
        </w:rPr>
        <w:t xml:space="preserve"> </w:t>
      </w:r>
      <w:ins w:author="Meike Robaard" w:date="2022-05-27T16:32:55.472Z" w:id="1175610068">
        <w:r w:rsidRPr="0B4FDAD2" w:rsidR="1F7166FA">
          <w:rPr>
            <w:rFonts w:cs="Calibri" w:cstheme="minorAscii"/>
            <w:sz w:val="24"/>
            <w:szCs w:val="24"/>
          </w:rPr>
          <w:t>which encourages participants to</w:t>
        </w:r>
      </w:ins>
      <w:ins w:author="Meike Robaard" w:date="2022-05-27T16:33:15.014Z" w:id="214937994">
        <w:r w:rsidRPr="0B4FDAD2" w:rsidR="1F7166FA">
          <w:rPr>
            <w:rFonts w:cs="Calibri" w:cstheme="minorAscii"/>
            <w:sz w:val="24"/>
            <w:szCs w:val="24"/>
          </w:rPr>
          <w:t xml:space="preserve"> approach</w:t>
        </w:r>
        <w:r w:rsidRPr="0B4FDAD2" w:rsidR="1F7166FA">
          <w:rPr>
            <w:rFonts w:cs="Calibri" w:cstheme="minorAscii"/>
            <w:sz w:val="24"/>
            <w:szCs w:val="24"/>
          </w:rPr>
          <w:t xml:space="preserve"> each other's work critically</w:t>
        </w:r>
      </w:ins>
      <w:del w:author="Meike Robaard" w:date="2022-05-27T16:32:42.719Z" w:id="1822565900">
        <w:r w:rsidRPr="0B4FDAD2" w:rsidDel="1F7166FA">
          <w:rPr>
            <w:rFonts w:cs="Calibri" w:cstheme="minorAscii"/>
            <w:sz w:val="24"/>
            <w:szCs w:val="24"/>
          </w:rPr>
          <w:delText xml:space="preserve">and </w:delText>
        </w:r>
      </w:del>
      <w:del w:author="Meike Robaard" w:date="2022-05-27T16:34:17.015Z" w:id="233393227">
        <w:r w:rsidRPr="0B4FDAD2" w:rsidDel="1F7166FA">
          <w:rPr>
            <w:rFonts w:cs="Calibri" w:cstheme="minorAscii"/>
            <w:sz w:val="24"/>
            <w:szCs w:val="24"/>
          </w:rPr>
          <w:delText>criticism on each other's theories</w:delText>
        </w:r>
      </w:del>
      <w:r w:rsidRPr="0B4FDAD2" w:rsidR="1F7166FA">
        <w:rPr>
          <w:rFonts w:cs="Calibri" w:cstheme="minorAscii"/>
          <w:sz w:val="24"/>
          <w:szCs w:val="24"/>
        </w:rPr>
        <w:t xml:space="preserve">, the truth-biasing effects of the confirmation bias can </w:t>
      </w:r>
      <w:ins w:author="Meike Robaard" w:date="2022-05-27T16:34:32.528Z" w:id="1836877971">
        <w:r w:rsidRPr="0B4FDAD2" w:rsidR="1F7166FA">
          <w:rPr>
            <w:rFonts w:cs="Calibri" w:cstheme="minorAscii"/>
            <w:sz w:val="24"/>
            <w:szCs w:val="24"/>
          </w:rPr>
          <w:t xml:space="preserve">remain </w:t>
        </w:r>
      </w:ins>
      <w:del w:author="Meike Robaard" w:date="2022-05-27T16:34:30.896Z" w:id="889311675">
        <w:r w:rsidRPr="0B4FDAD2" w:rsidDel="1F7166FA">
          <w:rPr>
            <w:rFonts w:cs="Calibri" w:cstheme="minorAscii"/>
            <w:sz w:val="24"/>
            <w:szCs w:val="24"/>
          </w:rPr>
          <w:delText>be</w:delText>
        </w:r>
      </w:del>
      <w:ins w:author="Meike Robaard" w:date="2022-05-27T16:34:27.838Z" w:id="2120326833">
        <w:r w:rsidRPr="0B4FDAD2" w:rsidR="1F7166FA">
          <w:rPr>
            <w:rFonts w:cs="Calibri" w:cstheme="minorAscii"/>
            <w:sz w:val="24"/>
            <w:szCs w:val="24"/>
          </w:rPr>
          <w:t>contained</w:t>
        </w:r>
      </w:ins>
      <w:del w:author="Meike Robaard" w:date="2022-05-27T16:34:25.363Z" w:id="256549283">
        <w:r w:rsidRPr="0B4FDAD2" w:rsidDel="1F7166FA">
          <w:rPr>
            <w:rFonts w:cs="Calibri" w:cstheme="minorAscii"/>
            <w:sz w:val="24"/>
            <w:szCs w:val="24"/>
          </w:rPr>
          <w:delText xml:space="preserve"> restricted</w:delText>
        </w:r>
      </w:del>
      <w:r w:rsidRPr="0B4FDAD2" w:rsidR="1F7166FA">
        <w:rPr>
          <w:rFonts w:cs="Calibri" w:cstheme="minorAscii"/>
          <w:sz w:val="24"/>
          <w:szCs w:val="24"/>
        </w:rPr>
        <w:t>. In such a context, the confirmation bias can even be an asset. Th</w:t>
      </w:r>
      <w:ins w:author="Meike Robaard" w:date="2022-05-27T17:08:11.305Z" w:id="781782752">
        <w:r w:rsidRPr="0B4FDAD2" w:rsidR="1F7166FA">
          <w:rPr>
            <w:rFonts w:cs="Calibri" w:cstheme="minorAscii"/>
            <w:sz w:val="24"/>
            <w:szCs w:val="24"/>
          </w:rPr>
          <w:t>is</w:t>
        </w:r>
      </w:ins>
      <w:del w:author="Meike Robaard" w:date="2022-05-27T17:08:09.828Z" w:id="1859242778">
        <w:r w:rsidRPr="0B4FDAD2" w:rsidDel="1F7166FA">
          <w:rPr>
            <w:rFonts w:cs="Calibri" w:cstheme="minorAscii"/>
            <w:sz w:val="24"/>
            <w:szCs w:val="24"/>
          </w:rPr>
          <w:delText>at</w:delText>
        </w:r>
      </w:del>
      <w:r w:rsidRPr="0B4FDAD2" w:rsidR="1F7166FA">
        <w:rPr>
          <w:rFonts w:cs="Calibri" w:cstheme="minorAscii"/>
          <w:sz w:val="24"/>
          <w:szCs w:val="24"/>
        </w:rPr>
        <w:t xml:space="preserve"> way</w:t>
      </w:r>
      <w:ins w:author="Meike Robaard" w:date="2022-05-27T17:08:14.248Z" w:id="1168662284">
        <w:r w:rsidRPr="0B4FDAD2" w:rsidR="1F7166FA">
          <w:rPr>
            <w:rFonts w:cs="Calibri" w:cstheme="minorAscii"/>
            <w:sz w:val="24"/>
            <w:szCs w:val="24"/>
          </w:rPr>
          <w:t>,</w:t>
        </w:r>
      </w:ins>
      <w:r w:rsidRPr="0B4FDAD2" w:rsidR="1F7166FA">
        <w:rPr>
          <w:rFonts w:cs="Calibri" w:cstheme="minorAscii"/>
          <w:sz w:val="24"/>
          <w:szCs w:val="24"/>
        </w:rPr>
        <w:t xml:space="preserve"> all scientists go the extra mile to defend their </w:t>
      </w:r>
      <w:del w:author="Meike Robaard" w:date="2022-05-27T17:08:37.473Z" w:id="298953238">
        <w:r w:rsidRPr="0B4FDAD2" w:rsidDel="1F7166FA">
          <w:rPr>
            <w:rFonts w:cs="Calibri" w:cstheme="minorAscii"/>
            <w:sz w:val="24"/>
            <w:szCs w:val="24"/>
          </w:rPr>
          <w:delText>opinions</w:delText>
        </w:r>
      </w:del>
      <w:ins w:author="Meike Robaard" w:date="2022-05-27T17:08:39.117Z" w:id="479508696">
        <w:r w:rsidRPr="0B4FDAD2" w:rsidR="1F7166FA">
          <w:rPr>
            <w:rFonts w:cs="Calibri" w:cstheme="minorAscii"/>
            <w:sz w:val="24"/>
            <w:szCs w:val="24"/>
          </w:rPr>
          <w:t>findings</w:t>
        </w:r>
      </w:ins>
      <w:r w:rsidRPr="0B4FDAD2" w:rsidR="1F7166FA">
        <w:rPr>
          <w:rFonts w:cs="Calibri" w:cstheme="minorAscii"/>
          <w:sz w:val="24"/>
          <w:szCs w:val="24"/>
        </w:rPr>
        <w:t xml:space="preserve">, </w:t>
      </w:r>
      <w:del w:author="Thomas F. K. Jorna" w:date="2022-05-27T17:54:39.757Z" w:id="1803112214">
        <w:r w:rsidRPr="0B4FDAD2" w:rsidDel="1F7166FA">
          <w:rPr>
            <w:rFonts w:cs="Calibri" w:cstheme="minorAscii"/>
            <w:sz w:val="24"/>
            <w:szCs w:val="24"/>
          </w:rPr>
          <w:delText xml:space="preserve">while their colleagues go the extra mile to provide </w:delText>
        </w:r>
      </w:del>
      <w:del w:author="Meike Robaard" w:date="2022-05-27T17:08:25.997Z" w:id="364401575">
        <w:r w:rsidRPr="0B4FDAD2" w:rsidDel="1F7166FA">
          <w:rPr>
            <w:rFonts w:cs="Calibri" w:cstheme="minorAscii"/>
            <w:sz w:val="24"/>
            <w:szCs w:val="24"/>
          </w:rPr>
          <w:delText>counter-arguments</w:delText>
        </w:r>
      </w:del>
      <w:ins w:author="Meike Robaard" w:date="2022-05-27T17:08:25.998Z" w:id="1045597136">
        <w:del w:author="Thomas F. K. Jorna" w:date="2022-05-27T17:54:39.757Z" w:id="1843620342">
          <w:r w:rsidRPr="0B4FDAD2" w:rsidDel="1F7166FA">
            <w:rPr>
              <w:rFonts w:cs="Calibri" w:cstheme="minorAscii"/>
              <w:sz w:val="24"/>
              <w:szCs w:val="24"/>
            </w:rPr>
            <w:delText>counterarguments</w:delText>
          </w:r>
        </w:del>
      </w:ins>
      <w:del w:author="Thomas F. K. Jorna" w:date="2022-05-27T17:54:39.757Z" w:id="964840317">
        <w:r w:rsidRPr="0B4FDAD2" w:rsidDel="1F7166FA">
          <w:rPr>
            <w:rFonts w:cs="Calibri" w:cstheme="minorAscii"/>
            <w:sz w:val="24"/>
            <w:szCs w:val="24"/>
          </w:rPr>
          <w:delText xml:space="preserve"> and</w:delText>
        </w:r>
      </w:del>
      <w:ins w:author="Thomas F. K. Jorna" w:date="2022-05-27T17:54:39.841Z" w:id="108650574">
        <w:r w:rsidRPr="0B4FDAD2" w:rsidR="1F7166FA">
          <w:rPr>
            <w:rFonts w:cs="Calibri" w:cstheme="minorAscii"/>
            <w:sz w:val="24"/>
            <w:szCs w:val="24"/>
          </w:rPr>
          <w:t>,</w:t>
        </w:r>
      </w:ins>
      <w:r w:rsidRPr="0B4FDAD2" w:rsidR="1F7166FA">
        <w:rPr>
          <w:rFonts w:cs="Calibri" w:cstheme="minorAscii"/>
          <w:sz w:val="24"/>
          <w:szCs w:val="24"/>
        </w:rPr>
        <w:t xml:space="preserve"> evidence. In a scientific context</w:t>
      </w:r>
      <w:ins w:author="Meike Robaard" w:date="2022-05-27T17:08:49.276Z" w:id="678865495">
        <w:r w:rsidRPr="0B4FDAD2" w:rsidR="1F7166FA">
          <w:rPr>
            <w:rFonts w:cs="Calibri" w:cstheme="minorAscii"/>
            <w:sz w:val="24"/>
            <w:szCs w:val="24"/>
          </w:rPr>
          <w:t>,</w:t>
        </w:r>
      </w:ins>
      <w:r w:rsidRPr="0B4FDAD2" w:rsidR="1F7166FA">
        <w:rPr>
          <w:rFonts w:cs="Calibri" w:cstheme="minorAscii"/>
          <w:sz w:val="24"/>
          <w:szCs w:val="24"/>
        </w:rPr>
        <w:t xml:space="preserve"> there is no lack of motivation to refute a theory.</w:t>
      </w:r>
      <w:commentRangeStart w:id="1938184260"/>
      <w:r w:rsidRPr="0B4FDAD2" w:rsidR="1F7166FA">
        <w:rPr>
          <w:rFonts w:cs="Calibri" w:cstheme="minorAscii"/>
          <w:sz w:val="24"/>
          <w:szCs w:val="24"/>
        </w:rPr>
        <w:t xml:space="preserve"> The physicist who refutes Einstein's theory goes in the history books.</w:t>
      </w:r>
      <w:commentRangeEnd w:id="1938184260"/>
      <w:r>
        <w:rPr>
          <w:rStyle w:val="CommentReference"/>
        </w:rPr>
        <w:commentReference w:id="1938184260"/>
      </w:r>
    </w:p>
    <w:p w:rsidR="00711E6D" w:rsidP="00DD5F17" w:rsidRDefault="00711E6D" w14:paraId="6B9BD561" w14:textId="77777777">
      <w:pPr>
        <w:spacing w:line="360" w:lineRule="auto"/>
        <w:rPr>
          <w:rFonts w:cstheme="minorHAnsi"/>
          <w:sz w:val="24"/>
          <w:szCs w:val="24"/>
        </w:rPr>
      </w:pPr>
    </w:p>
    <w:p w:rsidRPr="008A7F13" w:rsidR="00711E6D" w:rsidP="00DD5F17" w:rsidRDefault="00711E6D" w14:paraId="5455CE45" w14:textId="77777777">
      <w:pPr>
        <w:spacing w:line="360" w:lineRule="auto"/>
        <w:rPr>
          <w:rFonts w:cstheme="minorHAnsi"/>
          <w:b/>
          <w:bCs/>
          <w:i/>
          <w:iCs/>
          <w:sz w:val="24"/>
          <w:szCs w:val="24"/>
        </w:rPr>
      </w:pPr>
      <w:r>
        <w:rPr>
          <w:rFonts w:cstheme="minorHAnsi"/>
          <w:b/>
          <w:bCs/>
          <w:i/>
          <w:iCs/>
          <w:sz w:val="24"/>
          <w:szCs w:val="24"/>
        </w:rPr>
        <w:t>Immunization strategies</w:t>
      </w:r>
    </w:p>
    <w:p w:rsidRPr="00DD5F17" w:rsidR="00711E6D" w:rsidP="00DD5F17" w:rsidRDefault="00711E6D" w14:paraId="7AD6FEF6" w14:textId="77777777">
      <w:pPr>
        <w:spacing w:line="360" w:lineRule="auto"/>
        <w:rPr>
          <w:rFonts w:cstheme="minorHAnsi"/>
          <w:sz w:val="24"/>
          <w:szCs w:val="24"/>
        </w:rPr>
      </w:pPr>
    </w:p>
    <w:p w:rsidR="00711E6D" w:rsidP="0B4FDAD2" w:rsidRDefault="00711E6D" w14:paraId="250011AA" w14:textId="5D7E3B91">
      <w:pPr>
        <w:spacing w:line="360" w:lineRule="auto"/>
        <w:rPr>
          <w:rFonts w:cs="Calibri" w:cstheme="minorAscii"/>
          <w:sz w:val="24"/>
          <w:szCs w:val="24"/>
        </w:rPr>
      </w:pPr>
      <w:commentRangeStart w:id="967913789"/>
      <w:r w:rsidRPr="0B4FDAD2" w:rsidR="1F7166FA">
        <w:rPr>
          <w:rFonts w:cs="Calibri" w:cstheme="minorAscii"/>
          <w:sz w:val="24"/>
          <w:szCs w:val="24"/>
        </w:rPr>
        <w:t>Th</w:t>
      </w:r>
      <w:r w:rsidRPr="0B4FDAD2" w:rsidR="4B52416F">
        <w:rPr>
          <w:rFonts w:cs="Calibri" w:cstheme="minorAscii"/>
          <w:sz w:val="24"/>
          <w:szCs w:val="24"/>
        </w:rPr>
        <w:t>at</w:t>
      </w:r>
      <w:commentRangeEnd w:id="967913789"/>
      <w:r>
        <w:rPr>
          <w:rStyle w:val="CommentReference"/>
        </w:rPr>
        <w:commentReference w:id="967913789"/>
      </w:r>
      <w:r w:rsidRPr="0B4FDAD2" w:rsidR="1F7166FA">
        <w:rPr>
          <w:rFonts w:cs="Calibri" w:cstheme="minorAscii"/>
          <w:sz w:val="24"/>
          <w:szCs w:val="24"/>
        </w:rPr>
        <w:t xml:space="preserve"> is</w:t>
      </w:r>
      <w:r w:rsidRPr="0B4FDAD2" w:rsidR="4B52416F">
        <w:rPr>
          <w:rFonts w:cs="Calibri" w:cstheme="minorAscii"/>
          <w:sz w:val="24"/>
          <w:szCs w:val="24"/>
        </w:rPr>
        <w:t xml:space="preserve"> typically</w:t>
      </w:r>
      <w:r w:rsidRPr="0B4FDAD2" w:rsidR="1F7166FA">
        <w:rPr>
          <w:rFonts w:cs="Calibri" w:cstheme="minorAscii"/>
          <w:sz w:val="24"/>
          <w:szCs w:val="24"/>
        </w:rPr>
        <w:t xml:space="preserve"> not the case in pseudo-sciences</w:t>
      </w:r>
      <w:ins w:author="Meike Robaard" w:date="2022-05-27T17:09:52.24Z" w:id="1600581655">
        <w:r w:rsidRPr="0B4FDAD2" w:rsidR="1F7166FA">
          <w:rPr>
            <w:rFonts w:cs="Calibri" w:cstheme="minorAscii"/>
            <w:sz w:val="24"/>
            <w:szCs w:val="24"/>
          </w:rPr>
          <w:t xml:space="preserve">, where </w:t>
        </w:r>
      </w:ins>
      <w:ins w:author="Meike Robaard" w:date="2022-05-27T17:10:27.711Z" w:id="408527941">
        <w:r w:rsidRPr="0B4FDAD2" w:rsidR="1F7166FA">
          <w:rPr>
            <w:rFonts w:cs="Calibri" w:cstheme="minorAscii"/>
            <w:sz w:val="24"/>
            <w:szCs w:val="24"/>
          </w:rPr>
          <w:t>much less discussion amongst skeptical colleagues arguably takes place</w:t>
        </w:r>
      </w:ins>
      <w:r w:rsidRPr="0B4FDAD2" w:rsidR="1F7166FA">
        <w:rPr>
          <w:rFonts w:cs="Calibri" w:cstheme="minorAscii"/>
          <w:sz w:val="24"/>
          <w:szCs w:val="24"/>
        </w:rPr>
        <w:t xml:space="preserve">. </w:t>
      </w:r>
      <w:del w:author="Meike Robaard" w:date="2022-05-27T17:10:32.346Z" w:id="498005348">
        <w:r w:rsidRPr="0B4FDAD2" w:rsidDel="1F7166FA">
          <w:rPr>
            <w:rFonts w:cs="Calibri" w:cstheme="minorAscii"/>
            <w:sz w:val="24"/>
            <w:szCs w:val="24"/>
          </w:rPr>
          <w:delText>There, the discussion with skeptical colleagues is generally not engaged in.</w:delText>
        </w:r>
      </w:del>
      <w:r w:rsidRPr="0B4FDAD2" w:rsidR="1F7166FA">
        <w:rPr>
          <w:rFonts w:cs="Calibri" w:cstheme="minorAscii"/>
          <w:sz w:val="24"/>
          <w:szCs w:val="24"/>
        </w:rPr>
        <w:t xml:space="preserve"> </w:t>
      </w:r>
      <w:commentRangeStart w:id="1961510970"/>
      <w:r w:rsidRPr="0B4FDAD2" w:rsidR="1F7166FA">
        <w:rPr>
          <w:rFonts w:cs="Calibri" w:cstheme="minorAscii"/>
          <w:sz w:val="24"/>
          <w:szCs w:val="24"/>
        </w:rPr>
        <w:t xml:space="preserve">Theories are not made vulnerable by exposing them to </w:t>
      </w:r>
      <w:proofErr w:type="gramStart"/>
      <w:r w:rsidRPr="0B4FDAD2" w:rsidR="1F7166FA">
        <w:rPr>
          <w:rFonts w:cs="Calibri" w:cstheme="minorAscii"/>
          <w:sz w:val="24"/>
          <w:szCs w:val="24"/>
        </w:rPr>
        <w:t>criticism, but</w:t>
      </w:r>
      <w:proofErr w:type="gramEnd"/>
      <w:r w:rsidRPr="0B4FDAD2" w:rsidR="1F7166FA">
        <w:rPr>
          <w:rFonts w:cs="Calibri" w:cstheme="minorAscii"/>
          <w:sz w:val="24"/>
          <w:szCs w:val="24"/>
        </w:rPr>
        <w:t xml:space="preserve"> are shielded from criticism.</w:t>
      </w:r>
      <w:commentRangeEnd w:id="1961510970"/>
      <w:r>
        <w:rPr>
          <w:rStyle w:val="CommentReference"/>
        </w:rPr>
        <w:commentReference w:id="1961510970"/>
      </w:r>
      <w:r w:rsidRPr="0B4FDAD2" w:rsidR="1F7166FA">
        <w:rPr>
          <w:rFonts w:cs="Calibri" w:cstheme="minorAscii"/>
          <w:sz w:val="24"/>
          <w:szCs w:val="24"/>
        </w:rPr>
        <w:t xml:space="preserve"> This is done </w:t>
      </w:r>
      <w:ins w:author="Meike Robaard" w:date="2022-05-27T17:12:33.134Z" w:id="17642437">
        <w:r w:rsidRPr="0B4FDAD2" w:rsidR="1F7166FA">
          <w:rPr>
            <w:rFonts w:cs="Calibri" w:cstheme="minorAscii"/>
            <w:sz w:val="24"/>
            <w:szCs w:val="24"/>
          </w:rPr>
          <w:t>by means of</w:t>
        </w:r>
      </w:ins>
      <w:del w:author="Meike Robaard" w:date="2022-05-27T17:12:29.351Z" w:id="1329741106">
        <w:r w:rsidRPr="0B4FDAD2" w:rsidDel="1F7166FA">
          <w:rPr>
            <w:rFonts w:cs="Calibri" w:cstheme="minorAscii"/>
            <w:sz w:val="24"/>
            <w:szCs w:val="24"/>
          </w:rPr>
          <w:delText>with</w:delText>
        </w:r>
      </w:del>
      <w:r w:rsidRPr="0B4FDAD2" w:rsidR="1F7166FA">
        <w:rPr>
          <w:rFonts w:cs="Calibri" w:cstheme="minorAscii"/>
          <w:sz w:val="24"/>
          <w:szCs w:val="24"/>
        </w:rPr>
        <w:t xml:space="preserve"> so-called immunization strategies. </w:t>
      </w:r>
      <w:commentRangeStart w:id="376858064"/>
      <w:r w:rsidRPr="0B4FDAD2" w:rsidR="1F7166FA">
        <w:rPr>
          <w:rFonts w:cs="Calibri" w:cstheme="minorAscii"/>
          <w:sz w:val="24"/>
          <w:szCs w:val="24"/>
        </w:rPr>
        <w:t xml:space="preserve">Firstly, pseudo-scientists often weaken their claims or give a new interpretation when there is strong </w:t>
      </w:r>
      <w:r w:rsidRPr="0B4FDAD2" w:rsidR="4B52416F">
        <w:rPr>
          <w:rFonts w:cs="Calibri" w:cstheme="minorAscii"/>
          <w:sz w:val="24"/>
          <w:szCs w:val="24"/>
        </w:rPr>
        <w:t>counterevidence</w:t>
      </w:r>
      <w:r w:rsidRPr="0B4FDAD2" w:rsidR="1F7166FA">
        <w:rPr>
          <w:rFonts w:cs="Calibri" w:cstheme="minorAscii"/>
          <w:sz w:val="24"/>
          <w:szCs w:val="24"/>
        </w:rPr>
        <w:t xml:space="preserve">. </w:t>
      </w:r>
      <w:r w:rsidRPr="0B4FDAD2" w:rsidR="2FF9F3F2">
        <w:rPr>
          <w:rFonts w:cs="Calibri" w:cstheme="minorAscii"/>
          <w:sz w:val="24"/>
          <w:szCs w:val="24"/>
        </w:rPr>
        <w:t xml:space="preserve">In other words, they set up ‘moving </w:t>
      </w:r>
      <w:proofErr w:type="gramStart"/>
      <w:r w:rsidRPr="0B4FDAD2" w:rsidR="2FF9F3F2">
        <w:rPr>
          <w:rFonts w:cs="Calibri" w:cstheme="minorAscii"/>
          <w:sz w:val="24"/>
          <w:szCs w:val="24"/>
        </w:rPr>
        <w:t>targets’</w:t>
      </w:r>
      <w:proofErr w:type="gramEnd"/>
      <w:r w:rsidRPr="0B4FDAD2" w:rsidR="2FF9F3F2">
        <w:rPr>
          <w:rFonts w:cs="Calibri" w:cstheme="minorAscii"/>
          <w:sz w:val="24"/>
          <w:szCs w:val="24"/>
        </w:rPr>
        <w:t xml:space="preserve">. </w:t>
      </w:r>
      <w:r w:rsidRPr="0B4FDAD2" w:rsidR="1F7166FA">
        <w:rPr>
          <w:rFonts w:cs="Calibri" w:cstheme="minorAscii"/>
          <w:sz w:val="24"/>
          <w:szCs w:val="24"/>
        </w:rPr>
        <w:t xml:space="preserve">A good example of such a re-interpretation occurred in the religious community known as the witnesses of Jehovah. They predicted that Christ would return in 1873. When he did not, they argued that he had indeed returned but as an invisible spiritual being. </w:t>
      </w:r>
      <w:commentRangeEnd w:id="376858064"/>
      <w:r>
        <w:rPr>
          <w:rStyle w:val="CommentReference"/>
        </w:rPr>
        <w:commentReference w:id="376858064"/>
      </w:r>
    </w:p>
    <w:p w:rsidR="00711E6D" w:rsidP="00DD5F17" w:rsidRDefault="00711E6D" w14:paraId="0EB268A0" w14:textId="77777777">
      <w:pPr>
        <w:spacing w:line="360" w:lineRule="auto"/>
        <w:rPr>
          <w:rFonts w:cstheme="minorHAnsi"/>
          <w:sz w:val="24"/>
          <w:szCs w:val="24"/>
        </w:rPr>
      </w:pPr>
    </w:p>
    <w:p w:rsidR="00711E6D" w:rsidP="0B4FDAD2" w:rsidRDefault="00711E6D" w14:paraId="6D6468A3" w14:textId="53CFFBBD">
      <w:pPr>
        <w:spacing w:line="360" w:lineRule="auto"/>
        <w:rPr>
          <w:rFonts w:cs="Calibri" w:cstheme="minorAscii"/>
          <w:sz w:val="24"/>
          <w:szCs w:val="24"/>
        </w:rPr>
      </w:pPr>
      <w:r w:rsidRPr="7F85FB28" w:rsidR="3BDB5211">
        <w:rPr>
          <w:rFonts w:cs="Calibri" w:cstheme="minorAscii"/>
          <w:sz w:val="24"/>
          <w:szCs w:val="24"/>
        </w:rPr>
        <w:t xml:space="preserve">We </w:t>
      </w:r>
      <w:ins w:author="Meike Robaard" w:date="2022-05-27T17:15:57.404Z" w:id="80680490">
        <w:r w:rsidRPr="7F85FB28" w:rsidR="3BDB5211">
          <w:rPr>
            <w:rFonts w:cs="Calibri" w:cstheme="minorAscii"/>
            <w:sz w:val="24"/>
            <w:szCs w:val="24"/>
          </w:rPr>
          <w:t>see</w:t>
        </w:r>
      </w:ins>
      <w:ins w:author="Meike Robaard" w:date="2022-05-27T17:16:00.777Z" w:id="673557730">
        <w:r w:rsidRPr="7F85FB28" w:rsidR="3BDB5211">
          <w:rPr>
            <w:rFonts w:cs="Calibri" w:cstheme="minorAscii"/>
            <w:sz w:val="24"/>
            <w:szCs w:val="24"/>
          </w:rPr>
          <w:t xml:space="preserve"> </w:t>
        </w:r>
      </w:ins>
      <w:del w:author="Meike Robaard" w:date="2022-05-27T17:15:56.014Z" w:id="1913148387">
        <w:r w:rsidRPr="7F85FB28" w:rsidDel="3455EAD2">
          <w:rPr>
            <w:rFonts w:cs="Calibri" w:cstheme="minorAscii"/>
            <w:sz w:val="24"/>
            <w:szCs w:val="24"/>
          </w:rPr>
          <w:delText>find</w:delText>
        </w:r>
      </w:del>
      <w:r w:rsidRPr="7F85FB28" w:rsidR="3BDB5211">
        <w:rPr>
          <w:rFonts w:cs="Calibri" w:cstheme="minorAscii"/>
          <w:sz w:val="24"/>
          <w:szCs w:val="24"/>
        </w:rPr>
        <w:t xml:space="preserve"> something similar</w:t>
      </w:r>
      <w:ins w:author="Meike Robaard" w:date="2022-05-27T17:16:04.265Z" w:id="1392651159">
        <w:r w:rsidRPr="7F85FB28" w:rsidR="3BDB5211">
          <w:rPr>
            <w:rFonts w:cs="Calibri" w:cstheme="minorAscii"/>
            <w:sz w:val="24"/>
            <w:szCs w:val="24"/>
          </w:rPr>
          <w:t xml:space="preserve"> occur</w:t>
        </w:r>
      </w:ins>
      <w:r w:rsidRPr="7F85FB28" w:rsidR="3BDB5211">
        <w:rPr>
          <w:rFonts w:cs="Calibri" w:cstheme="minorAscii"/>
          <w:sz w:val="24"/>
          <w:szCs w:val="24"/>
        </w:rPr>
        <w:t xml:space="preserve"> </w:t>
      </w:r>
      <w:ins w:author="Meike Robaard" w:date="2022-05-27T17:16:41.595Z" w:id="125490549">
        <w:r w:rsidRPr="7F85FB28" w:rsidR="3BDB5211">
          <w:rPr>
            <w:rFonts w:cs="Calibri" w:cstheme="minorAscii"/>
            <w:sz w:val="24"/>
            <w:szCs w:val="24"/>
          </w:rPr>
          <w:t>with</w:t>
        </w:r>
      </w:ins>
      <w:del w:author="Meike Robaard" w:date="2022-05-27T17:16:40.625Z" w:id="565398910">
        <w:r w:rsidRPr="7F85FB28" w:rsidDel="3455EAD2">
          <w:rPr>
            <w:rFonts w:cs="Calibri" w:cstheme="minorAscii"/>
            <w:sz w:val="24"/>
            <w:szCs w:val="24"/>
          </w:rPr>
          <w:delText>in</w:delText>
        </w:r>
      </w:del>
      <w:r w:rsidRPr="7F85FB28" w:rsidR="3BDB5211">
        <w:rPr>
          <w:rFonts w:cs="Calibri" w:cstheme="minorAscii"/>
          <w:sz w:val="24"/>
          <w:szCs w:val="24"/>
        </w:rPr>
        <w:t xml:space="preserve"> Freud</w:t>
      </w:r>
      <w:r w:rsidRPr="7F85FB28" w:rsidR="3BDB5211">
        <w:rPr>
          <w:rFonts w:cs="Calibri" w:cstheme="minorAscii"/>
          <w:sz w:val="24"/>
          <w:szCs w:val="24"/>
        </w:rPr>
        <w:t>’s psychoanalysis</w:t>
      </w:r>
      <w:r w:rsidRPr="7F85FB28" w:rsidR="3BDB5211">
        <w:rPr>
          <w:rFonts w:cs="Calibri" w:cstheme="minorAscii"/>
          <w:sz w:val="24"/>
          <w:szCs w:val="24"/>
        </w:rPr>
        <w:t>. According to Freud, neuro</w:t>
      </w:r>
      <w:ins w:author="Meike Robaard" w:date="2022-05-27T17:28:53.634Z" w:id="1739197429">
        <w:r w:rsidRPr="7F85FB28" w:rsidR="3BDB5211">
          <w:rPr>
            <w:rFonts w:cs="Calibri" w:cstheme="minorAscii"/>
            <w:sz w:val="24"/>
            <w:szCs w:val="24"/>
          </w:rPr>
          <w:t>ses</w:t>
        </w:r>
      </w:ins>
      <w:del w:author="Meike Robaard" w:date="2022-05-27T17:28:49.703Z" w:id="1747763855">
        <w:r w:rsidRPr="7F85FB28" w:rsidDel="3455EAD2">
          <w:rPr>
            <w:rFonts w:cs="Calibri" w:cstheme="minorAscii"/>
            <w:sz w:val="24"/>
            <w:szCs w:val="24"/>
          </w:rPr>
          <w:delText>tic</w:delText>
        </w:r>
      </w:del>
      <w:del w:author="Meike Robaard" w:date="2022-05-27T17:16:53.746Z" w:id="1020316350">
        <w:r w:rsidRPr="7F85FB28" w:rsidDel="3455EAD2">
          <w:rPr>
            <w:rFonts w:cs="Calibri" w:cstheme="minorAscii"/>
            <w:sz w:val="24"/>
            <w:szCs w:val="24"/>
          </w:rPr>
          <w:delText xml:space="preserve"> disorder</w:delText>
        </w:r>
      </w:del>
      <w:r w:rsidRPr="7F85FB28" w:rsidR="3BDB5211">
        <w:rPr>
          <w:rFonts w:cs="Calibri" w:cstheme="minorAscii"/>
          <w:sz w:val="24"/>
          <w:szCs w:val="24"/>
        </w:rPr>
        <w:t>s w</w:t>
      </w:r>
      <w:ins w:author="Meike Robaard" w:date="2022-05-27T17:17:05.497Z" w:id="123623624">
        <w:r w:rsidRPr="7F85FB28" w:rsidR="3BDB5211">
          <w:rPr>
            <w:rFonts w:cs="Calibri" w:cstheme="minorAscii"/>
            <w:sz w:val="24"/>
            <w:szCs w:val="24"/>
          </w:rPr>
          <w:t>as attributable</w:t>
        </w:r>
      </w:ins>
      <w:del w:author="Meike Robaard" w:date="2022-05-27T17:17:01.164Z" w:id="1666986268">
        <w:r w:rsidRPr="7F85FB28" w:rsidDel="3455EAD2">
          <w:rPr>
            <w:rFonts w:cs="Calibri" w:cstheme="minorAscii"/>
            <w:sz w:val="24"/>
            <w:szCs w:val="24"/>
          </w:rPr>
          <w:delText>ere</w:delText>
        </w:r>
      </w:del>
      <w:r w:rsidRPr="7F85FB28" w:rsidR="3BDB5211">
        <w:rPr>
          <w:rFonts w:cs="Calibri" w:cstheme="minorAscii"/>
          <w:sz w:val="24"/>
          <w:szCs w:val="24"/>
        </w:rPr>
        <w:t xml:space="preserve"> the result of a </w:t>
      </w:r>
      <w:commentRangeStart w:id="1136753068"/>
      <w:r w:rsidRPr="7F85FB28" w:rsidR="3BDB5211">
        <w:rPr>
          <w:rFonts w:cs="Calibri" w:cstheme="minorAscii"/>
          <w:sz w:val="24"/>
          <w:szCs w:val="24"/>
        </w:rPr>
        <w:t>frustration of the libido</w:t>
      </w:r>
      <w:commentRangeEnd w:id="1136753068"/>
      <w:r>
        <w:rPr>
          <w:rStyle w:val="CommentReference"/>
        </w:rPr>
        <w:commentReference w:id="1136753068"/>
      </w:r>
      <w:r w:rsidRPr="7F85FB28" w:rsidR="3BDB5211">
        <w:rPr>
          <w:rFonts w:cs="Calibri" w:cstheme="minorAscii"/>
          <w:sz w:val="24"/>
          <w:szCs w:val="24"/>
        </w:rPr>
        <w:t>. When many soldiers developed neuroses in the first World War by being exposed to the horror of war (the shellshock phenomenon</w:t>
      </w:r>
      <w:r w:rsidRPr="7F85FB28" w:rsidR="2E6E0236">
        <w:rPr>
          <w:rFonts w:cs="Calibri" w:cstheme="minorAscii"/>
          <w:sz w:val="24"/>
          <w:szCs w:val="24"/>
        </w:rPr>
        <w:t xml:space="preserve"> currently referred to as</w:t>
      </w:r>
      <w:ins w:author="Meike Robaard" w:date="2022-05-27T17:19:16.426Z" w:id="603168468">
        <w:r w:rsidRPr="7F85FB28" w:rsidR="2E6E0236">
          <w:rPr>
            <w:rFonts w:cs="Calibri" w:cstheme="minorAscii"/>
            <w:sz w:val="24"/>
            <w:szCs w:val="24"/>
          </w:rPr>
          <w:t xml:space="preserve"> a form of</w:t>
        </w:r>
      </w:ins>
      <w:r w:rsidRPr="7F85FB28" w:rsidR="2E6E0236">
        <w:rPr>
          <w:rFonts w:cs="Calibri" w:cstheme="minorAscii"/>
          <w:sz w:val="24"/>
          <w:szCs w:val="24"/>
        </w:rPr>
        <w:t xml:space="preserve"> ‘post-traumatic stress disorder’</w:t>
      </w:r>
      <w:r w:rsidRPr="7F85FB28" w:rsidR="3BDB5211">
        <w:rPr>
          <w:rFonts w:cs="Calibri" w:cstheme="minorAscii"/>
          <w:sz w:val="24"/>
          <w:szCs w:val="24"/>
        </w:rPr>
        <w:t xml:space="preserve">), refuting Freud’s view, </w:t>
      </w:r>
      <w:commentRangeStart w:id="828796404"/>
      <w:r w:rsidRPr="7F85FB28" w:rsidR="3BDB5211">
        <w:rPr>
          <w:rFonts w:cs="Calibri" w:cstheme="minorAscii"/>
          <w:sz w:val="24"/>
          <w:szCs w:val="24"/>
        </w:rPr>
        <w:t xml:space="preserve">Freud saved his theory by arguing that war threatened the soldiers in their most desired love object: their own body. </w:t>
      </w:r>
      <w:commentRangeEnd w:id="828796404"/>
      <w:r>
        <w:rPr>
          <w:rStyle w:val="CommentReference"/>
        </w:rPr>
        <w:commentReference w:id="828796404"/>
      </w:r>
      <w:r w:rsidRPr="7F85FB28" w:rsidR="3BDB5211">
        <w:rPr>
          <w:rFonts w:cs="Calibri" w:cstheme="minorAscii"/>
          <w:sz w:val="24"/>
          <w:szCs w:val="24"/>
        </w:rPr>
        <w:t>The libido theory remained intact, but it was radically reinterpreted.</w:t>
      </w:r>
    </w:p>
    <w:p w:rsidRPr="00DD5F17" w:rsidR="00711E6D" w:rsidP="00DD5F17" w:rsidRDefault="00711E6D" w14:paraId="400F1CFE" w14:textId="77777777">
      <w:pPr>
        <w:spacing w:line="360" w:lineRule="auto"/>
        <w:rPr>
          <w:rFonts w:cstheme="minorHAnsi"/>
          <w:sz w:val="24"/>
          <w:szCs w:val="24"/>
        </w:rPr>
      </w:pPr>
    </w:p>
    <w:p w:rsidR="00711E6D" w:rsidP="7F85FB28" w:rsidRDefault="00711E6D" w14:paraId="1ED805C8" w14:textId="72129545">
      <w:pPr>
        <w:spacing w:line="360" w:lineRule="auto"/>
        <w:rPr>
          <w:rFonts w:cs="Calibri" w:cstheme="minorAscii"/>
          <w:sz w:val="24"/>
          <w:szCs w:val="24"/>
        </w:rPr>
      </w:pPr>
      <w:r w:rsidRPr="7F85FB28" w:rsidR="3455EAD2">
        <w:rPr>
          <w:rFonts w:cs="Calibri" w:cstheme="minorAscii"/>
          <w:sz w:val="24"/>
          <w:szCs w:val="24"/>
        </w:rPr>
        <w:t xml:space="preserve">Another technique </w:t>
      </w:r>
      <w:ins w:author="Meike Robaard" w:date="2022-05-31T00:41:36.585Z" w:id="1052316103">
        <w:r w:rsidRPr="7F85FB28" w:rsidR="3455EAD2">
          <w:rPr>
            <w:rFonts w:cs="Calibri" w:cstheme="minorAscii"/>
            <w:sz w:val="24"/>
            <w:szCs w:val="24"/>
          </w:rPr>
          <w:t xml:space="preserve">frequently used in the pseudo-sciences </w:t>
        </w:r>
      </w:ins>
      <w:r w:rsidRPr="7F85FB28" w:rsidR="3455EAD2">
        <w:rPr>
          <w:rFonts w:cs="Calibri" w:cstheme="minorAscii"/>
          <w:sz w:val="24"/>
          <w:szCs w:val="24"/>
        </w:rPr>
        <w:t xml:space="preserve">to protect a theory </w:t>
      </w:r>
      <w:del w:author="Meike Robaard" w:date="2022-05-31T00:41:55.854Z" w:id="106790023">
        <w:r w:rsidRPr="7F85FB28" w:rsidDel="3455EAD2">
          <w:rPr>
            <w:rFonts w:cs="Calibri" w:cstheme="minorAscii"/>
            <w:sz w:val="24"/>
            <w:szCs w:val="24"/>
          </w:rPr>
          <w:delText>against</w:delText>
        </w:r>
      </w:del>
      <w:ins w:author="Meike Robaard" w:date="2022-05-31T00:41:56.355Z" w:id="512876112">
        <w:r w:rsidRPr="7F85FB28" w:rsidR="3455EAD2">
          <w:rPr>
            <w:rFonts w:cs="Calibri" w:cstheme="minorAscii"/>
            <w:sz w:val="24"/>
            <w:szCs w:val="24"/>
          </w:rPr>
          <w:t>from</w:t>
        </w:r>
      </w:ins>
      <w:r w:rsidRPr="7F85FB28" w:rsidR="3455EAD2">
        <w:rPr>
          <w:rFonts w:cs="Calibri" w:cstheme="minorAscii"/>
          <w:sz w:val="24"/>
          <w:szCs w:val="24"/>
        </w:rPr>
        <w:t xml:space="preserve"> refutation </w:t>
      </w:r>
      <w:del w:author="Meike Robaard" w:date="2022-05-31T00:41:46.712Z" w:id="493194987">
        <w:r w:rsidRPr="7F85FB28" w:rsidDel="3455EAD2">
          <w:rPr>
            <w:rFonts w:cs="Calibri" w:cstheme="minorAscii"/>
            <w:sz w:val="24"/>
            <w:szCs w:val="24"/>
          </w:rPr>
          <w:delText xml:space="preserve">that is often used in pseudo-sciences </w:delText>
        </w:r>
      </w:del>
      <w:r w:rsidRPr="7F85FB28" w:rsidR="3455EAD2">
        <w:rPr>
          <w:rFonts w:cs="Calibri" w:cstheme="minorAscii"/>
          <w:sz w:val="24"/>
          <w:szCs w:val="24"/>
        </w:rPr>
        <w:t>i</w:t>
      </w:r>
      <w:r w:rsidRPr="7F85FB28" w:rsidR="3455EAD2">
        <w:rPr>
          <w:rFonts w:cs="Calibri" w:cstheme="minorAscii"/>
          <w:sz w:val="24"/>
          <w:szCs w:val="24"/>
        </w:rPr>
        <w:t>s</w:t>
      </w:r>
      <w:r w:rsidRPr="7F85FB28" w:rsidR="3455EAD2">
        <w:rPr>
          <w:rFonts w:cs="Calibri" w:cstheme="minorAscii"/>
          <w:sz w:val="24"/>
          <w:szCs w:val="24"/>
        </w:rPr>
        <w:t xml:space="preserve"> to </w:t>
      </w:r>
      <w:commentRangeStart w:id="628324744"/>
      <w:r w:rsidRPr="7F85FB28" w:rsidR="3455EAD2">
        <w:rPr>
          <w:rFonts w:cs="Calibri" w:cstheme="minorAscii"/>
          <w:sz w:val="24"/>
          <w:szCs w:val="24"/>
        </w:rPr>
        <w:t>build in enough vagueness in the theory</w:t>
      </w:r>
      <w:commentRangeEnd w:id="628324744"/>
      <w:r>
        <w:rPr>
          <w:rStyle w:val="CommentReference"/>
        </w:rPr>
        <w:commentReference w:id="628324744"/>
      </w:r>
      <w:r w:rsidRPr="7F85FB28" w:rsidR="3455EAD2">
        <w:rPr>
          <w:rFonts w:cs="Calibri" w:cstheme="minorAscii"/>
          <w:sz w:val="24"/>
          <w:szCs w:val="24"/>
        </w:rPr>
        <w:t xml:space="preserve">. Chakra stimulation, for example, consists in cleaning 'chakras' from ‘bad energy’ and, doing so, </w:t>
      </w:r>
      <w:ins w:author="Meike Robaard" w:date="2022-05-31T00:43:42.18Z" w:id="1877052009">
        <w:r w:rsidRPr="7F85FB28" w:rsidR="3455EAD2">
          <w:rPr>
            <w:rFonts w:cs="Calibri" w:cstheme="minorAscii"/>
            <w:sz w:val="24"/>
            <w:szCs w:val="24"/>
          </w:rPr>
          <w:t xml:space="preserve">in </w:t>
        </w:r>
      </w:ins>
      <w:r w:rsidRPr="7F85FB28" w:rsidR="3455EAD2">
        <w:rPr>
          <w:rFonts w:cs="Calibri" w:cstheme="minorAscii"/>
          <w:sz w:val="24"/>
          <w:szCs w:val="24"/>
        </w:rPr>
        <w:t>heal</w:t>
      </w:r>
      <w:ins w:author="Meike Robaard" w:date="2022-05-31T00:43:44.97Z" w:id="1164694692">
        <w:r w:rsidRPr="7F85FB28" w:rsidR="3455EAD2">
          <w:rPr>
            <w:rFonts w:cs="Calibri" w:cstheme="minorAscii"/>
            <w:sz w:val="24"/>
            <w:szCs w:val="24"/>
          </w:rPr>
          <w:t>ing</w:t>
        </w:r>
      </w:ins>
      <w:r w:rsidRPr="7F85FB28" w:rsidR="3455EAD2">
        <w:rPr>
          <w:rFonts w:cs="Calibri" w:cstheme="minorAscii"/>
          <w:sz w:val="24"/>
          <w:szCs w:val="24"/>
        </w:rPr>
        <w:t xml:space="preserve"> the patient from </w:t>
      </w:r>
      <w:del w:author="Meike Robaard" w:date="2022-05-31T00:43:49.391Z" w:id="710174555">
        <w:r w:rsidRPr="7F85FB28" w:rsidDel="3455EAD2">
          <w:rPr>
            <w:rFonts w:cs="Calibri" w:cstheme="minorAscii"/>
            <w:sz w:val="24"/>
            <w:szCs w:val="24"/>
          </w:rPr>
          <w:delText>his or her</w:delText>
        </w:r>
      </w:del>
      <w:ins w:author="Meike Robaard" w:date="2022-05-31T00:43:49.819Z" w:id="1674899206">
        <w:r w:rsidRPr="7F85FB28" w:rsidR="3455EAD2">
          <w:rPr>
            <w:rFonts w:cs="Calibri" w:cstheme="minorAscii"/>
            <w:sz w:val="24"/>
            <w:szCs w:val="24"/>
          </w:rPr>
          <w:t>their</w:t>
        </w:r>
      </w:ins>
      <w:r w:rsidRPr="7F85FB28" w:rsidR="3455EAD2">
        <w:rPr>
          <w:rFonts w:cs="Calibri" w:cstheme="minorAscii"/>
          <w:sz w:val="24"/>
          <w:szCs w:val="24"/>
        </w:rPr>
        <w:t xml:space="preserve"> ailments. If there is no immediate improvement, the therapist can easily explain that away by saying that the chakras are more </w:t>
      </w:r>
      <w:del w:author="Meike Robaard" w:date="2022-05-31T00:45:32.347Z" w:id="472888034">
        <w:r w:rsidRPr="7F85FB28" w:rsidDel="3455EAD2">
          <w:rPr>
            <w:rFonts w:cs="Calibri" w:cstheme="minorAscii"/>
            <w:sz w:val="24"/>
            <w:szCs w:val="24"/>
          </w:rPr>
          <w:delText xml:space="preserve">deeply </w:delText>
        </w:r>
      </w:del>
      <w:ins w:author="Meike Robaard" w:date="2022-05-31T00:45:14.736Z" w:id="1336458759">
        <w:r w:rsidRPr="7F85FB28" w:rsidR="3455EAD2">
          <w:rPr>
            <w:rFonts w:cs="Calibri" w:cstheme="minorAscii"/>
            <w:sz w:val="24"/>
            <w:szCs w:val="24"/>
          </w:rPr>
          <w:t xml:space="preserve">thoroughly </w:t>
        </w:r>
      </w:ins>
      <w:r w:rsidRPr="7F85FB28" w:rsidR="3455EAD2">
        <w:rPr>
          <w:rFonts w:cs="Calibri" w:cstheme="minorAscii"/>
          <w:sz w:val="24"/>
          <w:szCs w:val="24"/>
        </w:rPr>
        <w:t xml:space="preserve">blocked than initially thought. Given that many ailments heal spontaneously over time, there is usually </w:t>
      </w:r>
      <w:ins w:author="Meike Robaard" w:date="2022-05-31T00:45:44.671Z" w:id="663632707">
        <w:r w:rsidRPr="7F85FB28" w:rsidR="3455EAD2">
          <w:rPr>
            <w:rFonts w:cs="Calibri" w:cstheme="minorAscii"/>
            <w:sz w:val="24"/>
            <w:szCs w:val="24"/>
          </w:rPr>
          <w:t xml:space="preserve">some </w:t>
        </w:r>
      </w:ins>
      <w:r w:rsidRPr="7F85FB28" w:rsidR="3455EAD2">
        <w:rPr>
          <w:rFonts w:cs="Calibri" w:cstheme="minorAscii"/>
          <w:sz w:val="24"/>
          <w:szCs w:val="24"/>
        </w:rPr>
        <w:t xml:space="preserve">improvement in the end, </w:t>
      </w:r>
      <w:ins w:author="Meike Robaard" w:date="2022-05-31T00:45:59.659Z" w:id="1623344036">
        <w:r w:rsidRPr="7F85FB28" w:rsidR="3455EAD2">
          <w:rPr>
            <w:rFonts w:cs="Calibri" w:cstheme="minorAscii"/>
            <w:sz w:val="24"/>
            <w:szCs w:val="24"/>
          </w:rPr>
          <w:t>after w</w:t>
        </w:r>
      </w:ins>
      <w:ins w:author="Meike Robaard" w:date="2022-05-31T00:46:11.595Z" w:id="829004925">
        <w:r w:rsidRPr="7F85FB28" w:rsidR="3455EAD2">
          <w:rPr>
            <w:rFonts w:cs="Calibri" w:cstheme="minorAscii"/>
            <w:sz w:val="24"/>
            <w:szCs w:val="24"/>
          </w:rPr>
          <w:t xml:space="preserve">hich the therapist usually receives all the </w:t>
        </w:r>
        <w:r w:rsidRPr="7F85FB28" w:rsidR="3455EAD2">
          <w:rPr>
            <w:rFonts w:cs="Calibri" w:cstheme="minorAscii"/>
            <w:sz w:val="24"/>
            <w:szCs w:val="24"/>
          </w:rPr>
          <w:t>crecdit</w:t>
        </w:r>
        <w:r w:rsidRPr="7F85FB28" w:rsidR="3455EAD2">
          <w:rPr>
            <w:rFonts w:cs="Calibri" w:cstheme="minorAscii"/>
            <w:sz w:val="24"/>
            <w:szCs w:val="24"/>
          </w:rPr>
          <w:t xml:space="preserve">. </w:t>
        </w:r>
      </w:ins>
      <w:del w:author="Meike Robaard" w:date="2022-05-31T00:46:13.429Z" w:id="2032782278">
        <w:r w:rsidRPr="7F85FB28" w:rsidDel="3455EAD2">
          <w:rPr>
            <w:rFonts w:cs="Calibri" w:cstheme="minorAscii"/>
            <w:sz w:val="24"/>
            <w:szCs w:val="24"/>
          </w:rPr>
          <w:delText>and then the therapist gets all the credit!</w:delText>
        </w:r>
      </w:del>
    </w:p>
    <w:p w:rsidR="00711E6D" w:rsidP="00DD5F17" w:rsidRDefault="00711E6D" w14:paraId="60628466" w14:textId="77777777">
      <w:pPr>
        <w:spacing w:line="360" w:lineRule="auto"/>
        <w:rPr>
          <w:rFonts w:cstheme="minorHAnsi"/>
          <w:sz w:val="24"/>
          <w:szCs w:val="24"/>
        </w:rPr>
      </w:pPr>
    </w:p>
    <w:p w:rsidRPr="00E36B5B" w:rsidR="00711E6D" w:rsidP="7F85FB28" w:rsidRDefault="00711E6D" w14:paraId="3E7E267B" w14:textId="65DA0B0A">
      <w:pPr>
        <w:spacing w:line="360" w:lineRule="auto"/>
        <w:rPr>
          <w:rFonts w:cs="Calibri" w:cstheme="minorAscii"/>
          <w:b w:val="1"/>
          <w:bCs w:val="1"/>
          <w:sz w:val="24"/>
          <w:szCs w:val="24"/>
        </w:rPr>
      </w:pPr>
      <w:r w:rsidRPr="7F85FB28" w:rsidR="3455EAD2">
        <w:rPr>
          <w:rFonts w:cs="Calibri" w:cstheme="minorAscii"/>
          <w:b w:val="1"/>
          <w:bCs w:val="1"/>
          <w:sz w:val="24"/>
          <w:szCs w:val="24"/>
        </w:rPr>
        <w:t>Healthcare: a perfect storm!</w:t>
      </w:r>
      <w:ins w:author="Meike Robaard" w:date="2022-05-31T00:46:26.511Z" w:id="1750610177">
        <w:r w:rsidRPr="7F85FB28" w:rsidR="3455EAD2">
          <w:rPr>
            <w:rFonts w:cs="Calibri" w:cstheme="minorAscii"/>
            <w:b w:val="1"/>
            <w:bCs w:val="1"/>
            <w:sz w:val="24"/>
            <w:szCs w:val="24"/>
          </w:rPr>
          <w:t>?</w:t>
        </w:r>
      </w:ins>
    </w:p>
    <w:p w:rsidRPr="008A7F13" w:rsidR="00711E6D" w:rsidP="00DD5F17" w:rsidRDefault="00711E6D" w14:paraId="089705F8" w14:textId="77777777">
      <w:pPr>
        <w:spacing w:line="360" w:lineRule="auto"/>
        <w:rPr>
          <w:rFonts w:cstheme="minorHAnsi"/>
          <w:b/>
          <w:bCs/>
          <w:i/>
          <w:iCs/>
          <w:sz w:val="24"/>
          <w:szCs w:val="24"/>
        </w:rPr>
      </w:pPr>
    </w:p>
    <w:p w:rsidR="00711E6D" w:rsidP="7F85FB28" w:rsidRDefault="00711E6D" w14:paraId="24CCA0EF" w14:textId="1EFFAAF0">
      <w:pPr>
        <w:spacing w:line="360" w:lineRule="auto"/>
        <w:rPr>
          <w:rFonts w:cs="Calibri" w:cstheme="minorAscii"/>
          <w:sz w:val="24"/>
          <w:szCs w:val="24"/>
        </w:rPr>
      </w:pPr>
      <w:r w:rsidRPr="7F85FB28" w:rsidR="3455EAD2">
        <w:rPr>
          <w:rFonts w:cs="Calibri" w:cstheme="minorAscii"/>
          <w:sz w:val="24"/>
          <w:szCs w:val="24"/>
        </w:rPr>
        <w:t>Th</w:t>
      </w:r>
      <w:ins w:author="Meike Robaard" w:date="2022-05-31T00:46:31.672Z" w:id="1918734025">
        <w:r w:rsidRPr="7F85FB28" w:rsidR="3455EAD2">
          <w:rPr>
            <w:rFonts w:cs="Calibri" w:cstheme="minorAscii"/>
            <w:sz w:val="24"/>
            <w:szCs w:val="24"/>
          </w:rPr>
          <w:t>is</w:t>
        </w:r>
      </w:ins>
      <w:del w:author="Meike Robaard" w:date="2022-05-31T00:46:30.634Z" w:id="1455348106">
        <w:r w:rsidRPr="7F85FB28" w:rsidDel="3455EAD2">
          <w:rPr>
            <w:rFonts w:cs="Calibri" w:cstheme="minorAscii"/>
            <w:sz w:val="24"/>
            <w:szCs w:val="24"/>
          </w:rPr>
          <w:delText>at</w:delText>
        </w:r>
      </w:del>
      <w:r w:rsidRPr="7F85FB28" w:rsidR="3455EAD2">
        <w:rPr>
          <w:rFonts w:cs="Calibri" w:cstheme="minorAscii"/>
          <w:sz w:val="24"/>
          <w:szCs w:val="24"/>
        </w:rPr>
        <w:t xml:space="preserve"> brings us to the domain where pseudo-scientific theories </w:t>
      </w:r>
      <w:ins w:author="Meike Robaard" w:date="2022-05-31T00:46:49.382Z" w:id="1549421650">
        <w:r w:rsidRPr="7F85FB28" w:rsidR="3455EAD2">
          <w:rPr>
            <w:rFonts w:cs="Calibri" w:cstheme="minorAscii"/>
            <w:sz w:val="24"/>
            <w:szCs w:val="24"/>
          </w:rPr>
          <w:t xml:space="preserve">tend to be </w:t>
        </w:r>
      </w:ins>
      <w:del w:author="Meike Robaard" w:date="2022-05-31T00:46:46.122Z" w:id="1514033216">
        <w:r w:rsidRPr="7F85FB28" w:rsidDel="3455EAD2">
          <w:rPr>
            <w:rFonts w:cs="Calibri" w:cstheme="minorAscii"/>
            <w:sz w:val="24"/>
            <w:szCs w:val="24"/>
          </w:rPr>
          <w:delText>are</w:delText>
        </w:r>
      </w:del>
      <w:r w:rsidRPr="7F85FB28" w:rsidR="3455EAD2">
        <w:rPr>
          <w:rFonts w:cs="Calibri" w:cstheme="minorAscii"/>
          <w:sz w:val="24"/>
          <w:szCs w:val="24"/>
        </w:rPr>
        <w:t xml:space="preserve"> most </w:t>
      </w:r>
      <w:ins w:author="Meike Robaard" w:date="2022-05-31T00:46:59.387Z" w:id="271085108">
        <w:r w:rsidRPr="7F85FB28" w:rsidR="3455EAD2">
          <w:rPr>
            <w:rFonts w:cs="Calibri" w:cstheme="minorAscii"/>
            <w:sz w:val="24"/>
            <w:szCs w:val="24"/>
          </w:rPr>
          <w:t xml:space="preserve">prominent </w:t>
        </w:r>
      </w:ins>
      <w:del w:author="Meike Robaard" w:date="2022-05-31T00:46:52.483Z" w:id="1839740540">
        <w:r w:rsidRPr="7F85FB28" w:rsidDel="3455EAD2">
          <w:rPr>
            <w:rFonts w:cs="Calibri" w:cstheme="minorAscii"/>
            <w:sz w:val="24"/>
            <w:szCs w:val="24"/>
          </w:rPr>
          <w:delText>rampant</w:delText>
        </w:r>
      </w:del>
      <w:r w:rsidRPr="7F85FB28" w:rsidR="3455EAD2">
        <w:rPr>
          <w:rFonts w:cs="Calibri" w:cstheme="minorAscii"/>
          <w:sz w:val="24"/>
          <w:szCs w:val="24"/>
        </w:rPr>
        <w:t>: health care.</w:t>
      </w:r>
      <w:r w:rsidRPr="7F85FB28" w:rsidR="2CF104AD">
        <w:rPr>
          <w:rFonts w:cs="Calibri" w:cstheme="minorAscii"/>
          <w:sz w:val="24"/>
          <w:szCs w:val="24"/>
        </w:rPr>
        <w:t xml:space="preserve"> Th</w:t>
      </w:r>
      <w:ins w:author="Meike Robaard" w:date="2022-05-31T00:47:03.988Z" w:id="1650587090">
        <w:r w:rsidRPr="7F85FB28" w:rsidR="2CF104AD">
          <w:rPr>
            <w:rFonts w:cs="Calibri" w:cstheme="minorAscii"/>
            <w:sz w:val="24"/>
            <w:szCs w:val="24"/>
          </w:rPr>
          <w:t>is</w:t>
        </w:r>
      </w:ins>
      <w:del w:author="Meike Robaard" w:date="2022-05-31T00:47:03.395Z" w:id="1002540571">
        <w:r w:rsidRPr="7F85FB28" w:rsidDel="2CF104AD">
          <w:rPr>
            <w:rFonts w:cs="Calibri" w:cstheme="minorAscii"/>
            <w:sz w:val="24"/>
            <w:szCs w:val="24"/>
          </w:rPr>
          <w:delText>at</w:delText>
        </w:r>
      </w:del>
      <w:r w:rsidRPr="7F85FB28" w:rsidR="2CF104AD">
        <w:rPr>
          <w:rFonts w:cs="Calibri" w:cstheme="minorAscii"/>
          <w:sz w:val="24"/>
          <w:szCs w:val="24"/>
        </w:rPr>
        <w:t xml:space="preserve"> is no coincidence</w:t>
      </w:r>
      <w:ins w:author="Meike Robaard" w:date="2022-05-31T00:47:10.011Z" w:id="1651488304">
        <w:r w:rsidRPr="7F85FB28" w:rsidR="2CF104AD">
          <w:rPr>
            <w:rFonts w:cs="Calibri" w:cstheme="minorAscii"/>
            <w:sz w:val="24"/>
            <w:szCs w:val="24"/>
          </w:rPr>
          <w:t>;</w:t>
        </w:r>
      </w:ins>
      <w:del w:author="Meike Robaard" w:date="2022-05-31T00:47:09.004Z" w:id="1603878257">
        <w:r w:rsidRPr="7F85FB28" w:rsidDel="2CF104AD">
          <w:rPr>
            <w:rFonts w:cs="Calibri" w:cstheme="minorAscii"/>
            <w:sz w:val="24"/>
            <w:szCs w:val="24"/>
          </w:rPr>
          <w:delText>.</w:delText>
        </w:r>
      </w:del>
      <w:r w:rsidRPr="7F85FB28" w:rsidR="3455EAD2">
        <w:rPr>
          <w:rFonts w:cs="Calibri" w:cstheme="minorAscii"/>
          <w:sz w:val="24"/>
          <w:szCs w:val="24"/>
        </w:rPr>
        <w:t xml:space="preserve"> A</w:t>
      </w:r>
      <w:ins w:author="Meike Robaard" w:date="2022-05-31T00:47:12.931Z" w:id="1098599661">
        <w:r w:rsidRPr="7F85FB28" w:rsidR="3455EAD2">
          <w:rPr>
            <w:rFonts w:cs="Calibri" w:cstheme="minorAscii"/>
            <w:sz w:val="24"/>
            <w:szCs w:val="24"/>
          </w:rPr>
          <w:t>a</w:t>
        </w:r>
      </w:ins>
      <w:r w:rsidRPr="7F85FB28" w:rsidR="3455EAD2">
        <w:rPr>
          <w:rFonts w:cs="Calibri" w:cstheme="minorAscii"/>
          <w:sz w:val="24"/>
          <w:szCs w:val="24"/>
        </w:rPr>
        <w:t xml:space="preserve"> combination of factors </w:t>
      </w:r>
      <w:del w:author="Meike Robaard" w:date="2022-05-31T00:47:22.199Z" w:id="548373218">
        <w:r w:rsidRPr="7F85FB28" w:rsidDel="3455EAD2">
          <w:rPr>
            <w:rFonts w:cs="Calibri" w:cstheme="minorAscii"/>
            <w:sz w:val="24"/>
            <w:szCs w:val="24"/>
          </w:rPr>
          <w:delText xml:space="preserve">leads </w:delText>
        </w:r>
      </w:del>
      <w:ins w:author="Meike Robaard" w:date="2022-05-31T00:47:24.851Z" w:id="281328500">
        <w:r w:rsidRPr="7F85FB28" w:rsidR="3455EAD2">
          <w:rPr>
            <w:rFonts w:cs="Calibri" w:cstheme="minorAscii"/>
            <w:sz w:val="24"/>
            <w:szCs w:val="24"/>
          </w:rPr>
          <w:t xml:space="preserve">creates </w:t>
        </w:r>
      </w:ins>
      <w:del w:author="Meike Robaard" w:date="2022-05-31T00:47:25.918Z" w:id="1874353621">
        <w:r w:rsidRPr="7F85FB28" w:rsidDel="3455EAD2">
          <w:rPr>
            <w:rFonts w:cs="Calibri" w:cstheme="minorAscii"/>
            <w:sz w:val="24"/>
            <w:szCs w:val="24"/>
          </w:rPr>
          <w:delText>to</w:delText>
        </w:r>
      </w:del>
      <w:r w:rsidRPr="7F85FB28" w:rsidR="3455EAD2">
        <w:rPr>
          <w:rFonts w:cs="Calibri" w:cstheme="minorAscii"/>
          <w:sz w:val="24"/>
          <w:szCs w:val="24"/>
        </w:rPr>
        <w:t xml:space="preserve"> ‘a perfect storm’ when it comes to health care. Three factors</w:t>
      </w:r>
      <w:ins w:author="Meike Robaard" w:date="2022-05-31T00:47:57.743Z" w:id="775234145">
        <w:r w:rsidRPr="7F85FB28" w:rsidR="3455EAD2">
          <w:rPr>
            <w:rFonts w:cs="Calibri" w:cstheme="minorAscii"/>
            <w:sz w:val="24"/>
            <w:szCs w:val="24"/>
          </w:rPr>
          <w:t xml:space="preserve"> in particular are worth listing: </w:t>
        </w:r>
      </w:ins>
      <w:del w:author="Meike Robaard" w:date="2022-05-31T00:47:40.514Z" w:id="1684145537">
        <w:r w:rsidRPr="7F85FB28" w:rsidDel="3455EAD2">
          <w:rPr>
            <w:rFonts w:cs="Calibri" w:cstheme="minorAscii"/>
            <w:sz w:val="24"/>
            <w:szCs w:val="24"/>
          </w:rPr>
          <w:delText xml:space="preserve"> more precisely</w:delText>
        </w:r>
      </w:del>
      <w:del w:author="Meike Robaard" w:date="2022-05-31T00:48:00.771Z" w:id="110362111">
        <w:r w:rsidRPr="7F85FB28" w:rsidDel="3455EAD2">
          <w:rPr>
            <w:rFonts w:cs="Calibri" w:cstheme="minorAscii"/>
            <w:sz w:val="24"/>
            <w:szCs w:val="24"/>
          </w:rPr>
          <w:delText xml:space="preserve">. The </w:delText>
        </w:r>
      </w:del>
      <w:r w:rsidRPr="7F85FB28" w:rsidR="3455EAD2">
        <w:rPr>
          <w:rFonts w:cs="Calibri" w:cstheme="minorAscii"/>
          <w:sz w:val="24"/>
          <w:szCs w:val="24"/>
        </w:rPr>
        <w:t>first</w:t>
      </w:r>
      <w:ins w:author="Meike Robaard" w:date="2022-05-31T00:48:05.63Z" w:id="413828078">
        <w:r w:rsidRPr="7F85FB28" w:rsidR="3455EAD2">
          <w:rPr>
            <w:rFonts w:cs="Calibri" w:cstheme="minorAscii"/>
            <w:sz w:val="24"/>
            <w:szCs w:val="24"/>
          </w:rPr>
          <w:t>, there is</w:t>
        </w:r>
      </w:ins>
      <w:r w:rsidRPr="7F85FB28" w:rsidR="3455EAD2">
        <w:rPr>
          <w:rFonts w:cs="Calibri" w:cstheme="minorAscii"/>
          <w:sz w:val="24"/>
          <w:szCs w:val="24"/>
        </w:rPr>
        <w:t xml:space="preserve"> </w:t>
      </w:r>
      <w:proofErr w:type="spellStart"/>
      <w:r w:rsidRPr="7F85FB28" w:rsidR="3455EAD2">
        <w:rPr>
          <w:rFonts w:cs="Calibri" w:cstheme="minorAscii"/>
          <w:sz w:val="24"/>
          <w:szCs w:val="24"/>
        </w:rPr>
        <w:t>is</w:t>
      </w:r>
      <w:proofErr w:type="spellEnd"/>
      <w:r w:rsidRPr="7F85FB28" w:rsidR="3455EAD2">
        <w:rPr>
          <w:rFonts w:cs="Calibri" w:cstheme="minorAscii"/>
          <w:sz w:val="24"/>
          <w:szCs w:val="24"/>
        </w:rPr>
        <w:t xml:space="preserve"> </w:t>
      </w:r>
      <w:r w:rsidRPr="7F85FB28" w:rsidR="3455EAD2">
        <w:rPr>
          <w:rFonts w:cs="Calibri" w:cstheme="minorAscii"/>
          <w:i w:val="1"/>
          <w:iCs w:val="1"/>
          <w:sz w:val="24"/>
          <w:szCs w:val="24"/>
        </w:rPr>
        <w:t>the confirmation bias</w:t>
      </w:r>
      <w:r w:rsidRPr="7F85FB28" w:rsidR="3455EAD2">
        <w:rPr>
          <w:rFonts w:cs="Calibri" w:cstheme="minorAscii"/>
          <w:sz w:val="24"/>
          <w:szCs w:val="24"/>
        </w:rPr>
        <w:t xml:space="preserve"> of the therapist</w:t>
      </w:r>
      <w:ins w:author="Meike Robaard" w:date="2022-05-31T00:48:08.844Z" w:id="727803182">
        <w:r w:rsidRPr="7F85FB28" w:rsidR="3455EAD2">
          <w:rPr>
            <w:rFonts w:cs="Calibri" w:cstheme="minorAscii"/>
            <w:sz w:val="24"/>
            <w:szCs w:val="24"/>
          </w:rPr>
          <w:t>,</w:t>
        </w:r>
      </w:ins>
      <w:del w:author="Meike Robaard" w:date="2022-05-31T00:48:08.571Z" w:id="1950447910">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5-31T00:48:11.635Z" w:id="1588814739">
        <w:r w:rsidRPr="7F85FB28" w:rsidDel="3455EAD2">
          <w:rPr>
            <w:rFonts w:cs="Calibri" w:cstheme="minorAscii"/>
            <w:sz w:val="24"/>
            <w:szCs w:val="24"/>
          </w:rPr>
          <w:delText>The s</w:delText>
        </w:r>
      </w:del>
      <w:ins w:author="Meike Robaard" w:date="2022-05-31T00:48:57.476Z" w:id="1028483303">
        <w:r w:rsidRPr="7F85FB28" w:rsidR="3455EAD2">
          <w:rPr>
            <w:rFonts w:cs="Calibri" w:cstheme="minorAscii"/>
            <w:sz w:val="24"/>
            <w:szCs w:val="24"/>
          </w:rPr>
          <w:t>s</w:t>
        </w:r>
      </w:ins>
      <w:r w:rsidRPr="7F85FB28" w:rsidR="3455EAD2">
        <w:rPr>
          <w:rFonts w:cs="Calibri" w:cstheme="minorAscii"/>
          <w:sz w:val="24"/>
          <w:szCs w:val="24"/>
        </w:rPr>
        <w:t xml:space="preserve">econd, </w:t>
      </w:r>
      <w:r w:rsidRPr="7F85FB28" w:rsidR="3455EAD2">
        <w:rPr>
          <w:rFonts w:cs="Calibri" w:cstheme="minorAscii"/>
          <w:i w:val="1"/>
          <w:iCs w:val="1"/>
          <w:sz w:val="24"/>
          <w:szCs w:val="24"/>
        </w:rPr>
        <w:t>the placebo effect</w:t>
      </w:r>
      <w:r w:rsidRPr="7F85FB28" w:rsidR="3455EAD2">
        <w:rPr>
          <w:rFonts w:cs="Calibri" w:cstheme="minorAscii"/>
          <w:sz w:val="24"/>
          <w:szCs w:val="24"/>
        </w:rPr>
        <w:t xml:space="preserve"> of the patient</w:t>
      </w:r>
      <w:ins w:author="Meike Robaard" w:date="2022-05-31T00:48:16.756Z" w:id="1393054453">
        <w:r w:rsidRPr="7F85FB28" w:rsidR="3455EAD2">
          <w:rPr>
            <w:rFonts w:cs="Calibri" w:cstheme="minorAscii"/>
            <w:sz w:val="24"/>
            <w:szCs w:val="24"/>
          </w:rPr>
          <w:t xml:space="preserve">, and </w:t>
        </w:r>
      </w:ins>
      <w:del w:author="Meike Robaard" w:date="2022-05-31T00:48:18.915Z" w:id="509362975">
        <w:r w:rsidRPr="7F85FB28" w:rsidDel="56F029FA">
          <w:rPr>
            <w:rFonts w:cs="Calibri" w:cstheme="minorAscii"/>
            <w:sz w:val="24"/>
            <w:szCs w:val="24"/>
          </w:rPr>
          <w:delText>. T</w:delText>
        </w:r>
        <w:r w:rsidRPr="7F85FB28" w:rsidDel="3455EAD2">
          <w:rPr>
            <w:rFonts w:cs="Calibri" w:cstheme="minorAscii"/>
            <w:sz w:val="24"/>
            <w:szCs w:val="24"/>
          </w:rPr>
          <w:delText xml:space="preserve">he </w:delText>
        </w:r>
      </w:del>
      <w:r w:rsidRPr="7F85FB28" w:rsidR="3455EAD2">
        <w:rPr>
          <w:rFonts w:cs="Calibri" w:cstheme="minorAscii"/>
          <w:sz w:val="24"/>
          <w:szCs w:val="24"/>
        </w:rPr>
        <w:t>third</w:t>
      </w:r>
      <w:ins w:author="Meike Robaard" w:date="2022-05-31T00:48:27.967Z" w:id="1878724112">
        <w:r w:rsidRPr="7F85FB28" w:rsidR="3455EAD2">
          <w:rPr>
            <w:rFonts w:cs="Calibri" w:cstheme="minorAscii"/>
            <w:sz w:val="24"/>
            <w:szCs w:val="24"/>
          </w:rPr>
          <w:t>, the</w:t>
        </w:r>
      </w:ins>
      <w:del w:author="Meike Robaard" w:date="2022-05-31T00:48:33.166Z" w:id="1250657216">
        <w:r w:rsidRPr="7F85FB28" w:rsidDel="3455EAD2">
          <w:rPr>
            <w:rFonts w:cs="Calibri" w:cstheme="minorAscii"/>
            <w:sz w:val="24"/>
            <w:szCs w:val="24"/>
          </w:rPr>
          <w:delText xml:space="preserve"> factor</w:delText>
        </w:r>
        <w:r w:rsidRPr="7F85FB28" w:rsidDel="56F029FA">
          <w:rPr>
            <w:rFonts w:cs="Calibri" w:cstheme="minorAscii"/>
            <w:sz w:val="24"/>
            <w:szCs w:val="24"/>
          </w:rPr>
          <w:delText>, finally,</w:delText>
        </w:r>
        <w:r w:rsidRPr="7F85FB28" w:rsidDel="3455EAD2">
          <w:rPr>
            <w:rFonts w:cs="Calibri" w:cstheme="minorAscii"/>
            <w:sz w:val="24"/>
            <w:szCs w:val="24"/>
          </w:rPr>
          <w:delText xml:space="preserve"> is</w:delText>
        </w:r>
      </w:del>
      <w:r w:rsidRPr="7F85FB28" w:rsidR="3455EAD2">
        <w:rPr>
          <w:rFonts w:cs="Calibri" w:cstheme="minorAscii"/>
          <w:sz w:val="24"/>
          <w:szCs w:val="24"/>
        </w:rPr>
        <w:t xml:space="preserve"> </w:t>
      </w:r>
      <w:r w:rsidRPr="7F85FB28" w:rsidR="3455EAD2">
        <w:rPr>
          <w:rFonts w:cs="Calibri" w:cstheme="minorAscii"/>
          <w:i w:val="1"/>
          <w:iCs w:val="1"/>
          <w:sz w:val="24"/>
          <w:szCs w:val="24"/>
        </w:rPr>
        <w:t>spontaneous healing</w:t>
      </w:r>
      <w:r w:rsidRPr="7F85FB28" w:rsidR="3455EAD2">
        <w:rPr>
          <w:rFonts w:cs="Calibri" w:cstheme="minorAscii"/>
          <w:sz w:val="24"/>
          <w:szCs w:val="24"/>
        </w:rPr>
        <w:t xml:space="preserve"> (a 'regression to the mean' of the health state of the patient</w:t>
      </w:r>
      <w:r w:rsidRPr="7F85FB28" w:rsidR="3455EAD2">
        <w:rPr>
          <w:rFonts w:cs="Calibri" w:cstheme="minorAscii"/>
          <w:sz w:val="24"/>
          <w:szCs w:val="24"/>
        </w:rPr>
        <w:t>)</w:t>
      </w:r>
      <w:r w:rsidRPr="7F85FB28" w:rsidR="3455EAD2">
        <w:rPr>
          <w:rFonts w:cs="Calibri" w:cstheme="minorAscii"/>
          <w:sz w:val="24"/>
          <w:szCs w:val="24"/>
        </w:rPr>
        <w:t xml:space="preserve">. We already know </w:t>
      </w:r>
      <w:ins w:author="Meike Robaard" w:date="2022-05-31T00:48:40.02Z" w:id="1804412745">
        <w:r w:rsidRPr="7F85FB28" w:rsidR="3455EAD2">
          <w:rPr>
            <w:rFonts w:cs="Calibri" w:cstheme="minorAscii"/>
            <w:sz w:val="24"/>
            <w:szCs w:val="24"/>
          </w:rPr>
          <w:t xml:space="preserve">about </w:t>
        </w:r>
      </w:ins>
      <w:r w:rsidRPr="7F85FB28" w:rsidR="3455EAD2">
        <w:rPr>
          <w:rFonts w:cs="Calibri" w:cstheme="minorAscii"/>
          <w:sz w:val="24"/>
          <w:szCs w:val="24"/>
        </w:rPr>
        <w:t>the confirmation bias</w:t>
      </w:r>
      <w:r w:rsidRPr="7F85FB28" w:rsidR="56F029FA">
        <w:rPr>
          <w:rFonts w:cs="Calibri" w:cstheme="minorAscii"/>
          <w:sz w:val="24"/>
          <w:szCs w:val="24"/>
        </w:rPr>
        <w:t>;</w:t>
      </w:r>
      <w:r w:rsidRPr="7F85FB28" w:rsidR="3455EAD2">
        <w:rPr>
          <w:rFonts w:cs="Calibri" w:cstheme="minorAscii"/>
          <w:sz w:val="24"/>
          <w:szCs w:val="24"/>
        </w:rPr>
        <w:t xml:space="preserve"> the placebo effect is the substantial positive influence that the patient's psychological expectation has on the healing process</w:t>
      </w:r>
      <w:r w:rsidRPr="7F85FB28" w:rsidR="56F029FA">
        <w:rPr>
          <w:rFonts w:cs="Calibri" w:cstheme="minorAscii"/>
          <w:sz w:val="24"/>
          <w:szCs w:val="24"/>
        </w:rPr>
        <w:t>;</w:t>
      </w:r>
      <w:r w:rsidRPr="7F85FB28" w:rsidR="3455EAD2">
        <w:rPr>
          <w:rFonts w:cs="Calibri" w:cstheme="minorAscii"/>
          <w:sz w:val="24"/>
          <w:szCs w:val="24"/>
        </w:rPr>
        <w:t xml:space="preserve"> and the timespan of illnesses </w:t>
      </w:r>
      <w:r w:rsidRPr="7F85FB28" w:rsidR="3455EAD2">
        <w:rPr>
          <w:rFonts w:cs="Calibri" w:cstheme="minorAscii"/>
          <w:sz w:val="24"/>
          <w:szCs w:val="24"/>
        </w:rPr>
        <w:t xml:space="preserve">(with the sole exception of chronic and terminal </w:t>
      </w:r>
      <w:r w:rsidRPr="7F85FB28" w:rsidR="56F029FA">
        <w:rPr>
          <w:rFonts w:cs="Calibri" w:cstheme="minorAscii"/>
          <w:sz w:val="24"/>
          <w:szCs w:val="24"/>
        </w:rPr>
        <w:t>diseases</w:t>
      </w:r>
      <w:r w:rsidRPr="7F85FB28" w:rsidR="3455EAD2">
        <w:rPr>
          <w:rFonts w:cs="Calibri" w:cstheme="minorAscii"/>
          <w:sz w:val="24"/>
          <w:szCs w:val="24"/>
        </w:rPr>
        <w:t xml:space="preserve">) </w:t>
      </w:r>
      <w:r w:rsidRPr="7F85FB28" w:rsidR="3455EAD2">
        <w:rPr>
          <w:rFonts w:cs="Calibri" w:cstheme="minorAscii"/>
          <w:sz w:val="24"/>
          <w:szCs w:val="24"/>
        </w:rPr>
        <w:t>ensures that patients spontaneously heal over time.</w:t>
      </w:r>
    </w:p>
    <w:p w:rsidRPr="00DD5F17" w:rsidR="00711E6D" w:rsidP="00DD5F17" w:rsidRDefault="00711E6D" w14:paraId="5946C03F" w14:textId="77777777">
      <w:pPr>
        <w:spacing w:line="360" w:lineRule="auto"/>
        <w:rPr>
          <w:rFonts w:cstheme="minorHAnsi"/>
          <w:sz w:val="24"/>
          <w:szCs w:val="24"/>
        </w:rPr>
      </w:pPr>
    </w:p>
    <w:p w:rsidR="00711E6D" w:rsidP="7F85FB28" w:rsidRDefault="00711E6D" w14:paraId="0A4A1F69" w14:textId="174DE14D">
      <w:pPr>
        <w:spacing w:line="360" w:lineRule="auto"/>
        <w:rPr>
          <w:rFonts w:cs="Calibri" w:cstheme="minorAscii"/>
          <w:sz w:val="24"/>
          <w:szCs w:val="24"/>
        </w:rPr>
      </w:pPr>
      <w:commentRangeStart w:id="1235181042"/>
      <w:r w:rsidRPr="7F85FB28" w:rsidR="3455EAD2">
        <w:rPr>
          <w:rFonts w:cs="Calibri" w:cstheme="minorAscii"/>
          <w:sz w:val="24"/>
          <w:szCs w:val="24"/>
        </w:rPr>
        <w:t xml:space="preserve">Because of those three factors, 'therapy experience' – the personal experience that a therapist has with a certain treatment – is a very poor indicator of the effectiveness of that treatment. </w:t>
      </w:r>
      <w:commentRangeEnd w:id="1235181042"/>
      <w:r>
        <w:rPr>
          <w:rStyle w:val="CommentReference"/>
        </w:rPr>
        <w:commentReference w:id="1235181042"/>
      </w:r>
      <w:r w:rsidRPr="7F85FB28" w:rsidR="3455EAD2">
        <w:rPr>
          <w:rFonts w:cs="Calibri" w:cstheme="minorAscii"/>
          <w:sz w:val="24"/>
          <w:szCs w:val="24"/>
        </w:rPr>
        <w:t>F</w:t>
      </w:r>
      <w:ins w:author="Meike Robaard" w:date="2022-05-31T00:51:37.655Z" w:id="1029022874">
        <w:r w:rsidRPr="7F85FB28" w:rsidR="3455EAD2">
          <w:rPr>
            <w:rFonts w:cs="Calibri" w:cstheme="minorAscii"/>
            <w:sz w:val="24"/>
            <w:szCs w:val="24"/>
          </w:rPr>
          <w:t>or starters</w:t>
        </w:r>
      </w:ins>
      <w:del w:author="Meike Robaard" w:date="2022-05-31T00:51:34.585Z" w:id="1782633051">
        <w:r w:rsidRPr="7F85FB28" w:rsidDel="3455EAD2">
          <w:rPr>
            <w:rFonts w:cs="Calibri" w:cstheme="minorAscii"/>
            <w:sz w:val="24"/>
            <w:szCs w:val="24"/>
          </w:rPr>
          <w:delText>irstly</w:delText>
        </w:r>
      </w:del>
      <w:r w:rsidRPr="7F85FB28" w:rsidR="3455EAD2">
        <w:rPr>
          <w:rFonts w:cs="Calibri" w:cstheme="minorAscii"/>
          <w:sz w:val="24"/>
          <w:szCs w:val="24"/>
        </w:rPr>
        <w:t>, the therapist is in</w:t>
      </w:r>
      <w:ins w:author="Meike Robaard" w:date="2022-05-31T00:50:17.467Z" w:id="1798219237">
        <w:r w:rsidRPr="7F85FB28" w:rsidR="3455EAD2">
          <w:rPr>
            <w:rFonts w:cs="Calibri" w:cstheme="minorAscii"/>
            <w:sz w:val="24"/>
            <w:szCs w:val="24"/>
          </w:rPr>
          <w:t>fluenced by</w:t>
        </w:r>
      </w:ins>
      <w:r w:rsidRPr="7F85FB28" w:rsidR="3455EAD2">
        <w:rPr>
          <w:rFonts w:cs="Calibri" w:cstheme="minorAscii"/>
          <w:sz w:val="24"/>
          <w:szCs w:val="24"/>
        </w:rPr>
        <w:t xml:space="preserve"> </w:t>
      </w:r>
      <w:del w:author="Meike Robaard" w:date="2022-05-31T00:50:23.428Z" w:id="230289583">
        <w:r w:rsidRPr="7F85FB28" w:rsidDel="3455EAD2">
          <w:rPr>
            <w:rFonts w:cs="Calibri" w:cstheme="minorAscii"/>
            <w:sz w:val="24"/>
            <w:szCs w:val="24"/>
          </w:rPr>
          <w:delText xml:space="preserve">the grip of </w:delText>
        </w:r>
      </w:del>
      <w:r w:rsidRPr="7F85FB28" w:rsidR="3455EAD2">
        <w:rPr>
          <w:rFonts w:cs="Calibri" w:cstheme="minorAscii"/>
          <w:sz w:val="24"/>
          <w:szCs w:val="24"/>
        </w:rPr>
        <w:t xml:space="preserve">the confirmation bias and is therefore unconsciously </w:t>
      </w:r>
      <w:del w:author="Meike Robaard" w:date="2022-05-31T00:51:48.578Z" w:id="1097764460">
        <w:r w:rsidRPr="7F85FB28" w:rsidDel="3455EAD2">
          <w:rPr>
            <w:rFonts w:cs="Calibri" w:cstheme="minorAscii"/>
            <w:sz w:val="24"/>
            <w:szCs w:val="24"/>
          </w:rPr>
          <w:delText>much</w:delText>
        </w:r>
      </w:del>
      <w:r w:rsidRPr="7F85FB28" w:rsidR="3455EAD2">
        <w:rPr>
          <w:rFonts w:cs="Calibri" w:cstheme="minorAscii"/>
          <w:sz w:val="24"/>
          <w:szCs w:val="24"/>
        </w:rPr>
        <w:t xml:space="preserve"> more </w:t>
      </w:r>
      <w:ins w:author="Meike Robaard" w:date="2022-05-31T00:51:57.903Z" w:id="717869837">
        <w:r w:rsidRPr="7F85FB28" w:rsidR="3455EAD2">
          <w:rPr>
            <w:rFonts w:cs="Calibri" w:cstheme="minorAscii"/>
            <w:sz w:val="24"/>
            <w:szCs w:val="24"/>
          </w:rPr>
          <w:t>receptive</w:t>
        </w:r>
      </w:ins>
      <w:del w:author="Meike Robaard" w:date="2022-05-31T00:51:53.465Z" w:id="1772394549">
        <w:r w:rsidRPr="7F85FB28" w:rsidDel="3455EAD2">
          <w:rPr>
            <w:rFonts w:cs="Calibri" w:cstheme="minorAscii"/>
            <w:sz w:val="24"/>
            <w:szCs w:val="24"/>
          </w:rPr>
          <w:delText>open</w:delText>
        </w:r>
      </w:del>
      <w:r w:rsidRPr="7F85FB28" w:rsidR="3455EAD2">
        <w:rPr>
          <w:rFonts w:cs="Calibri" w:cstheme="minorAscii"/>
          <w:sz w:val="24"/>
          <w:szCs w:val="24"/>
        </w:rPr>
        <w:t xml:space="preserve"> to 'evidence' that supports the effectiveness of the therapy</w:t>
      </w:r>
      <w:ins w:author="Meike Robaard" w:date="2022-05-31T00:53:50.696Z" w:id="162538210">
        <w:r w:rsidRPr="7F85FB28" w:rsidR="3455EAD2">
          <w:rPr>
            <w:rFonts w:cs="Calibri" w:cstheme="minorAscii"/>
            <w:sz w:val="24"/>
            <w:szCs w:val="24"/>
          </w:rPr>
          <w:t>,</w:t>
        </w:r>
      </w:ins>
      <w:r w:rsidRPr="7F85FB28" w:rsidR="3455EAD2">
        <w:rPr>
          <w:rFonts w:cs="Calibri" w:cstheme="minorAscii"/>
          <w:sz w:val="24"/>
          <w:szCs w:val="24"/>
        </w:rPr>
        <w:t xml:space="preserve"> </w:t>
      </w:r>
      <w:proofErr w:type="gramStart"/>
      <w:r w:rsidRPr="7F85FB28" w:rsidR="3455EAD2">
        <w:rPr>
          <w:rFonts w:cs="Calibri" w:cstheme="minorAscii"/>
          <w:sz w:val="24"/>
          <w:szCs w:val="24"/>
        </w:rPr>
        <w:t>than</w:t>
      </w:r>
      <w:proofErr w:type="gramEnd"/>
      <w:r w:rsidRPr="7F85FB28" w:rsidR="3455EAD2">
        <w:rPr>
          <w:rFonts w:cs="Calibri" w:cstheme="minorAscii"/>
          <w:sz w:val="24"/>
          <w:szCs w:val="24"/>
        </w:rPr>
        <w:t xml:space="preserve"> evidence that undermines </w:t>
      </w:r>
      <w:r w:rsidRPr="7F85FB28" w:rsidR="56F029FA">
        <w:rPr>
          <w:rFonts w:cs="Calibri" w:cstheme="minorAscii"/>
          <w:sz w:val="24"/>
          <w:szCs w:val="24"/>
        </w:rPr>
        <w:t>its</w:t>
      </w:r>
      <w:r w:rsidRPr="7F85FB28" w:rsidR="3455EAD2">
        <w:rPr>
          <w:rFonts w:cs="Calibri" w:cstheme="minorAscii"/>
          <w:sz w:val="24"/>
          <w:szCs w:val="24"/>
        </w:rPr>
        <w:t xml:space="preserve"> effectiveness. </w:t>
      </w:r>
      <w:del w:author="Meike Robaard" w:date="2022-05-31T00:53:25.017Z" w:id="115036055">
        <w:r w:rsidRPr="7F85FB28" w:rsidDel="3455EAD2">
          <w:rPr>
            <w:rFonts w:cs="Calibri" w:cstheme="minorAscii"/>
            <w:sz w:val="24"/>
            <w:szCs w:val="24"/>
          </w:rPr>
          <w:delText>Secondly</w:delText>
        </w:r>
      </w:del>
      <w:ins w:author="Meike Robaard" w:date="2022-05-31T00:53:29.968Z" w:id="794148532">
        <w:r w:rsidRPr="7F85FB28" w:rsidR="3455EAD2">
          <w:rPr>
            <w:rFonts w:cs="Calibri" w:cstheme="minorAscii"/>
            <w:sz w:val="24"/>
            <w:szCs w:val="24"/>
          </w:rPr>
          <w:t>Additionally</w:t>
        </w:r>
      </w:ins>
      <w:r w:rsidRPr="7F85FB28" w:rsidR="3455EAD2">
        <w:rPr>
          <w:rFonts w:cs="Calibri" w:cstheme="minorAscii"/>
          <w:sz w:val="24"/>
          <w:szCs w:val="24"/>
        </w:rPr>
        <w:t xml:space="preserve">, the patient believes in the effectiveness of the therapy and therefore benefits from a strong placebo effect. </w:t>
      </w:r>
      <w:del w:author="Meike Robaard" w:date="2022-05-31T00:54:04.025Z" w:id="740240454">
        <w:r w:rsidRPr="7F85FB28" w:rsidDel="3455EAD2">
          <w:rPr>
            <w:rFonts w:cs="Calibri" w:cstheme="minorAscii"/>
            <w:sz w:val="24"/>
            <w:szCs w:val="24"/>
          </w:rPr>
          <w:delText xml:space="preserve">And </w:delText>
        </w:r>
      </w:del>
      <w:ins w:author="Meike Robaard" w:date="2022-05-31T00:54:04.512Z" w:id="198342205">
        <w:r w:rsidRPr="7F85FB28" w:rsidR="3455EAD2">
          <w:rPr>
            <w:rFonts w:cs="Calibri" w:cstheme="minorAscii"/>
            <w:sz w:val="24"/>
            <w:szCs w:val="24"/>
          </w:rPr>
          <w:t>T</w:t>
        </w:r>
      </w:ins>
      <w:del w:author="Meike Robaard" w:date="2022-05-31T00:54:04.025Z" w:id="800938094">
        <w:r w:rsidRPr="7F85FB28" w:rsidDel="3455EAD2">
          <w:rPr>
            <w:rFonts w:cs="Calibri" w:cstheme="minorAscii"/>
            <w:sz w:val="24"/>
            <w:szCs w:val="24"/>
          </w:rPr>
          <w:delText>t</w:delText>
        </w:r>
      </w:del>
      <w:r w:rsidRPr="7F85FB28" w:rsidR="3455EAD2">
        <w:rPr>
          <w:rFonts w:cs="Calibri" w:cstheme="minorAscii"/>
          <w:sz w:val="24"/>
          <w:szCs w:val="24"/>
        </w:rPr>
        <w:t xml:space="preserve">he </w:t>
      </w:r>
      <w:proofErr w:type="gramStart"/>
      <w:r w:rsidRPr="7F85FB28" w:rsidR="3455EAD2">
        <w:rPr>
          <w:rFonts w:cs="Calibri" w:cstheme="minorAscii"/>
          <w:sz w:val="24"/>
          <w:szCs w:val="24"/>
        </w:rPr>
        <w:t>passing</w:t>
      </w:r>
      <w:proofErr w:type="gramEnd"/>
      <w:r w:rsidRPr="7F85FB28" w:rsidR="3455EAD2">
        <w:rPr>
          <w:rFonts w:cs="Calibri" w:cstheme="minorAscii"/>
          <w:sz w:val="24"/>
          <w:szCs w:val="24"/>
        </w:rPr>
        <w:t xml:space="preserve"> of time (spontaneous healing) does the rest. Th</w:t>
      </w:r>
      <w:ins w:author="Meike Robaard" w:date="2022-05-31T00:54:12.064Z" w:id="749231242">
        <w:r w:rsidRPr="7F85FB28" w:rsidR="3455EAD2">
          <w:rPr>
            <w:rFonts w:cs="Calibri" w:cstheme="minorAscii"/>
            <w:sz w:val="24"/>
            <w:szCs w:val="24"/>
          </w:rPr>
          <w:t>is</w:t>
        </w:r>
      </w:ins>
      <w:del w:author="Meike Robaard" w:date="2022-05-31T00:54:10.569Z" w:id="1855117631">
        <w:r w:rsidRPr="7F85FB28" w:rsidDel="3455EAD2">
          <w:rPr>
            <w:rFonts w:cs="Calibri" w:cstheme="minorAscii"/>
            <w:sz w:val="24"/>
            <w:szCs w:val="24"/>
          </w:rPr>
          <w:delText>at</w:delText>
        </w:r>
      </w:del>
      <w:r w:rsidRPr="7F85FB28" w:rsidR="3455EAD2">
        <w:rPr>
          <w:rFonts w:cs="Calibri" w:cstheme="minorAscii"/>
          <w:sz w:val="24"/>
          <w:szCs w:val="24"/>
        </w:rPr>
        <w:t xml:space="preserve"> is why many people strongly believe in the effectiveness of homeopathy, acupuncture</w:t>
      </w:r>
      <w:ins w:author="Meike Robaard" w:date="2022-05-31T00:54:22.241Z" w:id="16399178">
        <w:r w:rsidRPr="7F85FB28" w:rsidR="3455EAD2">
          <w:rPr>
            <w:rFonts w:cs="Calibri" w:cstheme="minorAscii"/>
            <w:sz w:val="24"/>
            <w:szCs w:val="24"/>
          </w:rPr>
          <w:t>,</w:t>
        </w:r>
      </w:ins>
      <w:r w:rsidRPr="7F85FB28" w:rsidR="3455EAD2">
        <w:rPr>
          <w:rFonts w:cs="Calibri" w:cstheme="minorAscii"/>
          <w:sz w:val="24"/>
          <w:szCs w:val="24"/>
        </w:rPr>
        <w:t xml:space="preserve"> and even ear candling therapy</w:t>
      </w:r>
      <w:ins w:author="Meike Robaard" w:date="2022-05-31T00:54:33.93Z" w:id="1548311446">
        <w:r w:rsidRPr="7F85FB28" w:rsidR="3455EAD2">
          <w:rPr>
            <w:rFonts w:cs="Calibri" w:cstheme="minorAscii"/>
            <w:sz w:val="24"/>
            <w:szCs w:val="24"/>
          </w:rPr>
          <w:t>,</w:t>
        </w:r>
      </w:ins>
      <w:r w:rsidRPr="7F85FB28" w:rsidR="3455EAD2">
        <w:rPr>
          <w:rFonts w:cs="Calibri" w:cstheme="minorAscii"/>
          <w:sz w:val="24"/>
          <w:szCs w:val="24"/>
        </w:rPr>
        <w:t xml:space="preserve"> and that the therapist</w:t>
      </w:r>
      <w:ins w:author="Meike Robaard" w:date="2022-05-31T00:54:57.248Z" w:id="1561760098">
        <w:r w:rsidRPr="7F85FB28" w:rsidR="3455EAD2">
          <w:rPr>
            <w:rFonts w:cs="Calibri" w:cstheme="minorAscii"/>
            <w:sz w:val="24"/>
            <w:szCs w:val="24"/>
          </w:rPr>
          <w:t>, though often in good conscience</w:t>
        </w:r>
      </w:ins>
      <w:ins w:author="Meike Robaard" w:date="2022-05-31T00:55:00.396Z" w:id="1595723509">
        <w:r w:rsidRPr="7F85FB28" w:rsidR="3455EAD2">
          <w:rPr>
            <w:rFonts w:cs="Calibri" w:cstheme="minorAscii"/>
            <w:sz w:val="24"/>
            <w:szCs w:val="24"/>
          </w:rPr>
          <w:t>,</w:t>
        </w:r>
      </w:ins>
      <w:r w:rsidRPr="7F85FB28" w:rsidR="3455EAD2">
        <w:rPr>
          <w:rFonts w:cs="Calibri" w:cstheme="minorAscii"/>
          <w:sz w:val="24"/>
          <w:szCs w:val="24"/>
        </w:rPr>
        <w:t xml:space="preserve"> </w:t>
      </w:r>
      <w:ins w:author="Meike Robaard" w:date="2022-05-31T00:55:39.382Z" w:id="389460547">
        <w:r w:rsidRPr="7F85FB28" w:rsidR="3455EAD2">
          <w:rPr>
            <w:rFonts w:cs="Calibri" w:cstheme="minorAscii"/>
            <w:sz w:val="24"/>
            <w:szCs w:val="24"/>
          </w:rPr>
          <w:t>tends to think that the therapy is effective based on ‘</w:t>
        </w:r>
        <w:r w:rsidRPr="7F85FB28" w:rsidR="3455EAD2">
          <w:rPr>
            <w:rFonts w:cs="Calibri" w:cstheme="minorAscii"/>
            <w:sz w:val="24"/>
            <w:szCs w:val="24"/>
          </w:rPr>
          <w:t>succesful</w:t>
        </w:r>
        <w:r w:rsidRPr="7F85FB28" w:rsidR="3455EAD2">
          <w:rPr>
            <w:rFonts w:cs="Calibri" w:cstheme="minorAscii"/>
            <w:sz w:val="24"/>
            <w:szCs w:val="24"/>
          </w:rPr>
          <w:t xml:space="preserve">’ experience. </w:t>
        </w:r>
      </w:ins>
      <w:del w:author="Meike Robaard" w:date="2022-05-31T00:55:10.738Z" w:id="1016493424">
        <w:r w:rsidRPr="7F85FB28" w:rsidDel="3455EAD2">
          <w:rPr>
            <w:rFonts w:cs="Calibri" w:cstheme="minorAscii"/>
            <w:sz w:val="24"/>
            <w:szCs w:val="24"/>
          </w:rPr>
          <w:delText>thinks – often in good conscience –</w:delText>
        </w:r>
      </w:del>
      <w:r w:rsidRPr="7F85FB28" w:rsidR="3455EAD2">
        <w:rPr>
          <w:rFonts w:cs="Calibri" w:cstheme="minorAscii"/>
          <w:sz w:val="24"/>
          <w:szCs w:val="24"/>
        </w:rPr>
        <w:t xml:space="preserve"> </w:t>
      </w:r>
      <w:del w:author="Meike Robaard" w:date="2022-05-31T00:55:42.618Z" w:id="1484409060">
        <w:r w:rsidRPr="7F85FB28" w:rsidDel="3455EAD2">
          <w:rPr>
            <w:rFonts w:cs="Calibri" w:cstheme="minorAscii"/>
            <w:sz w:val="24"/>
            <w:szCs w:val="24"/>
          </w:rPr>
          <w:delText>that the therapy works from experience.</w:delText>
        </w:r>
      </w:del>
    </w:p>
    <w:p w:rsidR="00711E6D" w:rsidP="00DD5F17" w:rsidRDefault="00711E6D" w14:paraId="58A3AF8C" w14:textId="77777777">
      <w:pPr>
        <w:spacing w:line="360" w:lineRule="auto"/>
        <w:rPr>
          <w:rFonts w:cstheme="minorHAnsi"/>
          <w:sz w:val="24"/>
          <w:szCs w:val="24"/>
        </w:rPr>
      </w:pPr>
    </w:p>
    <w:p w:rsidR="00711E6D" w:rsidP="00DD5F17" w:rsidRDefault="00711E6D" w14:paraId="1A9274BD" w14:textId="77777777">
      <w:pPr>
        <w:spacing w:line="360" w:lineRule="auto"/>
        <w:rPr>
          <w:rFonts w:cstheme="minorHAnsi"/>
          <w:b/>
          <w:bCs/>
          <w:i/>
          <w:iCs/>
          <w:sz w:val="24"/>
          <w:szCs w:val="24"/>
        </w:rPr>
      </w:pPr>
      <w:r>
        <w:rPr>
          <w:rFonts w:cstheme="minorHAnsi"/>
          <w:b/>
          <w:bCs/>
          <w:i/>
          <w:iCs/>
          <w:sz w:val="24"/>
          <w:szCs w:val="24"/>
        </w:rPr>
        <w:t>R</w:t>
      </w:r>
      <w:r w:rsidRPr="005C5987">
        <w:rPr>
          <w:rFonts w:cstheme="minorHAnsi"/>
          <w:b/>
          <w:bCs/>
          <w:i/>
          <w:iCs/>
          <w:sz w:val="24"/>
          <w:szCs w:val="24"/>
        </w:rPr>
        <w:t>andomized double-blind trials with control group</w:t>
      </w:r>
    </w:p>
    <w:p w:rsidRPr="005C5987" w:rsidR="00711E6D" w:rsidP="00DD5F17" w:rsidRDefault="00711E6D" w14:paraId="7F953931" w14:textId="77777777">
      <w:pPr>
        <w:spacing w:line="360" w:lineRule="auto"/>
        <w:rPr>
          <w:rFonts w:cstheme="minorHAnsi"/>
          <w:b/>
          <w:bCs/>
          <w:i/>
          <w:iCs/>
          <w:sz w:val="24"/>
          <w:szCs w:val="24"/>
        </w:rPr>
      </w:pPr>
    </w:p>
    <w:p w:rsidR="00110BA1" w:rsidP="7F85FB28" w:rsidRDefault="00711E6D" w14:paraId="596AAA83" w14:textId="6AAF2353">
      <w:pPr>
        <w:spacing w:line="360" w:lineRule="auto"/>
        <w:rPr>
          <w:rFonts w:cs="Calibri" w:cstheme="minorAscii"/>
          <w:sz w:val="24"/>
          <w:szCs w:val="24"/>
        </w:rPr>
      </w:pPr>
      <w:r w:rsidRPr="7F85FB28" w:rsidR="3455EAD2">
        <w:rPr>
          <w:rFonts w:cs="Calibri" w:cstheme="minorAscii"/>
          <w:sz w:val="24"/>
          <w:szCs w:val="24"/>
        </w:rPr>
        <w:t>In order to</w:t>
      </w:r>
      <w:r w:rsidRPr="7F85FB28" w:rsidR="3455EAD2">
        <w:rPr>
          <w:rFonts w:cs="Calibri" w:cstheme="minorAscii"/>
          <w:sz w:val="24"/>
          <w:szCs w:val="24"/>
        </w:rPr>
        <w:t xml:space="preserve"> avoid these pitfalls, therapies and medication should </w:t>
      </w:r>
      <w:ins w:author="Meike Robaard" w:date="2022-05-31T00:56:55.352Z" w:id="2023740203">
        <w:r w:rsidRPr="7F85FB28" w:rsidR="3455EAD2">
          <w:rPr>
            <w:rFonts w:cs="Calibri" w:cstheme="minorAscii"/>
            <w:sz w:val="24"/>
            <w:szCs w:val="24"/>
          </w:rPr>
          <w:t xml:space="preserve">arguably </w:t>
        </w:r>
      </w:ins>
      <w:r w:rsidRPr="7F85FB28" w:rsidR="3455EAD2">
        <w:rPr>
          <w:rFonts w:cs="Calibri" w:cstheme="minorAscii"/>
          <w:sz w:val="24"/>
          <w:szCs w:val="24"/>
        </w:rPr>
        <w:t xml:space="preserve">be tested in </w:t>
      </w:r>
      <w:bookmarkStart w:name="_Hlk86854016" w:id="4"/>
      <w:r w:rsidRPr="7F85FB28" w:rsidR="3455EAD2">
        <w:rPr>
          <w:rFonts w:cs="Calibri" w:cstheme="minorAscii"/>
          <w:sz w:val="24"/>
          <w:szCs w:val="24"/>
        </w:rPr>
        <w:t>'randomized double-blind trials with control group</w:t>
      </w:r>
      <w:ins w:author="Meike Robaard" w:date="2022-05-31T00:56:35.698Z" w:id="234588488">
        <w:r w:rsidRPr="7F85FB28" w:rsidR="3455EAD2">
          <w:rPr>
            <w:rFonts w:cs="Calibri" w:cstheme="minorAscii"/>
            <w:sz w:val="24"/>
            <w:szCs w:val="24"/>
          </w:rPr>
          <w:t>s</w:t>
        </w:r>
      </w:ins>
      <w:bookmarkEnd w:id="4"/>
      <w:r w:rsidRPr="7F85FB28" w:rsidR="3455EAD2">
        <w:rPr>
          <w:rFonts w:cs="Calibri" w:cstheme="minorAscii"/>
          <w:sz w:val="24"/>
          <w:szCs w:val="24"/>
        </w:rPr>
        <w:t xml:space="preserve">'. A control group is a group </w:t>
      </w:r>
      <w:ins w:author="Meike Robaard" w:date="2022-05-31T00:57:07.605Z" w:id="1439059539">
        <w:r w:rsidRPr="7F85FB28" w:rsidR="3455EAD2">
          <w:rPr>
            <w:rFonts w:cs="Calibri" w:cstheme="minorAscii"/>
            <w:sz w:val="24"/>
            <w:szCs w:val="24"/>
          </w:rPr>
          <w:t xml:space="preserve">of test subjects </w:t>
        </w:r>
      </w:ins>
      <w:r w:rsidRPr="7F85FB28" w:rsidR="3455EAD2">
        <w:rPr>
          <w:rFonts w:cs="Calibri" w:cstheme="minorAscii"/>
          <w:sz w:val="24"/>
          <w:szCs w:val="24"/>
        </w:rPr>
        <w:t xml:space="preserve">that is given a placebo </w:t>
      </w:r>
      <w:ins w:author="Meike Robaard" w:date="2022-05-31T00:57:23.214Z" w:id="468120845">
        <w:r w:rsidRPr="7F85FB28" w:rsidR="3455EAD2">
          <w:rPr>
            <w:rFonts w:cs="Calibri" w:cstheme="minorAscii"/>
            <w:sz w:val="24"/>
            <w:szCs w:val="24"/>
          </w:rPr>
          <w:t xml:space="preserve">so as </w:t>
        </w:r>
      </w:ins>
      <w:r w:rsidRPr="7F85FB28" w:rsidR="3455EAD2">
        <w:rPr>
          <w:rFonts w:cs="Calibri" w:cstheme="minorAscii"/>
          <w:sz w:val="24"/>
          <w:szCs w:val="24"/>
        </w:rPr>
        <w:t>to</w:t>
      </w:r>
      <w:proofErr w:type="gramEnd"/>
      <w:r w:rsidRPr="7F85FB28" w:rsidR="3455EAD2">
        <w:rPr>
          <w:rFonts w:cs="Calibri" w:cstheme="minorAscii"/>
          <w:sz w:val="24"/>
          <w:szCs w:val="24"/>
        </w:rPr>
        <w:t xml:space="preserve"> check whether the treatment or medication is </w:t>
      </w:r>
      <w:ins w:author="Meike Robaard" w:date="2022-05-31T00:57:39.768Z" w:id="61772351">
        <w:r w:rsidRPr="7F85FB28" w:rsidR="3455EAD2">
          <w:rPr>
            <w:rFonts w:cs="Calibri" w:cstheme="minorAscii"/>
            <w:sz w:val="24"/>
            <w:szCs w:val="24"/>
          </w:rPr>
          <w:t xml:space="preserve">truly </w:t>
        </w:r>
      </w:ins>
      <w:r w:rsidRPr="7F85FB28" w:rsidR="3455EAD2">
        <w:rPr>
          <w:rFonts w:cs="Calibri" w:cstheme="minorAscii"/>
          <w:sz w:val="24"/>
          <w:szCs w:val="24"/>
        </w:rPr>
        <w:t xml:space="preserve">effective </w:t>
      </w:r>
      <w:del w:author="Meike Robaard" w:date="2022-05-31T00:57:42.844Z" w:id="1377747713">
        <w:r w:rsidRPr="7F85FB28" w:rsidDel="3455EAD2">
          <w:rPr>
            <w:rFonts w:cs="Calibri" w:cstheme="minorAscii"/>
            <w:sz w:val="24"/>
            <w:szCs w:val="24"/>
          </w:rPr>
          <w:delText>over and above the placebo effect.</w:delText>
        </w:r>
      </w:del>
      <w:r w:rsidRPr="7F85FB28" w:rsidR="3455EAD2">
        <w:rPr>
          <w:rFonts w:cs="Calibri" w:cstheme="minorAscii"/>
          <w:sz w:val="24"/>
          <w:szCs w:val="24"/>
        </w:rPr>
        <w:t xml:space="preserve"> The allocation of patients in groups (</w:t>
      </w:r>
      <w:ins w:author="Meike Robaard" w:date="2022-05-31T00:58:49.782Z" w:id="1142125329">
        <w:r w:rsidRPr="7F85FB28" w:rsidR="3455EAD2">
          <w:rPr>
            <w:rFonts w:cs="Calibri" w:cstheme="minorAscii"/>
            <w:sz w:val="24"/>
            <w:szCs w:val="24"/>
          </w:rPr>
          <w:t xml:space="preserve">a </w:t>
        </w:r>
      </w:ins>
      <w:r w:rsidRPr="7F85FB28" w:rsidR="3455EAD2">
        <w:rPr>
          <w:rFonts w:cs="Calibri" w:cstheme="minorAscii"/>
          <w:sz w:val="24"/>
          <w:szCs w:val="24"/>
        </w:rPr>
        <w:t>treatment group</w:t>
      </w:r>
      <w:ins w:author="Meike Robaard" w:date="2022-05-31T00:58:45.35Z" w:id="299759171">
        <w:r w:rsidRPr="7F85FB28" w:rsidR="3455EAD2">
          <w:rPr>
            <w:rFonts w:cs="Calibri" w:cstheme="minorAscii"/>
            <w:sz w:val="24"/>
            <w:szCs w:val="24"/>
          </w:rPr>
          <w:t xml:space="preserve"> versus </w:t>
        </w:r>
      </w:ins>
      <w:del w:author="Meike Robaard" w:date="2022-05-31T00:58:41.872Z" w:id="675184616">
        <w:r w:rsidRPr="7F85FB28" w:rsidDel="3455EAD2">
          <w:rPr>
            <w:rFonts w:cs="Calibri" w:cstheme="minorAscii"/>
            <w:sz w:val="24"/>
            <w:szCs w:val="24"/>
          </w:rPr>
          <w:delText>, and</w:delText>
        </w:r>
      </w:del>
      <w:r w:rsidRPr="7F85FB28" w:rsidR="3455EAD2">
        <w:rPr>
          <w:rFonts w:cs="Calibri" w:cstheme="minorAscii"/>
          <w:sz w:val="24"/>
          <w:szCs w:val="24"/>
        </w:rPr>
        <w:t xml:space="preserve"> </w:t>
      </w:r>
      <w:ins w:author="Meike Robaard" w:date="2022-05-31T00:58:52.07Z" w:id="1178154931">
        <w:r w:rsidRPr="7F85FB28" w:rsidR="3455EAD2">
          <w:rPr>
            <w:rFonts w:cs="Calibri" w:cstheme="minorAscii"/>
            <w:sz w:val="24"/>
            <w:szCs w:val="24"/>
          </w:rPr>
          <w:t xml:space="preserve">the </w:t>
        </w:r>
      </w:ins>
      <w:r w:rsidRPr="7F85FB28" w:rsidR="3455EAD2">
        <w:rPr>
          <w:rFonts w:cs="Calibri" w:cstheme="minorAscii"/>
          <w:sz w:val="24"/>
          <w:szCs w:val="24"/>
        </w:rPr>
        <w:t xml:space="preserve">group receiving a placebo) is done randomly </w:t>
      </w:r>
      <w:proofErr w:type="gramStart"/>
      <w:r w:rsidRPr="7F85FB28" w:rsidR="3455EAD2">
        <w:rPr>
          <w:rFonts w:cs="Calibri" w:cstheme="minorAscii"/>
          <w:sz w:val="24"/>
          <w:szCs w:val="24"/>
        </w:rPr>
        <w:t xml:space="preserve">so as </w:t>
      </w:r>
      <w:ins w:author="Meike Robaard" w:date="2022-05-31T00:58:10.382Z" w:id="1636856656">
        <w:r w:rsidRPr="7F85FB28" w:rsidR="3455EAD2">
          <w:rPr>
            <w:rFonts w:cs="Calibri" w:cstheme="minorAscii"/>
            <w:sz w:val="24"/>
            <w:szCs w:val="24"/>
          </w:rPr>
          <w:t>to</w:t>
        </w:r>
        <w:r w:rsidRPr="7F85FB28" w:rsidR="3455EAD2">
          <w:rPr>
            <w:rFonts w:cs="Calibri" w:cstheme="minorAscii"/>
            <w:sz w:val="24"/>
            <w:szCs w:val="24"/>
          </w:rPr>
          <w:t xml:space="preserve"> </w:t>
        </w:r>
      </w:ins>
      <w:r w:rsidRPr="7F85FB28" w:rsidR="3455EAD2">
        <w:rPr>
          <w:rFonts w:cs="Calibri" w:cstheme="minorAscii"/>
          <w:sz w:val="24"/>
          <w:szCs w:val="24"/>
        </w:rPr>
        <w:t xml:space="preserve">not </w:t>
      </w:r>
      <w:del w:author="Meike Robaard" w:date="2022-05-31T00:58:12.447Z" w:id="1716185902">
        <w:r w:rsidRPr="7F85FB28" w:rsidDel="3455EAD2">
          <w:rPr>
            <w:rFonts w:cs="Calibri" w:cstheme="minorAscii"/>
            <w:sz w:val="24"/>
            <w:szCs w:val="24"/>
          </w:rPr>
          <w:delText xml:space="preserve">to </w:delText>
        </w:r>
      </w:del>
      <w:ins w:author="Meike Robaard" w:date="2022-05-31T00:59:23.662Z" w:id="1846263955">
        <w:r w:rsidRPr="7F85FB28" w:rsidR="3455EAD2">
          <w:rPr>
            <w:rFonts w:cs="Calibri" w:cstheme="minorAscii"/>
            <w:sz w:val="24"/>
            <w:szCs w:val="24"/>
          </w:rPr>
          <w:t xml:space="preserve">be biased. </w:t>
        </w:r>
      </w:ins>
      <w:del w:author="Meike Robaard" w:date="2022-05-31T00:59:17.583Z" w:id="1010264213">
        <w:r w:rsidRPr="7F85FB28" w:rsidDel="3455EAD2">
          <w:rPr>
            <w:rFonts w:cs="Calibri" w:cstheme="minorAscii"/>
            <w:sz w:val="24"/>
            <w:szCs w:val="24"/>
          </w:rPr>
          <w:delText>have a</w:delText>
        </w:r>
      </w:del>
      <w:r w:rsidRPr="7F85FB28" w:rsidR="3455EAD2">
        <w:rPr>
          <w:rFonts w:cs="Calibri" w:cstheme="minorAscii"/>
          <w:sz w:val="24"/>
          <w:szCs w:val="24"/>
        </w:rPr>
        <w:t xml:space="preserve"> </w:t>
      </w:r>
      <w:del w:author="Meike Robaard" w:date="2022-05-31T00:59:25.815Z" w:id="1257005901">
        <w:r w:rsidRPr="7F85FB28" w:rsidDel="3455EAD2">
          <w:rPr>
            <w:rFonts w:cs="Calibri" w:cstheme="minorAscii"/>
            <w:sz w:val="24"/>
            <w:szCs w:val="24"/>
          </w:rPr>
          <w:delText>biasing effect due to a specific (conscious or unconscious) selection of patients (for example, by putting the hope</w:delText>
        </w:r>
        <w:r w:rsidRPr="7F85FB28" w:rsidDel="34C8AAF0">
          <w:rPr>
            <w:rFonts w:cs="Calibri" w:cstheme="minorAscii"/>
            <w:sz w:val="24"/>
            <w:szCs w:val="24"/>
          </w:rPr>
          <w:delText>ful</w:delText>
        </w:r>
        <w:r w:rsidRPr="7F85FB28" w:rsidDel="3455EAD2">
          <w:rPr>
            <w:rFonts w:cs="Calibri" w:cstheme="minorAscii"/>
            <w:sz w:val="24"/>
            <w:szCs w:val="24"/>
          </w:rPr>
          <w:delText xml:space="preserve"> cases in the </w:delText>
        </w:r>
        <w:r w:rsidRPr="7F85FB28" w:rsidDel="34C8AAF0">
          <w:rPr>
            <w:rFonts w:cs="Calibri" w:cstheme="minorAscii"/>
            <w:sz w:val="24"/>
            <w:szCs w:val="24"/>
          </w:rPr>
          <w:delText>therapy</w:delText>
        </w:r>
        <w:r w:rsidRPr="7F85FB28" w:rsidDel="3455EAD2">
          <w:rPr>
            <w:rFonts w:cs="Calibri" w:cstheme="minorAscii"/>
            <w:sz w:val="24"/>
            <w:szCs w:val="24"/>
          </w:rPr>
          <w:delText xml:space="preserve"> group). </w:delText>
        </w:r>
      </w:del>
    </w:p>
    <w:p w:rsidR="00110BA1" w:rsidP="00DD5F17" w:rsidRDefault="00110BA1" w14:paraId="165009E4" w14:textId="77777777">
      <w:pPr>
        <w:spacing w:line="360" w:lineRule="auto"/>
        <w:rPr>
          <w:rFonts w:cstheme="minorHAnsi"/>
          <w:sz w:val="24"/>
          <w:szCs w:val="24"/>
        </w:rPr>
      </w:pPr>
    </w:p>
    <w:p w:rsidR="00711E6D" w:rsidP="7F85FB28" w:rsidRDefault="00110BA1" w14:paraId="1AC01865" w14:textId="4FB3DEA2">
      <w:pPr>
        <w:spacing w:line="360" w:lineRule="auto"/>
        <w:rPr>
          <w:rFonts w:cs="Calibri" w:cstheme="minorAscii"/>
          <w:sz w:val="24"/>
          <w:szCs w:val="24"/>
        </w:rPr>
      </w:pPr>
      <w:r w:rsidRPr="7F85FB28" w:rsidR="34C8AAF0">
        <w:rPr>
          <w:rFonts w:cs="Calibri" w:cstheme="minorAscii"/>
          <w:sz w:val="24"/>
          <w:szCs w:val="24"/>
        </w:rPr>
        <w:t>Finally,</w:t>
      </w:r>
      <w:r w:rsidRPr="7F85FB28" w:rsidR="3455EAD2">
        <w:rPr>
          <w:rFonts w:cs="Calibri" w:cstheme="minorAscii"/>
          <w:sz w:val="24"/>
          <w:szCs w:val="24"/>
        </w:rPr>
        <w:t xml:space="preserve"> the research is double-blind. Th</w:t>
      </w:r>
      <w:ins w:author="Meike Robaard" w:date="2022-05-31T00:59:36.886Z" w:id="1100133356">
        <w:r w:rsidRPr="7F85FB28" w:rsidR="3455EAD2">
          <w:rPr>
            <w:rFonts w:cs="Calibri" w:cstheme="minorAscii"/>
            <w:sz w:val="24"/>
            <w:szCs w:val="24"/>
          </w:rPr>
          <w:t>is</w:t>
        </w:r>
      </w:ins>
      <w:del w:author="Meike Robaard" w:date="2022-05-31T00:59:35.518Z" w:id="1358525156">
        <w:r w:rsidRPr="7F85FB28" w:rsidDel="3455EAD2">
          <w:rPr>
            <w:rFonts w:cs="Calibri" w:cstheme="minorAscii"/>
            <w:sz w:val="24"/>
            <w:szCs w:val="24"/>
          </w:rPr>
          <w:delText>at</w:delText>
        </w:r>
      </w:del>
      <w:r w:rsidRPr="7F85FB28" w:rsidR="3455EAD2">
        <w:rPr>
          <w:rFonts w:cs="Calibri" w:cstheme="minorAscii"/>
          <w:sz w:val="24"/>
          <w:szCs w:val="24"/>
        </w:rPr>
        <w:t xml:space="preserve"> means that not only do the patients not know whether they receive a placebo or the real medication</w:t>
      </w:r>
      <w:del w:author="Meike Robaard" w:date="2022-05-31T00:59:51.599Z" w:id="1559082162">
        <w:r w:rsidRPr="7F85FB28" w:rsidDel="3455EAD2">
          <w:rPr>
            <w:rFonts w:cs="Calibri" w:cstheme="minorAscii"/>
            <w:sz w:val="24"/>
            <w:szCs w:val="24"/>
          </w:rPr>
          <w:delText xml:space="preserve"> / treatment</w:delText>
        </w:r>
        <w:r w:rsidRPr="7F85FB28" w:rsidDel="34C8AAF0">
          <w:rPr>
            <w:rFonts w:cs="Calibri" w:cstheme="minorAscii"/>
            <w:sz w:val="24"/>
            <w:szCs w:val="24"/>
          </w:rPr>
          <w:delText xml:space="preserve"> (obviously)</w:delText>
        </w:r>
      </w:del>
      <w:r w:rsidRPr="7F85FB28" w:rsidR="3455EAD2">
        <w:rPr>
          <w:rFonts w:cs="Calibri" w:cstheme="minorAscii"/>
          <w:sz w:val="24"/>
          <w:szCs w:val="24"/>
        </w:rPr>
        <w:t xml:space="preserve">, but </w:t>
      </w:r>
      <w:ins w:author="Meike Robaard" w:date="2022-05-31T01:00:03.109Z" w:id="1484893074">
        <w:r w:rsidRPr="7F85FB28" w:rsidR="3455EAD2">
          <w:rPr>
            <w:rFonts w:cs="Calibri" w:cstheme="minorAscii"/>
            <w:sz w:val="24"/>
            <w:szCs w:val="24"/>
          </w:rPr>
          <w:t xml:space="preserve">neither does </w:t>
        </w:r>
      </w:ins>
      <w:del w:author="Meike Robaard" w:date="2022-05-31T01:00:00.086Z" w:id="1135621161">
        <w:r w:rsidRPr="7F85FB28" w:rsidDel="3455EAD2">
          <w:rPr>
            <w:rFonts w:cs="Calibri" w:cstheme="minorAscii"/>
            <w:sz w:val="24"/>
            <w:szCs w:val="24"/>
          </w:rPr>
          <w:delText>also</w:delText>
        </w:r>
      </w:del>
      <w:r w:rsidRPr="7F85FB28" w:rsidR="3455EAD2">
        <w:rPr>
          <w:rFonts w:cs="Calibri" w:cstheme="minorAscii"/>
          <w:sz w:val="24"/>
          <w:szCs w:val="24"/>
        </w:rPr>
        <w:t xml:space="preserve"> the researcher who interprets the results</w:t>
      </w:r>
      <w:ins w:author="Meike Robaard" w:date="2022-05-31T01:00:13.189Z" w:id="423074409">
        <w:r w:rsidRPr="7F85FB28" w:rsidR="3455EAD2">
          <w:rPr>
            <w:rFonts w:cs="Calibri" w:cstheme="minorAscii"/>
            <w:sz w:val="24"/>
            <w:szCs w:val="24"/>
          </w:rPr>
          <w:t>.</w:t>
        </w:r>
      </w:ins>
      <w:del w:author="Meike Robaard" w:date="2022-05-31T01:00:08.319Z" w:id="545620682">
        <w:r w:rsidRPr="7F85FB28" w:rsidDel="3455EAD2">
          <w:rPr>
            <w:rFonts w:cs="Calibri" w:cstheme="minorAscii"/>
            <w:sz w:val="24"/>
            <w:szCs w:val="24"/>
          </w:rPr>
          <w:delText xml:space="preserve"> does not know this.</w:delText>
        </w:r>
      </w:del>
      <w:r w:rsidRPr="7F85FB28" w:rsidR="3455EAD2">
        <w:rPr>
          <w:rFonts w:cs="Calibri" w:cstheme="minorAscii"/>
          <w:sz w:val="24"/>
          <w:szCs w:val="24"/>
        </w:rPr>
        <w:t xml:space="preserve"> The researcher should not know which patients are in which group to avoid being biased by her confirmation bias</w:t>
      </w:r>
      <w:r w:rsidRPr="7F85FB28" w:rsidR="34C8AAF0">
        <w:rPr>
          <w:rFonts w:cs="Calibri" w:cstheme="minorAscii"/>
          <w:sz w:val="24"/>
          <w:szCs w:val="24"/>
        </w:rPr>
        <w:t xml:space="preserve"> – which would typically lead </w:t>
      </w:r>
      <w:ins w:author="Meike Robaard" w:date="2022-05-31T01:00:30.551Z" w:id="1649190181">
        <w:r w:rsidRPr="7F85FB28" w:rsidR="34C8AAF0">
          <w:rPr>
            <w:rFonts w:cs="Calibri" w:cstheme="minorAscii"/>
            <w:sz w:val="24"/>
            <w:szCs w:val="24"/>
          </w:rPr>
          <w:t>them</w:t>
        </w:r>
      </w:ins>
      <w:del w:author="Meike Robaard" w:date="2022-05-31T01:00:28.958Z" w:id="978841115">
        <w:r w:rsidRPr="7F85FB28" w:rsidDel="34C8AAF0">
          <w:rPr>
            <w:rFonts w:cs="Calibri" w:cstheme="minorAscii"/>
            <w:sz w:val="24"/>
            <w:szCs w:val="24"/>
          </w:rPr>
          <w:delText>her</w:delText>
        </w:r>
      </w:del>
      <w:r w:rsidRPr="7F85FB28" w:rsidR="34C8AAF0">
        <w:rPr>
          <w:rFonts w:cs="Calibri" w:cstheme="minorAscii"/>
          <w:sz w:val="24"/>
          <w:szCs w:val="24"/>
        </w:rPr>
        <w:t xml:space="preserve"> to look for confirming evidence that the therapy works by interpreting the results from the therapy group in a more positive light than the results of the placebo group</w:t>
      </w:r>
      <w:r w:rsidRPr="7F85FB28" w:rsidR="3455EAD2">
        <w:rPr>
          <w:rFonts w:cs="Calibri" w:cstheme="minorAscii"/>
          <w:sz w:val="24"/>
          <w:szCs w:val="24"/>
        </w:rPr>
        <w:t>. When</w:t>
      </w:r>
      <w:r w:rsidRPr="7F85FB28" w:rsidR="34C8AAF0">
        <w:rPr>
          <w:rFonts w:cs="Calibri" w:cstheme="minorAscii"/>
          <w:sz w:val="24"/>
          <w:szCs w:val="24"/>
        </w:rPr>
        <w:t xml:space="preserve"> popular</w:t>
      </w:r>
      <w:r w:rsidRPr="7F85FB28" w:rsidR="3455EAD2">
        <w:rPr>
          <w:rFonts w:cs="Calibri" w:cstheme="minorAscii"/>
          <w:sz w:val="24"/>
          <w:szCs w:val="24"/>
        </w:rPr>
        <w:t xml:space="preserve"> 'alternative' therapies are tested in such a way, they </w:t>
      </w:r>
      <w:r w:rsidRPr="7F85FB28" w:rsidR="34C8AAF0">
        <w:rPr>
          <w:rFonts w:cs="Calibri" w:cstheme="minorAscii"/>
          <w:sz w:val="24"/>
          <w:szCs w:val="24"/>
        </w:rPr>
        <w:t>often</w:t>
      </w:r>
      <w:r w:rsidRPr="7F85FB28" w:rsidR="3455EAD2">
        <w:rPr>
          <w:rFonts w:cs="Calibri" w:cstheme="minorAscii"/>
          <w:sz w:val="24"/>
          <w:szCs w:val="24"/>
        </w:rPr>
        <w:t xml:space="preserve"> show no effect whatsoever </w:t>
      </w:r>
      <w:del w:author="Meike Robaard" w:date="2022-05-31T01:00:50.918Z" w:id="1321388890">
        <w:r w:rsidRPr="7F85FB28" w:rsidDel="3455EAD2">
          <w:rPr>
            <w:rFonts w:cs="Calibri" w:cstheme="minorAscii"/>
            <w:sz w:val="24"/>
            <w:szCs w:val="24"/>
          </w:rPr>
          <w:delText>over and above</w:delText>
        </w:r>
      </w:del>
      <w:ins w:author="Meike Robaard" w:date="2022-05-31T01:00:53.74Z" w:id="167814859">
        <w:r w:rsidRPr="7F85FB28" w:rsidR="3455EAD2">
          <w:rPr>
            <w:rFonts w:cs="Calibri" w:cstheme="minorAscii"/>
            <w:sz w:val="24"/>
            <w:szCs w:val="24"/>
          </w:rPr>
          <w:t>vis-a-vis</w:t>
        </w:r>
      </w:ins>
      <w:r w:rsidRPr="7F85FB28" w:rsidR="3455EAD2">
        <w:rPr>
          <w:rFonts w:cs="Calibri" w:cstheme="minorAscii"/>
          <w:sz w:val="24"/>
          <w:szCs w:val="24"/>
        </w:rPr>
        <w:t xml:space="preserve"> the placebo effect.</w:t>
      </w:r>
    </w:p>
    <w:p w:rsidR="00711E6D" w:rsidP="00DD5F17" w:rsidRDefault="00711E6D" w14:paraId="56749D74" w14:textId="77777777">
      <w:pPr>
        <w:spacing w:line="360" w:lineRule="auto"/>
        <w:rPr>
          <w:rFonts w:cstheme="minorHAnsi"/>
          <w:sz w:val="24"/>
          <w:szCs w:val="24"/>
        </w:rPr>
      </w:pPr>
    </w:p>
    <w:p w:rsidR="00711E6D" w:rsidP="00DD5F17" w:rsidRDefault="00711E6D" w14:paraId="52C93EE9" w14:textId="77777777">
      <w:pPr>
        <w:spacing w:line="360" w:lineRule="auto"/>
        <w:rPr>
          <w:rFonts w:cstheme="minorHAnsi"/>
          <w:b/>
          <w:bCs/>
          <w:i/>
          <w:iCs/>
          <w:sz w:val="24"/>
          <w:szCs w:val="24"/>
        </w:rPr>
      </w:pPr>
      <w:r>
        <w:rPr>
          <w:rFonts w:cstheme="minorHAnsi"/>
          <w:b/>
          <w:bCs/>
          <w:i/>
          <w:iCs/>
          <w:sz w:val="24"/>
          <w:szCs w:val="24"/>
        </w:rPr>
        <w:t>What about traditional medicine?</w:t>
      </w:r>
    </w:p>
    <w:p w:rsidRPr="005C5987" w:rsidR="00711E6D" w:rsidP="00DD5F17" w:rsidRDefault="00711E6D" w14:paraId="0D7F4D56" w14:textId="77777777">
      <w:pPr>
        <w:spacing w:line="360" w:lineRule="auto"/>
        <w:rPr>
          <w:rFonts w:cstheme="minorHAnsi"/>
          <w:b/>
          <w:bCs/>
          <w:i/>
          <w:iCs/>
          <w:sz w:val="24"/>
          <w:szCs w:val="24"/>
        </w:rPr>
      </w:pPr>
    </w:p>
    <w:p w:rsidR="007171A2" w:rsidP="7F85FB28" w:rsidRDefault="00711E6D" w14:paraId="17C9FAEA" w14:textId="1BAAF11F">
      <w:pPr>
        <w:spacing w:line="360" w:lineRule="auto"/>
        <w:rPr>
          <w:rFonts w:cs="Calibri" w:cstheme="minorAscii"/>
          <w:sz w:val="24"/>
          <w:szCs w:val="24"/>
        </w:rPr>
      </w:pPr>
      <w:ins w:author="Meike Robaard" w:date="2022-05-31T01:02:38.15Z" w:id="781725813">
        <w:r w:rsidRPr="7F85FB28" w:rsidR="3455EAD2">
          <w:rPr>
            <w:rFonts w:cs="Calibri" w:cstheme="minorAscii"/>
            <w:sz w:val="24"/>
            <w:szCs w:val="24"/>
          </w:rPr>
          <w:t>Whilst</w:t>
        </w:r>
      </w:ins>
      <w:del w:author="Meike Robaard" w:date="2022-05-31T01:01:19.382Z" w:id="762130336">
        <w:r w:rsidRPr="7F85FB28" w:rsidDel="3455EAD2">
          <w:rPr>
            <w:rFonts w:cs="Calibri" w:cstheme="minorAscii"/>
            <w:sz w:val="24"/>
            <w:szCs w:val="24"/>
          </w:rPr>
          <w:delText>Also,</w:delText>
        </w:r>
      </w:del>
      <w:r w:rsidRPr="7F85FB28" w:rsidR="3455EAD2">
        <w:rPr>
          <w:rFonts w:cs="Calibri" w:cstheme="minorAscii"/>
          <w:sz w:val="24"/>
          <w:szCs w:val="24"/>
        </w:rPr>
        <w:t xml:space="preserve"> the argument that </w:t>
      </w:r>
      <w:del w:author="Meike Robaard" w:date="2022-05-31T01:01:52.894Z" w:id="1005513801">
        <w:r w:rsidRPr="7F85FB28" w:rsidDel="3455EAD2">
          <w:rPr>
            <w:rFonts w:cs="Calibri" w:cstheme="minorAscii"/>
            <w:sz w:val="24"/>
            <w:szCs w:val="24"/>
          </w:rPr>
          <w:delText xml:space="preserve">a </w:delText>
        </w:r>
      </w:del>
      <w:r w:rsidRPr="7F85FB28" w:rsidR="3455EAD2">
        <w:rPr>
          <w:rFonts w:cs="Calibri" w:cstheme="minorAscii"/>
          <w:sz w:val="24"/>
          <w:szCs w:val="24"/>
        </w:rPr>
        <w:t xml:space="preserve">certain </w:t>
      </w:r>
      <w:ins w:author="Meike Robaard" w:date="2022-05-31T01:01:32.931Z" w:id="1380944424">
        <w:r w:rsidRPr="7F85FB28" w:rsidR="3455EAD2">
          <w:rPr>
            <w:rFonts w:cs="Calibri" w:cstheme="minorAscii"/>
            <w:sz w:val="24"/>
            <w:szCs w:val="24"/>
          </w:rPr>
          <w:t xml:space="preserve">forms of </w:t>
        </w:r>
      </w:ins>
      <w:r w:rsidRPr="7F85FB28" w:rsidR="3455EAD2">
        <w:rPr>
          <w:rFonts w:cs="Calibri" w:cstheme="minorAscii"/>
          <w:sz w:val="24"/>
          <w:szCs w:val="24"/>
        </w:rPr>
        <w:t xml:space="preserve">therapy </w:t>
      </w:r>
      <w:ins w:author="Meike Robaard" w:date="2022-05-31T01:01:38.715Z" w:id="286281654">
        <w:r w:rsidRPr="7F85FB28" w:rsidR="3455EAD2">
          <w:rPr>
            <w:rFonts w:cs="Calibri" w:cstheme="minorAscii"/>
            <w:sz w:val="24"/>
            <w:szCs w:val="24"/>
          </w:rPr>
          <w:t>are</w:t>
        </w:r>
      </w:ins>
      <w:del w:author="Meike Robaard" w:date="2022-05-31T01:01:37.894Z" w:id="2122922127">
        <w:r w:rsidRPr="7F85FB28" w:rsidDel="3455EAD2">
          <w:rPr>
            <w:rFonts w:cs="Calibri" w:cstheme="minorAscii"/>
            <w:sz w:val="24"/>
            <w:szCs w:val="24"/>
          </w:rPr>
          <w:delText>is</w:delText>
        </w:r>
      </w:del>
      <w:r w:rsidRPr="7F85FB28" w:rsidR="3455EAD2">
        <w:rPr>
          <w:rFonts w:cs="Calibri" w:cstheme="minorAscii"/>
          <w:sz w:val="24"/>
          <w:szCs w:val="24"/>
        </w:rPr>
        <w:t xml:space="preserve"> part of </w:t>
      </w:r>
      <w:del w:author="Meike Robaard" w:date="2022-05-31T01:02:03.734Z" w:id="1125080379">
        <w:r w:rsidRPr="7F85FB28" w:rsidDel="3455EAD2">
          <w:rPr>
            <w:rFonts w:cs="Calibri" w:cstheme="minorAscii"/>
            <w:sz w:val="24"/>
            <w:szCs w:val="24"/>
          </w:rPr>
          <w:delText>an</w:delText>
        </w:r>
      </w:del>
      <w:r w:rsidRPr="7F85FB28" w:rsidR="3455EAD2">
        <w:rPr>
          <w:rFonts w:cs="Calibri" w:cstheme="minorAscii"/>
          <w:sz w:val="24"/>
          <w:szCs w:val="24"/>
        </w:rPr>
        <w:t xml:space="preserve"> age-old tradition</w:t>
      </w:r>
      <w:ins w:author="Meike Robaard" w:date="2022-05-31T01:02:05.855Z" w:id="559560044">
        <w:r w:rsidRPr="7F85FB28" w:rsidR="3455EAD2">
          <w:rPr>
            <w:rFonts w:cs="Calibri" w:cstheme="minorAscii"/>
            <w:sz w:val="24"/>
            <w:szCs w:val="24"/>
          </w:rPr>
          <w:t>s</w:t>
        </w:r>
      </w:ins>
      <w:r w:rsidRPr="7F85FB28" w:rsidR="3455EAD2">
        <w:rPr>
          <w:rFonts w:cs="Calibri" w:cstheme="minorAscii"/>
          <w:sz w:val="24"/>
          <w:szCs w:val="24"/>
        </w:rPr>
        <w:t xml:space="preserve"> </w:t>
      </w:r>
      <w:commentRangeStart w:id="1507187782"/>
      <w:r w:rsidRPr="7F85FB28" w:rsidR="3455EAD2">
        <w:rPr>
          <w:rFonts w:cs="Calibri" w:cstheme="minorAscii"/>
          <w:sz w:val="24"/>
          <w:szCs w:val="24"/>
        </w:rPr>
        <w:t>(think of all sorts of alternative Eastern therapies)</w:t>
      </w:r>
      <w:commentRangeEnd w:id="1507187782"/>
      <w:r>
        <w:rPr>
          <w:rStyle w:val="CommentReference"/>
        </w:rPr>
        <w:commentReference w:id="1507187782"/>
      </w:r>
      <w:r w:rsidRPr="7F85FB28" w:rsidR="3455EAD2">
        <w:rPr>
          <w:rFonts w:cs="Calibri" w:cstheme="minorAscii"/>
          <w:sz w:val="24"/>
          <w:szCs w:val="24"/>
        </w:rPr>
        <w:t xml:space="preserve"> may seem </w:t>
      </w:r>
      <w:del w:author="Meike Robaard" w:date="2022-05-31T01:03:05.221Z" w:id="253404859">
        <w:r w:rsidRPr="7F85FB28" w:rsidDel="3455EAD2">
          <w:rPr>
            <w:rFonts w:cs="Calibri" w:cstheme="minorAscii"/>
            <w:sz w:val="24"/>
            <w:szCs w:val="24"/>
          </w:rPr>
          <w:delText>plausible</w:delText>
        </w:r>
      </w:del>
      <w:ins w:author="Meike Robaard" w:date="2022-05-31T01:03:39.284Z" w:id="906766313">
        <w:r w:rsidRPr="7F85FB28" w:rsidR="3455EAD2">
          <w:rPr>
            <w:rFonts w:cs="Calibri" w:cstheme="minorAscii"/>
            <w:sz w:val="24"/>
            <w:szCs w:val="24"/>
          </w:rPr>
          <w:t xml:space="preserve">reasonably, this does not necessarily serve as a good argument for the therapy’s effectiveness. </w:t>
        </w:r>
      </w:ins>
      <w:r w:rsidRPr="7F85FB28" w:rsidR="3455EAD2">
        <w:rPr>
          <w:rFonts w:cs="Calibri" w:cstheme="minorAscii"/>
          <w:sz w:val="24"/>
          <w:szCs w:val="24"/>
        </w:rPr>
        <w:t xml:space="preserve"> </w:t>
      </w:r>
      <w:del w:author="Meike Robaard" w:date="2022-05-31T01:03:43.126Z" w:id="974375265">
        <w:r w:rsidRPr="7F85FB28" w:rsidDel="3455EAD2">
          <w:rPr>
            <w:rFonts w:cs="Calibri" w:cstheme="minorAscii"/>
            <w:sz w:val="24"/>
            <w:szCs w:val="24"/>
          </w:rPr>
          <w:delText>but is not a good argument for the effectiveness of a therapy.</w:delText>
        </w:r>
      </w:del>
      <w:r w:rsidRPr="7F85FB28" w:rsidR="3455EAD2">
        <w:rPr>
          <w:rFonts w:cs="Calibri" w:cstheme="minorAscii"/>
          <w:sz w:val="24"/>
          <w:szCs w:val="24"/>
        </w:rPr>
        <w:t xml:space="preserve"> </w:t>
      </w:r>
      <w:del w:author="Meike Robaard" w:date="2022-05-31T01:05:42.13Z" w:id="384275704">
        <w:r w:rsidRPr="7F85FB28" w:rsidDel="3455EAD2">
          <w:rPr>
            <w:rFonts w:cs="Calibri" w:cstheme="minorAscii"/>
            <w:sz w:val="24"/>
            <w:szCs w:val="24"/>
          </w:rPr>
          <w:delText>It is not</w:delText>
        </w:r>
      </w:del>
      <w:ins w:author="Meike Robaard" w:date="2022-05-31T01:05:45.429Z" w:id="281110397">
        <w:r w:rsidRPr="7F85FB28" w:rsidR="3455EAD2">
          <w:rPr>
            <w:rFonts w:cs="Calibri" w:cstheme="minorAscii"/>
            <w:sz w:val="24"/>
            <w:szCs w:val="24"/>
          </w:rPr>
          <w:t>Just</w:t>
        </w:r>
      </w:ins>
      <w:r w:rsidRPr="7F85FB28" w:rsidR="3455EAD2">
        <w:rPr>
          <w:rFonts w:cs="Calibri" w:cstheme="minorAscii"/>
          <w:sz w:val="24"/>
          <w:szCs w:val="24"/>
        </w:rPr>
        <w:t xml:space="preserve"> because something </w:t>
      </w:r>
      <w:r w:rsidRPr="7F85FB28" w:rsidR="3455EAD2">
        <w:rPr>
          <w:rFonts w:cs="Calibri" w:cstheme="minorAscii"/>
          <w:sz w:val="24"/>
          <w:szCs w:val="24"/>
        </w:rPr>
        <w:t>has been</w:t>
      </w:r>
      <w:r w:rsidRPr="7F85FB28" w:rsidR="3455EAD2">
        <w:rPr>
          <w:rFonts w:cs="Calibri" w:cstheme="minorAscii"/>
          <w:sz w:val="24"/>
          <w:szCs w:val="24"/>
        </w:rPr>
        <w:t xml:space="preserve"> carried out for centuries</w:t>
      </w:r>
      <w:ins w:author="Meike Robaard" w:date="2022-05-31T01:05:54.196Z" w:id="2102110474">
        <w:r w:rsidRPr="7F85FB28" w:rsidR="3455EAD2">
          <w:rPr>
            <w:rFonts w:cs="Calibri" w:cstheme="minorAscii"/>
            <w:sz w:val="24"/>
            <w:szCs w:val="24"/>
          </w:rPr>
          <w:t>, does not mean</w:t>
        </w:r>
      </w:ins>
      <w:r w:rsidRPr="7F85FB28" w:rsidR="3455EAD2">
        <w:rPr>
          <w:rFonts w:cs="Calibri" w:cstheme="minorAscii"/>
          <w:sz w:val="24"/>
          <w:szCs w:val="24"/>
        </w:rPr>
        <w:t xml:space="preserve"> that it is beneficial or even that it is not harmful. Think</w:t>
      </w:r>
      <w:ins w:author="Meike Robaard" w:date="2022-05-31T01:06:15.149Z" w:id="406186117">
        <w:r w:rsidRPr="7F85FB28" w:rsidR="3455EAD2">
          <w:rPr>
            <w:rFonts w:cs="Calibri" w:cstheme="minorAscii"/>
            <w:sz w:val="24"/>
            <w:szCs w:val="24"/>
          </w:rPr>
          <w:t>, here,</w:t>
        </w:r>
      </w:ins>
      <w:r w:rsidRPr="7F85FB28" w:rsidR="3455EAD2">
        <w:rPr>
          <w:rFonts w:cs="Calibri" w:cstheme="minorAscii"/>
          <w:sz w:val="24"/>
          <w:szCs w:val="24"/>
        </w:rPr>
        <w:t xml:space="preserve"> of bloodletting</w:t>
      </w:r>
      <w:ins w:author="Meike Robaard" w:date="2022-05-31T01:06:19.835Z" w:id="1262000927">
        <w:r w:rsidRPr="7F85FB28" w:rsidR="3455EAD2">
          <w:rPr>
            <w:rFonts w:cs="Calibri" w:cstheme="minorAscii"/>
            <w:sz w:val="24"/>
            <w:szCs w:val="24"/>
          </w:rPr>
          <w:t>, for example</w:t>
        </w:r>
      </w:ins>
      <w:r w:rsidRPr="7F85FB28" w:rsidR="3455EAD2">
        <w:rPr>
          <w:rFonts w:cs="Calibri" w:cstheme="minorAscii"/>
          <w:sz w:val="24"/>
          <w:szCs w:val="24"/>
        </w:rPr>
        <w:t xml:space="preserve">. This </w:t>
      </w:r>
      <w:del w:author="Meike Robaard" w:date="2022-05-31T01:06:25.285Z" w:id="538847129">
        <w:r w:rsidRPr="7F85FB28" w:rsidDel="3455EAD2">
          <w:rPr>
            <w:rFonts w:cs="Calibri" w:cstheme="minorAscii"/>
            <w:sz w:val="24"/>
            <w:szCs w:val="24"/>
          </w:rPr>
          <w:delText xml:space="preserve">therapy </w:delText>
        </w:r>
      </w:del>
      <w:ins w:author="Meike Robaard" w:date="2022-05-31T01:06:29.605Z" w:id="417568578">
        <w:r w:rsidRPr="7F85FB28" w:rsidR="3455EAD2">
          <w:rPr>
            <w:rFonts w:cs="Calibri" w:cstheme="minorAscii"/>
            <w:sz w:val="24"/>
            <w:szCs w:val="24"/>
          </w:rPr>
          <w:t xml:space="preserve">form of medical treatment </w:t>
        </w:r>
      </w:ins>
      <w:r w:rsidRPr="7F85FB28" w:rsidR="3455EAD2">
        <w:rPr>
          <w:rFonts w:cs="Calibri" w:cstheme="minorAscii"/>
          <w:sz w:val="24"/>
          <w:szCs w:val="24"/>
        </w:rPr>
        <w:t xml:space="preserve">was applied </w:t>
      </w:r>
      <w:commentRangeStart w:id="95680461"/>
      <w:r w:rsidRPr="7F85FB28" w:rsidR="3455EAD2">
        <w:rPr>
          <w:rFonts w:cs="Calibri" w:cstheme="minorAscii"/>
          <w:sz w:val="24"/>
          <w:szCs w:val="24"/>
        </w:rPr>
        <w:t xml:space="preserve">in the West </w:t>
      </w:r>
      <w:commentRangeEnd w:id="95680461"/>
      <w:r>
        <w:rPr>
          <w:rStyle w:val="CommentReference"/>
        </w:rPr>
        <w:commentReference w:id="95680461"/>
      </w:r>
      <w:r w:rsidRPr="7F85FB28" w:rsidR="3455EAD2">
        <w:rPr>
          <w:rFonts w:cs="Calibri" w:cstheme="minorAscii"/>
          <w:sz w:val="24"/>
          <w:szCs w:val="24"/>
        </w:rPr>
        <w:t>for more than two millennia</w:t>
      </w:r>
      <w:ins w:author="Meike Robaard" w:date="2022-05-31T01:08:03.121Z" w:id="900087538">
        <w:r w:rsidRPr="7F85FB28" w:rsidR="3455EAD2">
          <w:rPr>
            <w:rFonts w:cs="Calibri" w:cstheme="minorAscii"/>
            <w:sz w:val="24"/>
            <w:szCs w:val="24"/>
          </w:rPr>
          <w:t>, from</w:t>
        </w:r>
      </w:ins>
      <w:r w:rsidRPr="7F85FB28" w:rsidR="3455EAD2">
        <w:rPr>
          <w:rFonts w:cs="Calibri" w:cstheme="minorAscii"/>
          <w:sz w:val="24"/>
          <w:szCs w:val="24"/>
        </w:rPr>
        <w:t xml:space="preserve"> </w:t>
      </w:r>
      <w:del w:author="Meike Robaard" w:date="2022-05-31T01:08:32.012Z" w:id="1958997726">
        <w:r w:rsidRPr="7F85FB28" w:rsidDel="3455EAD2">
          <w:rPr>
            <w:rFonts w:cs="Calibri" w:cstheme="minorAscii"/>
            <w:sz w:val="24"/>
            <w:szCs w:val="24"/>
          </w:rPr>
          <w:delText>(it was already practiced in Ancient Greece</w:delText>
        </w:r>
      </w:del>
      <w:ins w:author="Meike Robaard" w:date="2022-05-31T01:08:43.271Z" w:id="479538612">
        <w:r w:rsidRPr="7F85FB28" w:rsidR="3455EAD2">
          <w:rPr>
            <w:rFonts w:cs="Calibri" w:cstheme="minorAscii"/>
            <w:sz w:val="24"/>
            <w:szCs w:val="24"/>
          </w:rPr>
          <w:t>Greek Antiquity up until the 19th</w:t>
        </w:r>
      </w:ins>
      <w:r w:rsidRPr="7F85FB28" w:rsidR="3455EAD2">
        <w:rPr>
          <w:rFonts w:cs="Calibri" w:cstheme="minorAscii"/>
          <w:sz w:val="24"/>
          <w:szCs w:val="24"/>
        </w:rPr>
        <w:t xml:space="preserve"> </w:t>
      </w:r>
      <w:ins w:author="Meike Robaard" w:date="2022-05-31T01:08:49.06Z" w:id="909875269">
        <w:r w:rsidRPr="7F85FB28" w:rsidR="3455EAD2">
          <w:rPr>
            <w:rFonts w:cs="Calibri" w:cstheme="minorAscii"/>
            <w:sz w:val="24"/>
            <w:szCs w:val="24"/>
          </w:rPr>
          <w:t xml:space="preserve">century </w:t>
        </w:r>
      </w:ins>
      <w:del w:author="Meike Robaard" w:date="2022-05-31T01:08:57.564Z" w:id="1937353005">
        <w:r w:rsidRPr="7F85FB28" w:rsidDel="3455EAD2">
          <w:rPr>
            <w:rFonts w:cs="Calibri" w:cstheme="minorAscii"/>
            <w:sz w:val="24"/>
            <w:szCs w:val="24"/>
          </w:rPr>
          <w:delText>and was still practiced in the 19th century)</w:delText>
        </w:r>
      </w:del>
      <w:r w:rsidRPr="7F85FB28" w:rsidR="3455EAD2">
        <w:rPr>
          <w:rFonts w:cs="Calibri" w:cstheme="minorAscii"/>
          <w:sz w:val="24"/>
          <w:szCs w:val="24"/>
        </w:rPr>
        <w:t xml:space="preserve">. </w:t>
      </w:r>
      <w:del w:author="Meike Robaard" w:date="2022-05-31T01:09:19.515Z" w:id="300305986">
        <w:r w:rsidRPr="7F85FB28" w:rsidDel="3455EAD2">
          <w:rPr>
            <w:rFonts w:cs="Calibri" w:cstheme="minorAscii"/>
            <w:sz w:val="24"/>
            <w:szCs w:val="24"/>
          </w:rPr>
          <w:delText>It was</w:delText>
        </w:r>
      </w:del>
      <w:ins w:author="Meike Robaard" w:date="2022-05-31T01:09:25.268Z" w:id="404885338">
        <w:r w:rsidRPr="7F85FB28" w:rsidR="3455EAD2">
          <w:rPr>
            <w:rFonts w:cs="Calibri" w:cstheme="minorAscii"/>
            <w:sz w:val="24"/>
            <w:szCs w:val="24"/>
          </w:rPr>
          <w:t>People throughout the centuries</w:t>
        </w:r>
      </w:ins>
      <w:r w:rsidRPr="7F85FB28" w:rsidR="3455EAD2">
        <w:rPr>
          <w:rFonts w:cs="Calibri" w:cstheme="minorAscii"/>
          <w:sz w:val="24"/>
          <w:szCs w:val="24"/>
        </w:rPr>
        <w:t xml:space="preserve"> thought that all kinds of diseases could be cured by draining blood (and healers also found strong indications for this, misled as they were by their own therapy experience</w:t>
      </w:r>
      <w:ins w:author="Meike Robaard" w:date="2022-05-31T01:09:41.92Z" w:id="1702588614">
        <w:r w:rsidRPr="7F85FB28" w:rsidR="3455EAD2">
          <w:rPr>
            <w:rFonts w:cs="Calibri" w:cstheme="minorAscii"/>
            <w:sz w:val="24"/>
            <w:szCs w:val="24"/>
          </w:rPr>
          <w:t>,</w:t>
        </w:r>
      </w:ins>
      <w:r w:rsidRPr="7F85FB28" w:rsidR="3455EAD2">
        <w:rPr>
          <w:rFonts w:cs="Calibri" w:cstheme="minorAscii"/>
          <w:sz w:val="24"/>
          <w:szCs w:val="24"/>
        </w:rPr>
        <w:t xml:space="preserve"> distorted by the confirmation bias, the placebo effect</w:t>
      </w:r>
      <w:ins w:author="Meike Robaard" w:date="2022-05-31T01:09:45.037Z" w:id="1529062205">
        <w:r w:rsidRPr="7F85FB28" w:rsidR="3455EAD2">
          <w:rPr>
            <w:rFonts w:cs="Calibri" w:cstheme="minorAscii"/>
            <w:sz w:val="24"/>
            <w:szCs w:val="24"/>
          </w:rPr>
          <w:t>,</w:t>
        </w:r>
      </w:ins>
      <w:r w:rsidRPr="7F85FB28" w:rsidR="3455EAD2">
        <w:rPr>
          <w:rFonts w:cs="Calibri" w:cstheme="minorAscii"/>
          <w:sz w:val="24"/>
          <w:szCs w:val="24"/>
        </w:rPr>
        <w:t xml:space="preserve"> and spontaneous healing). </w:t>
      </w:r>
    </w:p>
    <w:p w:rsidR="007171A2" w:rsidP="00DD5F17" w:rsidRDefault="007171A2" w14:paraId="62BECFF8" w14:textId="77777777">
      <w:pPr>
        <w:spacing w:line="360" w:lineRule="auto"/>
        <w:rPr>
          <w:rFonts w:cstheme="minorHAnsi"/>
          <w:sz w:val="24"/>
          <w:szCs w:val="24"/>
        </w:rPr>
      </w:pPr>
    </w:p>
    <w:p w:rsidR="00711E6D" w:rsidP="7F85FB28" w:rsidRDefault="00711E6D" w14:paraId="67C683CD" w14:textId="17B642EC">
      <w:pPr>
        <w:spacing w:line="360" w:lineRule="auto"/>
        <w:rPr>
          <w:rFonts w:cs="Calibri" w:cstheme="minorAscii"/>
          <w:sz w:val="24"/>
          <w:szCs w:val="24"/>
        </w:rPr>
      </w:pPr>
      <w:r w:rsidRPr="7F85FB28" w:rsidR="3455EAD2">
        <w:rPr>
          <w:rFonts w:cs="Calibri" w:cstheme="minorAscii"/>
          <w:sz w:val="24"/>
          <w:szCs w:val="24"/>
        </w:rPr>
        <w:t xml:space="preserve">Draining (sometimes a few liters!) of blood, we now know, is not only </w:t>
      </w:r>
      <w:del w:author="Meike Robaard" w:date="2022-05-31T01:10:01.58Z" w:id="450704169">
        <w:r w:rsidRPr="7F85FB28" w:rsidDel="3455EAD2">
          <w:rPr>
            <w:rFonts w:cs="Calibri" w:cstheme="minorAscii"/>
            <w:sz w:val="24"/>
            <w:szCs w:val="24"/>
          </w:rPr>
          <w:delText>completely</w:delText>
        </w:r>
      </w:del>
      <w:ins w:author="Meike Robaard" w:date="2022-05-31T01:10:12.183Z" w:id="850730842">
        <w:r w:rsidRPr="7F85FB28" w:rsidR="3455EAD2">
          <w:rPr>
            <w:rFonts w:cs="Calibri" w:cstheme="minorAscii"/>
            <w:sz w:val="24"/>
            <w:szCs w:val="24"/>
          </w:rPr>
          <w:t>rather ineffective,</w:t>
        </w:r>
      </w:ins>
      <w:r w:rsidRPr="7F85FB28" w:rsidR="3455EAD2">
        <w:rPr>
          <w:rFonts w:cs="Calibri" w:cstheme="minorAscii"/>
          <w:sz w:val="24"/>
          <w:szCs w:val="24"/>
        </w:rPr>
        <w:t xml:space="preserve"> </w:t>
      </w:r>
      <w:del w:author="Meike Robaard" w:date="2022-05-31T01:10:06.644Z" w:id="350239588">
        <w:r w:rsidRPr="7F85FB28" w:rsidDel="3455EAD2">
          <w:rPr>
            <w:rFonts w:cs="Calibri" w:cstheme="minorAscii"/>
            <w:sz w:val="24"/>
            <w:szCs w:val="24"/>
          </w:rPr>
          <w:delText>useless</w:delText>
        </w:r>
      </w:del>
      <w:r w:rsidRPr="7F85FB28" w:rsidR="3455EAD2">
        <w:rPr>
          <w:rFonts w:cs="Calibri" w:cstheme="minorAscii"/>
          <w:sz w:val="24"/>
          <w:szCs w:val="24"/>
        </w:rPr>
        <w:t xml:space="preserve"> but often even harmful. Bleeding a weakened body is not exactly the best strategy to cure someone</w:t>
      </w:r>
      <w:ins w:author="Meike Robaard" w:date="2022-05-31T01:10:25.881Z" w:id="1730526814">
        <w:r w:rsidRPr="7F85FB28" w:rsidR="3455EAD2">
          <w:rPr>
            <w:rFonts w:cs="Calibri" w:cstheme="minorAscii"/>
            <w:sz w:val="24"/>
            <w:szCs w:val="24"/>
          </w:rPr>
          <w:t xml:space="preserve"> who is</w:t>
        </w:r>
        <w:r w:rsidRPr="7F85FB28" w:rsidR="3455EAD2">
          <w:rPr>
            <w:rFonts w:cs="Calibri" w:cstheme="minorAscii"/>
            <w:sz w:val="24"/>
            <w:szCs w:val="24"/>
          </w:rPr>
          <w:t xml:space="preserve"> ill</w:t>
        </w:r>
      </w:ins>
      <w:r w:rsidRPr="7F85FB28" w:rsidR="3455EAD2">
        <w:rPr>
          <w:rFonts w:cs="Calibri" w:cstheme="minorAscii"/>
          <w:sz w:val="24"/>
          <w:szCs w:val="24"/>
        </w:rPr>
        <w:t>. George Washington, the first president of the U</w:t>
      </w:r>
      <w:ins w:author="Meike Robaard" w:date="2022-05-31T01:10:43.753Z" w:id="42533770">
        <w:r w:rsidRPr="7F85FB28" w:rsidR="3455EAD2">
          <w:rPr>
            <w:rFonts w:cs="Calibri" w:cstheme="minorAscii"/>
            <w:sz w:val="24"/>
            <w:szCs w:val="24"/>
          </w:rPr>
          <w:t xml:space="preserve">nited </w:t>
        </w:r>
      </w:ins>
      <w:r w:rsidRPr="7F85FB28" w:rsidR="3455EAD2">
        <w:rPr>
          <w:rFonts w:cs="Calibri" w:cstheme="minorAscii"/>
          <w:sz w:val="24"/>
          <w:szCs w:val="24"/>
        </w:rPr>
        <w:t>S</w:t>
      </w:r>
      <w:ins w:author="Meike Robaard" w:date="2022-05-31T01:10:46.12Z" w:id="1091235974">
        <w:r w:rsidRPr="7F85FB28" w:rsidR="3455EAD2">
          <w:rPr>
            <w:rFonts w:cs="Calibri" w:cstheme="minorAscii"/>
            <w:sz w:val="24"/>
            <w:szCs w:val="24"/>
          </w:rPr>
          <w:t>tates</w:t>
        </w:r>
      </w:ins>
      <w:r w:rsidRPr="7F85FB28" w:rsidR="3455EAD2">
        <w:rPr>
          <w:rFonts w:cs="Calibri" w:cstheme="minorAscii"/>
          <w:sz w:val="24"/>
          <w:szCs w:val="24"/>
        </w:rPr>
        <w:t xml:space="preserve">, </w:t>
      </w:r>
      <w:ins w:author="Meike Robaard" w:date="2022-05-31T01:10:52.045Z" w:id="1950175048">
        <w:r w:rsidRPr="7F85FB28" w:rsidR="3455EAD2">
          <w:rPr>
            <w:rFonts w:cs="Calibri" w:cstheme="minorAscii"/>
            <w:sz w:val="24"/>
            <w:szCs w:val="24"/>
          </w:rPr>
          <w:t>likely</w:t>
        </w:r>
      </w:ins>
      <w:del w:author="Meike Robaard" w:date="2022-05-31T01:10:50.756Z" w:id="483691577">
        <w:r w:rsidRPr="7F85FB28" w:rsidDel="3455EAD2">
          <w:rPr>
            <w:rFonts w:cs="Calibri" w:cstheme="minorAscii"/>
            <w:sz w:val="24"/>
            <w:szCs w:val="24"/>
          </w:rPr>
          <w:delText>probably</w:delText>
        </w:r>
      </w:del>
      <w:r w:rsidRPr="7F85FB28" w:rsidR="3455EAD2">
        <w:rPr>
          <w:rFonts w:cs="Calibri" w:cstheme="minorAscii"/>
          <w:sz w:val="24"/>
          <w:szCs w:val="24"/>
        </w:rPr>
        <w:t xml:space="preserve"> died because </w:t>
      </w:r>
      <w:ins w:author="Meike Robaard" w:date="2022-05-31T01:10:56.689Z" w:id="524875065">
        <w:r w:rsidRPr="7F85FB28" w:rsidR="3455EAD2">
          <w:rPr>
            <w:rFonts w:cs="Calibri" w:cstheme="minorAscii"/>
            <w:sz w:val="24"/>
            <w:szCs w:val="24"/>
          </w:rPr>
          <w:t>due to</w:t>
        </w:r>
      </w:ins>
      <w:del w:author="Meike Robaard" w:date="2022-05-31T01:10:54.827Z" w:id="1868714535">
        <w:r w:rsidRPr="7F85FB28" w:rsidDel="3455EAD2">
          <w:rPr>
            <w:rFonts w:cs="Calibri" w:cstheme="minorAscii"/>
            <w:sz w:val="24"/>
            <w:szCs w:val="24"/>
          </w:rPr>
          <w:delText>of</w:delText>
        </w:r>
      </w:del>
      <w:r w:rsidRPr="7F85FB28" w:rsidR="3455EAD2">
        <w:rPr>
          <w:rFonts w:cs="Calibri" w:cstheme="minorAscii"/>
          <w:sz w:val="24"/>
          <w:szCs w:val="24"/>
        </w:rPr>
        <w:t xml:space="preserve"> bloodletting (and not the disease for which he was being treated</w:t>
      </w:r>
      <w:ins w:author="Meike Robaard" w:date="2022-05-31T01:11:23.777Z" w:id="596021900">
        <w:r w:rsidRPr="7F85FB28" w:rsidR="3455EAD2">
          <w:rPr>
            <w:rFonts w:cs="Calibri" w:cstheme="minorAscii"/>
            <w:sz w:val="24"/>
            <w:szCs w:val="24"/>
          </w:rPr>
          <w:t>, namely</w:t>
        </w:r>
      </w:ins>
      <w:del w:author="Meike Robaard" w:date="2022-05-31T01:11:17.547Z" w:id="1195526655">
        <w:r w:rsidRPr="7F85FB28" w:rsidDel="3455EAD2">
          <w:rPr>
            <w:rFonts w:cs="Calibri" w:cstheme="minorAscii"/>
            <w:sz w:val="24"/>
            <w:szCs w:val="24"/>
          </w:rPr>
          <w:delText xml:space="preserve"> - a </w:delText>
        </w:r>
      </w:del>
      <w:r w:rsidRPr="7F85FB28" w:rsidR="3455EAD2">
        <w:rPr>
          <w:rFonts w:cs="Calibri" w:cstheme="minorAscii"/>
          <w:sz w:val="24"/>
          <w:szCs w:val="24"/>
        </w:rPr>
        <w:t xml:space="preserve">laryngitis). </w:t>
      </w:r>
      <w:r w:rsidRPr="7F85FB28" w:rsidR="1FF4D9D0">
        <w:rPr>
          <w:rFonts w:cs="Calibri" w:cstheme="minorAscii"/>
          <w:sz w:val="24"/>
          <w:szCs w:val="24"/>
        </w:rPr>
        <w:t>R</w:t>
      </w:r>
      <w:r w:rsidRPr="7F85FB28" w:rsidR="3455EAD2">
        <w:rPr>
          <w:rFonts w:cs="Calibri" w:cstheme="minorAscii"/>
          <w:sz w:val="24"/>
          <w:szCs w:val="24"/>
        </w:rPr>
        <w:t xml:space="preserve">emember </w:t>
      </w:r>
      <w:r w:rsidRPr="7F85FB28" w:rsidR="1FF4D9D0">
        <w:rPr>
          <w:rFonts w:cs="Calibri" w:cstheme="minorAscii"/>
          <w:sz w:val="24"/>
          <w:szCs w:val="24"/>
        </w:rPr>
        <w:t xml:space="preserve">how </w:t>
      </w:r>
      <w:r w:rsidRPr="7F85FB28" w:rsidR="1FF4D9D0">
        <w:rPr>
          <w:rFonts w:cs="Calibri" w:cstheme="minorAscii"/>
          <w:sz w:val="24"/>
          <w:szCs w:val="24"/>
        </w:rPr>
        <w:t>we defined critical thinking in chapter 2</w:t>
      </w:r>
      <w:del w:author="Meike Robaard" w:date="2022-05-31T01:11:32.427Z" w:id="927600879">
        <w:r w:rsidRPr="7F85FB28" w:rsidDel="1FF4D9D0">
          <w:rPr>
            <w:rFonts w:cs="Calibri" w:cstheme="minorAscii"/>
            <w:sz w:val="24"/>
            <w:szCs w:val="24"/>
          </w:rPr>
          <w:delText>,</w:delText>
        </w:r>
      </w:del>
      <w:r w:rsidRPr="7F85FB28" w:rsidR="1FF4D9D0">
        <w:rPr>
          <w:rFonts w:cs="Calibri" w:cstheme="minorAscii"/>
          <w:sz w:val="24"/>
          <w:szCs w:val="24"/>
        </w:rPr>
        <w:t xml:space="preserve"> as</w:t>
      </w:r>
      <w:r w:rsidRPr="7F85FB28" w:rsidR="3455EAD2">
        <w:rPr>
          <w:rFonts w:cs="Calibri" w:cstheme="minorAscii"/>
          <w:sz w:val="24"/>
          <w:szCs w:val="24"/>
        </w:rPr>
        <w:t xml:space="preserve"> rational and autonomous thinking</w:t>
      </w:r>
      <w:ins w:author="Meike Robaard" w:date="2022-05-31T01:11:36.787Z" w:id="1441723839">
        <w:r w:rsidRPr="7F85FB28" w:rsidR="3455EAD2">
          <w:rPr>
            <w:rFonts w:cs="Calibri" w:cstheme="minorAscii"/>
            <w:sz w:val="24"/>
            <w:szCs w:val="24"/>
          </w:rPr>
          <w:t>?</w:t>
        </w:r>
      </w:ins>
      <w:del w:author="Meike Robaard" w:date="2022-05-31T01:11:36.499Z" w:id="682564778">
        <w:r w:rsidRPr="7F85FB28" w:rsidDel="3455EAD2">
          <w:rPr>
            <w:rFonts w:cs="Calibri" w:cstheme="minorAscii"/>
            <w:sz w:val="24"/>
            <w:szCs w:val="24"/>
          </w:rPr>
          <w:delText>.</w:delText>
        </w:r>
      </w:del>
      <w:r w:rsidRPr="7F85FB28" w:rsidR="3455EAD2">
        <w:rPr>
          <w:rFonts w:cs="Calibri" w:cstheme="minorAscii"/>
          <w:sz w:val="24"/>
          <w:szCs w:val="24"/>
        </w:rPr>
        <w:t xml:space="preserve"> Relying on authority or tradition does not </w:t>
      </w:r>
      <w:ins w:author="Meike Robaard" w:date="2022-05-31T01:11:46.27Z" w:id="1429904248">
        <w:r w:rsidRPr="7F85FB28" w:rsidR="3455EAD2">
          <w:rPr>
            <w:rFonts w:cs="Calibri" w:cstheme="minorAscii"/>
            <w:sz w:val="24"/>
            <w:szCs w:val="24"/>
          </w:rPr>
          <w:t xml:space="preserve">necessarily </w:t>
        </w:r>
      </w:ins>
      <w:r w:rsidRPr="7F85FB28" w:rsidR="3455EAD2">
        <w:rPr>
          <w:rFonts w:cs="Calibri" w:cstheme="minorAscii"/>
          <w:sz w:val="24"/>
          <w:szCs w:val="24"/>
        </w:rPr>
        <w:t>lead to truth.</w:t>
      </w:r>
    </w:p>
    <w:p w:rsidR="00711E6D" w:rsidP="00DD5F17" w:rsidRDefault="00711E6D" w14:paraId="45BB4C14" w14:textId="77777777">
      <w:pPr>
        <w:spacing w:line="360" w:lineRule="auto"/>
        <w:rPr>
          <w:rFonts w:cstheme="minorHAnsi"/>
          <w:sz w:val="24"/>
          <w:szCs w:val="24"/>
        </w:rPr>
      </w:pPr>
    </w:p>
    <w:p w:rsidR="00711E6D" w:rsidP="00DD5F17" w:rsidRDefault="00711E6D" w14:paraId="3D6277BA" w14:textId="77777777">
      <w:pPr>
        <w:spacing w:line="360" w:lineRule="auto"/>
        <w:rPr>
          <w:rFonts w:cstheme="minorHAnsi"/>
          <w:b/>
          <w:bCs/>
          <w:sz w:val="24"/>
          <w:szCs w:val="24"/>
        </w:rPr>
      </w:pPr>
      <w:r>
        <w:rPr>
          <w:rFonts w:cstheme="minorHAnsi"/>
          <w:b/>
          <w:bCs/>
          <w:sz w:val="24"/>
          <w:szCs w:val="24"/>
        </w:rPr>
        <w:t>Religion</w:t>
      </w:r>
    </w:p>
    <w:p w:rsidRPr="005C5987" w:rsidR="00711E6D" w:rsidP="00DD5F17" w:rsidRDefault="00711E6D" w14:paraId="0597F9F5" w14:textId="77777777">
      <w:pPr>
        <w:spacing w:line="360" w:lineRule="auto"/>
        <w:rPr>
          <w:rFonts w:cstheme="minorHAnsi"/>
          <w:b/>
          <w:bCs/>
          <w:sz w:val="24"/>
          <w:szCs w:val="24"/>
        </w:rPr>
      </w:pPr>
    </w:p>
    <w:p w:rsidR="00711E6D" w:rsidP="7F85FB28" w:rsidRDefault="00711E6D" w14:paraId="325CE83F" w14:textId="782C6E93">
      <w:pPr>
        <w:spacing w:line="360" w:lineRule="auto"/>
        <w:rPr>
          <w:rFonts w:cs="Calibri" w:cstheme="minorAscii"/>
          <w:sz w:val="24"/>
          <w:szCs w:val="24"/>
        </w:rPr>
      </w:pPr>
      <w:r w:rsidRPr="7F85FB28" w:rsidR="3455EAD2">
        <w:rPr>
          <w:rFonts w:cs="Calibri" w:cstheme="minorAscii"/>
          <w:sz w:val="24"/>
          <w:szCs w:val="24"/>
        </w:rPr>
        <w:t>T</w:t>
      </w:r>
      <w:r w:rsidRPr="7F85FB28" w:rsidR="3455EAD2">
        <w:rPr>
          <w:rFonts w:cs="Calibri" w:cstheme="minorAscii"/>
          <w:sz w:val="24"/>
          <w:szCs w:val="24"/>
        </w:rPr>
        <w:t>h</w:t>
      </w:r>
      <w:ins w:author="Meike Robaard" w:date="2022-05-31T01:11:52.112Z" w:id="584805536">
        <w:r w:rsidRPr="7F85FB28" w:rsidR="3455EAD2">
          <w:rPr>
            <w:rFonts w:cs="Calibri" w:cstheme="minorAscii"/>
            <w:sz w:val="24"/>
            <w:szCs w:val="24"/>
          </w:rPr>
          <w:t>is</w:t>
        </w:r>
      </w:ins>
      <w:del w:author="Meike Robaard" w:date="2022-05-31T01:11:51.666Z" w:id="2001244383">
        <w:r w:rsidRPr="7F85FB28" w:rsidDel="3455EAD2">
          <w:rPr>
            <w:rFonts w:cs="Calibri" w:cstheme="minorAscii"/>
            <w:sz w:val="24"/>
            <w:szCs w:val="24"/>
          </w:rPr>
          <w:delText>at</w:delText>
        </w:r>
      </w:del>
      <w:r w:rsidRPr="7F85FB28" w:rsidR="3455EAD2">
        <w:rPr>
          <w:rFonts w:cs="Calibri" w:cstheme="minorAscii"/>
          <w:sz w:val="24"/>
          <w:szCs w:val="24"/>
        </w:rPr>
        <w:t xml:space="preserve"> brings us to a next domain where irrationality thrives. The domain of irrationality par excellence, not only because of the </w:t>
      </w:r>
      <w:commentRangeStart w:id="932356843"/>
      <w:r w:rsidRPr="7F85FB28" w:rsidR="3455EAD2">
        <w:rPr>
          <w:rFonts w:cs="Calibri" w:cstheme="minorAscii"/>
          <w:sz w:val="24"/>
          <w:szCs w:val="24"/>
        </w:rPr>
        <w:t>blatant irrationality of the beliefs</w:t>
      </w:r>
      <w:ins w:author="Meike Robaard" w:date="2022-05-31T01:13:03.681Z" w:id="2091019444">
        <w:r w:rsidRPr="7F85FB28" w:rsidR="3455EAD2">
          <w:rPr>
            <w:rFonts w:cs="Calibri" w:cstheme="minorAscii"/>
            <w:sz w:val="24"/>
            <w:szCs w:val="24"/>
          </w:rPr>
          <w:t>,</w:t>
        </w:r>
      </w:ins>
      <w:commentRangeEnd w:id="932356843"/>
      <w:r>
        <w:rPr>
          <w:rStyle w:val="CommentReference"/>
        </w:rPr>
        <w:commentReference w:id="932356843"/>
      </w:r>
      <w:r w:rsidRPr="7F85FB28" w:rsidR="3455EAD2">
        <w:rPr>
          <w:rFonts w:cs="Calibri" w:cstheme="minorAscii"/>
          <w:sz w:val="24"/>
          <w:szCs w:val="24"/>
        </w:rPr>
        <w:t xml:space="preserve"> but also </w:t>
      </w:r>
      <w:ins w:author="Meike Robaard" w:date="2022-05-31T01:13:13.624Z" w:id="739314912">
        <w:r w:rsidRPr="7F85FB28" w:rsidR="3455EAD2">
          <w:rPr>
            <w:rFonts w:cs="Calibri" w:cstheme="minorAscii"/>
            <w:sz w:val="24"/>
            <w:szCs w:val="24"/>
          </w:rPr>
          <w:t>due to</w:t>
        </w:r>
      </w:ins>
      <w:del w:author="Meike Robaard" w:date="2022-05-31T01:13:10.682Z" w:id="1067984031">
        <w:r w:rsidRPr="7F85FB28" w:rsidDel="3455EAD2">
          <w:rPr>
            <w:rFonts w:cs="Calibri" w:cstheme="minorAscii"/>
            <w:sz w:val="24"/>
            <w:szCs w:val="24"/>
          </w:rPr>
          <w:delText>because of</w:delText>
        </w:r>
      </w:del>
      <w:r w:rsidRPr="7F85FB28" w:rsidR="3455EAD2">
        <w:rPr>
          <w:rFonts w:cs="Calibri" w:cstheme="minorAscii"/>
          <w:sz w:val="24"/>
          <w:szCs w:val="24"/>
        </w:rPr>
        <w:t xml:space="preserve"> the scale on which these beliefs </w:t>
      </w:r>
      <w:del w:author="Meike Robaard" w:date="2022-05-31T01:13:25.562Z" w:id="1954834195">
        <w:r w:rsidRPr="7F85FB28" w:rsidDel="3455EAD2">
          <w:rPr>
            <w:rFonts w:cs="Calibri" w:cstheme="minorAscii"/>
            <w:sz w:val="24"/>
            <w:szCs w:val="24"/>
          </w:rPr>
          <w:delText xml:space="preserve">are </w:delText>
        </w:r>
      </w:del>
      <w:r w:rsidRPr="7F85FB28" w:rsidR="3455EAD2">
        <w:rPr>
          <w:rFonts w:cs="Calibri" w:cstheme="minorAscii"/>
          <w:sz w:val="24"/>
          <w:szCs w:val="24"/>
        </w:rPr>
        <w:t>spread. Th</w:t>
      </w:r>
      <w:ins w:author="Meike Robaard" w:date="2022-05-31T01:13:35.56Z" w:id="1910413168">
        <w:r w:rsidRPr="7F85FB28" w:rsidR="3455EAD2">
          <w:rPr>
            <w:rFonts w:cs="Calibri" w:cstheme="minorAscii"/>
            <w:sz w:val="24"/>
            <w:szCs w:val="24"/>
          </w:rPr>
          <w:t>is</w:t>
        </w:r>
      </w:ins>
      <w:del w:author="Meike Robaard" w:date="2022-05-31T01:13:32.114Z" w:id="996668720">
        <w:r w:rsidRPr="7F85FB28" w:rsidDel="3455EAD2">
          <w:rPr>
            <w:rFonts w:cs="Calibri" w:cstheme="minorAscii"/>
            <w:sz w:val="24"/>
            <w:szCs w:val="24"/>
          </w:rPr>
          <w:delText>at</w:delText>
        </w:r>
      </w:del>
      <w:r w:rsidRPr="7F85FB28" w:rsidR="3455EAD2">
        <w:rPr>
          <w:rFonts w:cs="Calibri" w:cstheme="minorAscii"/>
          <w:sz w:val="24"/>
          <w:szCs w:val="24"/>
        </w:rPr>
        <w:t xml:space="preserve"> domain is religion. Religion is a </w:t>
      </w:r>
      <w:ins w:author="Meike Robaard" w:date="2022-05-31T01:14:08.505Z" w:id="1803420189">
        <w:r w:rsidRPr="7F85FB28" w:rsidR="3455EAD2">
          <w:rPr>
            <w:rFonts w:cs="Calibri" w:cstheme="minorAscii"/>
            <w:sz w:val="24"/>
            <w:szCs w:val="24"/>
          </w:rPr>
          <w:t>somehwat</w:t>
        </w:r>
        <w:r w:rsidRPr="7F85FB28" w:rsidR="3455EAD2">
          <w:rPr>
            <w:rFonts w:cs="Calibri" w:cstheme="minorAscii"/>
            <w:sz w:val="24"/>
            <w:szCs w:val="24"/>
          </w:rPr>
          <w:t xml:space="preserve"> </w:t>
        </w:r>
      </w:ins>
      <w:r w:rsidRPr="7F85FB28" w:rsidR="3455EAD2">
        <w:rPr>
          <w:rFonts w:cs="Calibri" w:cstheme="minorAscii"/>
          <w:sz w:val="24"/>
          <w:szCs w:val="24"/>
        </w:rPr>
        <w:t xml:space="preserve">strange phenomenon. It is universal (all human societies throughout history have religious beliefs) but often comes at an </w:t>
      </w:r>
      <w:commentRangeStart w:id="2144173970"/>
      <w:r w:rsidRPr="7F85FB28" w:rsidR="3455EAD2">
        <w:rPr>
          <w:rFonts w:cs="Calibri" w:cstheme="minorAscii"/>
          <w:sz w:val="24"/>
          <w:szCs w:val="24"/>
        </w:rPr>
        <w:t>evolutionary cost (</w:t>
      </w:r>
      <w:proofErr w:type="gramStart"/>
      <w:r w:rsidRPr="7F85FB28" w:rsidR="3455EAD2">
        <w:rPr>
          <w:rFonts w:cs="Calibri" w:cstheme="minorAscii"/>
          <w:sz w:val="24"/>
          <w:szCs w:val="24"/>
        </w:rPr>
        <w:t>with regard to</w:t>
      </w:r>
      <w:proofErr w:type="gramEnd"/>
      <w:r w:rsidRPr="7F85FB28" w:rsidR="3455EAD2">
        <w:rPr>
          <w:rFonts w:cs="Calibri" w:cstheme="minorAscii"/>
          <w:sz w:val="24"/>
          <w:szCs w:val="24"/>
        </w:rPr>
        <w:t xml:space="preserve"> survival and reproduction). These costs range from economic costs such as offering sacrifices to the gods, over reproductive costs (</w:t>
      </w:r>
      <w:proofErr w:type="gramStart"/>
      <w:r w:rsidRPr="7F85FB28" w:rsidR="3455EAD2">
        <w:rPr>
          <w:rFonts w:cs="Calibri" w:cstheme="minorAscii"/>
          <w:sz w:val="24"/>
          <w:szCs w:val="24"/>
        </w:rPr>
        <w:t>e.g.</w:t>
      </w:r>
      <w:proofErr w:type="gramEnd"/>
      <w:r w:rsidRPr="7F85FB28" w:rsidR="3455EAD2">
        <w:rPr>
          <w:rFonts w:cs="Calibri" w:cstheme="minorAscii"/>
          <w:sz w:val="24"/>
          <w:szCs w:val="24"/>
        </w:rPr>
        <w:t xml:space="preserve"> imposed celibacy), to health costs</w:t>
      </w:r>
      <w:r w:rsidRPr="7F85FB28" w:rsidR="1FF4D9D0">
        <w:rPr>
          <w:rFonts w:cs="Calibri" w:cstheme="minorAscii"/>
          <w:sz w:val="24"/>
          <w:szCs w:val="24"/>
        </w:rPr>
        <w:t xml:space="preserve"> – sometimes life threatening –</w:t>
      </w:r>
      <w:r w:rsidRPr="7F85FB28" w:rsidR="3455EAD2">
        <w:rPr>
          <w:rFonts w:cs="Calibri" w:cstheme="minorAscii"/>
          <w:sz w:val="24"/>
          <w:szCs w:val="24"/>
        </w:rPr>
        <w:t xml:space="preserve"> </w:t>
      </w:r>
      <w:r w:rsidRPr="7F85FB28" w:rsidR="1FF4D9D0">
        <w:rPr>
          <w:rFonts w:cs="Calibri" w:cstheme="minorAscii"/>
          <w:sz w:val="24"/>
          <w:szCs w:val="24"/>
        </w:rPr>
        <w:t>when</w:t>
      </w:r>
      <w:r w:rsidRPr="7F85FB28" w:rsidR="3455EAD2">
        <w:rPr>
          <w:rFonts w:cs="Calibri" w:cstheme="minorAscii"/>
          <w:sz w:val="24"/>
          <w:szCs w:val="24"/>
        </w:rPr>
        <w:t xml:space="preserve"> engaging in extreme rituals.</w:t>
      </w:r>
      <w:commentRangeEnd w:id="2144173970"/>
      <w:r>
        <w:rPr>
          <w:rStyle w:val="CommentReference"/>
        </w:rPr>
        <w:commentReference w:id="2144173970"/>
      </w:r>
      <w:r w:rsidRPr="7F85FB28" w:rsidR="3455EAD2">
        <w:rPr>
          <w:rFonts w:cs="Calibri" w:cstheme="minorAscii"/>
          <w:sz w:val="24"/>
          <w:szCs w:val="24"/>
        </w:rPr>
        <w:t xml:space="preserve"> </w:t>
      </w:r>
      <w:ins w:author="Meike Robaard" w:date="2022-05-31T01:14:58.1Z" w:id="411799252">
        <w:r w:rsidRPr="7F85FB28" w:rsidR="3455EAD2">
          <w:rPr>
            <w:rFonts w:cs="Calibri" w:cstheme="minorAscii"/>
            <w:sz w:val="24"/>
            <w:szCs w:val="24"/>
          </w:rPr>
          <w:t>W</w:t>
        </w:r>
      </w:ins>
      <w:del w:author="Meike Robaard" w:date="2022-05-31T01:14:54.594Z" w:id="1894918172">
        <w:r w:rsidRPr="7F85FB28" w:rsidDel="3455EAD2">
          <w:rPr>
            <w:rFonts w:cs="Calibri" w:cstheme="minorAscii"/>
            <w:sz w:val="24"/>
            <w:szCs w:val="24"/>
          </w:rPr>
          <w:delText>So w</w:delText>
        </w:r>
      </w:del>
      <w:r w:rsidRPr="7F85FB28" w:rsidR="3455EAD2">
        <w:rPr>
          <w:rFonts w:cs="Calibri" w:cstheme="minorAscii"/>
          <w:sz w:val="24"/>
          <w:szCs w:val="24"/>
        </w:rPr>
        <w:t>hy</w:t>
      </w:r>
      <w:ins w:author="Meike Robaard" w:date="2022-05-31T01:15:01.137Z" w:id="130107360">
        <w:r w:rsidRPr="7F85FB28" w:rsidR="3455EAD2">
          <w:rPr>
            <w:rFonts w:cs="Calibri" w:cstheme="minorAscii"/>
            <w:sz w:val="24"/>
            <w:szCs w:val="24"/>
          </w:rPr>
          <w:t>, then,</w:t>
        </w:r>
      </w:ins>
      <w:r w:rsidRPr="7F85FB28" w:rsidR="3455EAD2">
        <w:rPr>
          <w:rFonts w:cs="Calibri" w:cstheme="minorAscii"/>
          <w:sz w:val="24"/>
          <w:szCs w:val="24"/>
        </w:rPr>
        <w:t xml:space="preserve"> are these beliefs and practices so </w:t>
      </w:r>
      <w:ins w:author="Meike Robaard" w:date="2022-05-31T01:14:02.596Z" w:id="570182202">
        <w:r w:rsidRPr="7F85FB28" w:rsidR="3455EAD2">
          <w:rPr>
            <w:rFonts w:cs="Calibri" w:cstheme="minorAscii"/>
            <w:sz w:val="24"/>
            <w:szCs w:val="24"/>
          </w:rPr>
          <w:t>common</w:t>
        </w:r>
      </w:ins>
      <w:del w:author="Meike Robaard" w:date="2022-05-31T01:14:01.236Z" w:id="748045965">
        <w:r w:rsidRPr="7F85FB28" w:rsidDel="3455EAD2">
          <w:rPr>
            <w:rFonts w:cs="Calibri" w:cstheme="minorAscii"/>
            <w:sz w:val="24"/>
            <w:szCs w:val="24"/>
          </w:rPr>
          <w:delText>rampant</w:delText>
        </w:r>
      </w:del>
      <w:r w:rsidRPr="7F85FB28" w:rsidR="3455EAD2">
        <w:rPr>
          <w:rFonts w:cs="Calibri" w:cstheme="minorAscii"/>
          <w:sz w:val="24"/>
          <w:szCs w:val="24"/>
        </w:rPr>
        <w:t>?</w:t>
      </w:r>
    </w:p>
    <w:p w:rsidR="00711E6D" w:rsidP="00DD5F17" w:rsidRDefault="00711E6D" w14:paraId="3146943A" w14:textId="77777777">
      <w:pPr>
        <w:spacing w:line="360" w:lineRule="auto"/>
        <w:rPr>
          <w:rFonts w:cstheme="minorHAnsi"/>
          <w:sz w:val="24"/>
          <w:szCs w:val="24"/>
        </w:rPr>
      </w:pPr>
    </w:p>
    <w:p w:rsidRPr="005C5987" w:rsidR="00711E6D" w:rsidP="7F85FB28" w:rsidRDefault="00711E6D" w14:paraId="7BB138A7" w14:textId="0D64D8CA">
      <w:pPr>
        <w:spacing w:line="360" w:lineRule="auto"/>
        <w:rPr>
          <w:rFonts w:cs="Calibri" w:cstheme="minorAscii"/>
          <w:b w:val="1"/>
          <w:bCs w:val="1"/>
          <w:i w:val="1"/>
          <w:iCs w:val="1"/>
          <w:sz w:val="24"/>
          <w:szCs w:val="24"/>
        </w:rPr>
      </w:pPr>
      <w:r w:rsidRPr="7F85FB28" w:rsidR="3455EAD2">
        <w:rPr>
          <w:rFonts w:cs="Calibri" w:cstheme="minorAscii"/>
          <w:b w:val="1"/>
          <w:bCs w:val="1"/>
          <w:i w:val="1"/>
          <w:iCs w:val="1"/>
          <w:sz w:val="24"/>
          <w:szCs w:val="24"/>
        </w:rPr>
        <w:t xml:space="preserve">The ingredients </w:t>
      </w:r>
      <w:ins w:author="Meike Robaard" w:date="2022-05-31T01:15:09.902Z" w:id="1116896955">
        <w:r w:rsidRPr="7F85FB28" w:rsidR="3455EAD2">
          <w:rPr>
            <w:rFonts w:cs="Calibri" w:cstheme="minorAscii"/>
            <w:b w:val="1"/>
            <w:bCs w:val="1"/>
            <w:i w:val="1"/>
            <w:iCs w:val="1"/>
            <w:sz w:val="24"/>
            <w:szCs w:val="24"/>
          </w:rPr>
          <w:t>for</w:t>
        </w:r>
      </w:ins>
      <w:del w:author="Meike Robaard" w:date="2022-05-31T01:15:06.497Z" w:id="2128288058">
        <w:r w:rsidRPr="7F85FB28" w:rsidDel="3455EAD2">
          <w:rPr>
            <w:rFonts w:cs="Calibri" w:cstheme="minorAscii"/>
            <w:b w:val="1"/>
            <w:bCs w:val="1"/>
            <w:i w:val="1"/>
            <w:iCs w:val="1"/>
            <w:sz w:val="24"/>
            <w:szCs w:val="24"/>
          </w:rPr>
          <w:delText>of</w:delText>
        </w:r>
      </w:del>
      <w:r w:rsidRPr="7F85FB28" w:rsidR="3455EAD2">
        <w:rPr>
          <w:rFonts w:cs="Calibri" w:cstheme="minorAscii"/>
          <w:b w:val="1"/>
          <w:bCs w:val="1"/>
          <w:i w:val="1"/>
          <w:iCs w:val="1"/>
          <w:sz w:val="24"/>
          <w:szCs w:val="24"/>
        </w:rPr>
        <w:t xml:space="preserve"> supernatural beliefs</w:t>
      </w:r>
    </w:p>
    <w:p w:rsidRPr="00DD5F17" w:rsidR="00711E6D" w:rsidP="00DD5F17" w:rsidRDefault="00711E6D" w14:paraId="58D758BA" w14:textId="77777777">
      <w:pPr>
        <w:spacing w:line="360" w:lineRule="auto"/>
        <w:rPr>
          <w:rFonts w:cstheme="minorHAnsi"/>
          <w:sz w:val="24"/>
          <w:szCs w:val="24"/>
        </w:rPr>
      </w:pPr>
    </w:p>
    <w:p w:rsidR="00711E6D" w:rsidP="7F85FB28" w:rsidRDefault="00711E6D" w14:paraId="5873AD5D" w14:textId="1D0F20C7">
      <w:pPr>
        <w:spacing w:line="360" w:lineRule="auto"/>
        <w:rPr>
          <w:rFonts w:cs="Calibri" w:cstheme="minorAscii"/>
          <w:sz w:val="24"/>
          <w:szCs w:val="24"/>
        </w:rPr>
      </w:pPr>
      <w:r w:rsidRPr="7F85FB28" w:rsidR="3455EAD2">
        <w:rPr>
          <w:rFonts w:cs="Calibri" w:cstheme="minorAscii"/>
          <w:sz w:val="24"/>
          <w:szCs w:val="24"/>
        </w:rPr>
        <w:t xml:space="preserve">Research in the </w:t>
      </w:r>
      <w:del w:author="Meike Robaard" w:date="2022-05-31T01:15:20.48Z" w:id="655274213">
        <w:r w:rsidRPr="7F85FB28" w:rsidDel="3455EAD2">
          <w:rPr>
            <w:rFonts w:cs="Calibri" w:cstheme="minorAscii"/>
            <w:sz w:val="24"/>
            <w:szCs w:val="24"/>
          </w:rPr>
          <w:delText xml:space="preserve">so-called </w:delText>
        </w:r>
      </w:del>
      <w:r w:rsidRPr="7F85FB28" w:rsidR="3455EAD2">
        <w:rPr>
          <w:rFonts w:cs="Calibri" w:cstheme="minorAscii"/>
          <w:sz w:val="24"/>
          <w:szCs w:val="24"/>
        </w:rPr>
        <w:t xml:space="preserve">'cognitive sciences of religion' reveals </w:t>
      </w:r>
      <w:del w:author="Meike Robaard" w:date="2022-05-31T01:15:32.243Z" w:id="1639230550">
        <w:r w:rsidRPr="7F85FB28" w:rsidDel="3455EAD2">
          <w:rPr>
            <w:rFonts w:cs="Calibri" w:cstheme="minorAscii"/>
            <w:sz w:val="24"/>
            <w:szCs w:val="24"/>
          </w:rPr>
          <w:delText>a number of</w:delText>
        </w:r>
        <w:r w:rsidRPr="7F85FB28" w:rsidDel="3455EAD2">
          <w:rPr>
            <w:rFonts w:cs="Calibri" w:cstheme="minorAscii"/>
            <w:sz w:val="24"/>
            <w:szCs w:val="24"/>
          </w:rPr>
          <w:delText xml:space="preserve"> </w:delText>
        </w:r>
      </w:del>
      <w:ins w:author="Meike Robaard" w:date="2022-05-31T01:15:57.194Z" w:id="1251379632">
        <w:r w:rsidRPr="7F85FB28" w:rsidR="3455EAD2">
          <w:rPr>
            <w:rFonts w:cs="Calibri" w:cstheme="minorAscii"/>
            <w:sz w:val="24"/>
            <w:szCs w:val="24"/>
          </w:rPr>
          <w:t xml:space="preserve">various </w:t>
        </w:r>
      </w:ins>
      <w:r w:rsidRPr="7F85FB28" w:rsidR="3455EAD2">
        <w:rPr>
          <w:rFonts w:cs="Calibri" w:cstheme="minorAscii"/>
          <w:sz w:val="24"/>
          <w:szCs w:val="24"/>
        </w:rPr>
        <w:t xml:space="preserve">psychological factors and biases that play an important role in the emergence and </w:t>
      </w:r>
      <w:del w:author="Meike Robaard" w:date="2022-05-31T01:16:21.356Z" w:id="1205361851">
        <w:r w:rsidRPr="7F85FB28" w:rsidDel="3455EAD2">
          <w:rPr>
            <w:rFonts w:cs="Calibri" w:cstheme="minorAscii"/>
            <w:sz w:val="24"/>
            <w:szCs w:val="24"/>
          </w:rPr>
          <w:delText>spreading</w:delText>
        </w:r>
      </w:del>
      <w:ins w:author="Meike Robaard" w:date="2022-05-31T01:16:23.049Z" w:id="823142950">
        <w:r w:rsidRPr="7F85FB28" w:rsidR="3455EAD2">
          <w:rPr>
            <w:rFonts w:cs="Calibri" w:cstheme="minorAscii"/>
            <w:sz w:val="24"/>
            <w:szCs w:val="24"/>
          </w:rPr>
          <w:t>transmission</w:t>
        </w:r>
      </w:ins>
      <w:r w:rsidRPr="7F85FB28" w:rsidR="3455EAD2">
        <w:rPr>
          <w:rFonts w:cs="Calibri" w:cstheme="minorAscii"/>
          <w:sz w:val="24"/>
          <w:szCs w:val="24"/>
        </w:rPr>
        <w:t xml:space="preserve"> of religious ideas. A first important bias is </w:t>
      </w:r>
      <w:del w:author="Meike Robaard" w:date="2022-05-31T01:16:34.892Z" w:id="46774386">
        <w:r w:rsidRPr="7F85FB28" w:rsidDel="3455EAD2">
          <w:rPr>
            <w:rFonts w:cs="Calibri" w:cstheme="minorAscii"/>
            <w:sz w:val="24"/>
            <w:szCs w:val="24"/>
          </w:rPr>
          <w:delText>the so-called</w:delText>
        </w:r>
      </w:del>
      <w:r w:rsidRPr="7F85FB28" w:rsidR="3455EAD2">
        <w:rPr>
          <w:rFonts w:cs="Calibri" w:cstheme="minorAscii"/>
          <w:sz w:val="24"/>
          <w:szCs w:val="24"/>
        </w:rPr>
        <w:t xml:space="preserve"> </w:t>
      </w:r>
      <w:r w:rsidRPr="7F85FB28" w:rsidR="3455EAD2">
        <w:rPr>
          <w:rFonts w:cs="Calibri" w:cstheme="minorAscii"/>
          <w:i w:val="1"/>
          <w:iCs w:val="1"/>
          <w:sz w:val="24"/>
          <w:szCs w:val="24"/>
        </w:rPr>
        <w:t>'hyperactive agency detection</w:t>
      </w:r>
      <w:r w:rsidRPr="7F85FB28" w:rsidR="3455EAD2">
        <w:rPr>
          <w:rFonts w:cs="Calibri" w:cstheme="minorAscii"/>
          <w:sz w:val="24"/>
          <w:szCs w:val="24"/>
        </w:rPr>
        <w:t xml:space="preserve">' </w:t>
      </w:r>
      <w:r w:rsidRPr="7F85FB28" w:rsidR="3613DD89">
        <w:rPr>
          <w:rFonts w:cs="Calibri" w:cstheme="minorAscii"/>
          <w:sz w:val="24"/>
          <w:szCs w:val="24"/>
        </w:rPr>
        <w:t>(Barrett</w:t>
      </w:r>
      <w:ins w:author="Meike Robaard" w:date="2022-05-31T01:16:38.266Z" w:id="2136171344">
        <w:r w:rsidRPr="7F85FB28" w:rsidR="3613DD89">
          <w:rPr>
            <w:rFonts w:cs="Calibri" w:cstheme="minorAscii"/>
            <w:sz w:val="24"/>
            <w:szCs w:val="24"/>
          </w:rPr>
          <w:t>,</w:t>
        </w:r>
      </w:ins>
      <w:r w:rsidRPr="7F85FB28" w:rsidR="3613DD89">
        <w:rPr>
          <w:rFonts w:cs="Calibri" w:cstheme="minorAscii"/>
          <w:sz w:val="24"/>
          <w:szCs w:val="24"/>
        </w:rPr>
        <w:t xml:space="preserve"> 2000)</w:t>
      </w:r>
      <w:ins w:author="Meike Robaard" w:date="2022-05-31T01:16:42.849Z" w:id="375034808">
        <w:r w:rsidRPr="7F85FB28" w:rsidR="3613DD89">
          <w:rPr>
            <w:rFonts w:cs="Calibri" w:cstheme="minorAscii"/>
            <w:sz w:val="24"/>
            <w:szCs w:val="24"/>
          </w:rPr>
          <w:t>, which</w:t>
        </w:r>
      </w:ins>
      <w:r w:rsidRPr="7F85FB28" w:rsidR="3613DD89">
        <w:rPr>
          <w:rFonts w:cs="Calibri" w:cstheme="minorAscii"/>
          <w:sz w:val="24"/>
          <w:szCs w:val="24"/>
        </w:rPr>
        <w:t xml:space="preserve"> </w:t>
      </w:r>
      <w:del w:author="Meike Robaard" w:date="2022-05-31T01:16:44.74Z" w:id="1849194573">
        <w:r w:rsidRPr="7F85FB28" w:rsidDel="3455EAD2">
          <w:rPr>
            <w:rFonts w:cs="Calibri" w:cstheme="minorAscii"/>
            <w:sz w:val="24"/>
            <w:szCs w:val="24"/>
          </w:rPr>
          <w:delText>that</w:delText>
        </w:r>
      </w:del>
      <w:r w:rsidRPr="7F85FB28" w:rsidR="3455EAD2">
        <w:rPr>
          <w:rFonts w:cs="Calibri" w:cstheme="minorAscii"/>
          <w:sz w:val="24"/>
          <w:szCs w:val="24"/>
        </w:rPr>
        <w:t xml:space="preserve"> we </w:t>
      </w:r>
      <w:ins w:author="Meike Robaard" w:date="2022-05-31T01:16:48.163Z" w:id="1956335211">
        <w:r w:rsidRPr="7F85FB28" w:rsidR="3455EAD2">
          <w:rPr>
            <w:rFonts w:cs="Calibri" w:cstheme="minorAscii"/>
            <w:sz w:val="24"/>
            <w:szCs w:val="24"/>
          </w:rPr>
          <w:t xml:space="preserve">also </w:t>
        </w:r>
      </w:ins>
      <w:r w:rsidRPr="7F85FB28" w:rsidR="3455EAD2">
        <w:rPr>
          <w:rFonts w:cs="Calibri" w:cstheme="minorAscii"/>
          <w:sz w:val="24"/>
          <w:szCs w:val="24"/>
        </w:rPr>
        <w:t xml:space="preserve">discussed in </w:t>
      </w:r>
      <w:r w:rsidRPr="7F85FB28" w:rsidR="1DFC8736">
        <w:rPr>
          <w:rFonts w:cs="Calibri" w:cstheme="minorAscii"/>
          <w:sz w:val="24"/>
          <w:szCs w:val="24"/>
        </w:rPr>
        <w:t>chapter 3</w:t>
      </w:r>
      <w:r w:rsidRPr="7F85FB28" w:rsidR="3455EAD2">
        <w:rPr>
          <w:rFonts w:cs="Calibri" w:cstheme="minorAscii"/>
          <w:sz w:val="24"/>
          <w:szCs w:val="24"/>
        </w:rPr>
        <w:t xml:space="preserve">. We tend to </w:t>
      </w:r>
      <w:ins w:author="Meike Robaard" w:date="2022-05-31T01:17:42.986Z" w:id="676847211">
        <w:r w:rsidRPr="7F85FB28" w:rsidR="3455EAD2">
          <w:rPr>
            <w:rFonts w:cs="Calibri" w:cstheme="minorAscii"/>
            <w:sz w:val="24"/>
            <w:szCs w:val="24"/>
          </w:rPr>
          <w:t>be suspicious of</w:t>
        </w:r>
      </w:ins>
      <w:del w:author="Meike Robaard" w:date="2022-05-31T01:17:02.06Z" w:id="2101525240">
        <w:r w:rsidRPr="7F85FB28" w:rsidDel="3455EAD2">
          <w:rPr>
            <w:rFonts w:cs="Calibri" w:cstheme="minorAscii"/>
            <w:sz w:val="24"/>
            <w:szCs w:val="24"/>
          </w:rPr>
          <w:delText>suspect</w:delText>
        </w:r>
      </w:del>
      <w:r w:rsidRPr="7F85FB28" w:rsidR="3455EAD2">
        <w:rPr>
          <w:rFonts w:cs="Calibri" w:cstheme="minorAscii"/>
          <w:sz w:val="24"/>
          <w:szCs w:val="24"/>
        </w:rPr>
        <w:t xml:space="preserve"> the actions of an agent too quickly when interpreting events. Thunder, lightning, solar eclipses, and other </w:t>
      </w:r>
      <w:del w:author="Meike Robaard" w:date="2022-05-31T01:17:56.676Z" w:id="2015461929">
        <w:r w:rsidRPr="7F85FB28" w:rsidDel="3455EAD2">
          <w:rPr>
            <w:rFonts w:cs="Calibri" w:cstheme="minorAscii"/>
            <w:sz w:val="24"/>
            <w:szCs w:val="24"/>
          </w:rPr>
          <w:delText xml:space="preserve">conspicuous </w:delText>
        </w:r>
      </w:del>
      <w:r w:rsidRPr="7F85FB28" w:rsidR="3455EAD2">
        <w:rPr>
          <w:rFonts w:cs="Calibri" w:cstheme="minorAscii"/>
          <w:sz w:val="24"/>
          <w:szCs w:val="24"/>
        </w:rPr>
        <w:t xml:space="preserve">natural phenomena were seen in all pre-scientific cultures as </w:t>
      </w:r>
      <w:ins w:author="Meike Robaard" w:date="2022-05-31T01:18:16.586Z" w:id="385000204">
        <w:r w:rsidRPr="7F85FB28" w:rsidR="3455EAD2">
          <w:rPr>
            <w:rFonts w:cs="Calibri" w:cstheme="minorAscii"/>
            <w:sz w:val="24"/>
            <w:szCs w:val="24"/>
          </w:rPr>
          <w:t>caused by</w:t>
        </w:r>
      </w:ins>
      <w:del w:author="Meike Robaard" w:date="2022-05-31T01:18:14.452Z" w:id="1198038093">
        <w:r w:rsidRPr="7F85FB28" w:rsidDel="3455EAD2">
          <w:rPr>
            <w:rFonts w:cs="Calibri" w:cstheme="minorAscii"/>
            <w:sz w:val="24"/>
            <w:szCs w:val="24"/>
          </w:rPr>
          <w:delText>actions of</w:delText>
        </w:r>
      </w:del>
      <w:r w:rsidRPr="7F85FB28" w:rsidR="3455EAD2">
        <w:rPr>
          <w:rFonts w:cs="Calibri" w:cstheme="minorAscii"/>
          <w:sz w:val="24"/>
          <w:szCs w:val="24"/>
        </w:rPr>
        <w:t xml:space="preserve"> one or more supernatural beings (gods, spirits, etc.). Our </w:t>
      </w:r>
      <w:ins w:author="Meike Robaard" w:date="2022-05-31T01:18:26.219Z" w:id="1956347085">
        <w:r w:rsidRPr="7F85FB28" w:rsidR="3455EAD2">
          <w:rPr>
            <w:rFonts w:cs="Calibri" w:cstheme="minorAscii"/>
            <w:sz w:val="24"/>
            <w:szCs w:val="24"/>
          </w:rPr>
          <w:t xml:space="preserve">tendency </w:t>
        </w:r>
      </w:ins>
      <w:del w:author="Meike Robaard" w:date="2022-05-31T01:18:23.204Z" w:id="537376465">
        <w:r w:rsidRPr="7F85FB28" w:rsidDel="3455EAD2">
          <w:rPr>
            <w:rFonts w:cs="Calibri" w:cstheme="minorAscii"/>
            <w:sz w:val="24"/>
            <w:szCs w:val="24"/>
          </w:rPr>
          <w:delText>need</w:delText>
        </w:r>
      </w:del>
      <w:r w:rsidRPr="7F85FB28" w:rsidR="3455EAD2">
        <w:rPr>
          <w:rFonts w:cs="Calibri" w:cstheme="minorAscii"/>
          <w:sz w:val="24"/>
          <w:szCs w:val="24"/>
        </w:rPr>
        <w:t xml:space="preserve"> to attribute causes to events</w:t>
      </w:r>
      <w:ins w:author="Meike Robaard" w:date="2022-05-31T01:18:33.476Z" w:id="260864775">
        <w:r w:rsidRPr="7F85FB28" w:rsidR="3455EAD2">
          <w:rPr>
            <w:rFonts w:cs="Calibri" w:cstheme="minorAscii"/>
            <w:sz w:val="24"/>
            <w:szCs w:val="24"/>
          </w:rPr>
          <w:t>,</w:t>
        </w:r>
      </w:ins>
      <w:del w:author="Meike Robaard" w:date="2022-05-31T01:18:32.884Z" w:id="1194794300">
        <w:r w:rsidRPr="7F85FB28" w:rsidDel="3455EAD2">
          <w:rPr>
            <w:rFonts w:cs="Calibri" w:cstheme="minorAscii"/>
            <w:sz w:val="24"/>
            <w:szCs w:val="24"/>
          </w:rPr>
          <w:delText xml:space="preserve"> (</w:delText>
        </w:r>
      </w:del>
      <w:r w:rsidRPr="7F85FB28" w:rsidR="3455EAD2">
        <w:rPr>
          <w:rFonts w:cs="Calibri" w:cstheme="minorAscii"/>
          <w:sz w:val="24"/>
          <w:szCs w:val="24"/>
        </w:rPr>
        <w:t xml:space="preserve">and </w:t>
      </w:r>
      <w:ins w:author="Meike Robaard" w:date="2022-05-31T01:18:36.277Z" w:id="99157957">
        <w:r w:rsidRPr="7F85FB28" w:rsidR="3455EAD2">
          <w:rPr>
            <w:rFonts w:cs="Calibri" w:cstheme="minorAscii"/>
            <w:sz w:val="24"/>
            <w:szCs w:val="24"/>
          </w:rPr>
          <w:t xml:space="preserve">to </w:t>
        </w:r>
      </w:ins>
      <w:r w:rsidRPr="7F85FB28" w:rsidR="3455EAD2">
        <w:rPr>
          <w:rFonts w:cs="Calibri" w:cstheme="minorAscii"/>
          <w:sz w:val="24"/>
          <w:szCs w:val="24"/>
        </w:rPr>
        <w:t>make up causes if we cannot uncover the true cause</w:t>
      </w:r>
      <w:del w:author="Meike Robaard" w:date="2022-05-31T01:18:40.204Z" w:id="1700506857">
        <w:r w:rsidRPr="7F85FB28" w:rsidDel="3455EAD2">
          <w:rPr>
            <w:rFonts w:cs="Calibri" w:cstheme="minorAscii"/>
            <w:sz w:val="24"/>
            <w:szCs w:val="24"/>
          </w:rPr>
          <w:delText>)</w:delText>
        </w:r>
      </w:del>
      <w:r w:rsidRPr="7F85FB28" w:rsidR="3455EAD2">
        <w:rPr>
          <w:rFonts w:cs="Calibri" w:cstheme="minorAscii"/>
          <w:sz w:val="24"/>
          <w:szCs w:val="24"/>
        </w:rPr>
        <w:t xml:space="preserve">, also plays an important </w:t>
      </w:r>
      <w:ins w:author="Meike Robaard" w:date="2022-05-31T01:18:43.887Z" w:id="311426167">
        <w:r w:rsidRPr="7F85FB28" w:rsidR="3455EAD2">
          <w:rPr>
            <w:rFonts w:cs="Calibri" w:cstheme="minorAscii"/>
            <w:sz w:val="24"/>
            <w:szCs w:val="24"/>
          </w:rPr>
          <w:t>role</w:t>
        </w:r>
      </w:ins>
      <w:del w:author="Meike Robaard" w:date="2022-05-31T01:18:42.684Z" w:id="861513978">
        <w:r w:rsidRPr="7F85FB28" w:rsidDel="3455EAD2">
          <w:rPr>
            <w:rFonts w:cs="Calibri" w:cstheme="minorAscii"/>
            <w:sz w:val="24"/>
            <w:szCs w:val="24"/>
          </w:rPr>
          <w:delText>part</w:delText>
        </w:r>
      </w:del>
      <w:r w:rsidRPr="7F85FB28" w:rsidR="3455EAD2">
        <w:rPr>
          <w:rFonts w:cs="Calibri" w:cstheme="minorAscii"/>
          <w:sz w:val="24"/>
          <w:szCs w:val="24"/>
        </w:rPr>
        <w:t xml:space="preserve"> here. </w:t>
      </w:r>
    </w:p>
    <w:p w:rsidRPr="00DD5F17" w:rsidR="00711E6D" w:rsidP="00DD5F17" w:rsidRDefault="00711E6D" w14:paraId="68CEA1CC" w14:textId="77777777">
      <w:pPr>
        <w:spacing w:line="360" w:lineRule="auto"/>
        <w:rPr>
          <w:rFonts w:cstheme="minorHAnsi"/>
          <w:sz w:val="24"/>
          <w:szCs w:val="24"/>
        </w:rPr>
      </w:pPr>
    </w:p>
    <w:p w:rsidR="00711E6D" w:rsidP="7F85FB28" w:rsidRDefault="00711E6D" w14:paraId="5A220738" w14:textId="3117CEB0">
      <w:pPr>
        <w:spacing w:line="360" w:lineRule="auto"/>
        <w:rPr>
          <w:rFonts w:cs="Calibri" w:cstheme="minorAscii"/>
          <w:sz w:val="24"/>
          <w:szCs w:val="24"/>
        </w:rPr>
      </w:pPr>
      <w:del w:author="Meike Robaard" w:date="2022-05-31T01:18:56.034Z" w:id="445055119">
        <w:r w:rsidRPr="7F85FB28" w:rsidDel="3455EAD2">
          <w:rPr>
            <w:rFonts w:cs="Calibri" w:cstheme="minorAscii"/>
            <w:sz w:val="24"/>
            <w:szCs w:val="24"/>
          </w:rPr>
          <w:delText xml:space="preserve">Furthermore, </w:delText>
        </w:r>
      </w:del>
      <w:ins w:author="Meike Robaard" w:date="2022-05-31T01:18:57.033Z" w:id="2059910057">
        <w:r w:rsidRPr="7F85FB28" w:rsidR="3455EAD2">
          <w:rPr>
            <w:rFonts w:cs="Calibri" w:cstheme="minorAscii"/>
            <w:sz w:val="24"/>
            <w:szCs w:val="24"/>
          </w:rPr>
          <w:t>W</w:t>
        </w:r>
      </w:ins>
      <w:del w:author="Meike Robaard" w:date="2022-05-31T01:18:56.034Z" w:id="1682469723">
        <w:r w:rsidRPr="7F85FB28" w:rsidDel="3455EAD2">
          <w:rPr>
            <w:rFonts w:cs="Calibri" w:cstheme="minorAscii"/>
            <w:sz w:val="24"/>
            <w:szCs w:val="24"/>
          </w:rPr>
          <w:delText>w</w:delText>
        </w:r>
      </w:del>
      <w:proofErr w:type="gramStart"/>
      <w:r w:rsidRPr="7F85FB28" w:rsidR="3455EAD2">
        <w:rPr>
          <w:rFonts w:cs="Calibri" w:cstheme="minorAscii"/>
          <w:sz w:val="24"/>
          <w:szCs w:val="24"/>
        </w:rPr>
        <w:t>e</w:t>
      </w:r>
      <w:proofErr w:type="gramEnd"/>
      <w:r w:rsidRPr="7F85FB28" w:rsidR="3455EAD2">
        <w:rPr>
          <w:rFonts w:cs="Calibri" w:cstheme="minorAscii"/>
          <w:sz w:val="24"/>
          <w:szCs w:val="24"/>
        </w:rPr>
        <w:t xml:space="preserve"> </w:t>
      </w:r>
      <w:proofErr w:type="gramStart"/>
      <w:r w:rsidRPr="7F85FB28" w:rsidR="3455EAD2">
        <w:rPr>
          <w:rFonts w:cs="Calibri" w:cstheme="minorAscii"/>
          <w:sz w:val="24"/>
          <w:szCs w:val="24"/>
        </w:rPr>
        <w:t>are</w:t>
      </w:r>
      <w:proofErr w:type="gramEnd"/>
      <w:ins w:author="Meike Robaard" w:date="2022-05-31T01:18:59.729Z" w:id="521053772">
        <w:r w:rsidRPr="7F85FB28" w:rsidR="3455EAD2">
          <w:rPr>
            <w:rFonts w:cs="Calibri" w:cstheme="minorAscii"/>
            <w:sz w:val="24"/>
            <w:szCs w:val="24"/>
          </w:rPr>
          <w:t>, m</w:t>
        </w:r>
      </w:ins>
      <w:ins w:author="Meike Robaard" w:date="2022-05-31T01:19:01.884Z" w:id="2096414312">
        <w:r w:rsidRPr="7F85FB28" w:rsidR="3455EAD2">
          <w:rPr>
            <w:rFonts w:cs="Calibri" w:cstheme="minorAscii"/>
            <w:sz w:val="24"/>
            <w:szCs w:val="24"/>
          </w:rPr>
          <w:t>oreover,</w:t>
        </w:r>
      </w:ins>
      <w:r w:rsidRPr="7F85FB28" w:rsidR="3455EAD2">
        <w:rPr>
          <w:rFonts w:cs="Calibri" w:cstheme="minorAscii"/>
          <w:sz w:val="24"/>
          <w:szCs w:val="24"/>
        </w:rPr>
        <w:t xml:space="preserve"> </w:t>
      </w:r>
      <w:r w:rsidRPr="7F85FB28" w:rsidR="3455EAD2">
        <w:rPr>
          <w:rFonts w:cs="Calibri" w:cstheme="minorAscii"/>
          <w:i w:val="1"/>
          <w:iCs w:val="1"/>
          <w:sz w:val="24"/>
          <w:szCs w:val="24"/>
        </w:rPr>
        <w:t>intuitive 'dualists'</w:t>
      </w:r>
      <w:r w:rsidRPr="7F85FB28" w:rsidR="3455EAD2">
        <w:rPr>
          <w:rFonts w:cs="Calibri" w:cstheme="minorAscii"/>
          <w:sz w:val="24"/>
          <w:szCs w:val="24"/>
        </w:rPr>
        <w:t xml:space="preserve">. We </w:t>
      </w:r>
      <w:del w:author="Meike Robaard" w:date="2022-05-31T01:19:19.833Z" w:id="1850141851">
        <w:r w:rsidRPr="7F85FB28" w:rsidDel="3455EAD2">
          <w:rPr>
            <w:rFonts w:cs="Calibri" w:cstheme="minorAscii"/>
            <w:sz w:val="24"/>
            <w:szCs w:val="24"/>
          </w:rPr>
          <w:delText>regard</w:delText>
        </w:r>
      </w:del>
      <w:ins w:author="Meike Robaard" w:date="2022-05-31T01:19:32.76Z" w:id="1604374681">
        <w:r w:rsidRPr="7F85FB28" w:rsidR="3455EAD2">
          <w:rPr>
            <w:rFonts w:cs="Calibri" w:cstheme="minorAscii"/>
            <w:sz w:val="24"/>
            <w:szCs w:val="24"/>
          </w:rPr>
          <w:t>tend to perceive</w:t>
        </w:r>
      </w:ins>
      <w:r w:rsidRPr="7F85FB28" w:rsidR="3455EAD2">
        <w:rPr>
          <w:rFonts w:cs="Calibri" w:cstheme="minorAscii"/>
          <w:sz w:val="24"/>
          <w:szCs w:val="24"/>
        </w:rPr>
        <w:t xml:space="preserve"> mental phenomena (consciousness) as strictly separate from physical or material phenomena. This</w:t>
      </w:r>
      <w:ins w:author="Meike Robaard" w:date="2022-05-31T01:19:49.589Z" w:id="788671352">
        <w:r w:rsidRPr="7F85FB28" w:rsidR="3455EAD2">
          <w:rPr>
            <w:rFonts w:cs="Calibri" w:cstheme="minorAscii"/>
            <w:sz w:val="24"/>
            <w:szCs w:val="24"/>
          </w:rPr>
          <w:t>,</w:t>
        </w:r>
      </w:ins>
      <w:del w:author="Meike Robaard" w:date="2022-05-31T01:19:48.707Z" w:id="1380826280">
        <w:r w:rsidRPr="7F85FB28" w:rsidDel="3455EAD2">
          <w:rPr>
            <w:rFonts w:cs="Calibri" w:cstheme="minorAscii"/>
            <w:sz w:val="24"/>
            <w:szCs w:val="24"/>
          </w:rPr>
          <w:delText xml:space="preserve"> is</w:delText>
        </w:r>
      </w:del>
      <w:r w:rsidRPr="7F85FB28" w:rsidR="3455EAD2">
        <w:rPr>
          <w:rFonts w:cs="Calibri" w:cstheme="minorAscii"/>
          <w:sz w:val="24"/>
          <w:szCs w:val="24"/>
        </w:rPr>
        <w:t xml:space="preserve"> because we have specific and very different innate intuitions about the material world ('folk physics') and the behavior of others ('folk psychology'). These two types of intuitions enable us to navigate our physical or natural environment and our social environment</w:t>
      </w:r>
      <w:del w:author="Meike Robaard" w:date="2022-05-31T01:20:10.403Z" w:id="502887166">
        <w:r w:rsidRPr="7F85FB28" w:rsidDel="3455EAD2">
          <w:rPr>
            <w:rFonts w:cs="Calibri" w:cstheme="minorAscii"/>
            <w:sz w:val="24"/>
            <w:szCs w:val="24"/>
          </w:rPr>
          <w:delText xml:space="preserve"> respectively. </w:delText>
        </w:r>
      </w:del>
    </w:p>
    <w:p w:rsidR="00711E6D" w:rsidP="00DD5F17" w:rsidRDefault="00711E6D" w14:paraId="667BCFB3" w14:textId="77777777">
      <w:pPr>
        <w:spacing w:line="360" w:lineRule="auto"/>
        <w:rPr>
          <w:rFonts w:cstheme="minorHAnsi"/>
          <w:sz w:val="24"/>
          <w:szCs w:val="24"/>
        </w:rPr>
      </w:pPr>
    </w:p>
    <w:p w:rsidR="00711E6D" w:rsidP="7F85FB28" w:rsidRDefault="00711E6D" w14:paraId="36DBF67F" w14:textId="2E06B96B">
      <w:pPr>
        <w:spacing w:line="360" w:lineRule="auto"/>
        <w:rPr>
          <w:rFonts w:cs="Calibri" w:cstheme="minorAscii"/>
          <w:sz w:val="24"/>
          <w:szCs w:val="24"/>
        </w:rPr>
      </w:pPr>
      <w:r w:rsidRPr="7F85FB28" w:rsidR="3455EAD2">
        <w:rPr>
          <w:rFonts w:cs="Calibri" w:cstheme="minorAscii"/>
          <w:sz w:val="24"/>
          <w:szCs w:val="24"/>
        </w:rPr>
        <w:t xml:space="preserve">We use very different principles in both contexts. Our 'folk psychology' is based on our ability to empathize with others. We attribute intentions, </w:t>
      </w:r>
      <w:r w:rsidRPr="7F85FB28" w:rsidR="3455EAD2">
        <w:rPr>
          <w:rFonts w:cs="Calibri" w:cstheme="minorAscii"/>
          <w:sz w:val="24"/>
          <w:szCs w:val="24"/>
        </w:rPr>
        <w:t>thoughts</w:t>
      </w:r>
      <w:r w:rsidRPr="7F85FB28" w:rsidR="3455EAD2">
        <w:rPr>
          <w:rFonts w:cs="Calibri" w:cstheme="minorAscii"/>
          <w:sz w:val="24"/>
          <w:szCs w:val="24"/>
        </w:rPr>
        <w:t xml:space="preserve"> and emotions to others to understand (and predict) their behavior. </w:t>
      </w:r>
      <w:r w:rsidRPr="7F85FB28" w:rsidR="6A328E36">
        <w:rPr>
          <w:rFonts w:cs="Calibri" w:cstheme="minorAscii"/>
          <w:sz w:val="24"/>
          <w:szCs w:val="24"/>
        </w:rPr>
        <w:t>Of course,</w:t>
      </w:r>
      <w:r w:rsidRPr="7F85FB28" w:rsidR="3455EAD2">
        <w:rPr>
          <w:rFonts w:cs="Calibri" w:cstheme="minorAscii"/>
          <w:sz w:val="24"/>
          <w:szCs w:val="24"/>
        </w:rPr>
        <w:t xml:space="preserve"> we do not do this </w:t>
      </w:r>
      <w:ins w:author="Meike Robaard" w:date="2022-05-31T01:20:39.009Z" w:id="617334903">
        <w:r w:rsidRPr="7F85FB28" w:rsidR="3455EAD2">
          <w:rPr>
            <w:rFonts w:cs="Calibri" w:cstheme="minorAscii"/>
            <w:sz w:val="24"/>
            <w:szCs w:val="24"/>
          </w:rPr>
          <w:t xml:space="preserve">with regards to </w:t>
        </w:r>
      </w:ins>
      <w:del w:author="Meike Robaard" w:date="2022-05-31T01:20:33.93Z" w:id="1078435299">
        <w:r w:rsidRPr="7F85FB28" w:rsidDel="3455EAD2">
          <w:rPr>
            <w:rFonts w:cs="Calibri" w:cstheme="minorAscii"/>
            <w:sz w:val="24"/>
            <w:szCs w:val="24"/>
          </w:rPr>
          <w:delText>for</w:delText>
        </w:r>
      </w:del>
      <w:r w:rsidRPr="7F85FB28" w:rsidR="3455EAD2">
        <w:rPr>
          <w:rFonts w:cs="Calibri" w:cstheme="minorAscii"/>
          <w:sz w:val="24"/>
          <w:szCs w:val="24"/>
        </w:rPr>
        <w:t xml:space="preserve"> the </w:t>
      </w:r>
      <w:ins w:author="Meike Robaard" w:date="2022-05-31T01:20:41.151Z" w:id="372383705">
        <w:r w:rsidRPr="7F85FB28" w:rsidR="3455EAD2">
          <w:rPr>
            <w:rFonts w:cs="Calibri" w:cstheme="minorAscii"/>
            <w:sz w:val="24"/>
            <w:szCs w:val="24"/>
          </w:rPr>
          <w:t>‘</w:t>
        </w:r>
      </w:ins>
      <w:r w:rsidRPr="7F85FB28" w:rsidR="3455EAD2">
        <w:rPr>
          <w:rFonts w:cs="Calibri" w:cstheme="minorAscii"/>
          <w:sz w:val="24"/>
          <w:szCs w:val="24"/>
        </w:rPr>
        <w:t>behavior</w:t>
      </w:r>
      <w:ins w:author="Meike Robaard" w:date="2022-05-31T01:20:44.598Z" w:id="938913182">
        <w:r w:rsidRPr="7F85FB28" w:rsidR="3455EAD2">
          <w:rPr>
            <w:rFonts w:cs="Calibri" w:cstheme="minorAscii"/>
            <w:sz w:val="24"/>
            <w:szCs w:val="24"/>
          </w:rPr>
          <w:t>’</w:t>
        </w:r>
      </w:ins>
      <w:r w:rsidRPr="7F85FB28" w:rsidR="3455EAD2">
        <w:rPr>
          <w:rFonts w:cs="Calibri" w:cstheme="minorAscii"/>
          <w:sz w:val="24"/>
          <w:szCs w:val="24"/>
        </w:rPr>
        <w:t xml:space="preserve"> of physical objects. In this context, there are very different principles at </w:t>
      </w:r>
      <w:ins w:author="Meike Robaard" w:date="2022-05-31T01:21:06.129Z" w:id="307529970">
        <w:r w:rsidRPr="7F85FB28" w:rsidR="3455EAD2">
          <w:rPr>
            <w:rFonts w:cs="Calibri" w:cstheme="minorAscii"/>
            <w:sz w:val="24"/>
            <w:szCs w:val="24"/>
          </w:rPr>
          <w:t>play</w:t>
        </w:r>
      </w:ins>
      <w:del w:author="Meike Robaard" w:date="2022-05-31T01:21:04.25Z" w:id="597394892">
        <w:r w:rsidRPr="7F85FB28" w:rsidDel="3455EAD2">
          <w:rPr>
            <w:rFonts w:cs="Calibri" w:cstheme="minorAscii"/>
            <w:sz w:val="24"/>
            <w:szCs w:val="24"/>
          </w:rPr>
          <w:delText>work</w:delText>
        </w:r>
      </w:del>
      <w:r w:rsidRPr="7F85FB28" w:rsidR="3455EAD2">
        <w:rPr>
          <w:rFonts w:cs="Calibri" w:cstheme="minorAscii"/>
          <w:sz w:val="24"/>
          <w:szCs w:val="24"/>
        </w:rPr>
        <w:t xml:space="preserve">. </w:t>
      </w:r>
      <w:ins w:author="Meike Robaard" w:date="2022-05-31T01:21:16.713Z" w:id="775953972">
        <w:r w:rsidRPr="7F85FB28" w:rsidR="3455EAD2">
          <w:rPr>
            <w:rFonts w:cs="Calibri" w:cstheme="minorAscii"/>
            <w:sz w:val="24"/>
            <w:szCs w:val="24"/>
          </w:rPr>
          <w:t>As a</w:t>
        </w:r>
      </w:ins>
      <w:del w:author="Meike Robaard" w:date="2022-05-31T01:21:12.755Z" w:id="2010105827">
        <w:r w:rsidRPr="7F85FB28" w:rsidDel="3455EAD2">
          <w:rPr>
            <w:rFonts w:cs="Calibri" w:cstheme="minorAscii"/>
            <w:sz w:val="24"/>
            <w:szCs w:val="24"/>
          </w:rPr>
          <w:delText xml:space="preserve">The </w:delText>
        </w:r>
      </w:del>
      <w:r w:rsidRPr="7F85FB28" w:rsidR="3455EAD2">
        <w:rPr>
          <w:rFonts w:cs="Calibri" w:cstheme="minorAscii"/>
          <w:sz w:val="24"/>
          <w:szCs w:val="24"/>
        </w:rPr>
        <w:t>result</w:t>
      </w:r>
      <w:ins w:author="Meike Robaard" w:date="2022-05-31T01:21:22.011Z" w:id="1414172233">
        <w:r w:rsidRPr="7F85FB28" w:rsidR="3455EAD2">
          <w:rPr>
            <w:rFonts w:cs="Calibri" w:cstheme="minorAscii"/>
            <w:sz w:val="24"/>
            <w:szCs w:val="24"/>
          </w:rPr>
          <w:t>,</w:t>
        </w:r>
      </w:ins>
      <w:del w:author="Meike Robaard" w:date="2022-05-31T01:21:19.667Z" w:id="1908059809">
        <w:r w:rsidRPr="7F85FB28" w:rsidDel="3455EAD2">
          <w:rPr>
            <w:rFonts w:cs="Calibri" w:cstheme="minorAscii"/>
            <w:sz w:val="24"/>
            <w:szCs w:val="24"/>
          </w:rPr>
          <w:delText xml:space="preserve"> is that </w:delText>
        </w:r>
      </w:del>
      <w:r w:rsidRPr="7F85FB28" w:rsidR="3455EAD2">
        <w:rPr>
          <w:rFonts w:cs="Calibri" w:cstheme="minorAscii"/>
          <w:sz w:val="24"/>
          <w:szCs w:val="24"/>
        </w:rPr>
        <w:t xml:space="preserve">we intuitively see the mental as radically </w:t>
      </w:r>
      <w:del w:author="Meike Robaard" w:date="2022-05-31T01:21:32.355Z" w:id="1294957794">
        <w:r w:rsidRPr="7F85FB28" w:rsidDel="3455EAD2">
          <w:rPr>
            <w:rFonts w:cs="Calibri" w:cstheme="minorAscii"/>
            <w:sz w:val="24"/>
            <w:szCs w:val="24"/>
          </w:rPr>
          <w:delText xml:space="preserve">different and </w:delText>
        </w:r>
      </w:del>
      <w:r w:rsidRPr="7F85FB28" w:rsidR="3455EAD2">
        <w:rPr>
          <w:rFonts w:cs="Calibri" w:cstheme="minorAscii"/>
          <w:sz w:val="24"/>
          <w:szCs w:val="24"/>
        </w:rPr>
        <w:t xml:space="preserve">separate from the material (and we still </w:t>
      </w:r>
      <w:r w:rsidRPr="7F85FB28" w:rsidR="5717ED19">
        <w:rPr>
          <w:rFonts w:cs="Calibri" w:cstheme="minorAscii"/>
          <w:sz w:val="24"/>
          <w:szCs w:val="24"/>
        </w:rPr>
        <w:t xml:space="preserve">tend to </w:t>
      </w:r>
      <w:r w:rsidRPr="7F85FB28" w:rsidR="3455EAD2">
        <w:rPr>
          <w:rFonts w:cs="Calibri" w:cstheme="minorAscii"/>
          <w:sz w:val="24"/>
          <w:szCs w:val="24"/>
        </w:rPr>
        <w:t xml:space="preserve">do this </w:t>
      </w:r>
      <w:del w:author="Meike Robaard" w:date="2022-05-31T01:21:42.516Z" w:id="1940876579">
        <w:r w:rsidRPr="7F85FB28" w:rsidDel="3455EAD2">
          <w:rPr>
            <w:rFonts w:cs="Calibri" w:cstheme="minorAscii"/>
            <w:sz w:val="24"/>
            <w:szCs w:val="24"/>
          </w:rPr>
          <w:delText>despite the fact that</w:delText>
        </w:r>
      </w:del>
      <w:ins w:author="Meike Robaard" w:date="2022-05-31T01:21:44.217Z" w:id="354314708">
        <w:r w:rsidRPr="7F85FB28" w:rsidR="3455EAD2">
          <w:rPr>
            <w:rFonts w:cs="Calibri" w:cstheme="minorAscii"/>
            <w:sz w:val="24"/>
            <w:szCs w:val="24"/>
          </w:rPr>
          <w:t>even though</w:t>
        </w:r>
      </w:ins>
      <w:r w:rsidRPr="7F85FB28" w:rsidR="3455EAD2">
        <w:rPr>
          <w:rFonts w:cs="Calibri" w:cstheme="minorAscii"/>
          <w:sz w:val="24"/>
          <w:szCs w:val="24"/>
        </w:rPr>
        <w:t xml:space="preserve"> we now have </w:t>
      </w:r>
      <w:ins w:author="Meike Robaard" w:date="2022-05-31T01:22:04.475Z" w:id="2101549730">
        <w:r w:rsidRPr="7F85FB28" w:rsidR="3455EAD2">
          <w:rPr>
            <w:rFonts w:cs="Calibri" w:cstheme="minorAscii"/>
            <w:sz w:val="24"/>
            <w:szCs w:val="24"/>
          </w:rPr>
          <w:t xml:space="preserve">the </w:t>
        </w:r>
      </w:ins>
      <w:r w:rsidRPr="7F85FB28" w:rsidR="3455EAD2">
        <w:rPr>
          <w:rFonts w:cs="Calibri" w:cstheme="minorAscii"/>
          <w:sz w:val="24"/>
          <w:szCs w:val="24"/>
        </w:rPr>
        <w:t>neuroscience map</w:t>
      </w:r>
      <w:ins w:author="Meike Robaard" w:date="2022-05-31T01:22:11.825Z" w:id="1542555414">
        <w:r w:rsidRPr="7F85FB28" w:rsidR="3455EAD2">
          <w:rPr>
            <w:rFonts w:cs="Calibri" w:cstheme="minorAscii"/>
            <w:sz w:val="24"/>
            <w:szCs w:val="24"/>
          </w:rPr>
          <w:t xml:space="preserve"> out </w:t>
        </w:r>
      </w:ins>
      <w:del w:author="Meike Robaard" w:date="2022-05-31T01:22:08.818Z" w:id="880067683">
        <w:r w:rsidRPr="7F85FB28" w:rsidDel="3455EAD2">
          <w:rPr>
            <w:rFonts w:cs="Calibri" w:cstheme="minorAscii"/>
            <w:sz w:val="24"/>
            <w:szCs w:val="24"/>
          </w:rPr>
          <w:delText xml:space="preserve">ping </w:delText>
        </w:r>
      </w:del>
      <w:r w:rsidRPr="7F85FB28" w:rsidR="3455EAD2">
        <w:rPr>
          <w:rFonts w:cs="Calibri" w:cstheme="minorAscii"/>
          <w:sz w:val="24"/>
          <w:szCs w:val="24"/>
        </w:rPr>
        <w:t xml:space="preserve">the relationship between physical processes of the brain and mental activity). From such a strong dualism, it is not too big of a </w:t>
      </w:r>
      <w:ins w:author="Meike Robaard" w:date="2022-05-31T01:22:25.313Z" w:id="2078345647">
        <w:r w:rsidRPr="7F85FB28" w:rsidR="3455EAD2">
          <w:rPr>
            <w:rFonts w:cs="Calibri" w:cstheme="minorAscii"/>
            <w:sz w:val="24"/>
            <w:szCs w:val="24"/>
          </w:rPr>
          <w:t>leap</w:t>
        </w:r>
      </w:ins>
      <w:del w:author="Meike Robaard" w:date="2022-05-31T01:22:23.058Z" w:id="2066342509">
        <w:r w:rsidRPr="7F85FB28" w:rsidDel="3455EAD2">
          <w:rPr>
            <w:rFonts w:cs="Calibri" w:cstheme="minorAscii"/>
            <w:sz w:val="24"/>
            <w:szCs w:val="24"/>
          </w:rPr>
          <w:delText>step</w:delText>
        </w:r>
      </w:del>
      <w:r w:rsidRPr="7F85FB28" w:rsidR="3455EAD2">
        <w:rPr>
          <w:rFonts w:cs="Calibri" w:cstheme="minorAscii"/>
          <w:sz w:val="24"/>
          <w:szCs w:val="24"/>
        </w:rPr>
        <w:t xml:space="preserve"> to disconnect the mental from the physical by talking about an immortal soul in a mortal body</w:t>
      </w:r>
      <w:ins w:author="Meike Robaard" w:date="2022-05-31T01:22:34.276Z" w:id="100373085">
        <w:r w:rsidRPr="7F85FB28" w:rsidR="3455EAD2">
          <w:rPr>
            <w:rFonts w:cs="Calibri" w:cstheme="minorAscii"/>
            <w:sz w:val="24"/>
            <w:szCs w:val="24"/>
          </w:rPr>
          <w:t>,</w:t>
        </w:r>
      </w:ins>
      <w:r w:rsidRPr="7F85FB28" w:rsidR="3455EAD2">
        <w:rPr>
          <w:rFonts w:cs="Calibri" w:cstheme="minorAscii"/>
          <w:sz w:val="24"/>
          <w:szCs w:val="24"/>
        </w:rPr>
        <w:t xml:space="preserve"> and to </w:t>
      </w:r>
      <w:ins w:author="Meike Robaard" w:date="2022-05-31T01:22:56.487Z" w:id="1622316794">
        <w:r w:rsidRPr="7F85FB28" w:rsidR="3455EAD2">
          <w:rPr>
            <w:rFonts w:cs="Calibri" w:cstheme="minorAscii"/>
            <w:sz w:val="24"/>
            <w:szCs w:val="24"/>
          </w:rPr>
          <w:t xml:space="preserve">hypothesize </w:t>
        </w:r>
      </w:ins>
      <w:del w:author="Meike Robaard" w:date="2022-05-31T01:22:51.93Z" w:id="1590911593">
        <w:r w:rsidRPr="7F85FB28" w:rsidDel="3455EAD2">
          <w:rPr>
            <w:rFonts w:cs="Calibri" w:cstheme="minorAscii"/>
            <w:sz w:val="24"/>
            <w:szCs w:val="24"/>
          </w:rPr>
          <w:delText>postulate</w:delText>
        </w:r>
      </w:del>
      <w:r w:rsidRPr="7F85FB28" w:rsidR="3455EAD2">
        <w:rPr>
          <w:rFonts w:cs="Calibri" w:cstheme="minorAscii"/>
          <w:sz w:val="24"/>
          <w:szCs w:val="24"/>
        </w:rPr>
        <w:t xml:space="preserve"> the existence of purely spiritual (immaterial) entities</w:t>
      </w:r>
      <w:del w:author="Meike Robaard" w:date="2022-05-31T01:23:01.403Z" w:id="56585332">
        <w:r w:rsidRPr="7F85FB28" w:rsidDel="3455EAD2">
          <w:rPr>
            <w:rFonts w:cs="Calibri" w:cstheme="minorAscii"/>
            <w:sz w:val="24"/>
            <w:szCs w:val="24"/>
          </w:rPr>
          <w:delText xml:space="preserve">, </w:delText>
        </w:r>
      </w:del>
      <w:r w:rsidRPr="7F85FB28" w:rsidR="3455EAD2">
        <w:rPr>
          <w:rFonts w:cs="Calibri" w:cstheme="minorAscii"/>
          <w:sz w:val="24"/>
          <w:szCs w:val="24"/>
        </w:rPr>
        <w:t xml:space="preserve">such as ghosts and gods. </w:t>
      </w:r>
    </w:p>
    <w:p w:rsidRPr="00DD5F17" w:rsidR="00711E6D" w:rsidP="00DD5F17" w:rsidRDefault="00711E6D" w14:paraId="2F8C3244" w14:textId="77777777">
      <w:pPr>
        <w:spacing w:line="360" w:lineRule="auto"/>
        <w:rPr>
          <w:rFonts w:cstheme="minorHAnsi"/>
          <w:sz w:val="24"/>
          <w:szCs w:val="24"/>
        </w:rPr>
      </w:pPr>
    </w:p>
    <w:p w:rsidR="00711E6D" w:rsidP="7F85FB28" w:rsidRDefault="00711E6D" w14:paraId="30712329" w14:textId="409704C8">
      <w:pPr>
        <w:spacing w:line="360" w:lineRule="auto"/>
        <w:rPr>
          <w:rFonts w:cs="Calibri" w:cstheme="minorAscii"/>
          <w:sz w:val="24"/>
          <w:szCs w:val="24"/>
        </w:rPr>
      </w:pPr>
      <w:r w:rsidRPr="7F85FB28" w:rsidR="3455EAD2">
        <w:rPr>
          <w:rFonts w:cs="Calibri" w:cstheme="minorAscii"/>
          <w:sz w:val="24"/>
          <w:szCs w:val="24"/>
        </w:rPr>
        <w:t xml:space="preserve">Finally, other biases also play a role in forming religious ideas. For example, we seem to have an </w:t>
      </w:r>
      <w:r w:rsidRPr="7F85FB28" w:rsidR="3455EAD2">
        <w:rPr>
          <w:rFonts w:cs="Calibri" w:cstheme="minorAscii"/>
          <w:i w:val="1"/>
          <w:iCs w:val="1"/>
          <w:sz w:val="24"/>
          <w:szCs w:val="24"/>
        </w:rPr>
        <w:t>intuitive preference for '</w:t>
      </w:r>
      <w:proofErr w:type="spellStart"/>
      <w:r w:rsidRPr="7F85FB28" w:rsidR="3455EAD2">
        <w:rPr>
          <w:rFonts w:cs="Calibri" w:cstheme="minorAscii"/>
          <w:i w:val="1"/>
          <w:iCs w:val="1"/>
          <w:sz w:val="24"/>
          <w:szCs w:val="24"/>
        </w:rPr>
        <w:t>teleo</w:t>
      </w:r>
      <w:proofErr w:type="spellEnd"/>
      <w:r w:rsidRPr="7F85FB28" w:rsidR="3455EAD2">
        <w:rPr>
          <w:rFonts w:cs="Calibri" w:cstheme="minorAscii"/>
          <w:i w:val="1"/>
          <w:iCs w:val="1"/>
          <w:sz w:val="24"/>
          <w:szCs w:val="24"/>
        </w:rPr>
        <w:t>-functional' explanations</w:t>
      </w:r>
      <w:r w:rsidRPr="7F85FB28" w:rsidR="3455EAD2">
        <w:rPr>
          <w:rFonts w:cs="Calibri" w:cstheme="minorAscii"/>
          <w:sz w:val="24"/>
          <w:szCs w:val="24"/>
        </w:rPr>
        <w:t xml:space="preserve"> (explanations in terms of purposes). When children and non-scientifically educated adults are asked why a certain rock is pointy, they tend to prefer answers such as 'because animals would not sit on them' over answers such as </w:t>
      </w:r>
      <w:r w:rsidRPr="7F85FB28" w:rsidR="5717ED19">
        <w:rPr>
          <w:rFonts w:cs="Calibri" w:cstheme="minorAscii"/>
          <w:sz w:val="24"/>
          <w:szCs w:val="24"/>
        </w:rPr>
        <w:t xml:space="preserve">‘by coincidence’ or </w:t>
      </w:r>
      <w:r w:rsidRPr="7F85FB28" w:rsidR="3455EAD2">
        <w:rPr>
          <w:rFonts w:cs="Calibri" w:cstheme="minorAscii"/>
          <w:sz w:val="24"/>
          <w:szCs w:val="24"/>
        </w:rPr>
        <w:t>'because the wind or the rain have shaped the rock'</w:t>
      </w:r>
      <w:r w:rsidRPr="7F85FB28" w:rsidR="2727A56E">
        <w:rPr>
          <w:rFonts w:cs="Calibri" w:cstheme="minorAscii"/>
          <w:sz w:val="24"/>
          <w:szCs w:val="24"/>
        </w:rPr>
        <w:t xml:space="preserve"> (Kelemen</w:t>
      </w:r>
      <w:ins w:author="Meike Robaard" w:date="2022-05-31T01:23:44.639Z" w:id="1270119740">
        <w:r w:rsidRPr="7F85FB28" w:rsidR="2727A56E">
          <w:rPr>
            <w:rFonts w:cs="Calibri" w:cstheme="minorAscii"/>
            <w:sz w:val="24"/>
            <w:szCs w:val="24"/>
          </w:rPr>
          <w:t>,</w:t>
        </w:r>
      </w:ins>
      <w:r w:rsidRPr="7F85FB28" w:rsidR="2727A56E">
        <w:rPr>
          <w:rFonts w:cs="Calibri" w:cstheme="minorAscii"/>
          <w:sz w:val="24"/>
          <w:szCs w:val="24"/>
        </w:rPr>
        <w:t xml:space="preserve"> 2003</w:t>
      </w:r>
      <w:r w:rsidRPr="7F85FB28" w:rsidR="7CDA6449">
        <w:rPr>
          <w:rFonts w:cs="Calibri" w:cstheme="minorAscii"/>
          <w:sz w:val="24"/>
          <w:szCs w:val="24"/>
        </w:rPr>
        <w:t xml:space="preserve">, </w:t>
      </w:r>
      <w:r w:rsidRPr="7F85FB28" w:rsidR="7CDA6449">
        <w:rPr>
          <w:rFonts w:cs="Calibri" w:cstheme="minorAscii"/>
          <w:sz w:val="24"/>
          <w:szCs w:val="24"/>
        </w:rPr>
        <w:t>Casler</w:t>
      </w:r>
      <w:r w:rsidRPr="7F85FB28" w:rsidR="7CDA6449">
        <w:rPr>
          <w:rFonts w:cs="Calibri" w:cstheme="minorAscii"/>
          <w:sz w:val="24"/>
          <w:szCs w:val="24"/>
        </w:rPr>
        <w:t xml:space="preserve"> &amp; Kelemen</w:t>
      </w:r>
      <w:ins w:author="Meike Robaard" w:date="2022-05-31T01:23:50.659Z" w:id="1274657366">
        <w:r w:rsidRPr="7F85FB28" w:rsidR="7CDA6449">
          <w:rPr>
            <w:rFonts w:cs="Calibri" w:cstheme="minorAscii"/>
            <w:sz w:val="24"/>
            <w:szCs w:val="24"/>
          </w:rPr>
          <w:t>,</w:t>
        </w:r>
      </w:ins>
      <w:r w:rsidRPr="7F85FB28" w:rsidR="7CDA6449">
        <w:rPr>
          <w:rFonts w:cs="Calibri" w:cstheme="minorAscii"/>
          <w:sz w:val="24"/>
          <w:szCs w:val="24"/>
        </w:rPr>
        <w:t xml:space="preserve"> 2008</w:t>
      </w:r>
      <w:r w:rsidRPr="7F85FB28" w:rsidR="2727A56E">
        <w:rPr>
          <w:rFonts w:cs="Calibri" w:cstheme="minorAscii"/>
          <w:sz w:val="24"/>
          <w:szCs w:val="24"/>
        </w:rPr>
        <w:t>)</w:t>
      </w:r>
      <w:r w:rsidRPr="7F85FB28" w:rsidR="3455EAD2">
        <w:rPr>
          <w:rFonts w:cs="Calibri" w:cstheme="minorAscii"/>
          <w:sz w:val="24"/>
          <w:szCs w:val="24"/>
        </w:rPr>
        <w:t>. This explains why creation stories are intuitively compelling</w:t>
      </w:r>
      <w:ins w:author="Meike Robaard" w:date="2022-05-31T01:23:57.882Z" w:id="462608398">
        <w:r w:rsidRPr="7F85FB28" w:rsidR="3455EAD2">
          <w:rPr>
            <w:rFonts w:cs="Calibri" w:cstheme="minorAscii"/>
            <w:sz w:val="24"/>
            <w:szCs w:val="24"/>
          </w:rPr>
          <w:t>;</w:t>
        </w:r>
      </w:ins>
      <w:del w:author="Meike Robaard" w:date="2022-05-31T01:23:57.618Z" w:id="1167675733">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5-31T01:24:00.432Z" w:id="1435281439">
        <w:r w:rsidRPr="7F85FB28" w:rsidR="3455EAD2">
          <w:rPr>
            <w:rFonts w:cs="Calibri" w:cstheme="minorAscii"/>
            <w:sz w:val="24"/>
            <w:szCs w:val="24"/>
          </w:rPr>
          <w:t>t</w:t>
        </w:r>
      </w:ins>
      <w:del w:author="Meike Robaard" w:date="2022-05-31T01:24:00.058Z" w:id="1963293303">
        <w:r w:rsidRPr="7F85FB28" w:rsidDel="3455EAD2">
          <w:rPr>
            <w:rFonts w:cs="Calibri" w:cstheme="minorAscii"/>
            <w:sz w:val="24"/>
            <w:szCs w:val="24"/>
          </w:rPr>
          <w:delText>T</w:delText>
        </w:r>
      </w:del>
      <w:proofErr w:type="gramStart"/>
      <w:r w:rsidRPr="7F85FB28" w:rsidR="3455EAD2">
        <w:rPr>
          <w:rFonts w:cs="Calibri" w:cstheme="minorAscii"/>
          <w:sz w:val="24"/>
          <w:szCs w:val="24"/>
        </w:rPr>
        <w:t>he</w:t>
      </w:r>
      <w:proofErr w:type="gramEnd"/>
      <w:r w:rsidRPr="7F85FB28" w:rsidR="3455EAD2">
        <w:rPr>
          <w:rFonts w:cs="Calibri" w:cstheme="minorAscii"/>
          <w:sz w:val="24"/>
          <w:szCs w:val="24"/>
        </w:rPr>
        <w:t xml:space="preserve"> world is </w:t>
      </w:r>
      <w:ins w:author="Meike Robaard" w:date="2022-05-31T01:24:12.992Z" w:id="727916546">
        <w:r w:rsidRPr="7F85FB28" w:rsidR="3455EAD2">
          <w:rPr>
            <w:rFonts w:cs="Calibri" w:cstheme="minorAscii"/>
            <w:sz w:val="24"/>
            <w:szCs w:val="24"/>
          </w:rPr>
          <w:t>experienced</w:t>
        </w:r>
      </w:ins>
      <w:del w:author="Meike Robaard" w:date="2022-05-31T01:24:08.074Z" w:id="564171881">
        <w:r w:rsidRPr="7F85FB28" w:rsidDel="3455EAD2">
          <w:rPr>
            <w:rFonts w:cs="Calibri" w:cstheme="minorAscii"/>
            <w:sz w:val="24"/>
            <w:szCs w:val="24"/>
          </w:rPr>
          <w:delText>seen</w:delText>
        </w:r>
      </w:del>
      <w:r w:rsidRPr="7F85FB28" w:rsidR="3455EAD2">
        <w:rPr>
          <w:rFonts w:cs="Calibri" w:cstheme="minorAscii"/>
          <w:sz w:val="24"/>
          <w:szCs w:val="24"/>
        </w:rPr>
        <w:t xml:space="preserve"> as the product of a divine architect in which everything </w:t>
      </w:r>
      <w:proofErr w:type="spellStart"/>
      <w:r w:rsidRPr="7F85FB28" w:rsidR="3455EAD2">
        <w:rPr>
          <w:rFonts w:cs="Calibri" w:cstheme="minorAscii"/>
          <w:sz w:val="24"/>
          <w:szCs w:val="24"/>
        </w:rPr>
        <w:t>i</w:t>
      </w:r>
      <w:proofErr w:type="spellEnd"/>
      <w:del w:author="Meike Robaard" w:date="2022-05-31T01:24:25.357Z" w:id="608767963">
        <w:r w:rsidRPr="7F85FB28" w:rsidDel="3455EAD2">
          <w:rPr>
            <w:rFonts w:cs="Calibri" w:cstheme="minorAscii"/>
            <w:sz w:val="24"/>
            <w:szCs w:val="24"/>
          </w:rPr>
          <w:delText xml:space="preserve">s as it is </w:delText>
        </w:r>
      </w:del>
      <w:ins w:author="Meike Robaard" w:date="2022-05-31T01:24:27.117Z" w:id="928109170">
        <w:r w:rsidRPr="7F85FB28" w:rsidR="3455EAD2">
          <w:rPr>
            <w:rFonts w:cs="Calibri" w:cstheme="minorAscii"/>
            <w:sz w:val="24"/>
            <w:szCs w:val="24"/>
          </w:rPr>
          <w:t xml:space="preserve">exists </w:t>
        </w:r>
      </w:ins>
      <w:r w:rsidRPr="7F85FB28" w:rsidR="3455EAD2">
        <w:rPr>
          <w:rFonts w:cs="Calibri" w:cstheme="minorAscii"/>
          <w:sz w:val="24"/>
          <w:szCs w:val="24"/>
        </w:rPr>
        <w:t>for a reason.</w:t>
      </w:r>
    </w:p>
    <w:p w:rsidRPr="00DD5F17" w:rsidR="00711E6D" w:rsidP="00DD5F17" w:rsidRDefault="00711E6D" w14:paraId="7F5EA82B" w14:textId="77777777">
      <w:pPr>
        <w:spacing w:line="360" w:lineRule="auto"/>
        <w:rPr>
          <w:rFonts w:cstheme="minorHAnsi"/>
          <w:sz w:val="24"/>
          <w:szCs w:val="24"/>
        </w:rPr>
      </w:pPr>
    </w:p>
    <w:p w:rsidR="00711E6D" w:rsidP="7F85FB28" w:rsidRDefault="00711E6D" w14:paraId="6D667660" w14:textId="74F37A82">
      <w:pPr>
        <w:spacing w:line="360" w:lineRule="auto"/>
        <w:rPr>
          <w:rFonts w:cs="Calibri" w:cstheme="minorAscii"/>
          <w:sz w:val="24"/>
          <w:szCs w:val="24"/>
        </w:rPr>
      </w:pPr>
      <w:r w:rsidRPr="7F85FB28" w:rsidR="3455EAD2">
        <w:rPr>
          <w:rFonts w:cs="Calibri" w:cstheme="minorAscii"/>
          <w:sz w:val="24"/>
          <w:szCs w:val="24"/>
        </w:rPr>
        <w:t xml:space="preserve">Once these religious beliefs emerge, they spread like a </w:t>
      </w:r>
      <w:ins w:author="Meike Robaard" w:date="2022-05-31T01:24:41.542Z" w:id="1421931580">
        <w:r w:rsidRPr="7F85FB28" w:rsidR="3455EAD2">
          <w:rPr>
            <w:rFonts w:cs="Calibri" w:cstheme="minorAscii"/>
            <w:sz w:val="24"/>
            <w:szCs w:val="24"/>
          </w:rPr>
          <w:t>wild</w:t>
        </w:r>
      </w:ins>
      <w:del w:author="Meike Robaard" w:date="2022-05-31T01:24:44.337Z" w:id="583310382">
        <w:r w:rsidRPr="7F85FB28" w:rsidDel="3455EAD2">
          <w:rPr>
            <w:rFonts w:cs="Calibri" w:cstheme="minorAscii"/>
            <w:sz w:val="24"/>
            <w:szCs w:val="24"/>
          </w:rPr>
          <w:delText xml:space="preserve">running </w:delText>
        </w:r>
      </w:del>
      <w:r w:rsidRPr="7F85FB28" w:rsidR="3455EAD2">
        <w:rPr>
          <w:rFonts w:cs="Calibri" w:cstheme="minorAscii"/>
          <w:sz w:val="24"/>
          <w:szCs w:val="24"/>
        </w:rPr>
        <w:t>fire. An</w:t>
      </w:r>
      <w:ins w:author="Meike Robaard" w:date="2022-05-31T01:24:59.778Z" w:id="1136343384">
        <w:r w:rsidRPr="7F85FB28" w:rsidR="3455EAD2">
          <w:rPr>
            <w:rFonts w:cs="Calibri" w:cstheme="minorAscii"/>
            <w:sz w:val="24"/>
            <w:szCs w:val="24"/>
          </w:rPr>
          <w:t>other</w:t>
        </w:r>
      </w:ins>
      <w:r w:rsidRPr="7F85FB28" w:rsidR="3455EAD2">
        <w:rPr>
          <w:rFonts w:cs="Calibri" w:cstheme="minorAscii"/>
          <w:sz w:val="24"/>
          <w:szCs w:val="24"/>
        </w:rPr>
        <w:t xml:space="preserve"> important reason why we easily take on such irrational beliefs is our </w:t>
      </w:r>
      <w:r w:rsidRPr="7F85FB28" w:rsidR="3455EAD2">
        <w:rPr>
          <w:rFonts w:cs="Calibri" w:cstheme="minorAscii"/>
          <w:i w:val="1"/>
          <w:iCs w:val="1"/>
          <w:sz w:val="24"/>
          <w:szCs w:val="24"/>
        </w:rPr>
        <w:t>ingroup - outgroup bias</w:t>
      </w:r>
      <w:r w:rsidRPr="7F85FB28" w:rsidR="3455EAD2">
        <w:rPr>
          <w:rFonts w:cs="Calibri" w:cstheme="minorAscii"/>
          <w:sz w:val="24"/>
          <w:szCs w:val="24"/>
        </w:rPr>
        <w:t xml:space="preserve">. We are </w:t>
      </w:r>
      <w:del w:author="Meike Robaard" w:date="2022-05-31T01:25:10.314Z" w:id="1799722533">
        <w:r w:rsidRPr="7F85FB28" w:rsidDel="3455EAD2">
          <w:rPr>
            <w:rFonts w:cs="Calibri" w:cstheme="minorAscii"/>
            <w:sz w:val="24"/>
            <w:szCs w:val="24"/>
          </w:rPr>
          <w:delText xml:space="preserve">spoon-fed </w:delText>
        </w:r>
      </w:del>
      <w:ins w:author="Meike Robaard" w:date="2022-05-31T01:25:11.784Z" w:id="786514588">
        <w:r w:rsidRPr="7F85FB28" w:rsidR="3455EAD2">
          <w:rPr>
            <w:rFonts w:cs="Calibri" w:cstheme="minorAscii"/>
            <w:sz w:val="24"/>
            <w:szCs w:val="24"/>
          </w:rPr>
          <w:t xml:space="preserve">taught </w:t>
        </w:r>
      </w:ins>
      <w:r w:rsidRPr="7F85FB28" w:rsidR="3455EAD2">
        <w:rPr>
          <w:rFonts w:cs="Calibri" w:cstheme="minorAscii"/>
          <w:sz w:val="24"/>
          <w:szCs w:val="24"/>
        </w:rPr>
        <w:t>th</w:t>
      </w:r>
      <w:ins w:author="Meike Robaard" w:date="2022-05-31T01:25:14.567Z" w:id="832978146">
        <w:r w:rsidRPr="7F85FB28" w:rsidR="3455EAD2">
          <w:rPr>
            <w:rFonts w:cs="Calibri" w:cstheme="minorAscii"/>
            <w:sz w:val="24"/>
            <w:szCs w:val="24"/>
          </w:rPr>
          <w:t>e</w:t>
        </w:r>
      </w:ins>
      <w:del w:author="Meike Robaard" w:date="2022-05-31T01:25:14.377Z" w:id="1769644857">
        <w:r w:rsidRPr="7F85FB28" w:rsidDel="3455EAD2">
          <w:rPr>
            <w:rFonts w:cs="Calibri" w:cstheme="minorAscii"/>
            <w:sz w:val="24"/>
            <w:szCs w:val="24"/>
          </w:rPr>
          <w:delText>o</w:delText>
        </w:r>
      </w:del>
      <w:r w:rsidRPr="7F85FB28" w:rsidR="3455EAD2">
        <w:rPr>
          <w:rFonts w:cs="Calibri" w:cstheme="minorAscii"/>
          <w:sz w:val="24"/>
          <w:szCs w:val="24"/>
        </w:rPr>
        <w:t xml:space="preserve">se </w:t>
      </w:r>
      <w:r w:rsidRPr="7F85FB28" w:rsidR="3455EAD2">
        <w:rPr>
          <w:rFonts w:cs="Calibri" w:cstheme="minorAscii"/>
          <w:sz w:val="24"/>
          <w:szCs w:val="24"/>
        </w:rPr>
        <w:t>beliefs by people close to us</w:t>
      </w:r>
      <w:ins w:author="Meike Robaard" w:date="2022-05-31T01:25:19.147Z" w:id="1255344851">
        <w:r w:rsidRPr="7F85FB28" w:rsidR="3455EAD2">
          <w:rPr>
            <w:rFonts w:cs="Calibri" w:cstheme="minorAscii"/>
            <w:sz w:val="24"/>
            <w:szCs w:val="24"/>
          </w:rPr>
          <w:t>,</w:t>
        </w:r>
      </w:ins>
      <w:r w:rsidRPr="7F85FB28" w:rsidR="3455EAD2">
        <w:rPr>
          <w:rFonts w:cs="Calibri" w:cstheme="minorAscii"/>
          <w:sz w:val="24"/>
          <w:szCs w:val="24"/>
        </w:rPr>
        <w:t xml:space="preserve"> and we t</w:t>
      </w:r>
      <w:del w:author="Meike Robaard" w:date="2022-05-31T01:25:28.322Z" w:id="761140893">
        <w:r w:rsidRPr="7F85FB28" w:rsidDel="3455EAD2">
          <w:rPr>
            <w:rFonts w:cs="Calibri" w:cstheme="minorAscii"/>
            <w:sz w:val="24"/>
            <w:szCs w:val="24"/>
          </w:rPr>
          <w:delText>ake these beliefs on board</w:delText>
        </w:r>
      </w:del>
      <w:ins w:author="Meike Robaard" w:date="2022-05-31T01:25:36.736Z" w:id="1541664603">
        <w:r w:rsidRPr="7F85FB28" w:rsidR="3455EAD2">
          <w:rPr>
            <w:rFonts w:cs="Calibri" w:cstheme="minorAscii"/>
            <w:sz w:val="24"/>
            <w:szCs w:val="24"/>
          </w:rPr>
          <w:t>usually take on those same beliefs</w:t>
        </w:r>
      </w:ins>
      <w:r w:rsidRPr="7F85FB28" w:rsidR="3455EAD2">
        <w:rPr>
          <w:rFonts w:cs="Calibri" w:cstheme="minorAscii"/>
          <w:sz w:val="24"/>
          <w:szCs w:val="24"/>
        </w:rPr>
        <w:t xml:space="preserve"> without </w:t>
      </w:r>
      <w:del w:author="Meike Robaard" w:date="2022-05-31T01:25:48.369Z" w:id="437593263">
        <w:r w:rsidRPr="7F85FB28" w:rsidDel="3455EAD2">
          <w:rPr>
            <w:rFonts w:cs="Calibri" w:cstheme="minorAscii"/>
            <w:sz w:val="24"/>
            <w:szCs w:val="24"/>
          </w:rPr>
          <w:delText>scrutinizing them with a critical eye</w:delText>
        </w:r>
      </w:del>
      <w:ins w:author="Meike Robaard" w:date="2022-05-31T01:25:57.751Z" w:id="1325571268">
        <w:r w:rsidRPr="7F85FB28" w:rsidR="3455EAD2">
          <w:rPr>
            <w:rFonts w:cs="Calibri" w:cstheme="minorAscii"/>
            <w:sz w:val="24"/>
            <w:szCs w:val="24"/>
          </w:rPr>
          <w:t>critically questioning them</w:t>
        </w:r>
      </w:ins>
      <w:r w:rsidRPr="7F85FB28" w:rsidR="3455EAD2">
        <w:rPr>
          <w:rFonts w:cs="Calibri" w:cstheme="minorAscii"/>
          <w:sz w:val="24"/>
          <w:szCs w:val="24"/>
        </w:rPr>
        <w:t>. The emotion</w:t>
      </w:r>
      <w:ins w:author="Meike Robaard" w:date="2022-05-31T01:26:17.25Z" w:id="601289696">
        <w:r w:rsidRPr="7F85FB28" w:rsidR="3455EAD2">
          <w:rPr>
            <w:rFonts w:cs="Calibri" w:cstheme="minorAscii"/>
            <w:sz w:val="24"/>
            <w:szCs w:val="24"/>
          </w:rPr>
          <w:t>s</w:t>
        </w:r>
      </w:ins>
      <w:del w:author="Meike Robaard" w:date="2022-05-31T01:26:17.002Z" w:id="1590102120">
        <w:r w:rsidRPr="7F85FB28" w:rsidDel="3455EAD2">
          <w:rPr>
            <w:rFonts w:cs="Calibri" w:cstheme="minorAscii"/>
            <w:sz w:val="24"/>
            <w:szCs w:val="24"/>
          </w:rPr>
          <w:delText xml:space="preserve">al bond </w:delText>
        </w:r>
      </w:del>
      <w:r w:rsidRPr="7F85FB28" w:rsidR="3455EAD2">
        <w:rPr>
          <w:rFonts w:cs="Calibri" w:cstheme="minorAscii"/>
          <w:sz w:val="24"/>
          <w:szCs w:val="24"/>
        </w:rPr>
        <w:t xml:space="preserve">we develop </w:t>
      </w:r>
      <w:ins w:author="Meike Robaard" w:date="2022-05-31T01:26:22.488Z" w:id="843723385">
        <w:r w:rsidRPr="7F85FB28" w:rsidR="3455EAD2">
          <w:rPr>
            <w:rFonts w:cs="Calibri" w:cstheme="minorAscii"/>
            <w:sz w:val="24"/>
            <w:szCs w:val="24"/>
          </w:rPr>
          <w:t>towards</w:t>
        </w:r>
      </w:ins>
      <w:del w:author="Meike Robaard" w:date="2022-05-31T01:26:20.234Z" w:id="1499019420">
        <w:r w:rsidRPr="7F85FB28" w:rsidDel="3455EAD2">
          <w:rPr>
            <w:rFonts w:cs="Calibri" w:cstheme="minorAscii"/>
            <w:sz w:val="24"/>
            <w:szCs w:val="24"/>
          </w:rPr>
          <w:delText>with</w:delText>
        </w:r>
      </w:del>
      <w:r w:rsidRPr="7F85FB28" w:rsidR="3455EAD2">
        <w:rPr>
          <w:rFonts w:cs="Calibri" w:cstheme="minorAscii"/>
          <w:sz w:val="24"/>
          <w:szCs w:val="24"/>
        </w:rPr>
        <w:t xml:space="preserve"> these ‘sacred’ beliefs</w:t>
      </w:r>
      <w:del w:author="Meike Robaard" w:date="2022-05-31T01:26:03.986Z" w:id="1741752501">
        <w:r w:rsidRPr="7F85FB28" w:rsidDel="3455EAD2">
          <w:rPr>
            <w:rFonts w:cs="Calibri" w:cstheme="minorAscii"/>
            <w:sz w:val="24"/>
            <w:szCs w:val="24"/>
          </w:rPr>
          <w:delText>,</w:delText>
        </w:r>
      </w:del>
      <w:r w:rsidRPr="7F85FB28" w:rsidR="3455EAD2">
        <w:rPr>
          <w:rFonts w:cs="Calibri" w:cstheme="minorAscii"/>
          <w:sz w:val="24"/>
          <w:szCs w:val="24"/>
        </w:rPr>
        <w:t xml:space="preserve"> make</w:t>
      </w:r>
      <w:del w:author="Meike Robaard" w:date="2022-05-31T01:26:25.281Z" w:id="1028095190">
        <w:r w:rsidRPr="7F85FB28" w:rsidDel="3455EAD2">
          <w:rPr>
            <w:rFonts w:cs="Calibri" w:cstheme="minorAscii"/>
            <w:sz w:val="24"/>
            <w:szCs w:val="24"/>
          </w:rPr>
          <w:delText>s</w:delText>
        </w:r>
      </w:del>
      <w:r w:rsidRPr="7F85FB28" w:rsidR="3455EAD2">
        <w:rPr>
          <w:rFonts w:cs="Calibri" w:cstheme="minorAscii"/>
          <w:sz w:val="24"/>
          <w:szCs w:val="24"/>
        </w:rPr>
        <w:t xml:space="preserve"> us even less likely to scrutinize them. </w:t>
      </w:r>
    </w:p>
    <w:p w:rsidR="00711E6D" w:rsidP="00DD5F17" w:rsidRDefault="00711E6D" w14:paraId="0ED82B5A" w14:textId="77777777">
      <w:pPr>
        <w:spacing w:line="360" w:lineRule="auto"/>
        <w:rPr>
          <w:rFonts w:cstheme="minorHAnsi"/>
          <w:sz w:val="24"/>
          <w:szCs w:val="24"/>
        </w:rPr>
      </w:pPr>
    </w:p>
    <w:p w:rsidRPr="00E36B5B" w:rsidR="00711E6D" w:rsidP="7F85FB28" w:rsidRDefault="00711E6D" w14:paraId="1603D385" w14:textId="77777777">
      <w:pPr>
        <w:spacing w:line="360" w:lineRule="auto"/>
        <w:rPr>
          <w:rFonts w:cs="Calibri" w:cstheme="minorAscii"/>
          <w:b w:val="1"/>
          <w:bCs w:val="1"/>
          <w:sz w:val="24"/>
          <w:szCs w:val="24"/>
        </w:rPr>
      </w:pPr>
      <w:commentRangeStart w:id="606913648"/>
      <w:r w:rsidRPr="7F85FB28" w:rsidR="3455EAD2">
        <w:rPr>
          <w:rFonts w:cs="Calibri" w:cstheme="minorAscii"/>
          <w:b w:val="1"/>
          <w:bCs w:val="1"/>
          <w:sz w:val="24"/>
          <w:szCs w:val="24"/>
        </w:rPr>
        <w:t>The myth of ‘Homo economicus’</w:t>
      </w:r>
    </w:p>
    <w:p w:rsidRPr="00DD5F17" w:rsidR="00711E6D" w:rsidP="00DD5F17" w:rsidRDefault="00711E6D" w14:paraId="2BD65528" w14:textId="77777777">
      <w:pPr>
        <w:spacing w:line="360" w:lineRule="auto"/>
        <w:rPr>
          <w:rFonts w:cstheme="minorHAnsi"/>
          <w:sz w:val="24"/>
          <w:szCs w:val="24"/>
        </w:rPr>
      </w:pPr>
    </w:p>
    <w:p w:rsidR="00711E6D" w:rsidP="7F85FB28" w:rsidRDefault="00711E6D" w14:paraId="588DB014" w14:textId="427671E8">
      <w:pPr>
        <w:spacing w:line="360" w:lineRule="auto"/>
        <w:rPr>
          <w:rFonts w:cs="Calibri" w:cstheme="minorAscii"/>
          <w:sz w:val="24"/>
          <w:szCs w:val="24"/>
        </w:rPr>
      </w:pPr>
      <w:r w:rsidRPr="7F85FB28" w:rsidR="3455EAD2">
        <w:rPr>
          <w:rFonts w:cs="Calibri" w:cstheme="minorAscii"/>
          <w:sz w:val="24"/>
          <w:szCs w:val="24"/>
        </w:rPr>
        <w:t>We do</w:t>
      </w:r>
      <w:commentRangeEnd w:id="606913648"/>
      <w:r>
        <w:rPr>
          <w:rStyle w:val="CommentReference"/>
        </w:rPr>
        <w:commentReference w:id="606913648"/>
      </w:r>
      <w:ins w:author="Meike Robaard" w:date="2022-05-31T01:26:54.651Z" w:id="1297580972">
        <w:r w:rsidRPr="7F85FB28" w:rsidR="3455EAD2">
          <w:rPr>
            <w:rFonts w:cs="Calibri" w:cstheme="minorAscii"/>
            <w:sz w:val="24"/>
            <w:szCs w:val="24"/>
          </w:rPr>
          <w:t>,</w:t>
        </w:r>
      </w:ins>
      <w:r w:rsidRPr="7F85FB28" w:rsidR="3455EAD2">
        <w:rPr>
          <w:rFonts w:cs="Calibri" w:cstheme="minorAscii"/>
          <w:sz w:val="24"/>
          <w:szCs w:val="24"/>
        </w:rPr>
        <w:t xml:space="preserve"> however</w:t>
      </w:r>
      <w:ins w:author="Meike Robaard" w:date="2022-05-31T01:27:00.974Z" w:id="1889076791">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5-31T01:27:11.145Z" w:id="2089575562">
        <w:r w:rsidRPr="7F85FB28" w:rsidDel="3455EAD2">
          <w:rPr>
            <w:rFonts w:cs="Calibri" w:cstheme="minorAscii"/>
            <w:sz w:val="24"/>
            <w:szCs w:val="24"/>
          </w:rPr>
          <w:delText xml:space="preserve">not only </w:delText>
        </w:r>
      </w:del>
      <w:r w:rsidRPr="7F85FB28" w:rsidR="3455EAD2">
        <w:rPr>
          <w:rFonts w:cs="Calibri" w:cstheme="minorAscii"/>
          <w:sz w:val="24"/>
          <w:szCs w:val="24"/>
        </w:rPr>
        <w:t>err in</w:t>
      </w:r>
      <w:ins w:author="Meike Robaard" w:date="2022-05-31T01:27:33.575Z" w:id="970074168">
        <w:r w:rsidRPr="7F85FB28" w:rsidR="3455EAD2">
          <w:rPr>
            <w:rFonts w:cs="Calibri" w:cstheme="minorAscii"/>
            <w:sz w:val="24"/>
            <w:szCs w:val="24"/>
          </w:rPr>
          <w:t xml:space="preserve"> other places than such</w:t>
        </w:r>
      </w:ins>
      <w:r w:rsidRPr="7F85FB28" w:rsidR="3455EAD2">
        <w:rPr>
          <w:rFonts w:cs="Calibri" w:cstheme="minorAscii"/>
          <w:sz w:val="24"/>
          <w:szCs w:val="24"/>
        </w:rPr>
        <w:t xml:space="preserve"> higher </w:t>
      </w:r>
      <w:ins w:author="Meike Robaard" w:date="2022-05-31T01:27:38.776Z" w:id="1461967418">
        <w:r w:rsidRPr="7F85FB28" w:rsidR="3455EAD2">
          <w:rPr>
            <w:rFonts w:cs="Calibri" w:cstheme="minorAscii"/>
            <w:sz w:val="24"/>
            <w:szCs w:val="24"/>
          </w:rPr>
          <w:t>realms</w:t>
        </w:r>
      </w:ins>
      <w:del w:author="Meike Robaard" w:date="2022-05-31T01:27:36.289Z" w:id="1958363951">
        <w:r w:rsidRPr="7F85FB28" w:rsidDel="3455EAD2">
          <w:rPr>
            <w:rFonts w:cs="Calibri" w:cstheme="minorAscii"/>
            <w:sz w:val="24"/>
            <w:szCs w:val="24"/>
          </w:rPr>
          <w:delText>spheres</w:delText>
        </w:r>
      </w:del>
      <w:r w:rsidRPr="7F85FB28" w:rsidR="3455EAD2">
        <w:rPr>
          <w:rFonts w:cs="Calibri" w:cstheme="minorAscii"/>
          <w:sz w:val="24"/>
          <w:szCs w:val="24"/>
        </w:rPr>
        <w:t>. In our everyday life</w:t>
      </w:r>
      <w:ins w:author="Meike Robaard" w:date="2022-05-31T01:28:50.632Z" w:id="1059459220">
        <w:r w:rsidRPr="7F85FB28" w:rsidR="3455EAD2">
          <w:rPr>
            <w:rFonts w:cs="Calibri" w:cstheme="minorAscii"/>
            <w:sz w:val="24"/>
            <w:szCs w:val="24"/>
          </w:rPr>
          <w:t xml:space="preserve"> in which we frequently deal with more </w:t>
        </w:r>
        <w:r w:rsidRPr="7F85FB28" w:rsidR="3455EAD2">
          <w:rPr>
            <w:rFonts w:cs="Calibri" w:cstheme="minorAscii"/>
            <w:sz w:val="24"/>
            <w:szCs w:val="24"/>
          </w:rPr>
          <w:t>pracrical</w:t>
        </w:r>
        <w:r w:rsidRPr="7F85FB28" w:rsidR="3455EAD2">
          <w:rPr>
            <w:rFonts w:cs="Calibri" w:cstheme="minorAscii"/>
            <w:sz w:val="24"/>
            <w:szCs w:val="24"/>
          </w:rPr>
          <w:t xml:space="preserve"> problems</w:t>
        </w:r>
      </w:ins>
      <w:del w:author="Meike Robaard" w:date="2022-05-31T01:28:38.629Z" w:id="1177127681">
        <w:r w:rsidRPr="7F85FB28" w:rsidDel="3455EAD2">
          <w:rPr>
            <w:rFonts w:cs="Calibri" w:cstheme="minorAscii"/>
            <w:sz w:val="24"/>
            <w:szCs w:val="24"/>
          </w:rPr>
          <w:delText>, dealing with practical problems</w:delText>
        </w:r>
      </w:del>
      <w:r w:rsidRPr="7F85FB28" w:rsidR="3455EAD2">
        <w:rPr>
          <w:rFonts w:cs="Calibri" w:cstheme="minorAscii"/>
          <w:sz w:val="24"/>
          <w:szCs w:val="24"/>
        </w:rPr>
        <w:t xml:space="preserve">, our biases also </w:t>
      </w:r>
      <w:ins w:author="Meike Robaard" w:date="2022-05-31T01:29:10.505Z" w:id="1811739463">
        <w:r w:rsidRPr="7F85FB28" w:rsidR="3455EAD2">
          <w:rPr>
            <w:rFonts w:cs="Calibri" w:cstheme="minorAscii"/>
            <w:sz w:val="24"/>
            <w:szCs w:val="24"/>
          </w:rPr>
          <w:t xml:space="preserve">often </w:t>
        </w:r>
      </w:ins>
      <w:r w:rsidRPr="7F85FB28" w:rsidR="3455EAD2">
        <w:rPr>
          <w:rFonts w:cs="Calibri" w:cstheme="minorAscii"/>
          <w:sz w:val="24"/>
          <w:szCs w:val="24"/>
        </w:rPr>
        <w:t>lead us astray</w:t>
      </w:r>
      <w:del w:author="Meike Robaard" w:date="2022-05-31T01:29:13.738Z" w:id="652714958">
        <w:r w:rsidRPr="7F85FB28" w:rsidDel="3455EAD2">
          <w:rPr>
            <w:rFonts w:cs="Calibri" w:cstheme="minorAscii"/>
            <w:sz w:val="24"/>
            <w:szCs w:val="24"/>
          </w:rPr>
          <w:delText xml:space="preserve"> on a regular basis</w:delText>
        </w:r>
      </w:del>
      <w:r w:rsidRPr="7F85FB28" w:rsidR="3455EAD2">
        <w:rPr>
          <w:rFonts w:cs="Calibri" w:cstheme="minorAscii"/>
          <w:sz w:val="24"/>
          <w:szCs w:val="24"/>
        </w:rPr>
        <w:t xml:space="preserve">. </w:t>
      </w:r>
      <w:ins w:author="Meike Robaard" w:date="2022-05-31T01:29:29.583Z" w:id="1992405219">
        <w:r w:rsidRPr="7F85FB28" w:rsidR="3455EAD2">
          <w:rPr>
            <w:rFonts w:cs="Calibri" w:cstheme="minorAscii"/>
            <w:sz w:val="24"/>
            <w:szCs w:val="24"/>
          </w:rPr>
          <w:t>It is precisely in this context that b</w:t>
        </w:r>
      </w:ins>
      <w:del w:author="Meike Robaard" w:date="2022-05-31T01:29:29.344Z" w:id="1900776838">
        <w:r w:rsidRPr="7F85FB28" w:rsidDel="3455EAD2">
          <w:rPr>
            <w:rFonts w:cs="Calibri" w:cstheme="minorAscii"/>
            <w:sz w:val="24"/>
            <w:szCs w:val="24"/>
          </w:rPr>
          <w:delText>B</w:delText>
        </w:r>
      </w:del>
      <w:proofErr w:type="spellStart"/>
      <w:r w:rsidRPr="7F85FB28" w:rsidR="3455EAD2">
        <w:rPr>
          <w:rFonts w:cs="Calibri" w:cstheme="minorAscii"/>
          <w:sz w:val="24"/>
          <w:szCs w:val="24"/>
        </w:rPr>
        <w:t>ehavioral</w:t>
      </w:r>
      <w:proofErr w:type="spellEnd"/>
      <w:r w:rsidRPr="7F85FB28" w:rsidR="3455EAD2">
        <w:rPr>
          <w:rFonts w:cs="Calibri" w:cstheme="minorAscii"/>
          <w:sz w:val="24"/>
          <w:szCs w:val="24"/>
        </w:rPr>
        <w:t xml:space="preserve"> economists, </w:t>
      </w:r>
      <w:del w:author="Meike Robaard" w:date="2022-05-31T01:29:33.025Z" w:id="615305311">
        <w:r w:rsidRPr="7F85FB28" w:rsidDel="3455EAD2">
          <w:rPr>
            <w:rFonts w:cs="Calibri" w:cstheme="minorAscii"/>
            <w:sz w:val="24"/>
            <w:szCs w:val="24"/>
          </w:rPr>
          <w:delText>in this context,</w:delText>
        </w:r>
      </w:del>
      <w:r w:rsidRPr="7F85FB28" w:rsidR="3455EAD2">
        <w:rPr>
          <w:rFonts w:cs="Calibri" w:cstheme="minorAscii"/>
          <w:sz w:val="24"/>
          <w:szCs w:val="24"/>
        </w:rPr>
        <w:t xml:space="preserve"> overthrow the traditional view </w:t>
      </w:r>
      <w:del w:author="Meike Robaard" w:date="2022-05-31T01:29:58.625Z" w:id="278777987">
        <w:r w:rsidRPr="7F85FB28" w:rsidDel="3455EAD2">
          <w:rPr>
            <w:rFonts w:cs="Calibri" w:cstheme="minorAscii"/>
            <w:sz w:val="24"/>
            <w:szCs w:val="24"/>
          </w:rPr>
          <w:delText>in classical economics</w:delText>
        </w:r>
      </w:del>
      <w:r w:rsidRPr="7F85FB28" w:rsidR="3455EAD2">
        <w:rPr>
          <w:rFonts w:cs="Calibri" w:cstheme="minorAscii"/>
          <w:sz w:val="24"/>
          <w:szCs w:val="24"/>
        </w:rPr>
        <w:t xml:space="preserve"> that economic actors are </w:t>
      </w:r>
      <w:ins w:author="Meike Robaard" w:date="2022-05-31T01:30:04.488Z" w:id="1488156180">
        <w:r w:rsidRPr="7F85FB28" w:rsidR="3455EAD2">
          <w:rPr>
            <w:rFonts w:cs="Calibri" w:cstheme="minorAscii"/>
            <w:sz w:val="24"/>
            <w:szCs w:val="24"/>
          </w:rPr>
          <w:t xml:space="preserve">always </w:t>
        </w:r>
      </w:ins>
      <w:r w:rsidRPr="7F85FB28" w:rsidR="3455EAD2">
        <w:rPr>
          <w:rFonts w:cs="Calibri" w:cstheme="minorAscii"/>
          <w:sz w:val="24"/>
          <w:szCs w:val="24"/>
        </w:rPr>
        <w:t xml:space="preserve">rational. </w:t>
      </w:r>
      <w:r w:rsidRPr="7F85FB28" w:rsidR="3455EAD2">
        <w:rPr>
          <w:rFonts w:cs="Calibri" w:cstheme="minorAscii"/>
          <w:sz w:val="24"/>
          <w:szCs w:val="24"/>
        </w:rPr>
        <w:t xml:space="preserve">Such a rational economic actor is often referred to as a ‘Homo economicus’, </w:t>
      </w:r>
      <w:ins w:author="Meike Robaard" w:date="2022-05-31T01:30:24.376Z" w:id="686255687">
        <w:r w:rsidRPr="7F85FB28" w:rsidR="3455EAD2">
          <w:rPr>
            <w:rFonts w:cs="Calibri" w:cstheme="minorAscii"/>
            <w:sz w:val="24"/>
            <w:szCs w:val="24"/>
          </w:rPr>
          <w:t>who</w:t>
        </w:r>
      </w:ins>
      <w:del w:author="Meike Robaard" w:date="2022-05-31T01:30:23.417Z" w:id="1222619124">
        <w:r w:rsidRPr="7F85FB28" w:rsidDel="5717ED19">
          <w:rPr>
            <w:rFonts w:cs="Calibri" w:cstheme="minorAscii"/>
            <w:sz w:val="24"/>
            <w:szCs w:val="24"/>
          </w:rPr>
          <w:delText>s</w:delText>
        </w:r>
        <w:r w:rsidRPr="7F85FB28" w:rsidDel="3455EAD2">
          <w:rPr>
            <w:rFonts w:cs="Calibri" w:cstheme="minorAscii"/>
            <w:sz w:val="24"/>
            <w:szCs w:val="24"/>
          </w:rPr>
          <w:delText>he</w:delText>
        </w:r>
      </w:del>
      <w:r w:rsidRPr="7F85FB28" w:rsidR="3455EAD2">
        <w:rPr>
          <w:rFonts w:cs="Calibri" w:cstheme="minorAscii"/>
          <w:sz w:val="24"/>
          <w:szCs w:val="24"/>
        </w:rPr>
        <w:t xml:space="preserve"> has well</w:t>
      </w:r>
      <w:r w:rsidRPr="7F85FB28" w:rsidR="3455EAD2">
        <w:rPr>
          <w:rFonts w:cs="Calibri" w:cstheme="minorAscii"/>
          <w:sz w:val="24"/>
          <w:szCs w:val="24"/>
        </w:rPr>
        <w:t xml:space="preserve"> defined preferences and </w:t>
      </w:r>
      <w:ins w:author="Meike Robaard" w:date="2022-05-31T01:30:35.177Z" w:id="1573689185">
        <w:r w:rsidRPr="7F85FB28" w:rsidR="3455EAD2">
          <w:rPr>
            <w:rFonts w:cs="Calibri" w:cstheme="minorAscii"/>
            <w:sz w:val="24"/>
            <w:szCs w:val="24"/>
          </w:rPr>
          <w:t xml:space="preserve">who </w:t>
        </w:r>
      </w:ins>
      <w:r w:rsidRPr="7F85FB28" w:rsidR="3455EAD2">
        <w:rPr>
          <w:rFonts w:cs="Calibri" w:cstheme="minorAscii"/>
          <w:sz w:val="24"/>
          <w:szCs w:val="24"/>
        </w:rPr>
        <w:t>maximize</w:t>
      </w:r>
      <w:r w:rsidRPr="7F85FB28" w:rsidR="3455EAD2">
        <w:rPr>
          <w:rFonts w:cs="Calibri" w:cstheme="minorAscii"/>
          <w:sz w:val="24"/>
          <w:szCs w:val="24"/>
        </w:rPr>
        <w:t xml:space="preserve">s </w:t>
      </w:r>
      <w:ins w:author="Meike Robaard" w:date="2022-05-31T01:30:37.416Z" w:id="933873997">
        <w:r w:rsidRPr="7F85FB28" w:rsidR="3455EAD2">
          <w:rPr>
            <w:rFonts w:cs="Calibri" w:cstheme="minorAscii"/>
            <w:sz w:val="24"/>
            <w:szCs w:val="24"/>
          </w:rPr>
          <w:t>t</w:t>
        </w:r>
      </w:ins>
      <w:r w:rsidRPr="7F85FB28" w:rsidR="3455EAD2">
        <w:rPr>
          <w:rFonts w:cs="Calibri" w:cstheme="minorAscii"/>
          <w:sz w:val="24"/>
          <w:szCs w:val="24"/>
        </w:rPr>
        <w:t>h</w:t>
      </w:r>
      <w:r w:rsidRPr="7F85FB28" w:rsidR="5717ED19">
        <w:rPr>
          <w:rFonts w:cs="Calibri" w:cstheme="minorAscii"/>
          <w:sz w:val="24"/>
          <w:szCs w:val="24"/>
        </w:rPr>
        <w:t>e</w:t>
      </w:r>
      <w:ins w:author="Meike Robaard" w:date="2022-05-31T01:30:39.812Z" w:id="1726745758">
        <w:r w:rsidRPr="7F85FB28" w:rsidR="5717ED19">
          <w:rPr>
            <w:rFonts w:cs="Calibri" w:cstheme="minorAscii"/>
            <w:sz w:val="24"/>
            <w:szCs w:val="24"/>
          </w:rPr>
          <w:t>i</w:t>
        </w:r>
      </w:ins>
      <w:r w:rsidRPr="7F85FB28" w:rsidR="5717ED19">
        <w:rPr>
          <w:rFonts w:cs="Calibri" w:cstheme="minorAscii"/>
          <w:sz w:val="24"/>
          <w:szCs w:val="24"/>
        </w:rPr>
        <w:t>r</w:t>
      </w:r>
      <w:r w:rsidRPr="7F85FB28" w:rsidR="3455EAD2">
        <w:rPr>
          <w:rFonts w:cs="Calibri" w:cstheme="minorAscii"/>
          <w:sz w:val="24"/>
          <w:szCs w:val="24"/>
        </w:rPr>
        <w:t xml:space="preserve"> 'utility' (the </w:t>
      </w:r>
      <w:r w:rsidRPr="7F85FB28" w:rsidR="3455EAD2">
        <w:rPr>
          <w:rFonts w:cs="Calibri" w:cstheme="minorAscii"/>
          <w:sz w:val="24"/>
          <w:szCs w:val="24"/>
        </w:rPr>
        <w:t xml:space="preserve">value or pleasure </w:t>
      </w:r>
      <w:ins w:author="Meike Robaard" w:date="2022-05-31T01:30:46.54Z" w:id="1514173766">
        <w:r w:rsidRPr="7F85FB28" w:rsidR="3455EAD2">
          <w:rPr>
            <w:rFonts w:cs="Calibri" w:cstheme="minorAscii"/>
            <w:sz w:val="24"/>
            <w:szCs w:val="24"/>
          </w:rPr>
          <w:t>they</w:t>
        </w:r>
      </w:ins>
      <w:del w:author="Meike Robaard" w:date="2022-05-31T01:30:44.769Z" w:id="404346446">
        <w:r w:rsidRPr="7F85FB28" w:rsidDel="5717ED19">
          <w:rPr>
            <w:rFonts w:cs="Calibri" w:cstheme="minorAscii"/>
            <w:sz w:val="24"/>
            <w:szCs w:val="24"/>
          </w:rPr>
          <w:delText>s</w:delText>
        </w:r>
        <w:r w:rsidRPr="7F85FB28" w:rsidDel="3455EAD2">
          <w:rPr>
            <w:rFonts w:cs="Calibri" w:cstheme="minorAscii"/>
            <w:sz w:val="24"/>
            <w:szCs w:val="24"/>
          </w:rPr>
          <w:delText>he</w:delText>
        </w:r>
      </w:del>
      <w:r w:rsidRPr="7F85FB28" w:rsidR="3455EAD2">
        <w:rPr>
          <w:rFonts w:cs="Calibri" w:cstheme="minorAscii"/>
          <w:sz w:val="24"/>
          <w:szCs w:val="24"/>
        </w:rPr>
        <w:t xml:space="preserve"> get</w:t>
      </w:r>
      <w:del w:author="Meike Robaard" w:date="2022-05-31T01:30:48.713Z" w:id="513516473">
        <w:r w:rsidRPr="7F85FB28" w:rsidDel="3455EAD2">
          <w:rPr>
            <w:rFonts w:cs="Calibri" w:cstheme="minorAscii"/>
            <w:sz w:val="24"/>
            <w:szCs w:val="24"/>
          </w:rPr>
          <w:delText>s</w:delText>
        </w:r>
      </w:del>
      <w:r w:rsidRPr="7F85FB28" w:rsidR="3455EAD2">
        <w:rPr>
          <w:rFonts w:cs="Calibri" w:cstheme="minorAscii"/>
          <w:sz w:val="24"/>
          <w:szCs w:val="24"/>
        </w:rPr>
        <w:t xml:space="preserve"> from </w:t>
      </w:r>
      <w:ins w:author="Meike Robaard" w:date="2022-05-31T01:30:50.882Z" w:id="1639088769">
        <w:r w:rsidRPr="7F85FB28" w:rsidR="3455EAD2">
          <w:rPr>
            <w:rFonts w:cs="Calibri" w:cstheme="minorAscii"/>
            <w:sz w:val="24"/>
            <w:szCs w:val="24"/>
          </w:rPr>
          <w:t>t</w:t>
        </w:r>
      </w:ins>
      <w:r w:rsidRPr="7F85FB28" w:rsidR="3455EAD2">
        <w:rPr>
          <w:rFonts w:cs="Calibri" w:cstheme="minorAscii"/>
          <w:sz w:val="24"/>
          <w:szCs w:val="24"/>
        </w:rPr>
        <w:t>h</w:t>
      </w:r>
      <w:r w:rsidRPr="7F85FB28" w:rsidR="5717ED19">
        <w:rPr>
          <w:rFonts w:cs="Calibri" w:cstheme="minorAscii"/>
          <w:sz w:val="24"/>
          <w:szCs w:val="24"/>
        </w:rPr>
        <w:t>e</w:t>
      </w:r>
      <w:ins w:author="Meike Robaard" w:date="2022-05-31T01:30:52.313Z" w:id="200385214">
        <w:r w:rsidRPr="7F85FB28" w:rsidR="5717ED19">
          <w:rPr>
            <w:rFonts w:cs="Calibri" w:cstheme="minorAscii"/>
            <w:sz w:val="24"/>
            <w:szCs w:val="24"/>
          </w:rPr>
          <w:t>i</w:t>
        </w:r>
      </w:ins>
      <w:r w:rsidRPr="7F85FB28" w:rsidR="5717ED19">
        <w:rPr>
          <w:rFonts w:cs="Calibri" w:cstheme="minorAscii"/>
          <w:sz w:val="24"/>
          <w:szCs w:val="24"/>
        </w:rPr>
        <w:t>r</w:t>
      </w:r>
      <w:r w:rsidRPr="7F85FB28" w:rsidR="3455EAD2">
        <w:rPr>
          <w:rFonts w:cs="Calibri" w:cstheme="minorAscii"/>
          <w:sz w:val="24"/>
          <w:szCs w:val="24"/>
        </w:rPr>
        <w:t xml:space="preserve"> investment and consumption choices</w:t>
      </w:r>
      <w:r w:rsidRPr="7F85FB28" w:rsidR="3455EAD2">
        <w:rPr>
          <w:rFonts w:cs="Calibri" w:cstheme="minorAscii"/>
          <w:sz w:val="24"/>
          <w:szCs w:val="24"/>
        </w:rPr>
        <w:t xml:space="preserve">) in a </w:t>
      </w:r>
      <w:r w:rsidRPr="7F85FB28" w:rsidR="3455EAD2">
        <w:rPr>
          <w:rFonts w:cs="Calibri" w:cstheme="minorAscii"/>
          <w:sz w:val="24"/>
          <w:szCs w:val="24"/>
        </w:rPr>
        <w:t xml:space="preserve">perfectly </w:t>
      </w:r>
      <w:r w:rsidRPr="7F85FB28" w:rsidR="3455EAD2">
        <w:rPr>
          <w:rFonts w:cs="Calibri" w:cstheme="minorAscii"/>
          <w:sz w:val="24"/>
          <w:szCs w:val="24"/>
        </w:rPr>
        <w:t xml:space="preserve">rational way. </w:t>
      </w:r>
    </w:p>
    <w:p w:rsidR="00711E6D" w:rsidP="00DD5F17" w:rsidRDefault="00711E6D" w14:paraId="4EA8D338" w14:textId="77777777">
      <w:pPr>
        <w:spacing w:line="360" w:lineRule="auto"/>
        <w:rPr>
          <w:rFonts w:cstheme="minorHAnsi"/>
          <w:sz w:val="24"/>
          <w:szCs w:val="24"/>
        </w:rPr>
      </w:pPr>
    </w:p>
    <w:p w:rsidR="00E66DEE" w:rsidP="7F85FB28" w:rsidRDefault="00711E6D" w14:paraId="0514F947" w14:textId="32EF0136">
      <w:pPr>
        <w:spacing w:line="360" w:lineRule="auto"/>
        <w:rPr>
          <w:del w:author="Meike Robaard" w:date="2022-05-31T01:33:30.025Z" w:id="1648010205"/>
          <w:rFonts w:cs="Calibri" w:cstheme="minorAscii"/>
          <w:sz w:val="24"/>
          <w:szCs w:val="24"/>
        </w:rPr>
      </w:pPr>
      <w:r w:rsidRPr="7F85FB28" w:rsidR="3455EAD2">
        <w:rPr>
          <w:rFonts w:cs="Calibri" w:cstheme="minorAscii"/>
          <w:sz w:val="24"/>
          <w:szCs w:val="24"/>
        </w:rPr>
        <w:t xml:space="preserve">The reality of how investors and consumers act, however, is </w:t>
      </w:r>
      <w:del w:author="Meike Robaard" w:date="2022-05-31T01:31:16.575Z" w:id="225765017">
        <w:r w:rsidRPr="7F85FB28" w:rsidDel="3455EAD2">
          <w:rPr>
            <w:rFonts w:cs="Calibri" w:cstheme="minorAscii"/>
            <w:sz w:val="24"/>
            <w:szCs w:val="24"/>
          </w:rPr>
          <w:delText>pretty far</w:delText>
        </w:r>
        <w:r w:rsidRPr="7F85FB28" w:rsidDel="3455EAD2">
          <w:rPr>
            <w:rFonts w:cs="Calibri" w:cstheme="minorAscii"/>
            <w:sz w:val="24"/>
            <w:szCs w:val="24"/>
          </w:rPr>
          <w:delText xml:space="preserve"> removed</w:delText>
        </w:r>
      </w:del>
      <w:ins w:author="Meike Robaard" w:date="2022-05-31T01:31:18.477Z" w:id="1992662966">
        <w:r w:rsidRPr="7F85FB28" w:rsidR="3455EAD2">
          <w:rPr>
            <w:rFonts w:cs="Calibri" w:cstheme="minorAscii"/>
            <w:sz w:val="24"/>
            <w:szCs w:val="24"/>
          </w:rPr>
          <w:t>quite different</w:t>
        </w:r>
      </w:ins>
      <w:r w:rsidRPr="7F85FB28" w:rsidR="3455EAD2">
        <w:rPr>
          <w:rFonts w:cs="Calibri" w:cstheme="minorAscii"/>
          <w:sz w:val="24"/>
          <w:szCs w:val="24"/>
        </w:rPr>
        <w:t xml:space="preserve"> from this rational ideal</w:t>
      </w:r>
      <w:r w:rsidRPr="7F85FB28" w:rsidR="3455EAD2">
        <w:rPr>
          <w:rFonts w:cs="Calibri" w:cstheme="minorAscii"/>
          <w:sz w:val="24"/>
          <w:szCs w:val="24"/>
        </w:rPr>
        <w:t xml:space="preserve">. What we are willing to </w:t>
      </w:r>
      <w:ins w:author="Meike Robaard" w:date="2022-05-31T01:31:43.345Z" w:id="1376380773">
        <w:r w:rsidRPr="7F85FB28" w:rsidR="3455EAD2">
          <w:rPr>
            <w:rFonts w:cs="Calibri" w:cstheme="minorAscii"/>
            <w:sz w:val="24"/>
            <w:szCs w:val="24"/>
          </w:rPr>
          <w:t>spend on</w:t>
        </w:r>
      </w:ins>
      <w:del w:author="Meike Robaard" w:date="2022-05-31T01:31:38.736Z" w:id="1591089035">
        <w:r w:rsidRPr="7F85FB28" w:rsidDel="3455EAD2">
          <w:rPr>
            <w:rFonts w:cs="Calibri" w:cstheme="minorAscii"/>
            <w:sz w:val="24"/>
            <w:szCs w:val="24"/>
          </w:rPr>
          <w:delText>pay</w:delText>
        </w:r>
      </w:del>
      <w:r w:rsidRPr="7F85FB28" w:rsidR="3455EAD2">
        <w:rPr>
          <w:rFonts w:cs="Calibri" w:cstheme="minorAscii"/>
          <w:sz w:val="24"/>
          <w:szCs w:val="24"/>
        </w:rPr>
        <w:t xml:space="preserve"> </w:t>
      </w:r>
      <w:del w:author="Meike Robaard" w:date="2022-05-31T01:31:46.128Z" w:id="1696743031">
        <w:r w:rsidRPr="7F85FB28" w:rsidDel="3455EAD2">
          <w:rPr>
            <w:rFonts w:cs="Calibri" w:cstheme="minorAscii"/>
            <w:sz w:val="24"/>
            <w:szCs w:val="24"/>
          </w:rPr>
          <w:delText xml:space="preserve">for </w:delText>
        </w:r>
      </w:del>
      <w:r w:rsidRPr="7F85FB28" w:rsidR="3455EAD2">
        <w:rPr>
          <w:rFonts w:cs="Calibri" w:cstheme="minorAscii"/>
          <w:sz w:val="24"/>
          <w:szCs w:val="24"/>
        </w:rPr>
        <w:t xml:space="preserve">a </w:t>
      </w:r>
      <w:ins w:author="Meike Robaard" w:date="2022-05-31T01:31:51.277Z" w:id="1333840316">
        <w:r w:rsidRPr="7F85FB28" w:rsidR="3455EAD2">
          <w:rPr>
            <w:rFonts w:cs="Calibri" w:cstheme="minorAscii"/>
            <w:sz w:val="24"/>
            <w:szCs w:val="24"/>
          </w:rPr>
          <w:t xml:space="preserve">particular </w:t>
        </w:r>
      </w:ins>
      <w:r w:rsidRPr="7F85FB28" w:rsidR="3455EAD2">
        <w:rPr>
          <w:rFonts w:cs="Calibri" w:cstheme="minorAscii"/>
          <w:sz w:val="24"/>
          <w:szCs w:val="24"/>
        </w:rPr>
        <w:t>product</w:t>
      </w:r>
      <w:ins w:author="Meike Robaard" w:date="2022-05-31T01:31:55.03Z" w:id="139580543">
        <w:r w:rsidRPr="7F85FB28" w:rsidR="3455EAD2">
          <w:rPr>
            <w:rFonts w:cs="Calibri" w:cstheme="minorAscii"/>
            <w:sz w:val="24"/>
            <w:szCs w:val="24"/>
          </w:rPr>
          <w:t>, for example,</w:t>
        </w:r>
      </w:ins>
      <w:r w:rsidRPr="7F85FB28" w:rsidR="3455EAD2">
        <w:rPr>
          <w:rFonts w:cs="Calibri" w:cstheme="minorAscii"/>
          <w:sz w:val="24"/>
          <w:szCs w:val="24"/>
        </w:rPr>
        <w:t xml:space="preserve"> is usually the result of 'anchoring' (see problem 10 of </w:t>
      </w:r>
      <w:r w:rsidRPr="7F85FB28" w:rsidR="1DFC8736">
        <w:rPr>
          <w:rFonts w:cs="Calibri" w:cstheme="minorAscii"/>
          <w:sz w:val="24"/>
          <w:szCs w:val="24"/>
        </w:rPr>
        <w:t>chapter 2</w:t>
      </w:r>
      <w:r w:rsidRPr="7F85FB28" w:rsidR="5717ED19">
        <w:rPr>
          <w:rFonts w:cs="Calibri" w:cstheme="minorAscii"/>
          <w:sz w:val="24"/>
          <w:szCs w:val="24"/>
        </w:rPr>
        <w:t xml:space="preserve"> and the appendix</w:t>
      </w:r>
      <w:r w:rsidRPr="7F85FB28" w:rsidR="3455EAD2">
        <w:rPr>
          <w:rFonts w:cs="Calibri" w:cstheme="minorAscii"/>
          <w:sz w:val="24"/>
          <w:szCs w:val="24"/>
        </w:rPr>
        <w:t xml:space="preserve">) and not of a rational consideration </w:t>
      </w:r>
      <w:ins w:author="Meike Robaard" w:date="2022-05-31T01:32:12.529Z" w:id="665712331">
        <w:r w:rsidRPr="7F85FB28" w:rsidR="3455EAD2">
          <w:rPr>
            <w:rFonts w:cs="Calibri" w:cstheme="minorAscii"/>
            <w:sz w:val="24"/>
            <w:szCs w:val="24"/>
          </w:rPr>
          <w:t>regarding</w:t>
        </w:r>
      </w:ins>
      <w:del w:author="Meike Robaard" w:date="2022-05-31T01:32:10.616Z" w:id="1984898735">
        <w:r w:rsidRPr="7F85FB28" w:rsidDel="3455EAD2">
          <w:rPr>
            <w:rFonts w:cs="Calibri" w:cstheme="minorAscii"/>
            <w:sz w:val="24"/>
            <w:szCs w:val="24"/>
          </w:rPr>
          <w:delText>of</w:delText>
        </w:r>
      </w:del>
      <w:r w:rsidRPr="7F85FB28" w:rsidR="3455EAD2">
        <w:rPr>
          <w:rFonts w:cs="Calibri" w:cstheme="minorAscii"/>
          <w:sz w:val="24"/>
          <w:szCs w:val="24"/>
        </w:rPr>
        <w:t xml:space="preserve"> how much utility the product will give us (</w:t>
      </w:r>
      <w:ins w:author="Meike Robaard" w:date="2022-05-31T01:32:24.062Z" w:id="822578737">
        <w:r w:rsidRPr="7F85FB28" w:rsidR="3455EAD2">
          <w:rPr>
            <w:rFonts w:cs="Calibri" w:cstheme="minorAscii"/>
            <w:sz w:val="24"/>
            <w:szCs w:val="24"/>
          </w:rPr>
          <w:t>considering</w:t>
        </w:r>
      </w:ins>
      <w:del w:author="Meike Robaard" w:date="2022-05-31T01:32:22.512Z" w:id="2062517656">
        <w:r w:rsidRPr="7F85FB28" w:rsidDel="3455EAD2">
          <w:rPr>
            <w:rFonts w:cs="Calibri" w:cstheme="minorAscii"/>
            <w:sz w:val="24"/>
            <w:szCs w:val="24"/>
          </w:rPr>
          <w:delText>taking into</w:delText>
        </w:r>
      </w:del>
      <w:r w:rsidRPr="7F85FB28" w:rsidR="3455EAD2">
        <w:rPr>
          <w:rFonts w:cs="Calibri" w:cstheme="minorAscii"/>
          <w:sz w:val="24"/>
          <w:szCs w:val="24"/>
        </w:rPr>
        <w:t xml:space="preserve"> </w:t>
      </w:r>
      <w:del w:author="Meike Robaard" w:date="2022-05-31T01:32:28.408Z" w:id="1417517847">
        <w:r w:rsidRPr="7F85FB28" w:rsidDel="3455EAD2">
          <w:rPr>
            <w:rFonts w:cs="Calibri" w:cstheme="minorAscii"/>
            <w:sz w:val="24"/>
            <w:szCs w:val="24"/>
          </w:rPr>
          <w:delText>account</w:delText>
        </w:r>
        <w:r w:rsidRPr="7F85FB28" w:rsidDel="3455EAD2">
          <w:rPr>
            <w:rFonts w:cs="Calibri" w:cstheme="minorAscii"/>
            <w:sz w:val="24"/>
            <w:szCs w:val="24"/>
          </w:rPr>
          <w:delText xml:space="preserve"> </w:delText>
        </w:r>
      </w:del>
      <w:r w:rsidRPr="7F85FB28" w:rsidR="3455EAD2">
        <w:rPr>
          <w:rFonts w:cs="Calibri" w:cstheme="minorAscii"/>
          <w:sz w:val="24"/>
          <w:szCs w:val="24"/>
        </w:rPr>
        <w:t>how much u</w:t>
      </w:r>
      <w:ins w:author="Meike Robaard" w:date="2022-05-31T01:32:56.575Z" w:id="1786177442">
        <w:r w:rsidRPr="7F85FB28" w:rsidR="3455EAD2">
          <w:rPr>
            <w:rFonts w:cs="Calibri" w:cstheme="minorAscii"/>
            <w:sz w:val="24"/>
            <w:szCs w:val="24"/>
          </w:rPr>
          <w:t xml:space="preserve">se </w:t>
        </w:r>
      </w:ins>
      <w:del w:author="Meike Robaard" w:date="2022-05-31T01:32:33.08Z" w:id="72976775">
        <w:r w:rsidRPr="7F85FB28" w:rsidDel="3455EAD2">
          <w:rPr>
            <w:rFonts w:cs="Calibri" w:cstheme="minorAscii"/>
            <w:sz w:val="24"/>
            <w:szCs w:val="24"/>
          </w:rPr>
          <w:delText>t</w:delText>
        </w:r>
        <w:r w:rsidRPr="7F85FB28" w:rsidDel="3455EAD2">
          <w:rPr>
            <w:rFonts w:cs="Calibri" w:cstheme="minorAscii"/>
            <w:sz w:val="24"/>
            <w:szCs w:val="24"/>
          </w:rPr>
          <w:delText>ility</w:delText>
        </w:r>
      </w:del>
      <w:r w:rsidRPr="7F85FB28" w:rsidR="3455EAD2">
        <w:rPr>
          <w:rFonts w:cs="Calibri" w:cstheme="minorAscii"/>
          <w:sz w:val="24"/>
          <w:szCs w:val="24"/>
        </w:rPr>
        <w:t xml:space="preserve"> </w:t>
      </w:r>
      <w:ins w:author="Meike Robaard" w:date="2022-05-31T01:32:59.083Z" w:id="2107447809">
        <w:r w:rsidRPr="7F85FB28" w:rsidR="3455EAD2">
          <w:rPr>
            <w:rFonts w:cs="Calibri" w:cstheme="minorAscii"/>
            <w:sz w:val="24"/>
            <w:szCs w:val="24"/>
          </w:rPr>
          <w:t>an</w:t>
        </w:r>
      </w:ins>
      <w:r w:rsidRPr="7F85FB28" w:rsidR="3455EAD2">
        <w:rPr>
          <w:rFonts w:cs="Calibri" w:cstheme="minorAscii"/>
          <w:sz w:val="24"/>
          <w:szCs w:val="24"/>
        </w:rPr>
        <w:t>other</w:t>
      </w:r>
      <w:proofErr w:type="gramEnd"/>
      <w:r w:rsidRPr="7F85FB28" w:rsidR="3455EAD2">
        <w:rPr>
          <w:rFonts w:cs="Calibri" w:cstheme="minorAscii"/>
          <w:sz w:val="24"/>
          <w:szCs w:val="24"/>
        </w:rPr>
        <w:t xml:space="preserve"> purchases </w:t>
      </w:r>
      <w:del w:author="Meike Robaard" w:date="2022-05-31T01:33:03.201Z" w:id="1269535771">
        <w:r w:rsidRPr="7F85FB28" w:rsidDel="3455EAD2">
          <w:rPr>
            <w:rFonts w:cs="Calibri" w:cstheme="minorAscii"/>
            <w:sz w:val="24"/>
            <w:szCs w:val="24"/>
          </w:rPr>
          <w:delText>for a similar sum</w:delText>
        </w:r>
      </w:del>
      <w:ins w:author="Meike Robaard" w:date="2022-05-31T01:33:08.343Z" w:id="76884164">
        <w:r w:rsidRPr="7F85FB28" w:rsidR="3455EAD2">
          <w:rPr>
            <w:rFonts w:cs="Calibri" w:cstheme="minorAscii"/>
            <w:sz w:val="24"/>
            <w:szCs w:val="24"/>
          </w:rPr>
          <w:t>of a similar price</w:t>
        </w:r>
      </w:ins>
      <w:r w:rsidRPr="7F85FB28" w:rsidR="3455EAD2">
        <w:rPr>
          <w:rFonts w:cs="Calibri" w:cstheme="minorAscii"/>
          <w:sz w:val="24"/>
          <w:szCs w:val="24"/>
        </w:rPr>
        <w:t xml:space="preserve"> would yield us). </w:t>
      </w:r>
      <w:del w:author="Meike Robaard" w:date="2022-05-31T01:33:30.026Z" w:id="237208049">
        <w:r w:rsidRPr="7F85FB28" w:rsidDel="3455EAD2">
          <w:rPr>
            <w:rFonts w:cs="Calibri" w:cstheme="minorAscii"/>
            <w:sz w:val="24"/>
            <w:szCs w:val="24"/>
          </w:rPr>
          <w:delText xml:space="preserve">Such a consideration is much too complicated. </w:delText>
        </w:r>
      </w:del>
    </w:p>
    <w:p w:rsidR="00E66DEE" w:rsidP="00DD5F17" w:rsidRDefault="00E66DEE" w14:paraId="27E55A77" w14:textId="77777777">
      <w:pPr>
        <w:spacing w:line="360" w:lineRule="auto"/>
        <w:rPr>
          <w:rFonts w:cstheme="minorHAnsi"/>
          <w:sz w:val="24"/>
          <w:szCs w:val="24"/>
        </w:rPr>
      </w:pPr>
    </w:p>
    <w:p w:rsidR="00711E6D" w:rsidP="7F85FB28" w:rsidRDefault="00711E6D" w14:paraId="3DBBF106" w14:textId="35B4A684">
      <w:pPr>
        <w:spacing w:line="360" w:lineRule="auto"/>
        <w:rPr>
          <w:rFonts w:cs="Calibri" w:cstheme="minorAscii"/>
          <w:sz w:val="24"/>
          <w:szCs w:val="24"/>
        </w:rPr>
      </w:pPr>
      <w:r w:rsidRPr="7F85FB28" w:rsidR="3455EAD2">
        <w:rPr>
          <w:rFonts w:cs="Calibri" w:cstheme="minorAscii"/>
          <w:sz w:val="24"/>
          <w:szCs w:val="24"/>
        </w:rPr>
        <w:t xml:space="preserve">In </w:t>
      </w:r>
      <w:ins w:author="Meike Robaard" w:date="2022-05-31T01:33:35.469Z" w:id="1688139116">
        <w:r w:rsidRPr="7F85FB28" w:rsidR="3455EAD2">
          <w:rPr>
            <w:rFonts w:cs="Calibri" w:cstheme="minorAscii"/>
            <w:sz w:val="24"/>
            <w:szCs w:val="24"/>
          </w:rPr>
          <w:t>truth</w:t>
        </w:r>
      </w:ins>
      <w:del w:author="Meike Robaard" w:date="2022-05-31T01:33:33.247Z" w:id="240421052">
        <w:r w:rsidRPr="7F85FB28" w:rsidDel="5717ED19">
          <w:rPr>
            <w:rFonts w:cs="Calibri" w:cstheme="minorAscii"/>
            <w:sz w:val="24"/>
            <w:szCs w:val="24"/>
          </w:rPr>
          <w:delText>reality</w:delText>
        </w:r>
      </w:del>
      <w:r w:rsidRPr="7F85FB28" w:rsidR="3455EAD2">
        <w:rPr>
          <w:rFonts w:cs="Calibri" w:cstheme="minorAscii"/>
          <w:sz w:val="24"/>
          <w:szCs w:val="24"/>
        </w:rPr>
        <w:t xml:space="preserve">, </w:t>
      </w:r>
      <w:ins w:author="Meike Robaard" w:date="2022-05-31T01:33:39.63Z" w:id="564624820">
        <w:r w:rsidRPr="7F85FB28" w:rsidR="3455EAD2">
          <w:rPr>
            <w:rFonts w:cs="Calibri" w:cstheme="minorAscii"/>
            <w:sz w:val="24"/>
            <w:szCs w:val="24"/>
          </w:rPr>
          <w:t xml:space="preserve">however, </w:t>
        </w:r>
      </w:ins>
      <w:r w:rsidRPr="7F85FB28" w:rsidR="3455EAD2">
        <w:rPr>
          <w:rFonts w:cs="Calibri" w:cstheme="minorAscii"/>
          <w:sz w:val="24"/>
          <w:szCs w:val="24"/>
        </w:rPr>
        <w:t>we</w:t>
      </w:r>
      <w:r w:rsidRPr="7F85FB28" w:rsidR="3455EAD2">
        <w:rPr>
          <w:rFonts w:cs="Calibri" w:cstheme="minorAscii"/>
          <w:sz w:val="24"/>
          <w:szCs w:val="24"/>
        </w:rPr>
        <w:t xml:space="preserve"> are </w:t>
      </w:r>
      <w:ins w:author="Meike Robaard" w:date="2022-05-31T01:33:46.613Z" w:id="375380232">
        <w:r w:rsidRPr="7F85FB28" w:rsidR="3455EAD2">
          <w:rPr>
            <w:rFonts w:cs="Calibri" w:cstheme="minorAscii"/>
            <w:sz w:val="24"/>
            <w:szCs w:val="24"/>
          </w:rPr>
          <w:t xml:space="preserve">usually </w:t>
        </w:r>
      </w:ins>
      <w:r w:rsidRPr="7F85FB28" w:rsidR="3455EAD2">
        <w:rPr>
          <w:rFonts w:cs="Calibri" w:cstheme="minorAscii"/>
          <w:sz w:val="24"/>
          <w:szCs w:val="24"/>
        </w:rPr>
        <w:t xml:space="preserve">prepared to pay reasonable prices for the products we want. </w:t>
      </w:r>
      <w:del w:author="Meike Robaard" w:date="2022-05-31T01:33:54.871Z" w:id="2012691398">
        <w:r w:rsidRPr="7F85FB28" w:rsidDel="3455EAD2">
          <w:rPr>
            <w:rFonts w:cs="Calibri" w:cstheme="minorAscii"/>
            <w:sz w:val="24"/>
            <w:szCs w:val="24"/>
          </w:rPr>
          <w:delText xml:space="preserve">And </w:delText>
        </w:r>
      </w:del>
      <w:ins w:author="Meike Robaard" w:date="2022-05-31T01:33:55.589Z" w:id="1544287781">
        <w:r w:rsidRPr="7F85FB28" w:rsidR="3455EAD2">
          <w:rPr>
            <w:rFonts w:cs="Calibri" w:cstheme="minorAscii"/>
            <w:sz w:val="24"/>
            <w:szCs w:val="24"/>
          </w:rPr>
          <w:t>T</w:t>
        </w:r>
      </w:ins>
      <w:del w:author="Meike Robaard" w:date="2022-05-31T01:33:54.871Z" w:id="1732598934">
        <w:r w:rsidRPr="7F85FB28" w:rsidDel="3455EAD2">
          <w:rPr>
            <w:rFonts w:cs="Calibri" w:cstheme="minorAscii"/>
            <w:sz w:val="24"/>
            <w:szCs w:val="24"/>
          </w:rPr>
          <w:delText>t</w:delText>
        </w:r>
      </w:del>
      <w:r w:rsidRPr="7F85FB28" w:rsidR="3455EAD2">
        <w:rPr>
          <w:rFonts w:cs="Calibri" w:cstheme="minorAscii"/>
          <w:sz w:val="24"/>
          <w:szCs w:val="24"/>
        </w:rPr>
        <w:t xml:space="preserve">o </w:t>
      </w:r>
      <w:proofErr w:type="gramStart"/>
      <w:r w:rsidRPr="7F85FB28" w:rsidR="3455EAD2">
        <w:rPr>
          <w:rFonts w:cs="Calibri" w:cstheme="minorAscii"/>
          <w:sz w:val="24"/>
          <w:szCs w:val="24"/>
        </w:rPr>
        <w:t>determine</w:t>
      </w:r>
      <w:proofErr w:type="gramEnd"/>
      <w:r w:rsidRPr="7F85FB28" w:rsidR="3455EAD2">
        <w:rPr>
          <w:rFonts w:cs="Calibri" w:cstheme="minorAscii"/>
          <w:sz w:val="24"/>
          <w:szCs w:val="24"/>
        </w:rPr>
        <w:t xml:space="preserve"> the reasonableness of these prices, we look at </w:t>
      </w:r>
      <w:ins w:author="Meike Robaard" w:date="2022-05-31T01:34:10.821Z" w:id="1273771480">
        <w:r w:rsidRPr="7F85FB28" w:rsidR="3455EAD2">
          <w:rPr>
            <w:rFonts w:cs="Calibri" w:cstheme="minorAscii"/>
            <w:sz w:val="24"/>
            <w:szCs w:val="24"/>
          </w:rPr>
          <w:t>common</w:t>
        </w:r>
      </w:ins>
      <w:del w:author="Meike Robaard" w:date="2022-05-31T01:34:06.831Z" w:id="1593897147">
        <w:r w:rsidRPr="7F85FB28" w:rsidDel="3455EAD2">
          <w:rPr>
            <w:rFonts w:cs="Calibri" w:cstheme="minorAscii"/>
            <w:sz w:val="24"/>
            <w:szCs w:val="24"/>
          </w:rPr>
          <w:delText>the prevailing</w:delText>
        </w:r>
      </w:del>
      <w:r w:rsidRPr="7F85FB28" w:rsidR="3455EAD2">
        <w:rPr>
          <w:rFonts w:cs="Calibri" w:cstheme="minorAscii"/>
          <w:sz w:val="24"/>
          <w:szCs w:val="24"/>
        </w:rPr>
        <w:t xml:space="preserve"> prices </w:t>
      </w:r>
      <w:ins w:author="Meike Robaard" w:date="2022-05-31T01:34:01.207Z" w:id="691296181">
        <w:r w:rsidRPr="7F85FB28" w:rsidR="3455EAD2">
          <w:rPr>
            <w:rFonts w:cs="Calibri" w:cstheme="minorAscii"/>
            <w:sz w:val="24"/>
            <w:szCs w:val="24"/>
          </w:rPr>
          <w:t>on</w:t>
        </w:r>
      </w:ins>
      <w:del w:author="Meike Robaard" w:date="2022-05-31T01:34:00.415Z" w:id="1209109570">
        <w:r w:rsidRPr="7F85FB28" w:rsidDel="3455EAD2">
          <w:rPr>
            <w:rFonts w:cs="Calibri" w:cstheme="minorAscii"/>
            <w:sz w:val="24"/>
            <w:szCs w:val="24"/>
          </w:rPr>
          <w:delText>in</w:delText>
        </w:r>
      </w:del>
      <w:r w:rsidRPr="7F85FB28" w:rsidR="3455EAD2">
        <w:rPr>
          <w:rFonts w:cs="Calibri" w:cstheme="minorAscii"/>
          <w:sz w:val="24"/>
          <w:szCs w:val="24"/>
        </w:rPr>
        <w:t xml:space="preserve"> the market. When new products are </w:t>
      </w:r>
      <w:ins w:author="Meike Robaard" w:date="2022-05-31T01:34:30.094Z" w:id="239348294">
        <w:r w:rsidRPr="7F85FB28" w:rsidR="3455EAD2">
          <w:rPr>
            <w:rFonts w:cs="Calibri" w:cstheme="minorAscii"/>
            <w:sz w:val="24"/>
            <w:szCs w:val="24"/>
          </w:rPr>
          <w:t xml:space="preserve">first </w:t>
        </w:r>
      </w:ins>
      <w:r w:rsidRPr="7F85FB28" w:rsidR="3455EAD2">
        <w:rPr>
          <w:rFonts w:cs="Calibri" w:cstheme="minorAscii"/>
          <w:sz w:val="24"/>
          <w:szCs w:val="24"/>
        </w:rPr>
        <w:t>introduced,</w:t>
      </w:r>
      <w:del w:author="Meike Robaard" w:date="2022-05-31T01:34:39.201Z" w:id="204033807">
        <w:r w:rsidRPr="7F85FB28" w:rsidDel="3455EAD2">
          <w:rPr>
            <w:rFonts w:cs="Calibri" w:cstheme="minorAscii"/>
            <w:sz w:val="24"/>
            <w:szCs w:val="24"/>
          </w:rPr>
          <w:delText xml:space="preserve"> initially </w:delText>
        </w:r>
      </w:del>
      <w:r w:rsidRPr="7F85FB28" w:rsidR="3455EAD2">
        <w:rPr>
          <w:rFonts w:cs="Calibri" w:cstheme="minorAscii"/>
          <w:sz w:val="24"/>
          <w:szCs w:val="24"/>
        </w:rPr>
        <w:t>there are no price anchors</w:t>
      </w:r>
      <w:ins w:author="Meike Robaard" w:date="2022-05-31T01:34:34.933Z" w:id="51858009">
        <w:r w:rsidRPr="7F85FB28" w:rsidR="3455EAD2">
          <w:rPr>
            <w:rFonts w:cs="Calibri" w:cstheme="minorAscii"/>
            <w:sz w:val="24"/>
            <w:szCs w:val="24"/>
          </w:rPr>
          <w:t xml:space="preserve"> yet</w:t>
        </w:r>
      </w:ins>
      <w:r w:rsidRPr="7F85FB28" w:rsidR="3455EAD2">
        <w:rPr>
          <w:rFonts w:cs="Calibri" w:cstheme="minorAscii"/>
          <w:sz w:val="24"/>
          <w:szCs w:val="24"/>
        </w:rPr>
        <w:t xml:space="preserve">. As a </w:t>
      </w:r>
      <w:r w:rsidRPr="7F85FB28" w:rsidR="5717ED19">
        <w:rPr>
          <w:rFonts w:cs="Calibri" w:cstheme="minorAscii"/>
          <w:sz w:val="24"/>
          <w:szCs w:val="24"/>
        </w:rPr>
        <w:t>result,</w:t>
      </w:r>
      <w:r w:rsidRPr="7F85FB28" w:rsidR="3455EAD2">
        <w:rPr>
          <w:rFonts w:cs="Calibri" w:cstheme="minorAscii"/>
          <w:sz w:val="24"/>
          <w:szCs w:val="24"/>
        </w:rPr>
        <w:t xml:space="preserve"> people </w:t>
      </w:r>
      <w:ins w:author="Meike Robaard" w:date="2022-05-31T01:34:53.862Z" w:id="156403125">
        <w:r w:rsidRPr="7F85FB28" w:rsidR="3455EAD2">
          <w:rPr>
            <w:rFonts w:cs="Calibri" w:cstheme="minorAscii"/>
            <w:sz w:val="24"/>
            <w:szCs w:val="24"/>
          </w:rPr>
          <w:t>feel</w:t>
        </w:r>
      </w:ins>
      <w:del w:author="Meike Robaard" w:date="2022-05-31T01:34:52.367Z" w:id="777890223">
        <w:r w:rsidRPr="7F85FB28" w:rsidDel="3455EAD2">
          <w:rPr>
            <w:rFonts w:cs="Calibri" w:cstheme="minorAscii"/>
            <w:sz w:val="24"/>
            <w:szCs w:val="24"/>
          </w:rPr>
          <w:delText>are</w:delText>
        </w:r>
      </w:del>
      <w:r w:rsidRPr="7F85FB28" w:rsidR="3455EAD2">
        <w:rPr>
          <w:rFonts w:cs="Calibri" w:cstheme="minorAscii"/>
          <w:sz w:val="24"/>
          <w:szCs w:val="24"/>
        </w:rPr>
        <w:t xml:space="preserve"> lost and </w:t>
      </w:r>
      <w:ins w:author="Meike Robaard" w:date="2022-05-31T01:34:57.832Z" w:id="1749272729">
        <w:r w:rsidRPr="7F85FB28" w:rsidR="3455EAD2">
          <w:rPr>
            <w:rFonts w:cs="Calibri" w:cstheme="minorAscii"/>
            <w:sz w:val="24"/>
            <w:szCs w:val="24"/>
          </w:rPr>
          <w:t xml:space="preserve">are </w:t>
        </w:r>
      </w:ins>
      <w:r w:rsidRPr="7F85FB28" w:rsidR="3455EAD2">
        <w:rPr>
          <w:rFonts w:cs="Calibri" w:cstheme="minorAscii"/>
          <w:sz w:val="24"/>
          <w:szCs w:val="24"/>
        </w:rPr>
        <w:t xml:space="preserve">often </w:t>
      </w:r>
      <w:ins w:author="Meike Robaard" w:date="2022-05-31T01:35:04.35Z" w:id="1298222990">
        <w:r w:rsidRPr="7F85FB28" w:rsidR="3455EAD2">
          <w:rPr>
            <w:rFonts w:cs="Calibri" w:cstheme="minorAscii"/>
            <w:sz w:val="24"/>
            <w:szCs w:val="24"/>
          </w:rPr>
          <w:t>hesitant</w:t>
        </w:r>
      </w:ins>
      <w:del w:author="Meike Robaard" w:date="2022-05-31T01:35:00.559Z" w:id="363743978">
        <w:r w:rsidRPr="7F85FB28" w:rsidDel="3455EAD2">
          <w:rPr>
            <w:rFonts w:cs="Calibri" w:cstheme="minorAscii"/>
            <w:sz w:val="24"/>
            <w:szCs w:val="24"/>
          </w:rPr>
          <w:delText>reluctant</w:delText>
        </w:r>
      </w:del>
      <w:r w:rsidRPr="7F85FB28" w:rsidR="3455EAD2">
        <w:rPr>
          <w:rFonts w:cs="Calibri" w:cstheme="minorAscii"/>
          <w:sz w:val="24"/>
          <w:szCs w:val="24"/>
        </w:rPr>
        <w:t xml:space="preserve"> to buy the product</w:t>
      </w:r>
      <w:ins w:author="Meike Robaard" w:date="2022-05-31T01:35:08.119Z" w:id="1967390084">
        <w:r w:rsidRPr="7F85FB28" w:rsidR="3455EAD2">
          <w:rPr>
            <w:rFonts w:cs="Calibri" w:cstheme="minorAscii"/>
            <w:sz w:val="24"/>
            <w:szCs w:val="24"/>
          </w:rPr>
          <w:t>,</w:t>
        </w:r>
      </w:ins>
      <w:r w:rsidRPr="7F85FB28" w:rsidR="3455EAD2">
        <w:rPr>
          <w:rFonts w:cs="Calibri" w:cstheme="minorAscii"/>
          <w:sz w:val="24"/>
          <w:szCs w:val="24"/>
        </w:rPr>
        <w:t xml:space="preserve"> even </w:t>
      </w:r>
      <w:ins w:author="Meike Robaard" w:date="2022-05-31T01:35:13.903Z" w:id="1642976861">
        <w:r w:rsidRPr="7F85FB28" w:rsidR="3455EAD2">
          <w:rPr>
            <w:rFonts w:cs="Calibri" w:cstheme="minorAscii"/>
            <w:sz w:val="24"/>
            <w:szCs w:val="24"/>
          </w:rPr>
          <w:t>when</w:t>
        </w:r>
      </w:ins>
      <w:del w:author="Meike Robaard" w:date="2022-05-31T01:35:13.048Z" w:id="1952584924">
        <w:r w:rsidRPr="7F85FB28" w:rsidDel="3455EAD2">
          <w:rPr>
            <w:rFonts w:cs="Calibri" w:cstheme="minorAscii"/>
            <w:sz w:val="24"/>
            <w:szCs w:val="24"/>
          </w:rPr>
          <w:delText>if</w:delText>
        </w:r>
      </w:del>
      <w:r w:rsidRPr="7F85FB28" w:rsidR="3455EAD2">
        <w:rPr>
          <w:rFonts w:cs="Calibri" w:cstheme="minorAscii"/>
          <w:sz w:val="24"/>
          <w:szCs w:val="24"/>
        </w:rPr>
        <w:t xml:space="preserve"> they really want it. </w:t>
      </w:r>
      <w:ins w:author="Meike Robaard" w:date="2022-05-31T01:35:23.362Z" w:id="1457358561">
        <w:r w:rsidRPr="7F85FB28" w:rsidR="3455EAD2">
          <w:rPr>
            <w:rFonts w:cs="Calibri" w:cstheme="minorAscii"/>
            <w:sz w:val="24"/>
            <w:szCs w:val="24"/>
          </w:rPr>
          <w:t>For that reason</w:t>
        </w:r>
      </w:ins>
      <w:del w:author="Meike Robaard" w:date="2022-05-31T01:35:19.912Z" w:id="1358164826">
        <w:r w:rsidRPr="7F85FB28" w:rsidDel="5717ED19">
          <w:rPr>
            <w:rFonts w:cs="Calibri" w:cstheme="minorAscii"/>
            <w:sz w:val="24"/>
            <w:szCs w:val="24"/>
          </w:rPr>
          <w:delText>So</w:delText>
        </w:r>
      </w:del>
      <w:r w:rsidRPr="7F85FB28" w:rsidR="5717ED19">
        <w:rPr>
          <w:rFonts w:cs="Calibri" w:cstheme="minorAscii"/>
          <w:sz w:val="24"/>
          <w:szCs w:val="24"/>
        </w:rPr>
        <w:t>,</w:t>
      </w:r>
      <w:r w:rsidRPr="7F85FB28" w:rsidR="3455EAD2">
        <w:rPr>
          <w:rFonts w:cs="Calibri" w:cstheme="minorAscii"/>
          <w:sz w:val="24"/>
          <w:szCs w:val="24"/>
        </w:rPr>
        <w:t xml:space="preserve"> marketeers devised a clever way to overcome </w:t>
      </w:r>
      <w:ins w:author="Meike Robaard" w:date="2022-05-31T01:35:46.719Z" w:id="239848869">
        <w:r w:rsidRPr="7F85FB28" w:rsidR="3455EAD2">
          <w:rPr>
            <w:rFonts w:cs="Calibri" w:cstheme="minorAscii"/>
            <w:sz w:val="24"/>
            <w:szCs w:val="24"/>
          </w:rPr>
          <w:t>such</w:t>
        </w:r>
      </w:ins>
      <w:del w:author="Meike Robaard" w:date="2022-05-31T01:35:34.68Z" w:id="331369671">
        <w:r w:rsidRPr="7F85FB28" w:rsidDel="3455EAD2">
          <w:rPr>
            <w:rFonts w:cs="Calibri" w:cstheme="minorAscii"/>
            <w:sz w:val="24"/>
            <w:szCs w:val="24"/>
          </w:rPr>
          <w:delText>this</w:delText>
        </w:r>
      </w:del>
      <w:r w:rsidRPr="7F85FB28" w:rsidR="3455EAD2">
        <w:rPr>
          <w:rFonts w:cs="Calibri" w:cstheme="minorAscii"/>
          <w:sz w:val="24"/>
          <w:szCs w:val="24"/>
        </w:rPr>
        <w:t xml:space="preserve"> reticence in the absence of anchors: they introduce several similar products at once, such as a deluxe version, a 'basic' version</w:t>
      </w:r>
      <w:ins w:author="Meike Robaard" w:date="2022-05-31T01:35:55.463Z" w:id="794293454">
        <w:r w:rsidRPr="7F85FB28" w:rsidR="3455EAD2">
          <w:rPr>
            <w:rFonts w:cs="Calibri" w:cstheme="minorAscii"/>
            <w:sz w:val="24"/>
            <w:szCs w:val="24"/>
          </w:rPr>
          <w:t>,</w:t>
        </w:r>
      </w:ins>
      <w:r w:rsidRPr="7F85FB28" w:rsidR="3455EAD2">
        <w:rPr>
          <w:rFonts w:cs="Calibri" w:cstheme="minorAscii"/>
          <w:sz w:val="24"/>
          <w:szCs w:val="24"/>
        </w:rPr>
        <w:t xml:space="preserve"> and something in between. </w:t>
      </w:r>
      <w:ins w:author="Meike Robaard" w:date="2022-05-31T01:36:10.888Z" w:id="1061033427">
        <w:r w:rsidRPr="7F85FB28" w:rsidR="3455EAD2">
          <w:rPr>
            <w:rFonts w:cs="Calibri" w:cstheme="minorAscii"/>
            <w:sz w:val="24"/>
            <w:szCs w:val="24"/>
          </w:rPr>
          <w:t>In doing so,</w:t>
        </w:r>
      </w:ins>
      <w:del w:author="Meike Robaard" w:date="2022-05-31T01:36:04.752Z" w:id="1392487439">
        <w:r w:rsidRPr="7F85FB28" w:rsidDel="3455EAD2">
          <w:rPr>
            <w:rFonts w:cs="Calibri" w:cstheme="minorAscii"/>
            <w:sz w:val="24"/>
            <w:szCs w:val="24"/>
          </w:rPr>
          <w:delText>Then</w:delText>
        </w:r>
      </w:del>
      <w:r w:rsidRPr="7F85FB28" w:rsidR="3455EAD2">
        <w:rPr>
          <w:rFonts w:cs="Calibri" w:cstheme="minorAscii"/>
          <w:sz w:val="24"/>
          <w:szCs w:val="24"/>
        </w:rPr>
        <w:t xml:space="preserve"> </w:t>
      </w:r>
      <w:r w:rsidRPr="7F85FB28" w:rsidR="3455EAD2">
        <w:rPr>
          <w:rFonts w:cs="Calibri" w:cstheme="minorAscii"/>
          <w:sz w:val="24"/>
          <w:szCs w:val="24"/>
        </w:rPr>
        <w:t xml:space="preserve">you give people an anchor, and they predictably purchase the product in between. </w:t>
      </w:r>
      <w:r w:rsidRPr="7F85FB28" w:rsidR="4FB50AC9">
        <w:rPr>
          <w:rFonts w:cs="Calibri" w:cstheme="minorAscii"/>
          <w:sz w:val="24"/>
          <w:szCs w:val="24"/>
        </w:rPr>
        <w:t>T</w:t>
      </w:r>
      <w:ins w:author="Meike Robaard" w:date="2022-05-31T01:36:28.609Z" w:id="691595029">
        <w:r w:rsidRPr="7F85FB28" w:rsidR="4FB50AC9">
          <w:rPr>
            <w:rFonts w:cs="Calibri" w:cstheme="minorAscii"/>
            <w:sz w:val="24"/>
            <w:szCs w:val="24"/>
          </w:rPr>
          <w:t>his</w:t>
        </w:r>
      </w:ins>
      <w:del w:author="Meike Robaard" w:date="2022-05-31T01:36:25.936Z" w:id="1391464349">
        <w:r w:rsidRPr="7F85FB28" w:rsidDel="4FB50AC9">
          <w:rPr>
            <w:rFonts w:cs="Calibri" w:cstheme="minorAscii"/>
            <w:sz w:val="24"/>
            <w:szCs w:val="24"/>
          </w:rPr>
          <w:delText>hat</w:delText>
        </w:r>
      </w:del>
      <w:r w:rsidRPr="7F85FB28" w:rsidR="4FB50AC9">
        <w:rPr>
          <w:rFonts w:cs="Calibri" w:cstheme="minorAscii"/>
          <w:sz w:val="24"/>
          <w:szCs w:val="24"/>
        </w:rPr>
        <w:t xml:space="preserve"> happened, for instance, when </w:t>
      </w:r>
      <w:proofErr w:type="gramStart"/>
      <w:r w:rsidRPr="7F85FB28" w:rsidR="4FB50AC9">
        <w:rPr>
          <w:rFonts w:cs="Calibri" w:cstheme="minorAscii"/>
          <w:sz w:val="24"/>
          <w:szCs w:val="24"/>
        </w:rPr>
        <w:t>home made</w:t>
      </w:r>
      <w:proofErr w:type="gramEnd"/>
      <w:r w:rsidRPr="7F85FB28" w:rsidR="4FB50AC9">
        <w:rPr>
          <w:rFonts w:cs="Calibri" w:cstheme="minorAscii"/>
          <w:sz w:val="24"/>
          <w:szCs w:val="24"/>
        </w:rPr>
        <w:t xml:space="preserve"> bread machines were introduced </w:t>
      </w:r>
      <w:ins w:author="Meike Robaard" w:date="2022-05-31T01:36:35.472Z" w:id="2000394974">
        <w:r w:rsidRPr="7F85FB28" w:rsidR="4FB50AC9">
          <w:rPr>
            <w:rFonts w:cs="Calibri" w:cstheme="minorAscii"/>
            <w:sz w:val="24"/>
            <w:szCs w:val="24"/>
          </w:rPr>
          <w:t>on</w:t>
        </w:r>
      </w:ins>
      <w:del w:author="Meike Robaard" w:date="2022-05-31T01:36:34.264Z" w:id="1935290733">
        <w:r w:rsidRPr="7F85FB28" w:rsidDel="4FB50AC9">
          <w:rPr>
            <w:rFonts w:cs="Calibri" w:cstheme="minorAscii"/>
            <w:sz w:val="24"/>
            <w:szCs w:val="24"/>
          </w:rPr>
          <w:delText>to</w:delText>
        </w:r>
      </w:del>
      <w:r w:rsidRPr="7F85FB28" w:rsidR="4FB50AC9">
        <w:rPr>
          <w:rFonts w:cs="Calibri" w:cstheme="minorAscii"/>
          <w:sz w:val="24"/>
          <w:szCs w:val="24"/>
        </w:rPr>
        <w:t xml:space="preserve"> the market.</w:t>
      </w:r>
    </w:p>
    <w:p w:rsidRPr="00DD5F17" w:rsidR="00711E6D" w:rsidP="00DD5F17" w:rsidRDefault="00711E6D" w14:paraId="6E1A394F" w14:textId="77777777">
      <w:pPr>
        <w:spacing w:line="360" w:lineRule="auto"/>
        <w:rPr>
          <w:rFonts w:cstheme="minorHAnsi"/>
          <w:sz w:val="24"/>
          <w:szCs w:val="24"/>
        </w:rPr>
      </w:pPr>
    </w:p>
    <w:p w:rsidR="00711E6D" w:rsidP="7F85FB28" w:rsidRDefault="00711E6D" w14:paraId="7F158C7F" w14:textId="09A84CF6">
      <w:pPr>
        <w:spacing w:line="360" w:lineRule="auto"/>
        <w:rPr>
          <w:rFonts w:cs="Calibri" w:cstheme="minorAscii"/>
          <w:sz w:val="24"/>
          <w:szCs w:val="24"/>
        </w:rPr>
      </w:pPr>
      <w:r w:rsidRPr="7F85FB28" w:rsidR="3455EAD2">
        <w:rPr>
          <w:rFonts w:cs="Calibri" w:cstheme="minorAscii"/>
          <w:sz w:val="24"/>
          <w:szCs w:val="24"/>
        </w:rPr>
        <w:t xml:space="preserve">Another important phenomenon is 'framing' (see problem 11 </w:t>
      </w:r>
      <w:r w:rsidRPr="7F85FB28" w:rsidR="1DFC8736">
        <w:rPr>
          <w:rFonts w:cs="Calibri" w:cstheme="minorAscii"/>
          <w:sz w:val="24"/>
          <w:szCs w:val="24"/>
        </w:rPr>
        <w:t>–</w:t>
      </w:r>
      <w:r w:rsidRPr="7F85FB28" w:rsidR="3455EAD2">
        <w:rPr>
          <w:rFonts w:cs="Calibri" w:cstheme="minorAscii"/>
          <w:sz w:val="24"/>
          <w:szCs w:val="24"/>
        </w:rPr>
        <w:t xml:space="preserve"> </w:t>
      </w:r>
      <w:r w:rsidRPr="7F85FB28" w:rsidR="1DFC8736">
        <w:rPr>
          <w:rFonts w:cs="Calibri" w:cstheme="minorAscii"/>
          <w:sz w:val="24"/>
          <w:szCs w:val="24"/>
        </w:rPr>
        <w:t>chapter 2</w:t>
      </w:r>
      <w:r w:rsidRPr="7F85FB28" w:rsidR="3455EAD2">
        <w:rPr>
          <w:rFonts w:cs="Calibri" w:cstheme="minorAscii"/>
          <w:sz w:val="24"/>
          <w:szCs w:val="24"/>
        </w:rPr>
        <w:t xml:space="preserve">). A nice example of how consumer behavior can be influenced by framing </w:t>
      </w:r>
      <w:r w:rsidRPr="7F85FB28" w:rsidR="5717ED19">
        <w:rPr>
          <w:rFonts w:cs="Calibri" w:cstheme="minorAscii"/>
          <w:sz w:val="24"/>
          <w:szCs w:val="24"/>
        </w:rPr>
        <w:t xml:space="preserve">is described by Dan </w:t>
      </w:r>
      <w:r w:rsidRPr="7F85FB28" w:rsidR="5717ED19">
        <w:rPr>
          <w:rFonts w:cs="Calibri" w:cstheme="minorAscii"/>
          <w:sz w:val="24"/>
          <w:szCs w:val="24"/>
        </w:rPr>
        <w:t>Ariely</w:t>
      </w:r>
      <w:r w:rsidRPr="7F85FB28" w:rsidR="5717ED19">
        <w:rPr>
          <w:rFonts w:cs="Calibri" w:cstheme="minorAscii"/>
          <w:sz w:val="24"/>
          <w:szCs w:val="24"/>
        </w:rPr>
        <w:t xml:space="preserve"> (2008) in his book ‘</w:t>
      </w:r>
      <w:commentRangeStart w:id="2060864163"/>
      <w:r w:rsidRPr="7F85FB28" w:rsidR="5717ED19">
        <w:rPr>
          <w:rFonts w:cs="Calibri" w:cstheme="minorAscii"/>
          <w:sz w:val="24"/>
          <w:szCs w:val="24"/>
        </w:rPr>
        <w:t>Predictably irrational’</w:t>
      </w:r>
      <w:commentRangeEnd w:id="2060864163"/>
      <w:r>
        <w:rPr>
          <w:rStyle w:val="CommentReference"/>
        </w:rPr>
        <w:commentReference w:id="2060864163"/>
      </w:r>
      <w:r w:rsidRPr="7F85FB28" w:rsidR="3455EAD2">
        <w:rPr>
          <w:rFonts w:cs="Calibri" w:cstheme="minorAscii"/>
          <w:sz w:val="24"/>
          <w:szCs w:val="24"/>
        </w:rPr>
        <w:t>. The magazine '</w:t>
      </w:r>
      <w:commentRangeStart w:id="293914788"/>
      <w:r w:rsidRPr="7F85FB28" w:rsidR="3455EAD2">
        <w:rPr>
          <w:rFonts w:cs="Calibri" w:cstheme="minorAscii"/>
          <w:sz w:val="24"/>
          <w:szCs w:val="24"/>
        </w:rPr>
        <w:t>The Economist'</w:t>
      </w:r>
      <w:commentRangeEnd w:id="293914788"/>
      <w:r>
        <w:rPr>
          <w:rStyle w:val="CommentReference"/>
        </w:rPr>
        <w:commentReference w:id="293914788"/>
      </w:r>
      <w:r w:rsidRPr="7F85FB28" w:rsidR="3455EAD2">
        <w:rPr>
          <w:rFonts w:cs="Calibri" w:cstheme="minorAscii"/>
          <w:sz w:val="24"/>
          <w:szCs w:val="24"/>
        </w:rPr>
        <w:t xml:space="preserve"> came up with the following pric</w:t>
      </w:r>
      <w:ins w:author="Meike Robaard" w:date="2022-05-31T01:37:26.235Z" w:id="344652761">
        <w:r w:rsidRPr="7F85FB28" w:rsidR="3455EAD2">
          <w:rPr>
            <w:rFonts w:cs="Calibri" w:cstheme="minorAscii"/>
            <w:sz w:val="24"/>
            <w:szCs w:val="24"/>
          </w:rPr>
          <w:t>e</w:t>
        </w:r>
      </w:ins>
      <w:del w:author="Meike Robaard" w:date="2022-05-31T01:37:24.814Z" w:id="1313754309">
        <w:r w:rsidRPr="7F85FB28" w:rsidDel="3455EAD2">
          <w:rPr>
            <w:rFonts w:cs="Calibri" w:cstheme="minorAscii"/>
            <w:sz w:val="24"/>
            <w:szCs w:val="24"/>
          </w:rPr>
          <w:delText>ing</w:delText>
        </w:r>
      </w:del>
      <w:r w:rsidRPr="7F85FB28" w:rsidR="3455EAD2">
        <w:rPr>
          <w:rFonts w:cs="Calibri" w:cstheme="minorAscii"/>
          <w:sz w:val="24"/>
          <w:szCs w:val="24"/>
        </w:rPr>
        <w:t xml:space="preserve"> proposition: Option 1</w:t>
      </w:r>
      <w:ins w:author="Meike Robaard" w:date="2022-05-31T01:37:49.405Z" w:id="1835725304">
        <w:r w:rsidRPr="7F85FB28" w:rsidR="3455EAD2">
          <w:rPr>
            <w:rFonts w:cs="Calibri" w:cstheme="minorAscii"/>
            <w:sz w:val="24"/>
            <w:szCs w:val="24"/>
          </w:rPr>
          <w:t xml:space="preserve"> would be a </w:t>
        </w:r>
      </w:ins>
      <w:del w:author="Meike Robaard" w:date="2022-05-31T01:37:46.334Z" w:id="1340253974">
        <w:r w:rsidRPr="7F85FB28" w:rsidDel="3455EAD2">
          <w:rPr>
            <w:rFonts w:cs="Calibri" w:cstheme="minorAscii"/>
            <w:sz w:val="24"/>
            <w:szCs w:val="24"/>
          </w:rPr>
          <w:delText xml:space="preserve">: </w:delText>
        </w:r>
      </w:del>
      <w:r w:rsidRPr="7F85FB28" w:rsidR="3455EAD2">
        <w:rPr>
          <w:rFonts w:cs="Calibri" w:cstheme="minorAscii"/>
          <w:sz w:val="24"/>
          <w:szCs w:val="24"/>
        </w:rPr>
        <w:t>1 year subscription to the online version for 65$</w:t>
      </w:r>
      <w:ins w:author="Meike Robaard" w:date="2022-05-31T01:37:55.705Z" w:id="769215496">
        <w:r w:rsidRPr="7F85FB28" w:rsidR="3455EAD2">
          <w:rPr>
            <w:rFonts w:cs="Calibri" w:cstheme="minorAscii"/>
            <w:sz w:val="24"/>
            <w:szCs w:val="24"/>
          </w:rPr>
          <w:t>,</w:t>
        </w:r>
      </w:ins>
      <w:del w:author="Meike Robaard" w:date="2022-05-31T01:37:55.278Z" w:id="495881257">
        <w:r w:rsidRPr="7F85FB28" w:rsidDel="3455EAD2">
          <w:rPr>
            <w:rFonts w:cs="Calibri" w:cstheme="minorAscii"/>
            <w:sz w:val="24"/>
            <w:szCs w:val="24"/>
          </w:rPr>
          <w:delText>;</w:delText>
        </w:r>
      </w:del>
      <w:r w:rsidRPr="7F85FB28" w:rsidR="3455EAD2">
        <w:rPr>
          <w:rFonts w:cs="Calibri" w:cstheme="minorAscii"/>
          <w:sz w:val="24"/>
          <w:szCs w:val="24"/>
        </w:rPr>
        <w:t xml:space="preserve"> Option 2</w:t>
      </w:r>
      <w:ins w:author="Meike Robaard" w:date="2022-05-31T01:37:59.876Z" w:id="1911683958">
        <w:r w:rsidRPr="7F85FB28" w:rsidR="3455EAD2">
          <w:rPr>
            <w:rFonts w:cs="Calibri" w:cstheme="minorAscii"/>
            <w:sz w:val="24"/>
            <w:szCs w:val="24"/>
          </w:rPr>
          <w:t xml:space="preserve"> wou</w:t>
        </w:r>
      </w:ins>
      <w:ins w:author="Meike Robaard" w:date="2022-05-31T01:38:00.772Z" w:id="1268908197">
        <w:r w:rsidRPr="7F85FB28" w:rsidR="3455EAD2">
          <w:rPr>
            <w:rFonts w:cs="Calibri" w:cstheme="minorAscii"/>
            <w:sz w:val="24"/>
            <w:szCs w:val="24"/>
          </w:rPr>
          <w:t>ld be a</w:t>
        </w:r>
      </w:ins>
      <w:del w:author="Meike Robaard" w:date="2022-05-31T01:37:59.054Z" w:id="327552203">
        <w:r w:rsidRPr="7F85FB28" w:rsidDel="3455EAD2">
          <w:rPr>
            <w:rFonts w:cs="Calibri" w:cstheme="minorAscii"/>
            <w:sz w:val="24"/>
            <w:szCs w:val="24"/>
          </w:rPr>
          <w:delText>:</w:delText>
        </w:r>
      </w:del>
      <w:r w:rsidRPr="7F85FB28" w:rsidR="3455EAD2">
        <w:rPr>
          <w:rFonts w:cs="Calibri" w:cstheme="minorAscii"/>
          <w:sz w:val="24"/>
          <w:szCs w:val="24"/>
        </w:rPr>
        <w:t xml:space="preserve"> 1 year print version for 125$</w:t>
      </w:r>
      <w:ins w:author="Meike Robaard" w:date="2022-05-31T01:38:08.093Z" w:id="1696290904">
        <w:r w:rsidRPr="7F85FB28" w:rsidR="3455EAD2">
          <w:rPr>
            <w:rFonts w:cs="Calibri" w:cstheme="minorAscii"/>
            <w:sz w:val="24"/>
            <w:szCs w:val="24"/>
          </w:rPr>
          <w:t>, and</w:t>
        </w:r>
      </w:ins>
      <w:del w:author="Meike Robaard" w:date="2022-05-31T01:38:07.182Z" w:id="434247017">
        <w:r w:rsidRPr="7F85FB28" w:rsidDel="3455EAD2">
          <w:rPr>
            <w:rFonts w:cs="Calibri" w:cstheme="minorAscii"/>
            <w:sz w:val="24"/>
            <w:szCs w:val="24"/>
          </w:rPr>
          <w:delText>;</w:delText>
        </w:r>
      </w:del>
      <w:r w:rsidRPr="7F85FB28" w:rsidR="3455EAD2">
        <w:rPr>
          <w:rFonts w:cs="Calibri" w:cstheme="minorAscii"/>
          <w:sz w:val="24"/>
          <w:szCs w:val="24"/>
        </w:rPr>
        <w:t xml:space="preserve"> Option 3</w:t>
      </w:r>
      <w:ins w:author="Meike Robaard" w:date="2022-05-31T01:38:18.057Z" w:id="1094881261">
        <w:r w:rsidRPr="7F85FB28" w:rsidR="3455EAD2">
          <w:rPr>
            <w:rFonts w:cs="Calibri" w:cstheme="minorAscii"/>
            <w:sz w:val="24"/>
            <w:szCs w:val="24"/>
          </w:rPr>
          <w:t xml:space="preserve"> would be a</w:t>
        </w:r>
      </w:ins>
      <w:del w:author="Meike Robaard" w:date="2022-05-31T01:38:15.03Z" w:id="841176830">
        <w:r w:rsidRPr="7F85FB28" w:rsidDel="3455EAD2">
          <w:rPr>
            <w:rFonts w:cs="Calibri" w:cstheme="minorAscii"/>
            <w:sz w:val="24"/>
            <w:szCs w:val="24"/>
          </w:rPr>
          <w:delText>:</w:delText>
        </w:r>
      </w:del>
      <w:r w:rsidRPr="7F85FB28" w:rsidR="3455EAD2">
        <w:rPr>
          <w:rFonts w:cs="Calibri" w:cstheme="minorAscii"/>
          <w:sz w:val="24"/>
          <w:szCs w:val="24"/>
        </w:rPr>
        <w:t xml:space="preserve"> 1 year online and print for </w:t>
      </w:r>
      <w:del w:author="Meike Robaard" w:date="2022-05-31T01:38:22.751Z" w:id="1972517101">
        <w:r w:rsidRPr="7F85FB28" w:rsidDel="3455EAD2">
          <w:rPr>
            <w:rFonts w:cs="Calibri" w:cstheme="minorAscii"/>
            <w:sz w:val="24"/>
            <w:szCs w:val="24"/>
          </w:rPr>
          <w:delText xml:space="preserve">... </w:delText>
        </w:r>
      </w:del>
      <w:r w:rsidRPr="7F85FB28" w:rsidR="3455EAD2">
        <w:rPr>
          <w:rFonts w:cs="Calibri" w:cstheme="minorAscii"/>
          <w:sz w:val="24"/>
          <w:szCs w:val="24"/>
        </w:rPr>
        <w:t>125$! Why add an absurd option</w:t>
      </w:r>
      <w:ins w:author="Meike Robaard" w:date="2022-05-31T01:38:51.193Z" w:id="1868099515">
        <w:r w:rsidRPr="7F85FB28" w:rsidR="3455EAD2">
          <w:rPr>
            <w:rFonts w:cs="Calibri" w:cstheme="minorAscii"/>
            <w:sz w:val="24"/>
            <w:szCs w:val="24"/>
          </w:rPr>
          <w:t xml:space="preserve"> like option</w:t>
        </w:r>
      </w:ins>
      <w:r w:rsidRPr="7F85FB28" w:rsidR="3455EAD2">
        <w:rPr>
          <w:rFonts w:cs="Calibri" w:cstheme="minorAscii"/>
          <w:sz w:val="24"/>
          <w:szCs w:val="24"/>
        </w:rPr>
        <w:t xml:space="preserve"> 2? Who would choose </w:t>
      </w:r>
      <w:ins w:author="Meike Robaard" w:date="2022-05-31T01:39:10.099Z" w:id="25026155">
        <w:r w:rsidRPr="7F85FB28" w:rsidR="3455EAD2">
          <w:rPr>
            <w:rFonts w:cs="Calibri" w:cstheme="minorAscii"/>
            <w:sz w:val="24"/>
            <w:szCs w:val="24"/>
          </w:rPr>
          <w:t xml:space="preserve">the </w:t>
        </w:r>
      </w:ins>
      <w:r w:rsidRPr="7F85FB28" w:rsidR="3455EAD2">
        <w:rPr>
          <w:rFonts w:cs="Calibri" w:cstheme="minorAscii"/>
          <w:sz w:val="24"/>
          <w:szCs w:val="24"/>
        </w:rPr>
        <w:t>print</w:t>
      </w:r>
      <w:ins w:author="Meike Robaard" w:date="2022-05-31T01:39:13.47Z" w:id="69361892">
        <w:r w:rsidRPr="7F85FB28" w:rsidR="3455EAD2">
          <w:rPr>
            <w:rFonts w:cs="Calibri" w:cstheme="minorAscii"/>
            <w:sz w:val="24"/>
            <w:szCs w:val="24"/>
          </w:rPr>
          <w:t>ed version</w:t>
        </w:r>
      </w:ins>
      <w:r w:rsidRPr="7F85FB28" w:rsidR="3455EAD2">
        <w:rPr>
          <w:rFonts w:cs="Calibri" w:cstheme="minorAscii"/>
          <w:sz w:val="24"/>
          <w:szCs w:val="24"/>
        </w:rPr>
        <w:t xml:space="preserve"> only (option 2) above print and online (option 3) for the same price? Why do</w:t>
      </w:r>
      <w:del w:author="Meike Robaard" w:date="2022-05-31T01:39:19.006Z" w:id="356785290">
        <w:r w:rsidRPr="7F85FB28" w:rsidDel="3455EAD2">
          <w:rPr>
            <w:rFonts w:cs="Calibri" w:cstheme="minorAscii"/>
            <w:sz w:val="24"/>
            <w:szCs w:val="24"/>
          </w:rPr>
          <w:delText xml:space="preserve">n’t </w:delText>
        </w:r>
      </w:del>
      <w:r w:rsidRPr="7F85FB28" w:rsidR="3455EAD2">
        <w:rPr>
          <w:rFonts w:cs="Calibri" w:cstheme="minorAscii"/>
          <w:sz w:val="24"/>
          <w:szCs w:val="24"/>
        </w:rPr>
        <w:t xml:space="preserve">they </w:t>
      </w:r>
      <w:ins w:author="Meike Robaard" w:date="2022-05-31T01:39:27.607Z" w:id="2128925099">
        <w:r w:rsidRPr="7F85FB28" w:rsidR="3455EAD2">
          <w:rPr>
            <w:rFonts w:cs="Calibri" w:cstheme="minorAscii"/>
            <w:sz w:val="24"/>
            <w:szCs w:val="24"/>
          </w:rPr>
          <w:t xml:space="preserve">not </w:t>
        </w:r>
      </w:ins>
      <w:r w:rsidRPr="7F85FB28" w:rsidR="3455EAD2">
        <w:rPr>
          <w:rFonts w:cs="Calibri" w:cstheme="minorAscii"/>
          <w:sz w:val="24"/>
          <w:szCs w:val="24"/>
        </w:rPr>
        <w:t>just give</w:t>
      </w:r>
      <w:ins w:author="Meike Robaard" w:date="2022-05-31T01:39:43.534Z" w:id="292866045">
        <w:r w:rsidRPr="7F85FB28" w:rsidR="3455EAD2">
          <w:rPr>
            <w:rFonts w:cs="Calibri" w:cstheme="minorAscii"/>
            <w:sz w:val="24"/>
            <w:szCs w:val="24"/>
          </w:rPr>
          <w:t xml:space="preserve"> the customer</w:t>
        </w:r>
      </w:ins>
      <w:r w:rsidRPr="7F85FB28" w:rsidR="3455EAD2">
        <w:rPr>
          <w:rFonts w:cs="Calibri" w:cstheme="minorAscii"/>
          <w:sz w:val="24"/>
          <w:szCs w:val="24"/>
        </w:rPr>
        <w:t xml:space="preserve"> two options? I</w:t>
      </w:r>
      <w:ins w:author="Meike Robaard" w:date="2022-05-31T01:39:59.238Z" w:id="1876836594">
        <w:r w:rsidRPr="7F85FB28" w:rsidR="3455EAD2">
          <w:rPr>
            <w:rFonts w:cs="Calibri" w:cstheme="minorAscii"/>
            <w:sz w:val="24"/>
            <w:szCs w:val="24"/>
          </w:rPr>
          <w:t>n pract</w:t>
        </w:r>
      </w:ins>
      <w:ins w:author="Meike Robaard" w:date="2022-05-31T01:40:09.206Z" w:id="341921874">
        <w:r w:rsidRPr="7F85FB28" w:rsidR="3455EAD2">
          <w:rPr>
            <w:rFonts w:cs="Calibri" w:cstheme="minorAscii"/>
            <w:sz w:val="24"/>
            <w:szCs w:val="24"/>
          </w:rPr>
          <w:t xml:space="preserve">ice, however, </w:t>
        </w:r>
        <w:r w:rsidRPr="7F85FB28" w:rsidR="3455EAD2">
          <w:rPr>
            <w:rFonts w:cs="Calibri" w:cstheme="minorAscii"/>
            <w:sz w:val="24"/>
            <w:szCs w:val="24"/>
          </w:rPr>
          <w:t>i</w:t>
        </w:r>
      </w:ins>
      <w:del w:author="Meike Robaard" w:date="2022-05-31T01:39:56.654Z" w:id="2054242288">
        <w:r w:rsidRPr="7F85FB28" w:rsidDel="3455EAD2">
          <w:rPr>
            <w:rFonts w:cs="Calibri" w:cstheme="minorAscii"/>
            <w:sz w:val="24"/>
            <w:szCs w:val="24"/>
          </w:rPr>
          <w:delText>t</w:delText>
        </w:r>
      </w:del>
      <w:r w:rsidRPr="7F85FB28" w:rsidR="3455EAD2">
        <w:rPr>
          <w:rFonts w:cs="Calibri" w:cstheme="minorAscii"/>
          <w:sz w:val="24"/>
          <w:szCs w:val="24"/>
        </w:rPr>
        <w:t xml:space="preserve"> did not turn out to be so absurd</w:t>
      </w:r>
      <w:ins w:author="Meike Robaard" w:date="2022-05-31T01:40:17.07Z" w:id="1177668978">
        <w:r w:rsidRPr="7F85FB28" w:rsidR="3455EAD2">
          <w:rPr>
            <w:rFonts w:cs="Calibri" w:cstheme="minorAscii"/>
            <w:sz w:val="24"/>
            <w:szCs w:val="24"/>
          </w:rPr>
          <w:t xml:space="preserve"> of an idea</w:t>
        </w:r>
      </w:ins>
      <w:r w:rsidRPr="7F85FB28" w:rsidR="3455EAD2">
        <w:rPr>
          <w:rFonts w:cs="Calibri" w:cstheme="minorAscii"/>
          <w:sz w:val="24"/>
          <w:szCs w:val="24"/>
        </w:rPr>
        <w:t xml:space="preserve">. When people were given the 3 options, </w:t>
      </w:r>
      <w:r w:rsidRPr="7F85FB28" w:rsidR="5717ED19">
        <w:rPr>
          <w:rFonts w:cs="Calibri" w:cstheme="minorAscii"/>
          <w:sz w:val="24"/>
          <w:szCs w:val="24"/>
        </w:rPr>
        <w:t>Ariely</w:t>
      </w:r>
      <w:r w:rsidRPr="7F85FB28" w:rsidR="5717ED19">
        <w:rPr>
          <w:rFonts w:cs="Calibri" w:cstheme="minorAscii"/>
          <w:sz w:val="24"/>
          <w:szCs w:val="24"/>
        </w:rPr>
        <w:t xml:space="preserve"> discovered, </w:t>
      </w:r>
      <w:r w:rsidRPr="7F85FB28" w:rsidR="3455EAD2">
        <w:rPr>
          <w:rFonts w:cs="Calibri" w:cstheme="minorAscii"/>
          <w:sz w:val="24"/>
          <w:szCs w:val="24"/>
        </w:rPr>
        <w:t xml:space="preserve">84% opted for option 3 and 16% opted for option 1. If they only received options 1 and 3, 32% opted for option 3 (print and online) and 68% opted for option 1 (online only) </w:t>
      </w:r>
      <w:commentRangeStart w:id="2134344289"/>
      <w:r w:rsidRPr="7F85FB28" w:rsidR="3455EAD2">
        <w:rPr>
          <w:rFonts w:cs="Calibri" w:cstheme="minorAscii"/>
          <w:sz w:val="24"/>
          <w:szCs w:val="24"/>
        </w:rPr>
        <w:t>...</w:t>
      </w:r>
      <w:commentRangeEnd w:id="2134344289"/>
      <w:r>
        <w:rPr>
          <w:rStyle w:val="CommentReference"/>
        </w:rPr>
        <w:commentReference w:id="2134344289"/>
      </w:r>
      <w:r w:rsidRPr="7F85FB28" w:rsidR="3455EAD2">
        <w:rPr>
          <w:rFonts w:cs="Calibri" w:cstheme="minorAscii"/>
          <w:sz w:val="24"/>
          <w:szCs w:val="24"/>
        </w:rPr>
        <w:t xml:space="preserve"> By placing options 2 and 3 next to each other, option 3 suddenly seems much more attractive</w:t>
      </w:r>
      <w:del w:author="Meike Robaard" w:date="2022-05-31T01:41:17.655Z" w:id="32099351">
        <w:r w:rsidRPr="7F85FB28" w:rsidDel="3455EAD2">
          <w:rPr>
            <w:rFonts w:cs="Calibri" w:cstheme="minorAscii"/>
            <w:sz w:val="24"/>
            <w:szCs w:val="24"/>
          </w:rPr>
          <w:delText xml:space="preserve">: </w:delText>
        </w:r>
      </w:del>
      <w:ins w:author="Meike Robaard" w:date="2022-05-31T01:41:20.696Z" w:id="1002626578">
        <w:r w:rsidRPr="7F85FB28" w:rsidR="3455EAD2">
          <w:rPr>
            <w:rFonts w:cs="Calibri" w:cstheme="minorAscii"/>
            <w:sz w:val="24"/>
            <w:szCs w:val="24"/>
          </w:rPr>
          <w:t>(</w:t>
        </w:r>
      </w:ins>
      <w:r w:rsidRPr="7F85FB28" w:rsidR="3455EAD2">
        <w:rPr>
          <w:rFonts w:cs="Calibri" w:cstheme="minorAscii"/>
          <w:sz w:val="24"/>
          <w:szCs w:val="24"/>
        </w:rPr>
        <w:t>'I</w:t>
      </w:r>
      <w:ins w:author="Meike Robaard" w:date="2022-05-31T01:41:24.991Z" w:id="1159426995">
        <w:r w:rsidRPr="7F85FB28" w:rsidR="3455EAD2">
          <w:rPr>
            <w:rFonts w:cs="Calibri" w:cstheme="minorAscii"/>
            <w:sz w:val="24"/>
            <w:szCs w:val="24"/>
          </w:rPr>
          <w:t xml:space="preserve"> will</w:t>
        </w:r>
      </w:ins>
      <w:del w:author="Meike Robaard" w:date="2022-05-31T01:41:22.927Z" w:id="1298324100">
        <w:r w:rsidRPr="7F85FB28" w:rsidDel="3455EAD2">
          <w:rPr>
            <w:rFonts w:cs="Calibri" w:cstheme="minorAscii"/>
            <w:sz w:val="24"/>
            <w:szCs w:val="24"/>
          </w:rPr>
          <w:delText xml:space="preserve">'ll </w:delText>
        </w:r>
      </w:del>
      <w:r w:rsidRPr="7F85FB28" w:rsidR="3455EAD2">
        <w:rPr>
          <w:rFonts w:cs="Calibri" w:cstheme="minorAscii"/>
          <w:sz w:val="24"/>
          <w:szCs w:val="24"/>
        </w:rPr>
        <w:t xml:space="preserve">get the online </w:t>
      </w:r>
      <w:ins w:author="Meike Robaard" w:date="2022-05-31T01:41:30.679Z" w:id="1711359709">
        <w:r w:rsidRPr="7F85FB28" w:rsidR="3455EAD2">
          <w:rPr>
            <w:rFonts w:cs="Calibri" w:cstheme="minorAscii"/>
            <w:sz w:val="24"/>
            <w:szCs w:val="24"/>
          </w:rPr>
          <w:t xml:space="preserve"> version </w:t>
        </w:r>
      </w:ins>
      <w:r w:rsidRPr="7F85FB28" w:rsidR="3455EAD2">
        <w:rPr>
          <w:rFonts w:cs="Calibri" w:cstheme="minorAscii"/>
          <w:sz w:val="24"/>
          <w:szCs w:val="24"/>
        </w:rPr>
        <w:t>for free!'</w:t>
      </w:r>
      <w:ins w:author="Meike Robaard" w:date="2022-05-31T01:41:32.757Z" w:id="1416624444">
        <w:r w:rsidRPr="7F85FB28" w:rsidR="3455EAD2">
          <w:rPr>
            <w:rFonts w:cs="Calibri" w:cstheme="minorAscii"/>
            <w:sz w:val="24"/>
            <w:szCs w:val="24"/>
          </w:rPr>
          <w:t>)</w:t>
        </w:r>
      </w:ins>
      <w:r w:rsidRPr="7F85FB28" w:rsidR="3455EAD2">
        <w:rPr>
          <w:rFonts w:cs="Calibri" w:cstheme="minorAscii"/>
          <w:sz w:val="24"/>
          <w:szCs w:val="24"/>
        </w:rPr>
        <w:t xml:space="preserve"> </w:t>
      </w:r>
      <w:ins w:author="Meike Robaard" w:date="2022-05-31T01:41:38.627Z" w:id="2144270644">
        <w:r w:rsidRPr="7F85FB28" w:rsidR="3455EAD2">
          <w:rPr>
            <w:rFonts w:cs="Calibri" w:cstheme="minorAscii"/>
            <w:sz w:val="24"/>
            <w:szCs w:val="24"/>
          </w:rPr>
          <w:t>Thus</w:t>
        </w:r>
      </w:ins>
      <w:del w:author="Meike Robaard" w:date="2022-05-31T01:41:36.999Z" w:id="1769116904">
        <w:r w:rsidRPr="7F85FB28" w:rsidDel="5717ED19">
          <w:rPr>
            <w:rFonts w:cs="Calibri" w:cstheme="minorAscii"/>
            <w:sz w:val="24"/>
            <w:szCs w:val="24"/>
          </w:rPr>
          <w:delText>So</w:delText>
        </w:r>
      </w:del>
      <w:r w:rsidRPr="7F85FB28" w:rsidR="5717ED19">
        <w:rPr>
          <w:rFonts w:cs="Calibri" w:cstheme="minorAscii"/>
          <w:sz w:val="24"/>
          <w:szCs w:val="24"/>
        </w:rPr>
        <w:t>,</w:t>
      </w:r>
      <w:r w:rsidRPr="7F85FB28" w:rsidR="3455EAD2">
        <w:rPr>
          <w:rFonts w:cs="Calibri" w:cstheme="minorAscii"/>
          <w:sz w:val="24"/>
          <w:szCs w:val="24"/>
        </w:rPr>
        <w:t xml:space="preserve"> adding that second option, which no one ever chooses, changes the preferences of the potential customers</w:t>
      </w:r>
      <w:ins w:author="Meike Robaard" w:date="2022-05-31T01:41:59.798Z" w:id="1782802454">
        <w:r w:rsidRPr="7F85FB28" w:rsidR="3455EAD2">
          <w:rPr>
            <w:rFonts w:cs="Calibri" w:cstheme="minorAscii"/>
            <w:sz w:val="24"/>
            <w:szCs w:val="24"/>
          </w:rPr>
          <w:t xml:space="preserve"> considerably</w:t>
        </w:r>
      </w:ins>
      <w:ins w:author="Meike Robaard" w:date="2022-05-31T01:42:01.444Z" w:id="2103023829">
        <w:r w:rsidRPr="7F85FB28" w:rsidR="3455EAD2">
          <w:rPr>
            <w:rFonts w:cs="Calibri" w:cstheme="minorAscii"/>
            <w:sz w:val="24"/>
            <w:szCs w:val="24"/>
          </w:rPr>
          <w:t>,</w:t>
        </w:r>
      </w:ins>
      <w:del w:author="Meike Robaard" w:date="2022-05-31T01:41:57.286Z" w:id="1618117020">
        <w:r w:rsidRPr="7F85FB28" w:rsidDel="3455EAD2">
          <w:rPr>
            <w:rFonts w:cs="Calibri" w:cstheme="minorAscii"/>
            <w:sz w:val="24"/>
            <w:szCs w:val="24"/>
          </w:rPr>
          <w:delText xml:space="preserve"> in a dramatic way </w:delText>
        </w:r>
      </w:del>
      <w:r w:rsidRPr="7F85FB28" w:rsidR="3455EAD2">
        <w:rPr>
          <w:rFonts w:cs="Calibri" w:cstheme="minorAscii"/>
          <w:sz w:val="24"/>
          <w:szCs w:val="24"/>
        </w:rPr>
        <w:t xml:space="preserve">and generates </w:t>
      </w:r>
      <w:del w:author="Meike Robaard" w:date="2022-05-31T01:41:48.175Z" w:id="1030093143">
        <w:r w:rsidRPr="7F85FB28" w:rsidDel="3455EAD2">
          <w:rPr>
            <w:rFonts w:cs="Calibri" w:cstheme="minorAscii"/>
            <w:sz w:val="24"/>
            <w:szCs w:val="24"/>
          </w:rPr>
          <w:delText>(much)</w:delText>
        </w:r>
      </w:del>
      <w:r w:rsidRPr="7F85FB28" w:rsidR="3455EAD2">
        <w:rPr>
          <w:rFonts w:cs="Calibri" w:cstheme="minorAscii"/>
          <w:sz w:val="24"/>
          <w:szCs w:val="24"/>
        </w:rPr>
        <w:t xml:space="preserve"> more income for The Economist</w:t>
      </w:r>
      <w:ins w:author="Meike Robaard" w:date="2022-05-31T01:42:04.881Z" w:id="1118211320">
        <w:r w:rsidRPr="7F85FB28" w:rsidR="3455EAD2">
          <w:rPr>
            <w:rFonts w:cs="Calibri" w:cstheme="minorAscii"/>
            <w:sz w:val="24"/>
            <w:szCs w:val="24"/>
          </w:rPr>
          <w:t>.</w:t>
        </w:r>
      </w:ins>
      <w:del w:author="Meike Robaard" w:date="2022-05-31T01:42:04.567Z" w:id="1939608877">
        <w:r w:rsidRPr="7F85FB28" w:rsidDel="3455EAD2">
          <w:rPr>
            <w:rFonts w:cs="Calibri" w:cstheme="minorAscii"/>
            <w:sz w:val="24"/>
            <w:szCs w:val="24"/>
          </w:rPr>
          <w:delText>!</w:delText>
        </w:r>
      </w:del>
    </w:p>
    <w:p w:rsidRPr="00DD5F17" w:rsidR="00711E6D" w:rsidP="00DD5F17" w:rsidRDefault="00711E6D" w14:paraId="78BBEDA1" w14:textId="77777777">
      <w:pPr>
        <w:spacing w:line="360" w:lineRule="auto"/>
        <w:rPr>
          <w:rFonts w:cstheme="minorHAnsi"/>
          <w:sz w:val="24"/>
          <w:szCs w:val="24"/>
        </w:rPr>
      </w:pPr>
    </w:p>
    <w:p w:rsidR="00711E6D" w:rsidP="7F85FB28" w:rsidRDefault="00711E6D" w14:paraId="5C981F50" w14:textId="1AE54031">
      <w:pPr>
        <w:spacing w:line="360" w:lineRule="auto"/>
        <w:rPr>
          <w:rFonts w:cs="Calibri" w:cstheme="minorAscii"/>
          <w:sz w:val="24"/>
          <w:szCs w:val="24"/>
        </w:rPr>
      </w:pPr>
      <w:r w:rsidRPr="7F85FB28" w:rsidR="3455EAD2">
        <w:rPr>
          <w:rFonts w:cs="Calibri" w:cstheme="minorAscii"/>
          <w:sz w:val="24"/>
          <w:szCs w:val="24"/>
        </w:rPr>
        <w:t>There is a whole list of irrational consumer and investor behavior documented by behavioral economists. For instance, the</w:t>
      </w:r>
      <w:ins w:author="Meike Robaard" w:date="2022-05-31T01:42:16.163Z" w:id="1142787772">
        <w:r w:rsidRPr="7F85FB28" w:rsidR="3455EAD2">
          <w:rPr>
            <w:rFonts w:cs="Calibri" w:cstheme="minorAscii"/>
            <w:sz w:val="24"/>
            <w:szCs w:val="24"/>
          </w:rPr>
          <w:t>re is the</w:t>
        </w:r>
      </w:ins>
      <w:r w:rsidRPr="7F85FB28" w:rsidR="3455EAD2">
        <w:rPr>
          <w:rFonts w:cs="Calibri" w:cstheme="minorAscii"/>
          <w:sz w:val="24"/>
          <w:szCs w:val="24"/>
        </w:rPr>
        <w:t xml:space="preserve"> Allais paradox (problem 12 – </w:t>
      </w:r>
      <w:r w:rsidRPr="7F85FB28" w:rsidR="1DFC8736">
        <w:rPr>
          <w:rFonts w:cs="Calibri" w:cstheme="minorAscii"/>
          <w:sz w:val="24"/>
          <w:szCs w:val="24"/>
        </w:rPr>
        <w:t>chapter 2</w:t>
      </w:r>
      <w:r w:rsidRPr="7F85FB28" w:rsidR="3455EAD2">
        <w:rPr>
          <w:rFonts w:cs="Calibri" w:cstheme="minorAscii"/>
          <w:sz w:val="24"/>
          <w:szCs w:val="24"/>
        </w:rPr>
        <w:t>), 'loss aversion' (</w:t>
      </w:r>
      <w:r w:rsidRPr="7F85FB28" w:rsidR="4FB50AC9">
        <w:rPr>
          <w:rFonts w:cs="Calibri" w:cstheme="minorAscii"/>
          <w:sz w:val="24"/>
          <w:szCs w:val="24"/>
        </w:rPr>
        <w:t>appendix</w:t>
      </w:r>
      <w:r w:rsidRPr="7F85FB28" w:rsidR="3455EAD2">
        <w:rPr>
          <w:rFonts w:cs="Calibri" w:cstheme="minorAscii"/>
          <w:sz w:val="24"/>
          <w:szCs w:val="24"/>
        </w:rPr>
        <w:t>) and the 'endowment effect'</w:t>
      </w:r>
      <w:r w:rsidRPr="7F85FB28" w:rsidR="4FB50AC9">
        <w:rPr>
          <w:rFonts w:cs="Calibri" w:cstheme="minorAscii"/>
          <w:sz w:val="24"/>
          <w:szCs w:val="24"/>
        </w:rPr>
        <w:t xml:space="preserve">, </w:t>
      </w:r>
      <w:ins w:author="Meike Robaard" w:date="2022-05-31T01:42:28.9Z" w:id="905513713">
        <w:r w:rsidRPr="7F85FB28" w:rsidR="4FB50AC9">
          <w:rPr>
            <w:rFonts w:cs="Calibri" w:cstheme="minorAscii"/>
            <w:sz w:val="24"/>
            <w:szCs w:val="24"/>
          </w:rPr>
          <w:t>i.e.</w:t>
        </w:r>
      </w:ins>
      <w:r w:rsidRPr="7F85FB28" w:rsidR="3455EAD2">
        <w:rPr>
          <w:rFonts w:cs="Calibri" w:cstheme="minorAscii"/>
          <w:sz w:val="24"/>
          <w:szCs w:val="24"/>
        </w:rPr>
        <w:t>the</w:t>
      </w:r>
      <w:proofErr w:type="spellEnd"/>
      <w:r w:rsidRPr="7F85FB28" w:rsidR="3455EAD2">
        <w:rPr>
          <w:rFonts w:cs="Calibri" w:cstheme="minorAscii"/>
          <w:sz w:val="24"/>
          <w:szCs w:val="24"/>
        </w:rPr>
        <w:t xml:space="preserve"> fact that we attribute more value to something simply because we own it</w:t>
      </w:r>
      <w:r w:rsidRPr="7F85FB28" w:rsidR="4FB50AC9">
        <w:rPr>
          <w:rFonts w:cs="Calibri" w:cstheme="minorAscii"/>
          <w:sz w:val="24"/>
          <w:szCs w:val="24"/>
        </w:rPr>
        <w:t xml:space="preserve"> (appendix</w:t>
      </w:r>
      <w:r w:rsidRPr="7F85FB28" w:rsidR="3455EAD2">
        <w:rPr>
          <w:rFonts w:cs="Calibri" w:cstheme="minorAscii"/>
          <w:sz w:val="24"/>
          <w:szCs w:val="24"/>
        </w:rPr>
        <w:t>). Our behavior appears to be very far from the rational behavior that is assumed in traditional economics. Th</w:t>
      </w:r>
      <w:ins w:author="Meike Robaard" w:date="2022-05-31T01:42:51.883Z" w:id="519805184">
        <w:r w:rsidRPr="7F85FB28" w:rsidR="3455EAD2">
          <w:rPr>
            <w:rFonts w:cs="Calibri" w:cstheme="minorAscii"/>
            <w:sz w:val="24"/>
            <w:szCs w:val="24"/>
          </w:rPr>
          <w:t>is</w:t>
        </w:r>
      </w:ins>
      <w:del w:author="Meike Robaard" w:date="2022-05-31T01:42:51.197Z" w:id="916243525">
        <w:r w:rsidRPr="7F85FB28" w:rsidDel="3455EAD2">
          <w:rPr>
            <w:rFonts w:cs="Calibri" w:cstheme="minorAscii"/>
            <w:sz w:val="24"/>
            <w:szCs w:val="24"/>
          </w:rPr>
          <w:delText>at</w:delText>
        </w:r>
      </w:del>
      <w:r w:rsidRPr="7F85FB28" w:rsidR="3455EAD2">
        <w:rPr>
          <w:rFonts w:cs="Calibri" w:cstheme="minorAscii"/>
          <w:sz w:val="24"/>
          <w:szCs w:val="24"/>
        </w:rPr>
        <w:t xml:space="preserve"> has important consequences</w:t>
      </w:r>
      <w:ins w:author="Meike Robaard" w:date="2022-05-31T01:43:17.295Z" w:id="1987665243">
        <w:r w:rsidRPr="7F85FB28" w:rsidR="3455EAD2">
          <w:rPr>
            <w:rFonts w:cs="Calibri" w:cstheme="minorAscii"/>
            <w:sz w:val="24"/>
            <w:szCs w:val="24"/>
          </w:rPr>
          <w:t>,</w:t>
        </w:r>
      </w:ins>
      <w:del w:author="Meike Robaard" w:date="2022-05-31T01:43:27.205Z" w:id="474680860">
        <w:r w:rsidRPr="7F85FB28" w:rsidDel="3455EAD2">
          <w:rPr>
            <w:rFonts w:cs="Calibri" w:cstheme="minorAscii"/>
            <w:sz w:val="24"/>
            <w:szCs w:val="24"/>
          </w:rPr>
          <w:delText>. M</w:delText>
        </w:r>
        <w:r w:rsidRPr="7F85FB28" w:rsidDel="3455EAD2">
          <w:rPr>
            <w:rFonts w:cs="Calibri" w:cstheme="minorAscii"/>
            <w:sz w:val="24"/>
            <w:szCs w:val="24"/>
          </w:rPr>
          <w:delText>uch</w:delText>
        </w:r>
      </w:del>
      <w:ins w:author="Meike Robaard" w:date="2022-05-31T01:43:21.134Z" w:id="1663237042">
        <w:r w:rsidRPr="7F85FB28" w:rsidR="3455EAD2">
          <w:rPr>
            <w:rFonts w:cs="Calibri" w:cstheme="minorAscii"/>
            <w:sz w:val="24"/>
            <w:szCs w:val="24"/>
          </w:rPr>
          <w:t>much</w:t>
        </w:r>
      </w:ins>
      <w:r w:rsidRPr="7F85FB28" w:rsidR="3455EAD2">
        <w:rPr>
          <w:rFonts w:cs="Calibri" w:cstheme="minorAscii"/>
          <w:sz w:val="24"/>
          <w:szCs w:val="24"/>
        </w:rPr>
        <w:t xml:space="preserve"> </w:t>
      </w:r>
      <w:ins w:author="Meike Robaard" w:date="2022-05-31T01:42:57.44Z" w:id="1612455695">
        <w:r w:rsidRPr="7F85FB28" w:rsidR="3455EAD2">
          <w:rPr>
            <w:rFonts w:cs="Calibri" w:cstheme="minorAscii"/>
            <w:sz w:val="24"/>
            <w:szCs w:val="24"/>
          </w:rPr>
          <w:t>like</w:t>
        </w:r>
      </w:ins>
      <w:del w:author="Meike Robaard" w:date="2022-05-31T01:42:56.053Z" w:id="1906068530">
        <w:r w:rsidRPr="7F85FB28" w:rsidDel="3455EAD2">
          <w:rPr>
            <w:rFonts w:cs="Calibri" w:cstheme="minorAscii"/>
            <w:sz w:val="24"/>
            <w:szCs w:val="24"/>
          </w:rPr>
          <w:delText>as</w:delText>
        </w:r>
      </w:del>
      <w:r w:rsidRPr="7F85FB28" w:rsidR="3455EAD2">
        <w:rPr>
          <w:rFonts w:cs="Calibri" w:cstheme="minorAscii"/>
          <w:sz w:val="24"/>
          <w:szCs w:val="24"/>
        </w:rPr>
        <w:t xml:space="preserve"> our irrationality in other domains also has important consequences. We will </w:t>
      </w:r>
      <w:r w:rsidRPr="7F85FB28" w:rsidR="1DFC8736">
        <w:rPr>
          <w:rFonts w:cs="Calibri" w:cstheme="minorAscii"/>
          <w:sz w:val="24"/>
          <w:szCs w:val="24"/>
        </w:rPr>
        <w:t>discuss</w:t>
      </w:r>
      <w:r w:rsidRPr="7F85FB28" w:rsidR="3455EAD2">
        <w:rPr>
          <w:rFonts w:cs="Calibri" w:cstheme="minorAscii"/>
          <w:sz w:val="24"/>
          <w:szCs w:val="24"/>
        </w:rPr>
        <w:t xml:space="preserve"> these consequences in </w:t>
      </w:r>
      <w:r w:rsidRPr="7F85FB28" w:rsidR="1DFC8736">
        <w:rPr>
          <w:rFonts w:cs="Calibri" w:cstheme="minorAscii"/>
          <w:sz w:val="24"/>
          <w:szCs w:val="24"/>
        </w:rPr>
        <w:t>chapter 6</w:t>
      </w:r>
      <w:r w:rsidRPr="7F85FB28" w:rsidR="3455EAD2">
        <w:rPr>
          <w:rFonts w:cs="Calibri" w:cstheme="minorAscii"/>
          <w:sz w:val="24"/>
          <w:szCs w:val="24"/>
        </w:rPr>
        <w:t xml:space="preserve">. In </w:t>
      </w:r>
      <w:r w:rsidRPr="7F85FB28" w:rsidR="4FB50AC9">
        <w:rPr>
          <w:rFonts w:cs="Calibri" w:cstheme="minorAscii"/>
          <w:sz w:val="24"/>
          <w:szCs w:val="24"/>
        </w:rPr>
        <w:t>the next chapter,</w:t>
      </w:r>
      <w:r w:rsidRPr="7F85FB28" w:rsidR="1DFC8736">
        <w:rPr>
          <w:rFonts w:cs="Calibri" w:cstheme="minorAscii"/>
          <w:sz w:val="24"/>
          <w:szCs w:val="24"/>
        </w:rPr>
        <w:t xml:space="preserve"> you </w:t>
      </w:r>
      <w:r w:rsidRPr="7F85FB28" w:rsidR="3455EAD2">
        <w:rPr>
          <w:rFonts w:cs="Calibri" w:cstheme="minorAscii"/>
          <w:sz w:val="24"/>
          <w:szCs w:val="24"/>
        </w:rPr>
        <w:t xml:space="preserve">will learn how </w:t>
      </w:r>
      <w:r w:rsidRPr="7F85FB28" w:rsidR="1DFC8736">
        <w:rPr>
          <w:rFonts w:cs="Calibri" w:cstheme="minorAscii"/>
          <w:sz w:val="24"/>
          <w:szCs w:val="24"/>
        </w:rPr>
        <w:t>you</w:t>
      </w:r>
      <w:r w:rsidRPr="7F85FB28" w:rsidR="3455EAD2">
        <w:rPr>
          <w:rFonts w:cs="Calibri" w:cstheme="minorAscii"/>
          <w:sz w:val="24"/>
          <w:szCs w:val="24"/>
        </w:rPr>
        <w:t xml:space="preserve"> can protect </w:t>
      </w:r>
      <w:r w:rsidRPr="7F85FB28" w:rsidR="1DFC8736">
        <w:rPr>
          <w:rFonts w:cs="Calibri" w:cstheme="minorAscii"/>
          <w:sz w:val="24"/>
          <w:szCs w:val="24"/>
        </w:rPr>
        <w:t>y</w:t>
      </w:r>
      <w:r w:rsidRPr="7F85FB28" w:rsidR="3455EAD2">
        <w:rPr>
          <w:rFonts w:cs="Calibri" w:cstheme="minorAscii"/>
          <w:sz w:val="24"/>
          <w:szCs w:val="24"/>
        </w:rPr>
        <w:t>our thinking against irrationality.</w:t>
      </w:r>
    </w:p>
    <w:p w:rsidR="00711E6D" w:rsidP="00DD5F17" w:rsidRDefault="00711E6D" w14:paraId="52F63A92" w14:textId="77777777">
      <w:pPr>
        <w:spacing w:line="360" w:lineRule="auto"/>
        <w:rPr>
          <w:rFonts w:cstheme="minorHAnsi"/>
          <w:sz w:val="24"/>
          <w:szCs w:val="24"/>
        </w:rPr>
      </w:pPr>
    </w:p>
    <w:p w:rsidR="00711E6D" w:rsidP="00DD5F17" w:rsidRDefault="00711E6D" w14:paraId="4B31CC34" w14:textId="77777777">
      <w:pPr>
        <w:spacing w:line="360" w:lineRule="auto"/>
        <w:rPr>
          <w:rFonts w:cstheme="minorHAnsi"/>
          <w:b/>
          <w:bCs/>
          <w:sz w:val="24"/>
          <w:szCs w:val="24"/>
        </w:rPr>
      </w:pPr>
      <w:r>
        <w:rPr>
          <w:rFonts w:cstheme="minorHAnsi"/>
          <w:b/>
          <w:bCs/>
          <w:sz w:val="24"/>
          <w:szCs w:val="24"/>
        </w:rPr>
        <w:t>Summary:</w:t>
      </w:r>
    </w:p>
    <w:p w:rsidR="00711E6D" w:rsidP="00DD5F17" w:rsidRDefault="00711E6D" w14:paraId="5073C693" w14:textId="77777777">
      <w:pPr>
        <w:spacing w:line="360" w:lineRule="auto"/>
        <w:rPr>
          <w:rFonts w:cstheme="minorHAnsi"/>
          <w:b/>
          <w:bCs/>
          <w:sz w:val="24"/>
          <w:szCs w:val="24"/>
        </w:rPr>
      </w:pPr>
    </w:p>
    <w:p w:rsidRPr="0010021D" w:rsidR="00711E6D" w:rsidP="0010021D" w:rsidRDefault="00711E6D" w14:paraId="0495CD86" w14:textId="77777777">
      <w:pPr>
        <w:spacing w:line="360" w:lineRule="auto"/>
        <w:rPr>
          <w:rFonts w:cstheme="minorHAnsi"/>
          <w:sz w:val="24"/>
          <w:szCs w:val="24"/>
        </w:rPr>
      </w:pPr>
      <w:r w:rsidRPr="0010021D">
        <w:rPr>
          <w:rFonts w:cstheme="minorHAnsi"/>
          <w:sz w:val="24"/>
          <w:szCs w:val="24"/>
        </w:rPr>
        <w:t>Which biases lead to:</w:t>
      </w:r>
    </w:p>
    <w:p w:rsidRPr="0010021D" w:rsidR="00711E6D" w:rsidP="00711E6D" w:rsidRDefault="00711E6D" w14:paraId="01FA322D" w14:textId="77777777">
      <w:pPr>
        <w:pStyle w:val="ListParagraph"/>
        <w:numPr>
          <w:ilvl w:val="0"/>
          <w:numId w:val="7"/>
        </w:numPr>
        <w:spacing w:line="360" w:lineRule="auto"/>
        <w:rPr>
          <w:rFonts w:cstheme="minorHAnsi"/>
          <w:sz w:val="24"/>
          <w:szCs w:val="24"/>
        </w:rPr>
      </w:pPr>
      <w:r w:rsidRPr="0010021D">
        <w:rPr>
          <w:rFonts w:cstheme="minorHAnsi"/>
          <w:sz w:val="24"/>
          <w:szCs w:val="24"/>
        </w:rPr>
        <w:t>Superstition?</w:t>
      </w:r>
    </w:p>
    <w:p w:rsidRPr="0010021D" w:rsidR="00711E6D" w:rsidP="00711E6D" w:rsidRDefault="00711E6D" w14:paraId="76638711" w14:textId="77777777">
      <w:pPr>
        <w:pStyle w:val="ListParagraph"/>
        <w:numPr>
          <w:ilvl w:val="1"/>
          <w:numId w:val="7"/>
        </w:numPr>
        <w:spacing w:line="360" w:lineRule="auto"/>
        <w:rPr>
          <w:rFonts w:cstheme="minorHAnsi"/>
          <w:sz w:val="24"/>
          <w:szCs w:val="24"/>
        </w:rPr>
      </w:pPr>
      <w:r w:rsidRPr="0010021D">
        <w:rPr>
          <w:rFonts w:cstheme="minorHAnsi"/>
          <w:sz w:val="24"/>
          <w:szCs w:val="24"/>
        </w:rPr>
        <w:t>Hyperactive pattern detection, confirmation bias</w:t>
      </w:r>
    </w:p>
    <w:p w:rsidRPr="0010021D" w:rsidR="00711E6D" w:rsidP="00711E6D" w:rsidRDefault="00711E6D" w14:paraId="63418326" w14:textId="77777777">
      <w:pPr>
        <w:pStyle w:val="ListParagraph"/>
        <w:numPr>
          <w:ilvl w:val="0"/>
          <w:numId w:val="7"/>
        </w:numPr>
        <w:spacing w:line="360" w:lineRule="auto"/>
        <w:rPr>
          <w:rFonts w:cstheme="minorHAnsi"/>
          <w:sz w:val="24"/>
          <w:szCs w:val="24"/>
        </w:rPr>
      </w:pPr>
      <w:r w:rsidRPr="0010021D">
        <w:rPr>
          <w:rFonts w:cstheme="minorHAnsi"/>
          <w:sz w:val="24"/>
          <w:szCs w:val="24"/>
        </w:rPr>
        <w:t>Conspiracy theories?</w:t>
      </w:r>
    </w:p>
    <w:p w:rsidRPr="0010021D" w:rsidR="00711E6D" w:rsidP="00711E6D" w:rsidRDefault="00711E6D" w14:paraId="63512FD4" w14:textId="77777777">
      <w:pPr>
        <w:pStyle w:val="ListParagraph"/>
        <w:numPr>
          <w:ilvl w:val="1"/>
          <w:numId w:val="7"/>
        </w:numPr>
        <w:spacing w:line="360" w:lineRule="auto"/>
        <w:rPr>
          <w:rFonts w:cstheme="minorHAnsi"/>
          <w:sz w:val="24"/>
          <w:szCs w:val="24"/>
        </w:rPr>
      </w:pPr>
      <w:r w:rsidRPr="0010021D">
        <w:rPr>
          <w:rFonts w:cstheme="minorHAnsi"/>
          <w:sz w:val="24"/>
          <w:szCs w:val="24"/>
        </w:rPr>
        <w:t>Causal reasoning errors, confirmation bias, ingroup-outgroup bias, lack of self-criticism</w:t>
      </w:r>
    </w:p>
    <w:p w:rsidRPr="0010021D" w:rsidR="00711E6D" w:rsidP="7F85FB28" w:rsidRDefault="00711E6D" w14:paraId="3CA4CEDA" w14:textId="090B4582">
      <w:pPr>
        <w:pStyle w:val="ListParagraph"/>
        <w:numPr>
          <w:ilvl w:val="0"/>
          <w:numId w:val="7"/>
        </w:numPr>
        <w:spacing w:line="360" w:lineRule="auto"/>
        <w:rPr>
          <w:rFonts w:cs="Calibri" w:cstheme="minorAscii"/>
          <w:sz w:val="24"/>
          <w:szCs w:val="24"/>
        </w:rPr>
      </w:pPr>
      <w:r w:rsidRPr="7F85FB28" w:rsidR="3455EAD2">
        <w:rPr>
          <w:rFonts w:cs="Calibri" w:cstheme="minorAscii"/>
          <w:sz w:val="24"/>
          <w:szCs w:val="24"/>
        </w:rPr>
        <w:t>Pseudo</w:t>
      </w:r>
      <w:ins w:author="Meike Robaard" w:date="2022-05-31T01:43:46.331Z" w:id="774915946">
        <w:r w:rsidRPr="7F85FB28" w:rsidR="3455EAD2">
          <w:rPr>
            <w:rFonts w:cs="Calibri" w:cstheme="minorAscii"/>
            <w:sz w:val="24"/>
            <w:szCs w:val="24"/>
          </w:rPr>
          <w:t>-</w:t>
        </w:r>
      </w:ins>
      <w:r w:rsidRPr="7F85FB28" w:rsidR="3455EAD2">
        <w:rPr>
          <w:rFonts w:cs="Calibri" w:cstheme="minorAscii"/>
          <w:sz w:val="24"/>
          <w:szCs w:val="24"/>
        </w:rPr>
        <w:t>sciences</w:t>
      </w:r>
      <w:r w:rsidRPr="7F85FB28" w:rsidR="3455EAD2">
        <w:rPr>
          <w:rFonts w:cs="Calibri" w:cstheme="minorAscii"/>
          <w:sz w:val="24"/>
          <w:szCs w:val="24"/>
        </w:rPr>
        <w:t>?</w:t>
      </w:r>
    </w:p>
    <w:p w:rsidRPr="0010021D" w:rsidR="00711E6D" w:rsidP="00711E6D" w:rsidRDefault="00711E6D" w14:paraId="19A05E2F" w14:textId="77777777">
      <w:pPr>
        <w:pStyle w:val="ListParagraph"/>
        <w:numPr>
          <w:ilvl w:val="1"/>
          <w:numId w:val="7"/>
        </w:numPr>
        <w:spacing w:line="360" w:lineRule="auto"/>
        <w:rPr>
          <w:rFonts w:cstheme="minorHAnsi"/>
          <w:sz w:val="24"/>
          <w:szCs w:val="24"/>
        </w:rPr>
      </w:pPr>
      <w:r w:rsidRPr="0010021D">
        <w:rPr>
          <w:rFonts w:cstheme="minorHAnsi"/>
          <w:sz w:val="24"/>
          <w:szCs w:val="24"/>
        </w:rPr>
        <w:t>Lack of self-criticism, confirmation bias</w:t>
      </w:r>
    </w:p>
    <w:p w:rsidRPr="0010021D" w:rsidR="00711E6D" w:rsidP="00711E6D" w:rsidRDefault="00711E6D" w14:paraId="3849F483" w14:textId="77777777">
      <w:pPr>
        <w:pStyle w:val="ListParagraph"/>
        <w:numPr>
          <w:ilvl w:val="0"/>
          <w:numId w:val="7"/>
        </w:numPr>
        <w:spacing w:line="360" w:lineRule="auto"/>
        <w:rPr>
          <w:rFonts w:cstheme="minorHAnsi"/>
          <w:sz w:val="24"/>
          <w:szCs w:val="24"/>
        </w:rPr>
      </w:pPr>
      <w:r w:rsidRPr="0010021D">
        <w:rPr>
          <w:rFonts w:cstheme="minorHAnsi"/>
          <w:sz w:val="24"/>
          <w:szCs w:val="24"/>
        </w:rPr>
        <w:t>Religion?</w:t>
      </w:r>
    </w:p>
    <w:p w:rsidR="00711E6D" w:rsidP="00711E6D" w:rsidRDefault="00711E6D" w14:paraId="08360B5A" w14:textId="77777777">
      <w:pPr>
        <w:pStyle w:val="ListParagraph"/>
        <w:numPr>
          <w:ilvl w:val="1"/>
          <w:numId w:val="7"/>
        </w:numPr>
        <w:spacing w:line="360" w:lineRule="auto"/>
        <w:rPr>
          <w:rFonts w:cstheme="minorHAnsi"/>
          <w:sz w:val="24"/>
          <w:szCs w:val="24"/>
        </w:rPr>
      </w:pPr>
      <w:r w:rsidRPr="0010021D">
        <w:rPr>
          <w:rFonts w:cstheme="minorHAnsi"/>
          <w:sz w:val="24"/>
          <w:szCs w:val="24"/>
        </w:rPr>
        <w:t xml:space="preserve">Hyperactive agency detection, intuitive dualism, preference for </w:t>
      </w:r>
      <w:proofErr w:type="spellStart"/>
      <w:r w:rsidRPr="0010021D">
        <w:rPr>
          <w:rFonts w:cstheme="minorHAnsi"/>
          <w:sz w:val="24"/>
          <w:szCs w:val="24"/>
        </w:rPr>
        <w:t>teleo</w:t>
      </w:r>
      <w:proofErr w:type="spellEnd"/>
      <w:r w:rsidRPr="0010021D">
        <w:rPr>
          <w:rFonts w:cstheme="minorHAnsi"/>
          <w:sz w:val="24"/>
          <w:szCs w:val="24"/>
        </w:rPr>
        <w:t>-functional explanations, ingroup-outgroup bias</w:t>
      </w:r>
    </w:p>
    <w:p w:rsidRPr="0010021D" w:rsidR="00711E6D" w:rsidP="7F85FB28" w:rsidRDefault="00711E6D" w14:paraId="1C5E334B" w14:textId="563F146E">
      <w:pPr>
        <w:spacing w:line="360" w:lineRule="auto"/>
        <w:rPr>
          <w:rFonts w:cs="Calibri" w:cstheme="minorAscii"/>
          <w:sz w:val="24"/>
          <w:szCs w:val="24"/>
        </w:rPr>
      </w:pPr>
      <w:r w:rsidRPr="7F85FB28" w:rsidR="3455EAD2">
        <w:rPr>
          <w:rFonts w:cs="Calibri" w:cstheme="minorAscii"/>
          <w:sz w:val="24"/>
          <w:szCs w:val="24"/>
        </w:rPr>
        <w:t>How do pseudo-sciences protect their theor</w:t>
      </w:r>
      <w:ins w:author="Meike Robaard" w:date="2022-05-31T13:04:34.338Z" w:id="355538248">
        <w:r w:rsidRPr="7F85FB28" w:rsidR="3455EAD2">
          <w:rPr>
            <w:rFonts w:cs="Calibri" w:cstheme="minorAscii"/>
            <w:sz w:val="24"/>
            <w:szCs w:val="24"/>
          </w:rPr>
          <w:t>ies</w:t>
        </w:r>
      </w:ins>
      <w:del w:author="Meike Robaard" w:date="2022-05-31T13:04:30.429Z" w:id="1319426323">
        <w:r w:rsidRPr="7F85FB28" w:rsidDel="3455EAD2">
          <w:rPr>
            <w:rFonts w:cs="Calibri" w:cstheme="minorAscii"/>
            <w:sz w:val="24"/>
            <w:szCs w:val="24"/>
          </w:rPr>
          <w:delText>y</w:delText>
        </w:r>
      </w:del>
      <w:r w:rsidRPr="7F85FB28" w:rsidR="3455EAD2">
        <w:rPr>
          <w:rFonts w:cs="Calibri" w:cstheme="minorAscii"/>
          <w:sz w:val="24"/>
          <w:szCs w:val="24"/>
        </w:rPr>
        <w:t xml:space="preserve"> against falsification?</w:t>
      </w:r>
    </w:p>
    <w:p w:rsidRPr="0010021D" w:rsidR="00711E6D" w:rsidP="00711E6D" w:rsidRDefault="00711E6D" w14:paraId="64E2958B" w14:textId="77777777">
      <w:pPr>
        <w:pStyle w:val="ListParagraph"/>
        <w:numPr>
          <w:ilvl w:val="0"/>
          <w:numId w:val="8"/>
        </w:numPr>
        <w:spacing w:line="360" w:lineRule="auto"/>
        <w:rPr>
          <w:rFonts w:cstheme="minorHAnsi"/>
          <w:sz w:val="24"/>
          <w:szCs w:val="24"/>
        </w:rPr>
      </w:pPr>
      <w:r w:rsidRPr="0010021D">
        <w:rPr>
          <w:rFonts w:cstheme="minorHAnsi"/>
          <w:sz w:val="24"/>
          <w:szCs w:val="24"/>
        </w:rPr>
        <w:t>Moving targets</w:t>
      </w:r>
    </w:p>
    <w:p w:rsidRPr="0010021D" w:rsidR="00711E6D" w:rsidP="00711E6D" w:rsidRDefault="00711E6D" w14:paraId="638FD268" w14:textId="77777777">
      <w:pPr>
        <w:pStyle w:val="ListParagraph"/>
        <w:numPr>
          <w:ilvl w:val="0"/>
          <w:numId w:val="8"/>
        </w:numPr>
        <w:spacing w:line="360" w:lineRule="auto"/>
        <w:rPr>
          <w:rFonts w:cstheme="minorHAnsi"/>
          <w:sz w:val="24"/>
          <w:szCs w:val="24"/>
        </w:rPr>
      </w:pPr>
      <w:r w:rsidRPr="0010021D">
        <w:rPr>
          <w:rFonts w:cstheme="minorHAnsi"/>
          <w:sz w:val="24"/>
          <w:szCs w:val="24"/>
        </w:rPr>
        <w:t>Built in vagueness</w:t>
      </w:r>
    </w:p>
    <w:p w:rsidRPr="0010021D" w:rsidR="00711E6D" w:rsidP="7F85FB28" w:rsidRDefault="00711E6D" w14:paraId="1F87C29D" w14:textId="3BE3D54C">
      <w:pPr>
        <w:spacing w:line="360" w:lineRule="auto"/>
        <w:rPr>
          <w:rFonts w:cs="Calibri" w:cstheme="minorAscii"/>
          <w:sz w:val="24"/>
          <w:szCs w:val="24"/>
        </w:rPr>
      </w:pPr>
      <w:r w:rsidRPr="7F85FB28" w:rsidR="3455EAD2">
        <w:rPr>
          <w:rFonts w:cs="Calibri" w:cstheme="minorAscii"/>
          <w:sz w:val="24"/>
          <w:szCs w:val="24"/>
        </w:rPr>
        <w:t xml:space="preserve">Why </w:t>
      </w:r>
      <w:r w:rsidRPr="7F85FB28" w:rsidR="3455EAD2">
        <w:rPr>
          <w:rFonts w:cs="Calibri" w:cstheme="minorAscii"/>
          <w:sz w:val="24"/>
          <w:szCs w:val="24"/>
        </w:rPr>
        <w:t>is</w:t>
      </w:r>
      <w:r w:rsidRPr="7F85FB28" w:rsidR="3455EAD2">
        <w:rPr>
          <w:rFonts w:cs="Calibri" w:cstheme="minorAscii"/>
          <w:sz w:val="24"/>
          <w:szCs w:val="24"/>
        </w:rPr>
        <w:t xml:space="preserve"> </w:t>
      </w:r>
      <w:ins w:author="Meike Robaard" w:date="2022-05-31T13:04:47.604Z" w:id="1828611377">
        <w:r w:rsidRPr="7F85FB28" w:rsidR="3455EAD2">
          <w:rPr>
            <w:rFonts w:cs="Calibri" w:cstheme="minorAscii"/>
            <w:sz w:val="24"/>
            <w:szCs w:val="24"/>
          </w:rPr>
          <w:t>‘</w:t>
        </w:r>
      </w:ins>
      <w:r w:rsidRPr="7F85FB28" w:rsidR="3455EAD2">
        <w:rPr>
          <w:rFonts w:cs="Calibri" w:cstheme="minorAscii"/>
          <w:sz w:val="24"/>
          <w:szCs w:val="24"/>
        </w:rPr>
        <w:t>therapy experience</w:t>
      </w:r>
      <w:ins w:author="Meike Robaard" w:date="2022-05-31T13:04:51.361Z" w:id="2122323552">
        <w:r w:rsidRPr="7F85FB28" w:rsidR="3455EAD2">
          <w:rPr>
            <w:rFonts w:cs="Calibri" w:cstheme="minorAscii"/>
            <w:sz w:val="24"/>
            <w:szCs w:val="24"/>
          </w:rPr>
          <w:t>’</w:t>
        </w:r>
      </w:ins>
      <w:r w:rsidRPr="7F85FB28" w:rsidR="3455EAD2">
        <w:rPr>
          <w:rFonts w:cs="Calibri" w:cstheme="minorAscii"/>
          <w:sz w:val="24"/>
          <w:szCs w:val="24"/>
        </w:rPr>
        <w:t xml:space="preserve"> unreliable?</w:t>
      </w:r>
    </w:p>
    <w:p w:rsidRPr="0010021D" w:rsidR="00711E6D" w:rsidP="00711E6D" w:rsidRDefault="00711E6D" w14:paraId="3641CAEA" w14:textId="77777777">
      <w:pPr>
        <w:pStyle w:val="ListParagraph"/>
        <w:numPr>
          <w:ilvl w:val="0"/>
          <w:numId w:val="9"/>
        </w:numPr>
        <w:spacing w:line="360" w:lineRule="auto"/>
        <w:rPr>
          <w:rFonts w:cstheme="minorHAnsi"/>
          <w:sz w:val="24"/>
          <w:szCs w:val="24"/>
        </w:rPr>
      </w:pPr>
      <w:r w:rsidRPr="0010021D">
        <w:rPr>
          <w:rFonts w:cstheme="minorHAnsi"/>
          <w:sz w:val="24"/>
          <w:szCs w:val="24"/>
        </w:rPr>
        <w:t>The confirmation bias of the healer</w:t>
      </w:r>
    </w:p>
    <w:p w:rsidRPr="0010021D" w:rsidR="00711E6D" w:rsidP="00711E6D" w:rsidRDefault="00711E6D" w14:paraId="15125099" w14:textId="77777777">
      <w:pPr>
        <w:pStyle w:val="ListParagraph"/>
        <w:numPr>
          <w:ilvl w:val="0"/>
          <w:numId w:val="9"/>
        </w:numPr>
        <w:spacing w:line="360" w:lineRule="auto"/>
        <w:rPr>
          <w:rFonts w:cstheme="minorHAnsi"/>
          <w:sz w:val="24"/>
          <w:szCs w:val="24"/>
        </w:rPr>
      </w:pPr>
      <w:r w:rsidRPr="0010021D">
        <w:rPr>
          <w:rFonts w:cstheme="minorHAnsi"/>
          <w:sz w:val="24"/>
          <w:szCs w:val="24"/>
        </w:rPr>
        <w:t xml:space="preserve">The placebo effect on the patient </w:t>
      </w:r>
    </w:p>
    <w:p w:rsidRPr="0010021D" w:rsidR="00711E6D" w:rsidP="00711E6D" w:rsidRDefault="00711E6D" w14:paraId="7AAAAC09" w14:textId="77777777">
      <w:pPr>
        <w:pStyle w:val="ListParagraph"/>
        <w:numPr>
          <w:ilvl w:val="0"/>
          <w:numId w:val="9"/>
        </w:numPr>
        <w:spacing w:line="360" w:lineRule="auto"/>
        <w:rPr>
          <w:rFonts w:cstheme="minorHAnsi"/>
          <w:sz w:val="24"/>
          <w:szCs w:val="24"/>
        </w:rPr>
      </w:pPr>
      <w:r w:rsidRPr="0010021D">
        <w:rPr>
          <w:rFonts w:cstheme="minorHAnsi"/>
          <w:sz w:val="24"/>
          <w:szCs w:val="24"/>
        </w:rPr>
        <w:t>Natural healing of the patient</w:t>
      </w:r>
    </w:p>
    <w:p w:rsidRPr="0010021D" w:rsidR="00711E6D" w:rsidP="7F85FB28" w:rsidRDefault="00711E6D" w14:paraId="0096C6CA" w14:textId="09E04BA2">
      <w:pPr>
        <w:spacing w:line="360" w:lineRule="auto"/>
        <w:rPr>
          <w:rFonts w:cs="Calibri" w:cstheme="minorAscii"/>
          <w:sz w:val="24"/>
          <w:szCs w:val="24"/>
        </w:rPr>
      </w:pPr>
      <w:r w:rsidRPr="7F85FB28" w:rsidR="3455EAD2">
        <w:rPr>
          <w:rFonts w:cs="Calibri" w:cstheme="minorAscii"/>
          <w:sz w:val="24"/>
          <w:szCs w:val="24"/>
        </w:rPr>
        <w:t xml:space="preserve">What is the scientific protocol for testing a </w:t>
      </w:r>
      <w:del w:author="Meike Robaard" w:date="2022-05-31T13:05:11.608Z" w:id="709333954">
        <w:r w:rsidRPr="7F85FB28" w:rsidDel="3455EAD2">
          <w:rPr>
            <w:rFonts w:cs="Calibri" w:cstheme="minorAscii"/>
            <w:sz w:val="24"/>
            <w:szCs w:val="24"/>
          </w:rPr>
          <w:delText>therapy / medication</w:delText>
        </w:r>
      </w:del>
      <w:ins w:author="Meike Robaard" w:date="2022-05-31T13:05:15.196Z" w:id="1938503736">
        <w:r w:rsidRPr="7F85FB28" w:rsidR="3455EAD2">
          <w:rPr>
            <w:rFonts w:cs="Calibri" w:cstheme="minorAscii"/>
            <w:sz w:val="24"/>
            <w:szCs w:val="24"/>
          </w:rPr>
          <w:t>(medical) treatment</w:t>
        </w:r>
      </w:ins>
      <w:r w:rsidRPr="7F85FB28" w:rsidR="3455EAD2">
        <w:rPr>
          <w:rFonts w:cs="Calibri" w:cstheme="minorAscii"/>
          <w:sz w:val="24"/>
          <w:szCs w:val="24"/>
        </w:rPr>
        <w:t>?</w:t>
      </w:r>
    </w:p>
    <w:p w:rsidRPr="0010021D" w:rsidR="00711E6D" w:rsidP="7F85FB28" w:rsidRDefault="00711E6D" w14:paraId="3354EE0E" w14:textId="004A76BC">
      <w:pPr>
        <w:pStyle w:val="ListParagraph"/>
        <w:numPr>
          <w:ilvl w:val="0"/>
          <w:numId w:val="10"/>
        </w:numPr>
        <w:spacing w:line="360" w:lineRule="auto"/>
        <w:rPr>
          <w:rFonts w:cs="Calibri" w:cstheme="minorAscii"/>
          <w:sz w:val="24"/>
          <w:szCs w:val="24"/>
        </w:rPr>
      </w:pPr>
      <w:r w:rsidRPr="7F85FB28" w:rsidR="3455EAD2">
        <w:rPr>
          <w:rFonts w:cs="Calibri" w:cstheme="minorAscii"/>
          <w:sz w:val="24"/>
          <w:szCs w:val="24"/>
        </w:rPr>
        <w:t xml:space="preserve">Randomized </w:t>
      </w:r>
      <w:del w:author="Meike Robaard" w:date="2022-05-31T13:05:02.493Z" w:id="1798487823">
        <w:r w:rsidRPr="7F85FB28" w:rsidDel="3455EAD2">
          <w:rPr>
            <w:rFonts w:cs="Calibri" w:cstheme="minorAscii"/>
            <w:sz w:val="24"/>
            <w:szCs w:val="24"/>
          </w:rPr>
          <w:delText>double blind</w:delText>
        </w:r>
      </w:del>
      <w:ins w:author="Meike Robaard" w:date="2022-05-31T13:05:02.493Z" w:id="1880185122">
        <w:r w:rsidRPr="7F85FB28" w:rsidR="3455EAD2">
          <w:rPr>
            <w:rFonts w:cs="Calibri" w:cstheme="minorAscii"/>
            <w:sz w:val="24"/>
            <w:szCs w:val="24"/>
          </w:rPr>
          <w:t>double-blind</w:t>
        </w:r>
      </w:ins>
      <w:r w:rsidRPr="7F85FB28" w:rsidR="3455EAD2">
        <w:rPr>
          <w:rFonts w:cs="Calibri" w:cstheme="minorAscii"/>
          <w:sz w:val="24"/>
          <w:szCs w:val="24"/>
        </w:rPr>
        <w:t xml:space="preserve"> trials with control group</w:t>
      </w:r>
    </w:p>
    <w:p w:rsidRPr="00DD5F17" w:rsidR="00711E6D" w:rsidP="00DD5F17" w:rsidRDefault="00711E6D" w14:paraId="5C3D4B2E" w14:textId="77777777">
      <w:pPr>
        <w:spacing w:line="360" w:lineRule="auto"/>
        <w:rPr>
          <w:rFonts w:cstheme="minorHAnsi"/>
          <w:sz w:val="24"/>
          <w:szCs w:val="24"/>
        </w:rPr>
      </w:pPr>
    </w:p>
    <w:p w:rsidRPr="00DD5F17" w:rsidR="00711E6D" w:rsidP="00DD5F17" w:rsidRDefault="00711E6D" w14:paraId="3679FC9D" w14:textId="77777777">
      <w:pPr>
        <w:spacing w:line="360" w:lineRule="auto"/>
        <w:rPr>
          <w:rFonts w:cstheme="minorHAnsi"/>
          <w:sz w:val="24"/>
          <w:szCs w:val="24"/>
        </w:rPr>
      </w:pPr>
      <w:r w:rsidRPr="00DD5F17">
        <w:rPr>
          <w:rFonts w:cstheme="minorHAnsi"/>
          <w:sz w:val="24"/>
          <w:szCs w:val="24"/>
        </w:rPr>
        <w:t>Further reading:</w:t>
      </w:r>
    </w:p>
    <w:p w:rsidR="00711E6D" w:rsidP="00DD5F17" w:rsidRDefault="00711E6D" w14:paraId="00DCED8D" w14:textId="77777777">
      <w:pPr>
        <w:spacing w:line="360" w:lineRule="auto"/>
        <w:rPr>
          <w:rFonts w:cstheme="minorHAnsi"/>
          <w:sz w:val="24"/>
          <w:szCs w:val="24"/>
        </w:rPr>
      </w:pPr>
      <w:r w:rsidRPr="00CD5907">
        <w:rPr>
          <w:rFonts w:cstheme="minorHAnsi"/>
          <w:sz w:val="24"/>
          <w:szCs w:val="24"/>
        </w:rPr>
        <w:t>Popper, K. R. (1963). Conjectures and refutations: The growth of scientific knowledge. London: Routledge &amp; K. Paul.</w:t>
      </w:r>
    </w:p>
    <w:p w:rsidRPr="00DD5F17" w:rsidR="00711E6D" w:rsidP="00DD5F17" w:rsidRDefault="00711E6D" w14:paraId="3691FDE2" w14:textId="77777777">
      <w:pPr>
        <w:spacing w:line="360" w:lineRule="auto"/>
        <w:rPr>
          <w:rFonts w:cstheme="minorHAnsi"/>
          <w:sz w:val="24"/>
          <w:szCs w:val="24"/>
        </w:rPr>
      </w:pPr>
      <w:proofErr w:type="spellStart"/>
      <w:r w:rsidRPr="00DD5F17">
        <w:rPr>
          <w:rFonts w:cstheme="minorHAnsi"/>
          <w:sz w:val="24"/>
          <w:szCs w:val="24"/>
        </w:rPr>
        <w:lastRenderedPageBreak/>
        <w:t>Ariely</w:t>
      </w:r>
      <w:proofErr w:type="spellEnd"/>
      <w:r w:rsidRPr="00DD5F17">
        <w:rPr>
          <w:rFonts w:cstheme="minorHAnsi"/>
          <w:sz w:val="24"/>
          <w:szCs w:val="24"/>
        </w:rPr>
        <w:t>, D. (2008). 'Predictably irrational'. Harper Collins</w:t>
      </w:r>
    </w:p>
    <w:p w:rsidR="00711E6D" w:rsidP="00DD5F17" w:rsidRDefault="00711E6D" w14:paraId="19C5A1C5" w14:textId="7CD29A60">
      <w:pPr>
        <w:spacing w:line="360" w:lineRule="auto"/>
        <w:rPr>
          <w:rFonts w:cstheme="minorHAnsi"/>
          <w:sz w:val="24"/>
          <w:szCs w:val="24"/>
        </w:rPr>
      </w:pPr>
      <w:r w:rsidRPr="00DD5F17">
        <w:rPr>
          <w:rFonts w:cstheme="minorHAnsi"/>
          <w:sz w:val="24"/>
          <w:szCs w:val="24"/>
        </w:rPr>
        <w:t>Goldacre, B. (2009). 'Bad science'. Harper Collins</w:t>
      </w:r>
    </w:p>
    <w:p w:rsidR="00711E6D" w:rsidP="00DD5F17" w:rsidRDefault="00711E6D" w14:paraId="36794F3C" w14:textId="66E19307">
      <w:pPr>
        <w:spacing w:line="360" w:lineRule="auto"/>
        <w:rPr>
          <w:rFonts w:cstheme="minorHAnsi"/>
          <w:sz w:val="24"/>
          <w:szCs w:val="24"/>
        </w:rPr>
      </w:pPr>
    </w:p>
    <w:p w:rsidR="00711E6D" w:rsidRDefault="00711E6D" w14:paraId="76D25266" w14:textId="317F2C0C">
      <w:pPr>
        <w:rPr>
          <w:rFonts w:cstheme="minorHAnsi"/>
          <w:sz w:val="24"/>
          <w:szCs w:val="24"/>
        </w:rPr>
      </w:pPr>
      <w:r>
        <w:rPr>
          <w:rFonts w:cstheme="minorHAnsi"/>
          <w:sz w:val="24"/>
          <w:szCs w:val="24"/>
        </w:rPr>
        <w:br w:type="page"/>
      </w:r>
    </w:p>
    <w:p w:rsidRPr="007118E3" w:rsidR="00711E6D" w:rsidP="7F85FB28" w:rsidRDefault="00D41552" w14:paraId="6CD7B539" w14:textId="310C05C1">
      <w:pPr>
        <w:pStyle w:val="Title"/>
        <w:numPr>
          <w:ilvl w:val="0"/>
          <w:numId w:val="4"/>
        </w:numPr>
        <w:rPr>
          <w:rFonts w:ascii="Calibri" w:hAnsi="Calibri" w:cs="Calibri" w:asciiTheme="minorAscii" w:hAnsiTheme="minorAscii" w:cstheme="minorAscii"/>
        </w:rPr>
      </w:pPr>
      <w:r w:rsidRPr="7F85FB28" w:rsidR="43F4D551">
        <w:rPr>
          <w:rFonts w:ascii="Calibri" w:hAnsi="Calibri" w:cs="Calibri" w:asciiTheme="minorAscii" w:hAnsiTheme="minorAscii" w:cstheme="minorAscii"/>
        </w:rPr>
        <w:t xml:space="preserve">Mastering critical thinking: </w:t>
      </w:r>
      <w:r w:rsidRPr="7F85FB28" w:rsidR="3455EAD2">
        <w:rPr>
          <w:rFonts w:ascii="Calibri" w:hAnsi="Calibri" w:cs="Calibri" w:asciiTheme="minorAscii" w:hAnsiTheme="minorAscii" w:cstheme="minorAscii"/>
        </w:rPr>
        <w:t xml:space="preserve">How </w:t>
      </w:r>
      <w:r w:rsidRPr="7F85FB28" w:rsidR="43F4D551">
        <w:rPr>
          <w:rFonts w:ascii="Calibri" w:hAnsi="Calibri" w:cs="Calibri" w:asciiTheme="minorAscii" w:hAnsiTheme="minorAscii" w:cstheme="minorAscii"/>
        </w:rPr>
        <w:t xml:space="preserve">we </w:t>
      </w:r>
      <w:r w:rsidRPr="7F85FB28" w:rsidR="3455EAD2">
        <w:rPr>
          <w:rFonts w:ascii="Calibri" w:hAnsi="Calibri" w:cs="Calibri" w:asciiTheme="minorAscii" w:hAnsiTheme="minorAscii" w:cstheme="minorAscii"/>
        </w:rPr>
        <w:t xml:space="preserve">can </w:t>
      </w:r>
      <w:ins w:author="Meike Robaard" w:date="2022-05-31T13:06:02.74Z" w:id="597929649">
        <w:r w:rsidRPr="7F85FB28" w:rsidR="3455EAD2">
          <w:rPr>
            <w:rFonts w:ascii="Calibri" w:hAnsi="Calibri" w:cs="Calibri" w:asciiTheme="minorAscii" w:hAnsiTheme="minorAscii" w:cstheme="minorAscii"/>
          </w:rPr>
          <w:t>safe</w:t>
        </w:r>
      </w:ins>
      <w:r w:rsidRPr="7F85FB28" w:rsidR="3455EAD2">
        <w:rPr>
          <w:rFonts w:ascii="Calibri" w:hAnsi="Calibri" w:cs="Calibri" w:asciiTheme="minorAscii" w:hAnsiTheme="minorAscii" w:cstheme="minorAscii"/>
        </w:rPr>
        <w:t>guard our thinking against reasoning errors</w:t>
      </w:r>
    </w:p>
    <w:p w:rsidR="00711E6D" w:rsidP="00617219" w:rsidRDefault="00711E6D" w14:paraId="2A502F37" w14:textId="77777777">
      <w:pPr>
        <w:spacing w:line="360" w:lineRule="auto"/>
        <w:rPr>
          <w:rFonts w:cstheme="minorHAnsi"/>
          <w:sz w:val="24"/>
          <w:szCs w:val="24"/>
        </w:rPr>
      </w:pPr>
    </w:p>
    <w:p w:rsidRPr="007118E3" w:rsidR="00711E6D" w:rsidP="00617219" w:rsidRDefault="00711E6D" w14:paraId="61300CD9" w14:textId="77777777">
      <w:pPr>
        <w:spacing w:line="360" w:lineRule="auto"/>
        <w:rPr>
          <w:rFonts w:cstheme="minorHAnsi"/>
          <w:sz w:val="24"/>
          <w:szCs w:val="24"/>
        </w:rPr>
      </w:pPr>
    </w:p>
    <w:p w:rsidR="00711E6D" w:rsidP="00617219" w:rsidRDefault="00711E6D" w14:paraId="0B69BFB2" w14:textId="77777777">
      <w:pPr>
        <w:spacing w:line="360" w:lineRule="auto"/>
        <w:rPr>
          <w:rFonts w:cstheme="minorHAnsi"/>
          <w:b/>
          <w:bCs/>
          <w:sz w:val="24"/>
          <w:szCs w:val="24"/>
        </w:rPr>
      </w:pPr>
      <w:r>
        <w:rPr>
          <w:rFonts w:cstheme="minorHAnsi"/>
          <w:b/>
          <w:bCs/>
          <w:sz w:val="24"/>
          <w:szCs w:val="24"/>
        </w:rPr>
        <w:t>Three sources of reasoning errors</w:t>
      </w:r>
    </w:p>
    <w:p w:rsidRPr="007118E3" w:rsidR="00711E6D" w:rsidP="00617219" w:rsidRDefault="00711E6D" w14:paraId="72EBC17D" w14:textId="77777777">
      <w:pPr>
        <w:spacing w:line="360" w:lineRule="auto"/>
        <w:rPr>
          <w:rFonts w:cstheme="minorHAnsi"/>
          <w:b/>
          <w:bCs/>
          <w:sz w:val="24"/>
          <w:szCs w:val="24"/>
        </w:rPr>
      </w:pPr>
    </w:p>
    <w:p w:rsidR="00711E6D" w:rsidP="7F85FB28" w:rsidRDefault="00711E6D" w14:paraId="596AD098" w14:textId="03BE91B4">
      <w:pPr>
        <w:spacing w:line="360" w:lineRule="auto"/>
        <w:rPr>
          <w:rFonts w:cs="Calibri" w:cstheme="minorAscii"/>
          <w:sz w:val="24"/>
          <w:szCs w:val="24"/>
        </w:rPr>
      </w:pPr>
      <w:r w:rsidRPr="7F85FB28" w:rsidR="3455EAD2">
        <w:rPr>
          <w:rFonts w:cs="Calibri" w:cstheme="minorAscii"/>
          <w:sz w:val="24"/>
          <w:szCs w:val="24"/>
        </w:rPr>
        <w:t>In order to</w:t>
      </w:r>
      <w:r w:rsidRPr="7F85FB28" w:rsidR="3455EAD2">
        <w:rPr>
          <w:rFonts w:cs="Calibri" w:cstheme="minorAscii"/>
          <w:sz w:val="24"/>
          <w:szCs w:val="24"/>
        </w:rPr>
        <w:t xml:space="preserve"> guard our thinking against reasoning errors, we must </w:t>
      </w:r>
      <w:ins w:author="Meike Robaard" w:date="2022-05-31T13:06:21.442Z" w:id="2076137870">
        <w:r w:rsidRPr="7F85FB28" w:rsidR="3455EAD2">
          <w:rPr>
            <w:rFonts w:cs="Calibri" w:cstheme="minorAscii"/>
            <w:sz w:val="24"/>
            <w:szCs w:val="24"/>
          </w:rPr>
          <w:t xml:space="preserve">first </w:t>
        </w:r>
      </w:ins>
      <w:r w:rsidRPr="7F85FB28" w:rsidR="3455EAD2">
        <w:rPr>
          <w:rFonts w:cs="Calibri" w:cstheme="minorAscii"/>
          <w:sz w:val="24"/>
          <w:szCs w:val="24"/>
        </w:rPr>
        <w:t xml:space="preserve">be aware of the sources of these fallacies and biases. In </w:t>
      </w:r>
      <w:r w:rsidRPr="7F85FB28" w:rsidR="1DFC8736">
        <w:rPr>
          <w:rFonts w:cs="Calibri" w:cstheme="minorAscii"/>
          <w:sz w:val="24"/>
          <w:szCs w:val="24"/>
        </w:rPr>
        <w:t>chapter 3</w:t>
      </w:r>
      <w:r w:rsidRPr="7F85FB28" w:rsidR="3455EAD2">
        <w:rPr>
          <w:rFonts w:cs="Calibri" w:cstheme="minorAscii"/>
          <w:sz w:val="24"/>
          <w:szCs w:val="24"/>
        </w:rPr>
        <w:t xml:space="preserve"> we saw how natural selection equipped us with different thinking systems (system 1 and system 2) and how both systems systematically </w:t>
      </w:r>
      <w:ins w:author="Meike Robaard" w:date="2022-05-31T13:06:59.347Z" w:id="1200409647">
        <w:r w:rsidRPr="7F85FB28" w:rsidR="3455EAD2">
          <w:rPr>
            <w:rFonts w:cs="Calibri" w:cstheme="minorAscii"/>
            <w:sz w:val="24"/>
            <w:szCs w:val="24"/>
          </w:rPr>
          <w:t xml:space="preserve">give rise </w:t>
        </w:r>
      </w:ins>
      <w:del w:author="Meike Robaard" w:date="2022-05-31T13:06:56.42Z" w:id="1707035605">
        <w:r w:rsidRPr="7F85FB28" w:rsidDel="3455EAD2">
          <w:rPr>
            <w:rFonts w:cs="Calibri" w:cstheme="minorAscii"/>
            <w:sz w:val="24"/>
            <w:szCs w:val="24"/>
          </w:rPr>
          <w:delText>lead</w:delText>
        </w:r>
      </w:del>
      <w:r w:rsidRPr="7F85FB28" w:rsidR="3455EAD2">
        <w:rPr>
          <w:rFonts w:cs="Calibri" w:cstheme="minorAscii"/>
          <w:sz w:val="24"/>
          <w:szCs w:val="24"/>
        </w:rPr>
        <w:t xml:space="preserve"> to reasoning errors. Moreover, we </w:t>
      </w:r>
      <w:del w:author="Meike Robaard" w:date="2022-05-31T13:07:17.35Z" w:id="2120017082">
        <w:r w:rsidRPr="7F85FB28" w:rsidDel="3455EAD2">
          <w:rPr>
            <w:rFonts w:cs="Calibri" w:cstheme="minorAscii"/>
            <w:sz w:val="24"/>
            <w:szCs w:val="24"/>
          </w:rPr>
          <w:delText>saw that</w:delText>
        </w:r>
      </w:del>
      <w:ins w:author="Meike Robaard" w:date="2022-05-31T13:07:17.69Z" w:id="767329058">
        <w:r w:rsidRPr="7F85FB28" w:rsidR="3455EAD2">
          <w:rPr>
            <w:rFonts w:cs="Calibri" w:cstheme="minorAscii"/>
            <w:sz w:val="24"/>
            <w:szCs w:val="24"/>
          </w:rPr>
          <w:t>how</w:t>
        </w:r>
      </w:ins>
      <w:r w:rsidRPr="7F85FB28" w:rsidR="3455EAD2">
        <w:rPr>
          <w:rFonts w:cs="Calibri" w:cstheme="minorAscii"/>
          <w:sz w:val="24"/>
          <w:szCs w:val="24"/>
        </w:rPr>
        <w:t xml:space="preserve"> emotions </w:t>
      </w:r>
      <w:r w:rsidRPr="7F85FB28" w:rsidR="4F7FDE29">
        <w:rPr>
          <w:rFonts w:cs="Calibri" w:cstheme="minorAscii"/>
          <w:sz w:val="24"/>
          <w:szCs w:val="24"/>
        </w:rPr>
        <w:t xml:space="preserve">can </w:t>
      </w:r>
      <w:ins w:author="Meike Robaard" w:date="2022-05-31T13:07:22.379Z" w:id="1433852498">
        <w:r w:rsidRPr="7F85FB28" w:rsidR="4F7FDE29">
          <w:rPr>
            <w:rFonts w:cs="Calibri" w:cstheme="minorAscii"/>
            <w:sz w:val="24"/>
            <w:szCs w:val="24"/>
          </w:rPr>
          <w:t xml:space="preserve">potentially </w:t>
        </w:r>
      </w:ins>
      <w:r w:rsidRPr="7F85FB28" w:rsidR="3455EAD2">
        <w:rPr>
          <w:rFonts w:cs="Calibri" w:cstheme="minorAscii"/>
          <w:sz w:val="24"/>
          <w:szCs w:val="24"/>
        </w:rPr>
        <w:t xml:space="preserve">distort our </w:t>
      </w:r>
      <w:r w:rsidRPr="7F85FB28" w:rsidR="4F7FDE29">
        <w:rPr>
          <w:rFonts w:cs="Calibri" w:cstheme="minorAscii"/>
          <w:sz w:val="24"/>
          <w:szCs w:val="24"/>
        </w:rPr>
        <w:t>reasoning</w:t>
      </w:r>
      <w:ins w:author="Meike Robaard" w:date="2022-05-31T13:07:27.426Z" w:id="1331332972">
        <w:r w:rsidRPr="7F85FB28" w:rsidR="4F7FDE29">
          <w:rPr>
            <w:rFonts w:cs="Calibri" w:cstheme="minorAscii"/>
            <w:sz w:val="24"/>
            <w:szCs w:val="24"/>
          </w:rPr>
          <w:t xml:space="preserve"> abilities</w:t>
        </w:r>
      </w:ins>
      <w:r w:rsidRPr="7F85FB28" w:rsidR="3455EAD2">
        <w:rPr>
          <w:rFonts w:cs="Calibri" w:cstheme="minorAscii"/>
          <w:sz w:val="24"/>
          <w:szCs w:val="24"/>
        </w:rPr>
        <w:t xml:space="preserve">. In this </w:t>
      </w:r>
      <w:r w:rsidRPr="7F85FB28" w:rsidR="1DFC8736">
        <w:rPr>
          <w:rFonts w:cs="Calibri" w:cstheme="minorAscii"/>
          <w:sz w:val="24"/>
          <w:szCs w:val="24"/>
        </w:rPr>
        <w:t>chapter</w:t>
      </w:r>
      <w:ins w:author="Meike Robaard" w:date="2022-05-31T13:07:46.478Z" w:id="244328438">
        <w:r w:rsidRPr="7F85FB28" w:rsidR="1DFC8736">
          <w:rPr>
            <w:rFonts w:cs="Calibri" w:cstheme="minorAscii"/>
            <w:sz w:val="24"/>
            <w:szCs w:val="24"/>
          </w:rPr>
          <w:t>, you will</w:t>
        </w:r>
      </w:ins>
      <w:r w:rsidRPr="7F85FB28" w:rsidR="3455EAD2">
        <w:rPr>
          <w:rFonts w:cs="Calibri" w:cstheme="minorAscii"/>
          <w:sz w:val="24"/>
          <w:szCs w:val="24"/>
        </w:rPr>
        <w:t xml:space="preserve"> </w:t>
      </w:r>
      <w:del w:author="Meike Robaard" w:date="2022-05-31T13:07:50.461Z" w:id="1367301765">
        <w:r w:rsidRPr="7F85FB28" w:rsidDel="4F7FDE29">
          <w:rPr>
            <w:rFonts w:cs="Calibri" w:cstheme="minorAscii"/>
            <w:sz w:val="24"/>
            <w:szCs w:val="24"/>
          </w:rPr>
          <w:delText>you’ll</w:delText>
        </w:r>
      </w:del>
      <w:r w:rsidRPr="7F85FB28" w:rsidR="4F7FDE29">
        <w:rPr>
          <w:rFonts w:cs="Calibri" w:cstheme="minorAscii"/>
          <w:sz w:val="24"/>
          <w:szCs w:val="24"/>
        </w:rPr>
        <w:t xml:space="preserve"> learn how you</w:t>
      </w:r>
      <w:r w:rsidRPr="7F85FB28" w:rsidR="3455EAD2">
        <w:rPr>
          <w:rFonts w:cs="Calibri" w:cstheme="minorAscii"/>
          <w:sz w:val="24"/>
          <w:szCs w:val="24"/>
        </w:rPr>
        <w:t xml:space="preserve"> can protect </w:t>
      </w:r>
      <w:r w:rsidRPr="7F85FB28" w:rsidR="4F7FDE29">
        <w:rPr>
          <w:rFonts w:cs="Calibri" w:cstheme="minorAscii"/>
          <w:sz w:val="24"/>
          <w:szCs w:val="24"/>
        </w:rPr>
        <w:t>y</w:t>
      </w:r>
      <w:r w:rsidRPr="7F85FB28" w:rsidR="3455EAD2">
        <w:rPr>
          <w:rFonts w:cs="Calibri" w:cstheme="minorAscii"/>
          <w:sz w:val="24"/>
          <w:szCs w:val="24"/>
        </w:rPr>
        <w:t xml:space="preserve">our thinking </w:t>
      </w:r>
      <w:del w:author="Meike Robaard" w:date="2022-05-31T13:08:01.789Z" w:id="568571937">
        <w:r w:rsidRPr="7F85FB28" w:rsidDel="3455EAD2">
          <w:rPr>
            <w:rFonts w:cs="Calibri" w:cstheme="minorAscii"/>
            <w:sz w:val="24"/>
            <w:szCs w:val="24"/>
          </w:rPr>
          <w:delText>against</w:delText>
        </w:r>
      </w:del>
      <w:ins w:author="Meike Robaard" w:date="2022-05-31T13:08:02.414Z" w:id="1772139809">
        <w:r w:rsidRPr="7F85FB28" w:rsidR="3455EAD2">
          <w:rPr>
            <w:rFonts w:cs="Calibri" w:cstheme="minorAscii"/>
            <w:sz w:val="24"/>
            <w:szCs w:val="24"/>
          </w:rPr>
          <w:t>from</w:t>
        </w:r>
      </w:ins>
      <w:r w:rsidRPr="7F85FB28" w:rsidR="3455EAD2">
        <w:rPr>
          <w:rFonts w:cs="Calibri" w:cstheme="minorAscii"/>
          <w:sz w:val="24"/>
          <w:szCs w:val="24"/>
        </w:rPr>
        <w:t xml:space="preserve"> irrationality </w:t>
      </w:r>
      <w:del w:author="Meike Robaard" w:date="2022-05-31T13:08:17.968Z" w:id="511110731">
        <w:r w:rsidRPr="7F85FB28" w:rsidDel="3455EAD2">
          <w:rPr>
            <w:rFonts w:cs="Calibri" w:cstheme="minorAscii"/>
            <w:sz w:val="24"/>
            <w:szCs w:val="24"/>
          </w:rPr>
          <w:delText>arising</w:delText>
        </w:r>
      </w:del>
      <w:ins w:author="Meike Robaard" w:date="2022-05-31T13:08:20.355Z" w:id="386107404">
        <w:r w:rsidRPr="7F85FB28" w:rsidR="3455EAD2">
          <w:rPr>
            <w:rFonts w:cs="Calibri" w:cstheme="minorAscii"/>
            <w:sz w:val="24"/>
            <w:szCs w:val="24"/>
          </w:rPr>
          <w:t xml:space="preserve">which </w:t>
        </w:r>
      </w:ins>
      <w:ins w:author="Meike Robaard" w:date="2022-05-31T13:09:13.652Z" w:id="1844737243">
        <w:r w:rsidRPr="7F85FB28" w:rsidR="3455EAD2">
          <w:rPr>
            <w:rFonts w:cs="Calibri" w:cstheme="minorAscii"/>
            <w:sz w:val="24"/>
            <w:szCs w:val="24"/>
          </w:rPr>
          <w:t>regularly</w:t>
        </w:r>
      </w:ins>
      <w:ins w:author="Meike Robaard" w:date="2022-05-31T13:08:20.355Z" w:id="1191081421">
        <w:r w:rsidRPr="7F85FB28" w:rsidR="3455EAD2">
          <w:rPr>
            <w:rFonts w:cs="Calibri" w:cstheme="minorAscii"/>
            <w:sz w:val="24"/>
            <w:szCs w:val="24"/>
          </w:rPr>
          <w:t xml:space="preserve"> arises</w:t>
        </w:r>
      </w:ins>
      <w:r w:rsidRPr="7F85FB28" w:rsidR="3455EAD2">
        <w:rPr>
          <w:rFonts w:cs="Calibri" w:cstheme="minorAscii"/>
          <w:sz w:val="24"/>
          <w:szCs w:val="24"/>
        </w:rPr>
        <w:t xml:space="preserve"> from </w:t>
      </w:r>
      <w:r w:rsidRPr="7F85FB28" w:rsidR="4F7FDE29">
        <w:rPr>
          <w:rFonts w:cs="Calibri" w:cstheme="minorAscii"/>
          <w:sz w:val="24"/>
          <w:szCs w:val="24"/>
        </w:rPr>
        <w:t>y</w:t>
      </w:r>
      <w:r w:rsidRPr="7F85FB28" w:rsidR="3455EAD2">
        <w:rPr>
          <w:rFonts w:cs="Calibri" w:cstheme="minorAscii"/>
          <w:sz w:val="24"/>
          <w:szCs w:val="24"/>
        </w:rPr>
        <w:t xml:space="preserve">our intuitive thinking (system 1), from interference with </w:t>
      </w:r>
      <w:r w:rsidRPr="7F85FB28" w:rsidR="4F7FDE29">
        <w:rPr>
          <w:rFonts w:cs="Calibri" w:cstheme="minorAscii"/>
          <w:sz w:val="24"/>
          <w:szCs w:val="24"/>
        </w:rPr>
        <w:t>y</w:t>
      </w:r>
      <w:r w:rsidRPr="7F85FB28" w:rsidR="3455EAD2">
        <w:rPr>
          <w:rFonts w:cs="Calibri" w:cstheme="minorAscii"/>
          <w:sz w:val="24"/>
          <w:szCs w:val="24"/>
        </w:rPr>
        <w:t>our emotions</w:t>
      </w:r>
      <w:ins w:author="Meike Robaard" w:date="2022-05-31T13:09:33.757Z" w:id="983525838">
        <w:r w:rsidRPr="7F85FB28" w:rsidR="3455EAD2">
          <w:rPr>
            <w:rFonts w:cs="Calibri" w:cstheme="minorAscii"/>
            <w:sz w:val="24"/>
            <w:szCs w:val="24"/>
          </w:rPr>
          <w:t>,</w:t>
        </w:r>
      </w:ins>
      <w:r w:rsidRPr="7F85FB28" w:rsidR="3455EAD2">
        <w:rPr>
          <w:rFonts w:cs="Calibri" w:cstheme="minorAscii"/>
          <w:sz w:val="24"/>
          <w:szCs w:val="24"/>
        </w:rPr>
        <w:t xml:space="preserve"> and from the confirmation bias and the overconfidence bias (</w:t>
      </w:r>
      <w:r w:rsidRPr="7F85FB28" w:rsidR="4F7FDE29">
        <w:rPr>
          <w:rFonts w:cs="Calibri" w:cstheme="minorAscii"/>
          <w:sz w:val="24"/>
          <w:szCs w:val="24"/>
        </w:rPr>
        <w:t xml:space="preserve">the infamous </w:t>
      </w:r>
      <w:r w:rsidRPr="7F85FB28" w:rsidR="3455EAD2">
        <w:rPr>
          <w:rFonts w:cs="Calibri" w:cstheme="minorAscii"/>
          <w:sz w:val="24"/>
          <w:szCs w:val="24"/>
        </w:rPr>
        <w:t>biases of system 2</w:t>
      </w:r>
      <w:r w:rsidRPr="7F85FB28" w:rsidR="4F7FDE29">
        <w:rPr>
          <w:rFonts w:cs="Calibri" w:cstheme="minorAscii"/>
          <w:sz w:val="24"/>
          <w:szCs w:val="24"/>
        </w:rPr>
        <w:t>, our conscious reasoning</w:t>
      </w:r>
      <w:r w:rsidRPr="7F85FB28" w:rsidR="3455EAD2">
        <w:rPr>
          <w:rFonts w:cs="Calibri" w:cstheme="minorAscii"/>
          <w:sz w:val="24"/>
          <w:szCs w:val="24"/>
        </w:rPr>
        <w:t>).</w:t>
      </w:r>
    </w:p>
    <w:p w:rsidR="00711E6D" w:rsidP="00617219" w:rsidRDefault="00711E6D" w14:paraId="71D13E8B" w14:textId="77777777">
      <w:pPr>
        <w:spacing w:line="360" w:lineRule="auto"/>
        <w:rPr>
          <w:rFonts w:cstheme="minorHAnsi"/>
          <w:sz w:val="24"/>
          <w:szCs w:val="24"/>
        </w:rPr>
      </w:pPr>
    </w:p>
    <w:p w:rsidR="00711E6D" w:rsidP="00617219" w:rsidRDefault="00711E6D" w14:paraId="035946D9" w14:textId="77777777">
      <w:pPr>
        <w:spacing w:line="360" w:lineRule="auto"/>
        <w:rPr>
          <w:rFonts w:cstheme="minorHAnsi"/>
          <w:b/>
          <w:bCs/>
          <w:sz w:val="24"/>
          <w:szCs w:val="24"/>
        </w:rPr>
      </w:pPr>
      <w:r>
        <w:rPr>
          <w:rFonts w:cstheme="minorHAnsi"/>
          <w:b/>
          <w:bCs/>
          <w:sz w:val="24"/>
          <w:szCs w:val="24"/>
        </w:rPr>
        <w:t>Intuitive reasoning errors</w:t>
      </w:r>
    </w:p>
    <w:p w:rsidR="00711E6D" w:rsidP="00617219" w:rsidRDefault="00711E6D" w14:paraId="12FF9920" w14:textId="77777777">
      <w:pPr>
        <w:spacing w:line="360" w:lineRule="auto"/>
        <w:rPr>
          <w:rFonts w:cstheme="minorHAnsi"/>
          <w:b/>
          <w:bCs/>
          <w:sz w:val="24"/>
          <w:szCs w:val="24"/>
        </w:rPr>
      </w:pPr>
    </w:p>
    <w:p w:rsidRPr="007118E3" w:rsidR="00711E6D" w:rsidP="00617219" w:rsidRDefault="00711E6D" w14:paraId="72A20D21" w14:textId="77777777">
      <w:pPr>
        <w:spacing w:line="360" w:lineRule="auto"/>
        <w:rPr>
          <w:rFonts w:cstheme="minorHAnsi"/>
          <w:b/>
          <w:bCs/>
          <w:i/>
          <w:iCs/>
          <w:sz w:val="24"/>
          <w:szCs w:val="24"/>
        </w:rPr>
      </w:pPr>
      <w:r>
        <w:rPr>
          <w:rFonts w:cstheme="minorHAnsi"/>
          <w:b/>
          <w:bCs/>
          <w:i/>
          <w:iCs/>
          <w:sz w:val="24"/>
          <w:szCs w:val="24"/>
        </w:rPr>
        <w:t>There’s no off-switch for system 1</w:t>
      </w:r>
    </w:p>
    <w:p w:rsidRPr="007118E3" w:rsidR="00711E6D" w:rsidP="00617219" w:rsidRDefault="00711E6D" w14:paraId="4DDEA725" w14:textId="77777777">
      <w:pPr>
        <w:spacing w:line="360" w:lineRule="auto"/>
        <w:rPr>
          <w:rFonts w:cstheme="minorHAnsi"/>
          <w:b/>
          <w:bCs/>
          <w:sz w:val="24"/>
          <w:szCs w:val="24"/>
        </w:rPr>
      </w:pPr>
    </w:p>
    <w:p w:rsidR="00711E6D" w:rsidP="7F85FB28" w:rsidRDefault="00711E6D" w14:paraId="71BF0F87" w14:textId="0AA8AE4F">
      <w:pPr>
        <w:spacing w:line="360" w:lineRule="auto"/>
        <w:rPr>
          <w:rFonts w:cs="Calibri" w:cstheme="minorAscii"/>
          <w:sz w:val="24"/>
          <w:szCs w:val="24"/>
        </w:rPr>
      </w:pPr>
      <w:r w:rsidRPr="7F85FB28" w:rsidR="3455EAD2">
        <w:rPr>
          <w:rFonts w:cs="Calibri" w:cstheme="minorAscii"/>
          <w:sz w:val="24"/>
          <w:szCs w:val="24"/>
        </w:rPr>
        <w:t xml:space="preserve">How can we guard our thinking against intuitive reasoning errors? </w:t>
      </w:r>
      <w:r w:rsidRPr="7F85FB28" w:rsidR="3455EAD2">
        <w:rPr>
          <w:rFonts w:cs="Calibri" w:cstheme="minorAscii"/>
          <w:sz w:val="24"/>
          <w:szCs w:val="24"/>
        </w:rPr>
        <w:t>First</w:t>
      </w:r>
      <w:del w:author="Meike Robaard" w:date="2022-05-31T13:09:54.192Z" w:id="2079402383">
        <w:r w:rsidRPr="7F85FB28" w:rsidDel="3455EAD2">
          <w:rPr>
            <w:rFonts w:cs="Calibri" w:cstheme="minorAscii"/>
            <w:sz w:val="24"/>
            <w:szCs w:val="24"/>
          </w:rPr>
          <w:delText xml:space="preserve"> of </w:delText>
        </w:r>
        <w:r w:rsidRPr="7F85FB28" w:rsidDel="4F7FDE29">
          <w:rPr>
            <w:rFonts w:cs="Calibri" w:cstheme="minorAscii"/>
            <w:sz w:val="24"/>
            <w:szCs w:val="24"/>
          </w:rPr>
          <w:delText>all</w:delText>
        </w:r>
      </w:del>
      <w:r w:rsidRPr="7F85FB28" w:rsidR="4F7FDE29">
        <w:rPr>
          <w:rFonts w:cs="Calibri" w:cstheme="minorAscii"/>
          <w:sz w:val="24"/>
          <w:szCs w:val="24"/>
        </w:rPr>
        <w:t>,</w:t>
      </w:r>
      <w:r w:rsidRPr="7F85FB28" w:rsidR="3455EAD2">
        <w:rPr>
          <w:rFonts w:cs="Calibri" w:cstheme="minorAscii"/>
          <w:sz w:val="24"/>
          <w:szCs w:val="24"/>
        </w:rPr>
        <w:t xml:space="preserve"> we must realize that system 1 cannot be switched off. No matter how critical we are, our automatic, intuitive thinking continues to flood our minds with a constant stream of output. Our only protection against intuitive thinking errors is to </w:t>
      </w:r>
      <w:ins w:author="Meike Robaard" w:date="2022-05-31T13:12:27.425Z" w:id="1624465460">
        <w:r w:rsidRPr="7F85FB28" w:rsidR="3455EAD2">
          <w:rPr>
            <w:rFonts w:cs="Calibri" w:cstheme="minorAscii"/>
            <w:sz w:val="24"/>
            <w:szCs w:val="24"/>
          </w:rPr>
          <w:t>filter</w:t>
        </w:r>
      </w:ins>
      <w:del w:author="Meike Robaard" w:date="2022-05-31T13:12:23.475Z" w:id="588990146">
        <w:r w:rsidRPr="7F85FB28" w:rsidDel="3455EAD2">
          <w:rPr>
            <w:rFonts w:cs="Calibri" w:cstheme="minorAscii"/>
            <w:sz w:val="24"/>
            <w:szCs w:val="24"/>
          </w:rPr>
          <w:delText>screen</w:delText>
        </w:r>
      </w:del>
      <w:r w:rsidRPr="7F85FB28" w:rsidR="3455EAD2">
        <w:rPr>
          <w:rFonts w:cs="Calibri" w:cstheme="minorAscii"/>
          <w:sz w:val="24"/>
          <w:szCs w:val="24"/>
        </w:rPr>
        <w:t xml:space="preserve"> them </w:t>
      </w:r>
      <w:ins w:author="Meike Robaard" w:date="2022-05-31T13:12:32.185Z" w:id="1942620858">
        <w:r w:rsidRPr="7F85FB28" w:rsidR="3455EAD2">
          <w:rPr>
            <w:rFonts w:cs="Calibri" w:cstheme="minorAscii"/>
            <w:sz w:val="24"/>
            <w:szCs w:val="24"/>
          </w:rPr>
          <w:t>through</w:t>
        </w:r>
      </w:ins>
      <w:del w:author="Meike Robaard" w:date="2022-05-31T13:12:30.027Z" w:id="2036415429">
        <w:r w:rsidRPr="7F85FB28" w:rsidDel="3455EAD2">
          <w:rPr>
            <w:rFonts w:cs="Calibri" w:cstheme="minorAscii"/>
            <w:sz w:val="24"/>
            <w:szCs w:val="24"/>
          </w:rPr>
          <w:delText>with</w:delText>
        </w:r>
      </w:del>
      <w:r w:rsidRPr="7F85FB28" w:rsidR="3455EAD2">
        <w:rPr>
          <w:rFonts w:cs="Calibri" w:cstheme="minorAscii"/>
          <w:sz w:val="24"/>
          <w:szCs w:val="24"/>
        </w:rPr>
        <w:t xml:space="preserve"> our </w:t>
      </w:r>
      <w:del w:author="Meike Robaard" w:date="2022-05-31T13:12:47.005Z" w:id="1967112844">
        <w:r w:rsidRPr="7F85FB28" w:rsidDel="3455EAD2">
          <w:rPr>
            <w:rFonts w:cs="Calibri" w:cstheme="minorAscii"/>
            <w:sz w:val="24"/>
            <w:szCs w:val="24"/>
          </w:rPr>
          <w:delText xml:space="preserve">conscious and </w:delText>
        </w:r>
      </w:del>
      <w:r w:rsidRPr="7F85FB28" w:rsidR="3455EAD2">
        <w:rPr>
          <w:rFonts w:cs="Calibri" w:cstheme="minorAscii"/>
          <w:sz w:val="24"/>
          <w:szCs w:val="24"/>
        </w:rPr>
        <w:t xml:space="preserve">reflective thinking (system 2). This requires a conscious effort. We are inclined to sit back and let System 1 do all </w:t>
      </w:r>
      <w:r w:rsidRPr="7F85FB28" w:rsidR="3455EAD2">
        <w:rPr>
          <w:rFonts w:cs="Calibri" w:cstheme="minorAscii"/>
          <w:sz w:val="24"/>
          <w:szCs w:val="24"/>
        </w:rPr>
        <w:t xml:space="preserve">the work. Remember that Kahneman </w:t>
      </w:r>
      <w:r w:rsidRPr="7F85FB28" w:rsidR="3455EAD2">
        <w:rPr>
          <w:rFonts w:cs="Calibri" w:cstheme="minorAscii"/>
          <w:sz w:val="24"/>
          <w:szCs w:val="24"/>
        </w:rPr>
        <w:t>(2011)</w:t>
      </w:r>
      <w:r w:rsidRPr="7F85FB28" w:rsidR="3455EAD2">
        <w:rPr>
          <w:rFonts w:cs="Calibri" w:cstheme="minorAscii"/>
          <w:sz w:val="24"/>
          <w:szCs w:val="24"/>
        </w:rPr>
        <w:t xml:space="preserve"> call</w:t>
      </w:r>
      <w:r w:rsidRPr="7F85FB28" w:rsidR="3455EAD2">
        <w:rPr>
          <w:rFonts w:cs="Calibri" w:cstheme="minorAscii"/>
          <w:sz w:val="24"/>
          <w:szCs w:val="24"/>
        </w:rPr>
        <w:t>s</w:t>
      </w:r>
      <w:r w:rsidRPr="7F85FB28" w:rsidR="3455EAD2">
        <w:rPr>
          <w:rFonts w:cs="Calibri" w:cstheme="minorAscii"/>
          <w:sz w:val="24"/>
          <w:szCs w:val="24"/>
        </w:rPr>
        <w:t xml:space="preserve"> system 2 the </w:t>
      </w:r>
      <w:ins w:author="Meike Robaard" w:date="2022-05-31T13:13:18.418Z" w:id="439786787">
        <w:r w:rsidRPr="7F85FB28" w:rsidR="3455EAD2">
          <w:rPr>
            <w:rFonts w:cs="Calibri" w:cstheme="minorAscii"/>
            <w:sz w:val="24"/>
            <w:szCs w:val="24"/>
          </w:rPr>
          <w:t>‘</w:t>
        </w:r>
      </w:ins>
      <w:r w:rsidRPr="7F85FB28" w:rsidR="3455EAD2">
        <w:rPr>
          <w:rFonts w:cs="Calibri" w:cstheme="minorAscii"/>
          <w:i w:val="1"/>
          <w:iCs w:val="1"/>
          <w:sz w:val="24"/>
          <w:szCs w:val="24"/>
        </w:rPr>
        <w:t>lazy</w:t>
      </w:r>
      <w:r w:rsidRPr="7F85FB28" w:rsidR="3455EAD2">
        <w:rPr>
          <w:rFonts w:cs="Calibri" w:cstheme="minorAscii"/>
          <w:sz w:val="24"/>
          <w:szCs w:val="24"/>
        </w:rPr>
        <w:t xml:space="preserve"> controller</w:t>
      </w:r>
      <w:ins w:author="Meike Robaard" w:date="2022-05-31T13:13:21.068Z" w:id="1653239272">
        <w:r w:rsidRPr="7F85FB28" w:rsidR="3455EAD2">
          <w:rPr>
            <w:rFonts w:cs="Calibri" w:cstheme="minorAscii"/>
            <w:sz w:val="24"/>
            <w:szCs w:val="24"/>
          </w:rPr>
          <w:t>’</w:t>
        </w:r>
      </w:ins>
      <w:r w:rsidRPr="7F85FB28" w:rsidR="3455EAD2">
        <w:rPr>
          <w:rFonts w:cs="Calibri" w:cstheme="minorAscii"/>
          <w:sz w:val="24"/>
          <w:szCs w:val="24"/>
        </w:rPr>
        <w:t>.</w:t>
      </w:r>
      <w:r w:rsidRPr="7F85FB28" w:rsidR="3455EAD2">
        <w:rPr>
          <w:rFonts w:cs="Calibri" w:cstheme="minorAscii"/>
          <w:sz w:val="24"/>
          <w:szCs w:val="24"/>
        </w:rPr>
        <w:t xml:space="preserve"> </w:t>
      </w:r>
      <w:ins w:author="Meike Robaard" w:date="2022-05-31T13:13:52.465Z" w:id="397510784">
        <w:r w:rsidRPr="7F85FB28" w:rsidR="3455EAD2">
          <w:rPr>
            <w:rFonts w:cs="Calibri" w:cstheme="minorAscii"/>
            <w:sz w:val="24"/>
            <w:szCs w:val="24"/>
          </w:rPr>
          <w:t>Also, r</w:t>
        </w:r>
      </w:ins>
      <w:del w:author="Meike Robaard" w:date="2022-05-31T13:13:52.267Z" w:id="432163494">
        <w:r w:rsidRPr="7F85FB28" w:rsidDel="3455EAD2">
          <w:rPr>
            <w:rFonts w:cs="Calibri" w:cstheme="minorAscii"/>
            <w:sz w:val="24"/>
            <w:szCs w:val="24"/>
          </w:rPr>
          <w:delText>R</w:delText>
        </w:r>
      </w:del>
      <w:proofErr w:type="spellStart"/>
      <w:r w:rsidRPr="7F85FB28" w:rsidR="3455EAD2">
        <w:rPr>
          <w:rFonts w:cs="Calibri" w:cstheme="minorAscii"/>
          <w:sz w:val="24"/>
          <w:szCs w:val="24"/>
        </w:rPr>
        <w:t>e</w:t>
      </w:r>
      <w:r w:rsidRPr="7F85FB28" w:rsidR="3455EAD2">
        <w:rPr>
          <w:rFonts w:cs="Calibri" w:cstheme="minorAscii"/>
          <w:sz w:val="24"/>
          <w:szCs w:val="24"/>
        </w:rPr>
        <w:t>member</w:t>
      </w:r>
      <w:proofErr w:type="spellEnd"/>
      <w:r w:rsidRPr="7F85FB28" w:rsidR="3455EAD2">
        <w:rPr>
          <w:rFonts w:cs="Calibri" w:cstheme="minorAscii"/>
          <w:sz w:val="24"/>
          <w:szCs w:val="24"/>
        </w:rPr>
        <w:t xml:space="preserve"> </w:t>
      </w:r>
      <w:del w:author="Meike Robaard" w:date="2022-05-31T13:13:43.156Z" w:id="2010954654">
        <w:r w:rsidRPr="7F85FB28" w:rsidDel="3455EAD2">
          <w:rPr>
            <w:rFonts w:cs="Calibri" w:cstheme="minorAscii"/>
            <w:sz w:val="24"/>
            <w:szCs w:val="24"/>
          </w:rPr>
          <w:delText>also</w:delText>
        </w:r>
      </w:del>
      <w:r w:rsidRPr="7F85FB28" w:rsidR="3455EAD2">
        <w:rPr>
          <w:rFonts w:cs="Calibri" w:cstheme="minorAscii"/>
          <w:sz w:val="24"/>
          <w:szCs w:val="24"/>
        </w:rPr>
        <w:t xml:space="preserve"> Sperber and Mercier's </w:t>
      </w:r>
      <w:r w:rsidRPr="7F85FB28" w:rsidR="3455EAD2">
        <w:rPr>
          <w:rFonts w:cs="Calibri" w:cstheme="minorAscii"/>
          <w:sz w:val="24"/>
          <w:szCs w:val="24"/>
        </w:rPr>
        <w:t>(2017) ‘</w:t>
      </w:r>
      <w:r w:rsidRPr="7F85FB28" w:rsidR="3455EAD2">
        <w:rPr>
          <w:rFonts w:cs="Calibri" w:cstheme="minorAscii"/>
          <w:sz w:val="24"/>
          <w:szCs w:val="24"/>
        </w:rPr>
        <w:t>argumentative theory of reasoning</w:t>
      </w:r>
      <w:r w:rsidRPr="7F85FB28" w:rsidR="3455EAD2">
        <w:rPr>
          <w:rFonts w:cs="Calibri" w:cstheme="minorAscii"/>
          <w:sz w:val="24"/>
          <w:szCs w:val="24"/>
        </w:rPr>
        <w:t>’</w:t>
      </w:r>
      <w:r w:rsidRPr="7F85FB28" w:rsidR="3455EAD2">
        <w:rPr>
          <w:rFonts w:cs="Calibri" w:cstheme="minorAscii"/>
          <w:sz w:val="24"/>
          <w:szCs w:val="24"/>
        </w:rPr>
        <w:t>: our reasoning abilit</w:t>
      </w:r>
      <w:ins w:author="Meike Robaard" w:date="2022-05-31T13:15:05.364Z" w:id="865573114">
        <w:r w:rsidRPr="7F85FB28" w:rsidR="3455EAD2">
          <w:rPr>
            <w:rFonts w:cs="Calibri" w:cstheme="minorAscii"/>
            <w:sz w:val="24"/>
            <w:szCs w:val="24"/>
          </w:rPr>
          <w:t>ies</w:t>
        </w:r>
      </w:ins>
      <w:del w:author="Meike Robaard" w:date="2022-05-31T13:15:04.331Z" w:id="2089861772">
        <w:r w:rsidRPr="7F85FB28" w:rsidDel="3455EAD2">
          <w:rPr>
            <w:rFonts w:cs="Calibri" w:cstheme="minorAscii"/>
            <w:sz w:val="24"/>
            <w:szCs w:val="24"/>
          </w:rPr>
          <w:delText>y</w:delText>
        </w:r>
      </w:del>
      <w:r w:rsidRPr="7F85FB28" w:rsidR="3455EAD2">
        <w:rPr>
          <w:rFonts w:cs="Calibri" w:cstheme="minorAscii"/>
          <w:sz w:val="24"/>
          <w:szCs w:val="24"/>
        </w:rPr>
        <w:t xml:space="preserve"> (</w:t>
      </w:r>
      <w:proofErr w:type="gramStart"/>
      <w:r w:rsidRPr="7F85FB28" w:rsidR="3455EAD2">
        <w:rPr>
          <w:rFonts w:cs="Calibri" w:cstheme="minorAscii"/>
          <w:sz w:val="24"/>
          <w:szCs w:val="24"/>
        </w:rPr>
        <w:t>system</w:t>
      </w:r>
      <w:proofErr w:type="gramEnd"/>
      <w:r w:rsidRPr="7F85FB28" w:rsidR="3455EAD2">
        <w:rPr>
          <w:rFonts w:cs="Calibri" w:cstheme="minorAscii"/>
          <w:sz w:val="24"/>
          <w:szCs w:val="24"/>
        </w:rPr>
        <w:t xml:space="preserve"> 2 thinking) evolved </w:t>
      </w:r>
      <w:ins w:author="Meike Robaard" w:date="2022-05-31T13:15:11.614Z" w:id="59912908">
        <w:r w:rsidRPr="7F85FB28" w:rsidR="3455EAD2">
          <w:rPr>
            <w:rFonts w:cs="Calibri" w:cstheme="minorAscii"/>
            <w:sz w:val="24"/>
            <w:szCs w:val="24"/>
          </w:rPr>
          <w:t xml:space="preserve">in order </w:t>
        </w:r>
      </w:ins>
      <w:r w:rsidRPr="7F85FB28" w:rsidR="3455EAD2">
        <w:rPr>
          <w:rFonts w:cs="Calibri" w:cstheme="minorAscii"/>
          <w:sz w:val="24"/>
          <w:szCs w:val="24"/>
        </w:rPr>
        <w:t xml:space="preserve">to </w:t>
      </w:r>
      <w:ins w:author="Meike Robaard" w:date="2022-05-31T13:15:15.739Z" w:id="568967320">
        <w:r w:rsidRPr="7F85FB28" w:rsidR="3455EAD2">
          <w:rPr>
            <w:rFonts w:cs="Calibri" w:cstheme="minorAscii"/>
            <w:sz w:val="24"/>
            <w:szCs w:val="24"/>
          </w:rPr>
          <w:t xml:space="preserve">be able to </w:t>
        </w:r>
      </w:ins>
      <w:r w:rsidRPr="7F85FB28" w:rsidR="3455EAD2">
        <w:rPr>
          <w:rFonts w:cs="Calibri" w:cstheme="minorAscii"/>
          <w:sz w:val="24"/>
          <w:szCs w:val="24"/>
        </w:rPr>
        <w:t xml:space="preserve">convince others, not to control our </w:t>
      </w:r>
      <w:ins w:author="Meike Robaard" w:date="2022-05-31T13:15:20.555Z" w:id="1806814718">
        <w:r w:rsidRPr="7F85FB28" w:rsidR="3455EAD2">
          <w:rPr>
            <w:rFonts w:cs="Calibri" w:cstheme="minorAscii"/>
            <w:sz w:val="24"/>
            <w:szCs w:val="24"/>
          </w:rPr>
          <w:t xml:space="preserve">own </w:t>
        </w:r>
      </w:ins>
      <w:r w:rsidRPr="7F85FB28" w:rsidR="3455EAD2">
        <w:rPr>
          <w:rFonts w:cs="Calibri" w:cstheme="minorAscii"/>
          <w:sz w:val="24"/>
          <w:szCs w:val="24"/>
        </w:rPr>
        <w:t xml:space="preserve">intuitive thinking. </w:t>
      </w:r>
      <w:ins w:author="Meike Robaard" w:date="2022-05-31T13:15:33.301Z" w:id="485638582">
        <w:r w:rsidRPr="7F85FB28" w:rsidR="3455EAD2">
          <w:rPr>
            <w:rFonts w:cs="Calibri" w:cstheme="minorAscii"/>
            <w:sz w:val="24"/>
            <w:szCs w:val="24"/>
          </w:rPr>
          <w:t>Indeed, w</w:t>
        </w:r>
      </w:ins>
      <w:del w:author="Meike Robaard" w:date="2022-05-31T13:15:33.131Z" w:id="138184655">
        <w:r w:rsidRPr="7F85FB28" w:rsidDel="3455EAD2">
          <w:rPr>
            <w:rFonts w:cs="Calibri" w:cstheme="minorAscii"/>
            <w:sz w:val="24"/>
            <w:szCs w:val="24"/>
          </w:rPr>
          <w:delText>W</w:delText>
        </w:r>
      </w:del>
      <w:proofErr w:type="gramStart"/>
      <w:r w:rsidRPr="7F85FB28" w:rsidR="3455EAD2">
        <w:rPr>
          <w:rFonts w:cs="Calibri" w:cstheme="minorAscii"/>
          <w:sz w:val="24"/>
          <w:szCs w:val="24"/>
        </w:rPr>
        <w:t>e</w:t>
      </w:r>
      <w:proofErr w:type="gramEnd"/>
      <w:r w:rsidRPr="7F85FB28" w:rsidR="3455EAD2">
        <w:rPr>
          <w:rFonts w:cs="Calibri" w:cstheme="minorAscii"/>
          <w:sz w:val="24"/>
          <w:szCs w:val="24"/>
        </w:rPr>
        <w:t xml:space="preserve"> </w:t>
      </w:r>
      <w:proofErr w:type="gramStart"/>
      <w:r w:rsidRPr="7F85FB28" w:rsidR="3455EAD2">
        <w:rPr>
          <w:rFonts w:cs="Calibri" w:cstheme="minorAscii"/>
          <w:sz w:val="24"/>
          <w:szCs w:val="24"/>
        </w:rPr>
        <w:t>are</w:t>
      </w:r>
      <w:proofErr w:type="gramEnd"/>
      <w:r w:rsidRPr="7F85FB28" w:rsidR="3455EAD2">
        <w:rPr>
          <w:rFonts w:cs="Calibri" w:cstheme="minorAscii"/>
          <w:sz w:val="24"/>
          <w:szCs w:val="24"/>
        </w:rPr>
        <w:t xml:space="preserve"> not</w:t>
      </w:r>
      <w:ins w:author="Meike Robaard" w:date="2022-05-31T13:15:35.57Z" w:id="653090778">
        <w:r w:rsidRPr="7F85FB28" w:rsidR="3455EAD2">
          <w:rPr>
            <w:rFonts w:cs="Calibri" w:cstheme="minorAscii"/>
            <w:sz w:val="24"/>
            <w:szCs w:val="24"/>
          </w:rPr>
          <w:t xml:space="preserve"> as</w:t>
        </w:r>
      </w:ins>
      <w:r w:rsidRPr="7F85FB28" w:rsidR="3455EAD2">
        <w:rPr>
          <w:rFonts w:cs="Calibri" w:cstheme="minorAscii"/>
          <w:sz w:val="24"/>
          <w:szCs w:val="24"/>
        </w:rPr>
        <w:t xml:space="preserve"> inclined to reflect </w:t>
      </w:r>
      <w:ins w:author="Meike Robaard" w:date="2022-05-31T13:15:43.75Z" w:id="675657560">
        <w:r w:rsidRPr="7F85FB28" w:rsidR="3455EAD2">
          <w:rPr>
            <w:rFonts w:cs="Calibri" w:cstheme="minorAscii"/>
            <w:sz w:val="24"/>
            <w:szCs w:val="24"/>
          </w:rPr>
          <w:t>up</w:t>
        </w:r>
      </w:ins>
      <w:r w:rsidRPr="7F85FB28" w:rsidR="3455EAD2">
        <w:rPr>
          <w:rFonts w:cs="Calibri" w:cstheme="minorAscii"/>
          <w:sz w:val="24"/>
          <w:szCs w:val="24"/>
        </w:rPr>
        <w:t xml:space="preserve">on the reliability of our intuitions. </w:t>
      </w:r>
    </w:p>
    <w:p w:rsidRPr="007118E3" w:rsidR="00711E6D" w:rsidP="00617219" w:rsidRDefault="00711E6D" w14:paraId="49C3AD1F" w14:textId="77777777">
      <w:pPr>
        <w:spacing w:line="360" w:lineRule="auto"/>
        <w:rPr>
          <w:rFonts w:cstheme="minorHAnsi"/>
          <w:sz w:val="24"/>
          <w:szCs w:val="24"/>
        </w:rPr>
      </w:pPr>
    </w:p>
    <w:p w:rsidR="00711E6D" w:rsidP="7F85FB28" w:rsidRDefault="00711E6D" w14:paraId="72D55A7F" w14:textId="4779F59A">
      <w:pPr>
        <w:spacing w:line="360" w:lineRule="auto"/>
        <w:rPr>
          <w:rFonts w:cs="Calibri" w:cstheme="minorAscii"/>
          <w:sz w:val="24"/>
          <w:szCs w:val="24"/>
        </w:rPr>
      </w:pPr>
      <w:r w:rsidRPr="7F85FB28" w:rsidR="3455EAD2">
        <w:rPr>
          <w:rFonts w:cs="Calibri" w:cstheme="minorAscii"/>
          <w:sz w:val="24"/>
          <w:szCs w:val="24"/>
        </w:rPr>
        <w:t>Even in contexts where people have been trained not to think intuitively</w:t>
      </w:r>
      <w:r w:rsidRPr="7F85FB28" w:rsidR="3455EAD2">
        <w:rPr>
          <w:rFonts w:cs="Calibri" w:cstheme="minorAscii"/>
          <w:sz w:val="24"/>
          <w:szCs w:val="24"/>
        </w:rPr>
        <w:t xml:space="preserve"> about a certain topic</w:t>
      </w:r>
      <w:r w:rsidRPr="7F85FB28" w:rsidR="3455EAD2">
        <w:rPr>
          <w:rFonts w:cs="Calibri" w:cstheme="minorAscii"/>
          <w:sz w:val="24"/>
          <w:szCs w:val="24"/>
        </w:rPr>
        <w:t xml:space="preserve">, such as in the sciences, it appears that system 1 </w:t>
      </w:r>
      <w:ins w:author="Meike Robaard" w:date="2022-05-31T13:15:59.927Z" w:id="1233436333">
        <w:r w:rsidRPr="7F85FB28" w:rsidR="3455EAD2">
          <w:rPr>
            <w:rFonts w:cs="Calibri" w:cstheme="minorAscii"/>
            <w:sz w:val="24"/>
            <w:szCs w:val="24"/>
          </w:rPr>
          <w:t>sti</w:t>
        </w:r>
      </w:ins>
      <w:ins w:author="Meike Robaard" w:date="2022-05-31T13:16:07.584Z" w:id="656332271">
        <w:r w:rsidRPr="7F85FB28" w:rsidR="3455EAD2">
          <w:rPr>
            <w:rFonts w:cs="Calibri" w:cstheme="minorAscii"/>
            <w:sz w:val="24"/>
            <w:szCs w:val="24"/>
          </w:rPr>
          <w:t>ll frequently</w:t>
        </w:r>
      </w:ins>
      <w:del w:author="Meike Robaard" w:date="2022-05-31T13:16:03.173Z" w:id="1215363988">
        <w:r w:rsidRPr="7F85FB28" w:rsidDel="3455EAD2">
          <w:rPr>
            <w:rFonts w:cs="Calibri" w:cstheme="minorAscii"/>
            <w:sz w:val="24"/>
            <w:szCs w:val="24"/>
          </w:rPr>
          <w:delText>regularly</w:delText>
        </w:r>
      </w:del>
      <w:r w:rsidRPr="7F85FB28" w:rsidR="3455EAD2">
        <w:rPr>
          <w:rFonts w:cs="Calibri" w:cstheme="minorAscii"/>
          <w:sz w:val="24"/>
          <w:szCs w:val="24"/>
        </w:rPr>
        <w:t xml:space="preserve"> distorts human thinking. A good example of this is the research </w:t>
      </w:r>
      <w:ins w:author="Meike Robaard" w:date="2022-05-31T13:16:43.763Z" w:id="1418908604">
        <w:r w:rsidRPr="7F85FB28" w:rsidR="3455EAD2">
          <w:rPr>
            <w:rFonts w:cs="Calibri" w:cstheme="minorAscii"/>
            <w:sz w:val="24"/>
            <w:szCs w:val="24"/>
          </w:rPr>
          <w:t xml:space="preserve">conducted </w:t>
        </w:r>
      </w:ins>
      <w:r w:rsidRPr="7F85FB28" w:rsidR="3455EAD2">
        <w:rPr>
          <w:rFonts w:cs="Calibri" w:cstheme="minorAscii"/>
          <w:sz w:val="24"/>
          <w:szCs w:val="24"/>
        </w:rPr>
        <w:t xml:space="preserve">on </w:t>
      </w:r>
      <w:ins w:author="Meike Robaard" w:date="2022-05-31T13:16:48.528Z" w:id="1987799533">
        <w:r w:rsidRPr="7F85FB28" w:rsidR="3455EAD2">
          <w:rPr>
            <w:rFonts w:cs="Calibri" w:cstheme="minorAscii"/>
            <w:sz w:val="24"/>
            <w:szCs w:val="24"/>
          </w:rPr>
          <w:t xml:space="preserve">the topic of </w:t>
        </w:r>
      </w:ins>
      <w:r w:rsidRPr="7F85FB28" w:rsidR="3455EAD2">
        <w:rPr>
          <w:rFonts w:cs="Calibri" w:cstheme="minorAscii"/>
          <w:sz w:val="24"/>
          <w:szCs w:val="24"/>
        </w:rPr>
        <w:t>human evolutionary history. Like most other animal species, we have an (unconscious and intuitive) psychological mechanism that makes a strong distinction between members of our own species and other species. Th</w:t>
      </w:r>
      <w:ins w:author="Meike Robaard" w:date="2022-05-31T13:17:16.69Z" w:id="530136121">
        <w:r w:rsidRPr="7F85FB28" w:rsidR="3455EAD2">
          <w:rPr>
            <w:rFonts w:cs="Calibri" w:cstheme="minorAscii"/>
            <w:sz w:val="24"/>
            <w:szCs w:val="24"/>
          </w:rPr>
          <w:t>is</w:t>
        </w:r>
      </w:ins>
      <w:del w:author="Meike Robaard" w:date="2022-05-31T13:17:14.45Z" w:id="383004813">
        <w:r w:rsidRPr="7F85FB28" w:rsidDel="3455EAD2">
          <w:rPr>
            <w:rFonts w:cs="Calibri" w:cstheme="minorAscii"/>
            <w:sz w:val="24"/>
            <w:szCs w:val="24"/>
          </w:rPr>
          <w:delText>at</w:delText>
        </w:r>
      </w:del>
      <w:r w:rsidRPr="7F85FB28" w:rsidR="3455EAD2">
        <w:rPr>
          <w:rFonts w:cs="Calibri" w:cstheme="minorAscii"/>
          <w:sz w:val="24"/>
          <w:szCs w:val="24"/>
        </w:rPr>
        <w:t xml:space="preserve"> evolutionary old mechanism has evolved for obvious reasons such as procreation, </w:t>
      </w:r>
      <w:r w:rsidRPr="7F85FB28" w:rsidR="3455EAD2">
        <w:rPr>
          <w:rFonts w:cs="Calibri" w:cstheme="minorAscii"/>
          <w:sz w:val="24"/>
          <w:szCs w:val="24"/>
        </w:rPr>
        <w:t>cooperation</w:t>
      </w:r>
      <w:ins w:author="Meike Robaard" w:date="2022-05-31T13:17:23.696Z" w:id="777427264">
        <w:r w:rsidRPr="7F85FB28" w:rsidR="3455EAD2">
          <w:rPr>
            <w:rFonts w:cs="Calibri" w:cstheme="minorAscii"/>
            <w:sz w:val="24"/>
            <w:szCs w:val="24"/>
          </w:rPr>
          <w:t>,</w:t>
        </w:r>
      </w:ins>
      <w:r w:rsidRPr="7F85FB28" w:rsidR="3455EAD2">
        <w:rPr>
          <w:rFonts w:cs="Calibri" w:cstheme="minorAscii"/>
          <w:sz w:val="24"/>
          <w:szCs w:val="24"/>
        </w:rPr>
        <w:t xml:space="preserve"> and competition with conspecifics. This mechanism is still present in humans (</w:t>
      </w:r>
      <w:del w:author="Meike Robaard" w:date="2022-05-31T13:17:46.515Z" w:id="2099608205">
        <w:r w:rsidRPr="7F85FB28" w:rsidDel="3455EAD2">
          <w:rPr>
            <w:rFonts w:cs="Calibri" w:cstheme="minorAscii"/>
            <w:sz w:val="24"/>
            <w:szCs w:val="24"/>
          </w:rPr>
          <w:delText xml:space="preserve">tellingly </w:delText>
        </w:r>
      </w:del>
      <w:ins w:author="Meike Robaard" w:date="2022-05-31T13:17:47.993Z" w:id="1392370575">
        <w:r w:rsidRPr="7F85FB28" w:rsidR="3455EAD2">
          <w:rPr>
            <w:rFonts w:cs="Calibri" w:cstheme="minorAscii"/>
            <w:sz w:val="24"/>
            <w:szCs w:val="24"/>
          </w:rPr>
          <w:t xml:space="preserve">notably, </w:t>
        </w:r>
      </w:ins>
      <w:r w:rsidRPr="7F85FB28" w:rsidR="3455EAD2">
        <w:rPr>
          <w:rFonts w:cs="Calibri" w:cstheme="minorAscii"/>
          <w:sz w:val="24"/>
          <w:szCs w:val="24"/>
        </w:rPr>
        <w:t xml:space="preserve">human languages </w:t>
      </w:r>
      <w:ins w:author="Meike Robaard" w:date="2022-05-31T13:17:56.497Z" w:id="922542692">
        <w:r w:rsidRPr="7F85FB28" w:rsidR="3455EAD2">
          <w:rPr>
            <w:rFonts w:cs="Calibri" w:cstheme="minorAscii"/>
            <w:sz w:val="24"/>
            <w:szCs w:val="24"/>
          </w:rPr>
          <w:t>group</w:t>
        </w:r>
      </w:ins>
      <w:del w:author="Meike Robaard" w:date="2022-05-31T13:17:53.922Z" w:id="1260039440">
        <w:r w:rsidRPr="7F85FB28" w:rsidDel="3455EAD2">
          <w:rPr>
            <w:rFonts w:cs="Calibri" w:cstheme="minorAscii"/>
            <w:sz w:val="24"/>
            <w:szCs w:val="24"/>
          </w:rPr>
          <w:delText>pool</w:delText>
        </w:r>
      </w:del>
      <w:r w:rsidRPr="7F85FB28" w:rsidR="3455EAD2">
        <w:rPr>
          <w:rFonts w:cs="Calibri" w:cstheme="minorAscii"/>
          <w:sz w:val="24"/>
          <w:szCs w:val="24"/>
        </w:rPr>
        <w:t xml:space="preserve"> all other species under the single heading 'animal'). This mechanism prompts us to regard human characteristics as fundamentally different from non-human characteristics. </w:t>
      </w:r>
    </w:p>
    <w:p w:rsidR="00711E6D" w:rsidP="00617219" w:rsidRDefault="00711E6D" w14:paraId="7DFDAAFA" w14:textId="77777777">
      <w:pPr>
        <w:spacing w:line="360" w:lineRule="auto"/>
        <w:rPr>
          <w:rFonts w:cstheme="minorHAnsi"/>
          <w:sz w:val="24"/>
          <w:szCs w:val="24"/>
        </w:rPr>
      </w:pPr>
    </w:p>
    <w:p w:rsidR="00711E6D" w:rsidP="7F85FB28" w:rsidRDefault="00711E6D" w14:paraId="079527F1" w14:textId="53E4986E">
      <w:pPr>
        <w:spacing w:line="360" w:lineRule="auto"/>
        <w:rPr>
          <w:rFonts w:cs="Calibri" w:cstheme="minorAscii"/>
          <w:sz w:val="24"/>
          <w:szCs w:val="24"/>
        </w:rPr>
      </w:pPr>
      <w:r w:rsidRPr="7F85FB28" w:rsidR="3455EAD2">
        <w:rPr>
          <w:rFonts w:cs="Calibri" w:cstheme="minorAscii"/>
          <w:sz w:val="24"/>
          <w:szCs w:val="24"/>
        </w:rPr>
        <w:t xml:space="preserve">Even in the context of research </w:t>
      </w:r>
      <w:del w:author="Meike Robaard" w:date="2022-05-31T13:18:18.363Z" w:id="1687853588">
        <w:r w:rsidRPr="7F85FB28" w:rsidDel="3455EAD2">
          <w:rPr>
            <w:rFonts w:cs="Calibri" w:cstheme="minorAscii"/>
            <w:sz w:val="24"/>
            <w:szCs w:val="24"/>
          </w:rPr>
          <w:delText>into</w:delText>
        </w:r>
      </w:del>
      <w:ins w:author="Meike Robaard" w:date="2022-05-31T13:18:18.547Z" w:id="1611212821">
        <w:r w:rsidRPr="7F85FB28" w:rsidR="3455EAD2">
          <w:rPr>
            <w:rFonts w:cs="Calibri" w:cstheme="minorAscii"/>
            <w:sz w:val="24"/>
            <w:szCs w:val="24"/>
          </w:rPr>
          <w:t>on</w:t>
        </w:r>
      </w:ins>
      <w:r w:rsidRPr="7F85FB28" w:rsidR="3455EAD2">
        <w:rPr>
          <w:rFonts w:cs="Calibri" w:cstheme="minorAscii"/>
          <w:sz w:val="24"/>
          <w:szCs w:val="24"/>
        </w:rPr>
        <w:t xml:space="preserve"> the evolutionary history of </w:t>
      </w:r>
      <w:r w:rsidRPr="7F85FB28" w:rsidR="4F7FDE29">
        <w:rPr>
          <w:rFonts w:cs="Calibri" w:cstheme="minorAscii"/>
          <w:sz w:val="24"/>
          <w:szCs w:val="24"/>
        </w:rPr>
        <w:t>hu</w:t>
      </w:r>
      <w:r w:rsidRPr="7F85FB28" w:rsidR="3455EAD2">
        <w:rPr>
          <w:rFonts w:cs="Calibri" w:cstheme="minorAscii"/>
          <w:sz w:val="24"/>
          <w:szCs w:val="24"/>
        </w:rPr>
        <w:t>man</w:t>
      </w:r>
      <w:r w:rsidRPr="7F85FB28" w:rsidR="4F7FDE29">
        <w:rPr>
          <w:rFonts w:cs="Calibri" w:cstheme="minorAscii"/>
          <w:sz w:val="24"/>
          <w:szCs w:val="24"/>
        </w:rPr>
        <w:t>s</w:t>
      </w:r>
      <w:ins w:author="Meike Robaard" w:date="2022-05-31T13:18:21.968Z" w:id="314038276">
        <w:r w:rsidRPr="7F85FB28" w:rsidR="4F7FDE29">
          <w:rPr>
            <w:rFonts w:cs="Calibri" w:cstheme="minorAscii"/>
            <w:sz w:val="24"/>
            <w:szCs w:val="24"/>
          </w:rPr>
          <w:t>,</w:t>
        </w:r>
      </w:ins>
      <w:r w:rsidRPr="7F85FB28" w:rsidR="3455EAD2">
        <w:rPr>
          <w:rFonts w:cs="Calibri" w:cstheme="minorAscii"/>
          <w:sz w:val="24"/>
          <w:szCs w:val="24"/>
        </w:rPr>
        <w:t xml:space="preserve"> where this intuition has been violated by discovering that we </w:t>
      </w:r>
      <w:del w:author="Meike Robaard" w:date="2022-05-31T13:18:53.79Z" w:id="1503830758">
        <w:r w:rsidRPr="7F85FB28" w:rsidDel="3455EAD2">
          <w:rPr>
            <w:rFonts w:cs="Calibri" w:cstheme="minorAscii"/>
            <w:sz w:val="24"/>
            <w:szCs w:val="24"/>
          </w:rPr>
          <w:delText>have</w:delText>
        </w:r>
      </w:del>
      <w:ins w:author="Meike Robaard" w:date="2022-05-31T13:18:54.607Z" w:id="914196743">
        <w:r w:rsidRPr="7F85FB28" w:rsidR="3455EAD2">
          <w:rPr>
            <w:rFonts w:cs="Calibri" w:cstheme="minorAscii"/>
            <w:sz w:val="24"/>
            <w:szCs w:val="24"/>
          </w:rPr>
          <w:t>share</w:t>
        </w:r>
      </w:ins>
      <w:r w:rsidRPr="7F85FB28" w:rsidR="3455EAD2">
        <w:rPr>
          <w:rFonts w:cs="Calibri" w:cstheme="minorAscii"/>
          <w:sz w:val="24"/>
          <w:szCs w:val="24"/>
        </w:rPr>
        <w:t xml:space="preserve"> </w:t>
      </w:r>
      <w:del w:author="Meike Robaard" w:date="2022-05-31T13:19:00.074Z" w:id="626193812">
        <w:r w:rsidRPr="7F85FB28" w:rsidDel="3455EAD2">
          <w:rPr>
            <w:rFonts w:cs="Calibri" w:cstheme="minorAscii"/>
            <w:sz w:val="24"/>
            <w:szCs w:val="24"/>
          </w:rPr>
          <w:delText>a</w:delText>
        </w:r>
      </w:del>
      <w:del w:author="Meike Robaard" w:date="2022-05-31T13:18:59.858Z" w:id="372926076">
        <w:r w:rsidRPr="7F85FB28" w:rsidDel="3455EAD2">
          <w:rPr>
            <w:rFonts w:cs="Calibri" w:cstheme="minorAscii"/>
            <w:sz w:val="24"/>
            <w:szCs w:val="24"/>
          </w:rPr>
          <w:delText xml:space="preserve"> </w:delText>
        </w:r>
      </w:del>
      <w:r w:rsidRPr="7F85FB28" w:rsidR="3455EAD2">
        <w:rPr>
          <w:rFonts w:cs="Calibri" w:cstheme="minorAscii"/>
          <w:sz w:val="24"/>
          <w:szCs w:val="24"/>
        </w:rPr>
        <w:t>common ancest</w:t>
      </w:r>
      <w:ins w:author="Meike Robaard" w:date="2022-05-31T13:19:03.951Z" w:id="1440398335">
        <w:r w:rsidRPr="7F85FB28" w:rsidR="3455EAD2">
          <w:rPr>
            <w:rFonts w:cs="Calibri" w:cstheme="minorAscii"/>
            <w:sz w:val="24"/>
            <w:szCs w:val="24"/>
          </w:rPr>
          <w:t>ry</w:t>
        </w:r>
      </w:ins>
      <w:del w:author="Meike Robaard" w:date="2022-05-31T13:19:02.722Z" w:id="391029127">
        <w:r w:rsidRPr="7F85FB28" w:rsidDel="3455EAD2">
          <w:rPr>
            <w:rFonts w:cs="Calibri" w:cstheme="minorAscii"/>
            <w:sz w:val="24"/>
            <w:szCs w:val="24"/>
          </w:rPr>
          <w:delText>or</w:delText>
        </w:r>
      </w:del>
      <w:r w:rsidRPr="7F85FB28" w:rsidR="3455EAD2">
        <w:rPr>
          <w:rFonts w:cs="Calibri" w:cstheme="minorAscii"/>
          <w:sz w:val="24"/>
          <w:szCs w:val="24"/>
        </w:rPr>
        <w:t xml:space="preserve"> </w:t>
      </w:r>
      <w:r w:rsidRPr="7F85FB28" w:rsidR="4F7FDE29">
        <w:rPr>
          <w:rFonts w:cs="Calibri" w:cstheme="minorAscii"/>
          <w:sz w:val="24"/>
          <w:szCs w:val="24"/>
        </w:rPr>
        <w:t xml:space="preserve">(who lived </w:t>
      </w:r>
      <w:r w:rsidRPr="7F85FB28" w:rsidR="3455EAD2">
        <w:rPr>
          <w:rFonts w:cs="Calibri" w:cstheme="minorAscii"/>
          <w:sz w:val="24"/>
          <w:szCs w:val="24"/>
        </w:rPr>
        <w:t>about 6 million years ago</w:t>
      </w:r>
      <w:r w:rsidRPr="7F85FB28" w:rsidR="4F7FDE29">
        <w:rPr>
          <w:rFonts w:cs="Calibri" w:cstheme="minorAscii"/>
          <w:sz w:val="24"/>
          <w:szCs w:val="24"/>
        </w:rPr>
        <w:t>)</w:t>
      </w:r>
      <w:r w:rsidRPr="7F85FB28" w:rsidR="3455EAD2">
        <w:rPr>
          <w:rFonts w:cs="Calibri" w:cstheme="minorAscii"/>
          <w:sz w:val="24"/>
          <w:szCs w:val="24"/>
        </w:rPr>
        <w:t xml:space="preserve"> with </w:t>
      </w:r>
      <w:del w:author="Meike Robaard" w:date="2022-05-31T13:19:08.082Z" w:id="1286288587">
        <w:r w:rsidRPr="7F85FB28" w:rsidDel="3455EAD2">
          <w:rPr>
            <w:rFonts w:cs="Calibri" w:cstheme="minorAscii"/>
            <w:sz w:val="24"/>
            <w:szCs w:val="24"/>
          </w:rPr>
          <w:delText xml:space="preserve">the </w:delText>
        </w:r>
      </w:del>
      <w:r w:rsidRPr="7F85FB28" w:rsidR="3455EAD2">
        <w:rPr>
          <w:rFonts w:cs="Calibri" w:cstheme="minorAscii"/>
          <w:sz w:val="24"/>
          <w:szCs w:val="24"/>
        </w:rPr>
        <w:t xml:space="preserve">chimpanzees and </w:t>
      </w:r>
      <w:del w:author="Meike Robaard" w:date="2022-05-31T13:19:12.89Z" w:id="1168361830">
        <w:r w:rsidRPr="7F85FB28" w:rsidDel="3455EAD2">
          <w:rPr>
            <w:rFonts w:cs="Calibri" w:cstheme="minorAscii"/>
            <w:sz w:val="24"/>
            <w:szCs w:val="24"/>
          </w:rPr>
          <w:delText>the</w:delText>
        </w:r>
      </w:del>
      <w:r w:rsidRPr="7F85FB28" w:rsidR="3455EAD2">
        <w:rPr>
          <w:rFonts w:cs="Calibri" w:cstheme="minorAscii"/>
          <w:sz w:val="24"/>
          <w:szCs w:val="24"/>
        </w:rPr>
        <w:t xml:space="preserve"> bonobos, </w:t>
      </w:r>
      <w:commentRangeStart w:id="385854792"/>
      <w:r w:rsidRPr="7F85FB28" w:rsidR="3455EAD2">
        <w:rPr>
          <w:rFonts w:cs="Calibri" w:cstheme="minorAscii"/>
          <w:sz w:val="24"/>
          <w:szCs w:val="24"/>
        </w:rPr>
        <w:t xml:space="preserve">this intuition still appears to have distorted the thinking of </w:t>
      </w:r>
      <w:proofErr w:type="spellStart"/>
      <w:r w:rsidRPr="7F85FB28" w:rsidR="3455EAD2">
        <w:rPr>
          <w:rFonts w:cs="Calibri" w:cstheme="minorAscii"/>
          <w:sz w:val="24"/>
          <w:szCs w:val="24"/>
        </w:rPr>
        <w:t>paleoantropologists</w:t>
      </w:r>
      <w:proofErr w:type="spellEnd"/>
      <w:r w:rsidRPr="7F85FB28" w:rsidR="3455EAD2">
        <w:rPr>
          <w:rFonts w:cs="Calibri" w:cstheme="minorAscii"/>
          <w:sz w:val="24"/>
          <w:szCs w:val="24"/>
        </w:rPr>
        <w:t>.</w:t>
      </w:r>
      <w:commentRangeEnd w:id="385854792"/>
      <w:r>
        <w:rPr>
          <w:rStyle w:val="CommentReference"/>
        </w:rPr>
        <w:commentReference w:id="385854792"/>
      </w:r>
      <w:r w:rsidRPr="7F85FB28" w:rsidR="3455EAD2">
        <w:rPr>
          <w:rFonts w:cs="Calibri" w:cstheme="minorAscii"/>
          <w:sz w:val="24"/>
          <w:szCs w:val="24"/>
        </w:rPr>
        <w:t xml:space="preserve"> Human evolution was initially presented as 'unilineal</w:t>
      </w:r>
      <w:ins w:author="Meike Robaard" w:date="2022-05-31T13:20:05.841Z" w:id="145248551">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5-31T13:20:01.522Z" w:id="1812923386">
        <w:r w:rsidRPr="7F85FB28" w:rsidDel="3455EAD2">
          <w:rPr>
            <w:rFonts w:cs="Calibri" w:cstheme="minorAscii"/>
            <w:sz w:val="24"/>
            <w:szCs w:val="24"/>
          </w:rPr>
          <w:delText>(</w:delText>
        </w:r>
      </w:del>
      <w:r w:rsidRPr="7F85FB28" w:rsidR="3455EAD2">
        <w:rPr>
          <w:rFonts w:cs="Calibri" w:cstheme="minorAscii"/>
          <w:sz w:val="24"/>
          <w:szCs w:val="24"/>
        </w:rPr>
        <w:t xml:space="preserve">and is still perceived by most </w:t>
      </w:r>
      <w:commentRangeStart w:id="952000364"/>
      <w:r w:rsidRPr="7F85FB28" w:rsidR="3455EAD2">
        <w:rPr>
          <w:rFonts w:cs="Calibri" w:cstheme="minorAscii"/>
          <w:sz w:val="24"/>
          <w:szCs w:val="24"/>
        </w:rPr>
        <w:t>lay people</w:t>
      </w:r>
      <w:commentRangeEnd w:id="952000364"/>
      <w:r>
        <w:rPr>
          <w:rStyle w:val="CommentReference"/>
        </w:rPr>
        <w:commentReference w:id="952000364"/>
      </w:r>
      <w:r w:rsidRPr="7F85FB28" w:rsidR="3455EAD2">
        <w:rPr>
          <w:rFonts w:cs="Calibri" w:cstheme="minorAscii"/>
          <w:sz w:val="24"/>
          <w:szCs w:val="24"/>
        </w:rPr>
        <w:t xml:space="preserve"> as such). A unilineal view of human evolution </w:t>
      </w:r>
      <w:ins w:author="Meike Robaard" w:date="2022-05-31T13:22:04.072Z" w:id="200418865">
        <w:r w:rsidRPr="7F85FB28" w:rsidR="3455EAD2">
          <w:rPr>
            <w:rFonts w:cs="Calibri" w:cstheme="minorAscii"/>
            <w:sz w:val="24"/>
            <w:szCs w:val="24"/>
          </w:rPr>
          <w:t>entails</w:t>
        </w:r>
      </w:ins>
      <w:del w:author="Meike Robaard" w:date="2022-05-31T13:22:01.57Z" w:id="2014858310">
        <w:r w:rsidRPr="7F85FB28" w:rsidDel="3455EAD2">
          <w:rPr>
            <w:rFonts w:cs="Calibri" w:cstheme="minorAscii"/>
            <w:sz w:val="24"/>
            <w:szCs w:val="24"/>
          </w:rPr>
          <w:delText>implies</w:delText>
        </w:r>
      </w:del>
      <w:r w:rsidRPr="7F85FB28" w:rsidR="3455EAD2">
        <w:rPr>
          <w:rFonts w:cs="Calibri" w:cstheme="minorAscii"/>
          <w:sz w:val="24"/>
          <w:szCs w:val="24"/>
        </w:rPr>
        <w:t xml:space="preserve"> that there is a single</w:t>
      </w:r>
      <w:ins w:author="Meike Robaard" w:date="2022-05-31T13:24:30.967Z" w:id="1210564756">
        <w:r w:rsidRPr="7F85FB28" w:rsidR="3455EAD2">
          <w:rPr>
            <w:rFonts w:cs="Calibri" w:cstheme="minorAscii"/>
            <w:sz w:val="24"/>
            <w:szCs w:val="24"/>
          </w:rPr>
          <w:t>, shared</w:t>
        </w:r>
      </w:ins>
      <w:r w:rsidRPr="7F85FB28" w:rsidR="3455EAD2">
        <w:rPr>
          <w:rFonts w:cs="Calibri" w:cstheme="minorAscii"/>
          <w:sz w:val="24"/>
          <w:szCs w:val="24"/>
        </w:rPr>
        <w:t xml:space="preserve"> </w:t>
      </w:r>
      <w:ins w:author="Meike Robaard" w:date="2022-05-31T13:26:11.482Z" w:id="1140496739">
        <w:r w:rsidRPr="7F85FB28" w:rsidR="3455EAD2">
          <w:rPr>
            <w:rFonts w:cs="Calibri" w:cstheme="minorAscii"/>
            <w:sz w:val="24"/>
            <w:szCs w:val="24"/>
          </w:rPr>
          <w:t>ancestral</w:t>
        </w:r>
      </w:ins>
      <w:r w:rsidRPr="7F85FB28" w:rsidR="3455EAD2">
        <w:rPr>
          <w:rFonts w:cs="Calibri" w:cstheme="minorAscii"/>
          <w:sz w:val="24"/>
          <w:szCs w:val="24"/>
        </w:rPr>
        <w:t>line</w:t>
      </w:r>
      <w:proofErr w:type="spellEnd"/>
      <w:r w:rsidRPr="7F85FB28" w:rsidR="3455EAD2">
        <w:rPr>
          <w:rFonts w:cs="Calibri" w:cstheme="minorAscii"/>
          <w:sz w:val="24"/>
          <w:szCs w:val="24"/>
        </w:rPr>
        <w:t xml:space="preserve"> </w:t>
      </w:r>
      <w:ins w:author="Meike Robaard" w:date="2022-05-31T13:24:48.569Z" w:id="198361738">
        <w:r w:rsidRPr="7F85FB28" w:rsidR="3455EAD2">
          <w:rPr>
            <w:rFonts w:cs="Calibri" w:cstheme="minorAscii"/>
            <w:sz w:val="24"/>
            <w:szCs w:val="24"/>
          </w:rPr>
          <w:t xml:space="preserve">which ties </w:t>
        </w:r>
      </w:ins>
      <w:del w:author="Meike Robaard" w:date="2022-05-31T13:24:38.857Z" w:id="88145850">
        <w:r w:rsidRPr="7F85FB28" w:rsidDel="3455EAD2">
          <w:rPr>
            <w:rFonts w:cs="Calibri" w:cstheme="minorAscii"/>
            <w:sz w:val="24"/>
            <w:szCs w:val="24"/>
          </w:rPr>
          <w:delText>of</w:delText>
        </w:r>
      </w:del>
      <w:r w:rsidRPr="7F85FB28" w:rsidR="3455EAD2">
        <w:rPr>
          <w:rFonts w:cs="Calibri" w:cstheme="minorAscii"/>
          <w:sz w:val="24"/>
          <w:szCs w:val="24"/>
        </w:rPr>
        <w:t xml:space="preserve"> hominid species</w:t>
      </w:r>
      <w:ins w:author="Meike Robaard" w:date="2022-05-31T13:25:05.568Z" w:id="1774521427">
        <w:r w:rsidRPr="7F85FB28" w:rsidR="3455EAD2">
          <w:rPr>
            <w:rFonts w:cs="Calibri" w:cstheme="minorAscii"/>
            <w:sz w:val="24"/>
            <w:szCs w:val="24"/>
          </w:rPr>
          <w:t xml:space="preserve"> to</w:t>
        </w:r>
      </w:ins>
      <w:del w:author="Meike Robaard" w:date="2022-05-31T13:25:02.29Z" w:id="815025980">
        <w:r w:rsidRPr="7F85FB28" w:rsidDel="3455EAD2">
          <w:rPr>
            <w:rFonts w:cs="Calibri" w:cstheme="minorAscii"/>
            <w:sz w:val="24"/>
            <w:szCs w:val="24"/>
          </w:rPr>
          <w:delText xml:space="preserve"> between the common ancestor that we have with </w:delText>
        </w:r>
      </w:del>
      <w:r w:rsidRPr="7F85FB28" w:rsidR="3455EAD2">
        <w:rPr>
          <w:rFonts w:cs="Calibri" w:cstheme="minorAscii"/>
          <w:sz w:val="24"/>
          <w:szCs w:val="24"/>
        </w:rPr>
        <w:t>other apes and Homo sapiens (</w:t>
      </w:r>
      <w:proofErr w:type="spellStart"/>
      <w:r w:rsidRPr="7F85FB28" w:rsidR="3455EAD2">
        <w:rPr>
          <w:rFonts w:cs="Calibri" w:cstheme="minorAscii"/>
          <w:sz w:val="24"/>
          <w:szCs w:val="24"/>
        </w:rPr>
        <w:t>australopithecus</w:t>
      </w:r>
      <w:proofErr w:type="spellEnd"/>
      <w:r w:rsidRPr="7F85FB28" w:rsidR="3455EAD2">
        <w:rPr>
          <w:rFonts w:cs="Calibri" w:cstheme="minorAscii"/>
          <w:sz w:val="24"/>
          <w:szCs w:val="24"/>
        </w:rPr>
        <w:t xml:space="preserve"> - Homo habilis - Homo erectus - Homo sapiens). This</w:t>
      </w:r>
      <w:ins w:author="Meike Robaard" w:date="2022-05-31T13:26:31.968Z" w:id="845694390">
        <w:r w:rsidRPr="7F85FB28" w:rsidR="3455EAD2">
          <w:rPr>
            <w:rFonts w:cs="Calibri" w:cstheme="minorAscii"/>
            <w:sz w:val="24"/>
            <w:szCs w:val="24"/>
          </w:rPr>
          <w:t xml:space="preserve"> view</w:t>
        </w:r>
      </w:ins>
      <w:r w:rsidRPr="7F85FB28" w:rsidR="3455EAD2">
        <w:rPr>
          <w:rFonts w:cs="Calibri" w:cstheme="minorAscii"/>
          <w:sz w:val="24"/>
          <w:szCs w:val="24"/>
        </w:rPr>
        <w:t xml:space="preserve"> </w:t>
      </w:r>
      <w:ins w:author="Meike Robaard" w:date="2022-05-31T13:26:20.103Z" w:id="1738721307">
        <w:r w:rsidRPr="7F85FB28" w:rsidR="3455EAD2">
          <w:rPr>
            <w:rFonts w:cs="Calibri" w:cstheme="minorAscii"/>
            <w:sz w:val="24"/>
            <w:szCs w:val="24"/>
          </w:rPr>
          <w:t>stands</w:t>
        </w:r>
      </w:ins>
      <w:del w:author="Meike Robaard" w:date="2022-05-31T13:26:18.337Z" w:id="1793908275">
        <w:r w:rsidRPr="7F85FB28" w:rsidDel="3455EAD2">
          <w:rPr>
            <w:rFonts w:cs="Calibri" w:cstheme="minorAscii"/>
            <w:sz w:val="24"/>
            <w:szCs w:val="24"/>
          </w:rPr>
          <w:delText>is</w:delText>
        </w:r>
      </w:del>
      <w:r w:rsidRPr="7F85FB28" w:rsidR="3455EAD2">
        <w:rPr>
          <w:rFonts w:cs="Calibri" w:cstheme="minorAscii"/>
          <w:sz w:val="24"/>
          <w:szCs w:val="24"/>
        </w:rPr>
        <w:t xml:space="preserve"> in stark contrast to the branching pattern </w:t>
      </w:r>
      <w:del w:author="Meike Robaard" w:date="2022-05-31T13:26:46.721Z" w:id="591450730">
        <w:r w:rsidRPr="7F85FB28" w:rsidDel="3455EAD2">
          <w:rPr>
            <w:rFonts w:cs="Calibri" w:cstheme="minorAscii"/>
            <w:sz w:val="24"/>
            <w:szCs w:val="24"/>
          </w:rPr>
          <w:delText>inherent</w:delText>
        </w:r>
      </w:del>
      <w:ins w:author="Meike Robaard" w:date="2022-05-31T13:26:51.837Z" w:id="1096482249">
        <w:r w:rsidRPr="7F85FB28" w:rsidR="3455EAD2">
          <w:rPr>
            <w:rFonts w:cs="Calibri" w:cstheme="minorAscii"/>
            <w:sz w:val="24"/>
            <w:szCs w:val="24"/>
          </w:rPr>
          <w:t>commonly associated with</w:t>
        </w:r>
      </w:ins>
      <w:del w:author="Meike Robaard" w:date="2022-05-31T13:26:57.593Z" w:id="102633769">
        <w:r w:rsidRPr="7F85FB28" w:rsidDel="3455EAD2">
          <w:rPr>
            <w:rFonts w:cs="Calibri" w:cstheme="minorAscii"/>
            <w:sz w:val="24"/>
            <w:szCs w:val="24"/>
          </w:rPr>
          <w:delText xml:space="preserve"> to</w:delText>
        </w:r>
      </w:del>
      <w:r w:rsidRPr="7F85FB28" w:rsidR="3455EAD2">
        <w:rPr>
          <w:rFonts w:cs="Calibri" w:cstheme="minorAscii"/>
          <w:sz w:val="24"/>
          <w:szCs w:val="24"/>
        </w:rPr>
        <w:t xml:space="preserve"> the evolutionary history of other animal species</w:t>
      </w:r>
      <w:ins w:author="Meike Robaard" w:date="2022-05-31T13:27:06.92Z" w:id="454188668">
        <w:r w:rsidRPr="7F85FB28" w:rsidR="3455EAD2">
          <w:rPr>
            <w:rFonts w:cs="Calibri" w:cstheme="minorAscii"/>
            <w:sz w:val="24"/>
            <w:szCs w:val="24"/>
          </w:rPr>
          <w:t>, in which</w:t>
        </w:r>
      </w:ins>
      <w:r w:rsidRPr="7F85FB28" w:rsidR="3455EAD2">
        <w:rPr>
          <w:rFonts w:cs="Calibri" w:cstheme="minorAscii"/>
          <w:sz w:val="24"/>
          <w:szCs w:val="24"/>
        </w:rPr>
        <w:t xml:space="preserve"> </w:t>
      </w:r>
      <w:del w:author="Meike Robaard" w:date="2022-05-31T13:27:11.193Z" w:id="700966220">
        <w:r w:rsidRPr="7F85FB28" w:rsidDel="3455EAD2">
          <w:rPr>
            <w:rFonts w:cs="Calibri" w:cstheme="minorAscii"/>
            <w:sz w:val="24"/>
            <w:szCs w:val="24"/>
          </w:rPr>
          <w:delText xml:space="preserve">(where </w:delText>
        </w:r>
      </w:del>
      <w:r w:rsidRPr="7F85FB28" w:rsidR="3455EAD2">
        <w:rPr>
          <w:rFonts w:cs="Calibri" w:cstheme="minorAscii"/>
          <w:sz w:val="24"/>
          <w:szCs w:val="24"/>
        </w:rPr>
        <w:t>a given branch typically branches out</w:t>
      </w:r>
      <w:r w:rsidRPr="7F85FB28" w:rsidR="07A5281A">
        <w:rPr>
          <w:rFonts w:cs="Calibri" w:cstheme="minorAscii"/>
          <w:sz w:val="24"/>
          <w:szCs w:val="24"/>
        </w:rPr>
        <w:t xml:space="preserve"> and some branches become extinct</w:t>
      </w:r>
      <w:ins w:author="Meike Robaard" w:date="2022-05-31T13:27:47.603Z" w:id="1603657981">
        <w:r w:rsidRPr="7F85FB28" w:rsidR="07A5281A">
          <w:rPr>
            <w:rFonts w:cs="Calibri" w:cstheme="minorAscii"/>
            <w:sz w:val="24"/>
            <w:szCs w:val="24"/>
          </w:rPr>
          <w:t>,</w:t>
        </w:r>
      </w:ins>
      <w:r w:rsidRPr="7F85FB28" w:rsidR="07A5281A">
        <w:rPr>
          <w:rFonts w:cs="Calibri" w:cstheme="minorAscii"/>
          <w:sz w:val="24"/>
          <w:szCs w:val="24"/>
        </w:rPr>
        <w:t xml:space="preserve"> whil</w:t>
      </w:r>
      <w:ins w:author="Meike Robaard" w:date="2022-05-31T13:27:22.464Z" w:id="602091275">
        <w:r w:rsidRPr="7F85FB28" w:rsidR="07A5281A">
          <w:rPr>
            <w:rFonts w:cs="Calibri" w:cstheme="minorAscii"/>
            <w:sz w:val="24"/>
            <w:szCs w:val="24"/>
          </w:rPr>
          <w:t>st</w:t>
        </w:r>
      </w:ins>
      <w:del w:author="Meike Robaard" w:date="2022-05-31T13:27:21.801Z" w:id="1563101767">
        <w:r w:rsidRPr="7F85FB28" w:rsidDel="07A5281A">
          <w:rPr>
            <w:rFonts w:cs="Calibri" w:cstheme="minorAscii"/>
            <w:sz w:val="24"/>
            <w:szCs w:val="24"/>
          </w:rPr>
          <w:delText>e</w:delText>
        </w:r>
      </w:del>
      <w:r w:rsidRPr="7F85FB28" w:rsidR="07A5281A">
        <w:rPr>
          <w:rFonts w:cs="Calibri" w:cstheme="minorAscii"/>
          <w:sz w:val="24"/>
          <w:szCs w:val="24"/>
        </w:rPr>
        <w:t xml:space="preserve"> others</w:t>
      </w:r>
      <w:ins w:author="Meike Robaard" w:date="2022-05-31T13:27:32.005Z" w:id="1094594056">
        <w:r w:rsidRPr="7F85FB28" w:rsidR="07A5281A">
          <w:rPr>
            <w:rFonts w:cs="Calibri" w:cstheme="minorAscii"/>
            <w:sz w:val="24"/>
            <w:szCs w:val="24"/>
          </w:rPr>
          <w:t>,</w:t>
        </w:r>
      </w:ins>
      <w:r w:rsidRPr="7F85FB28" w:rsidR="07A5281A">
        <w:rPr>
          <w:rFonts w:cs="Calibri" w:cstheme="minorAscii"/>
          <w:sz w:val="24"/>
          <w:szCs w:val="24"/>
        </w:rPr>
        <w:t xml:space="preserve"> in turn</w:t>
      </w:r>
      <w:ins w:author="Meike Robaard" w:date="2022-05-31T13:27:34.243Z" w:id="1887406408">
        <w:r w:rsidRPr="7F85FB28" w:rsidR="07A5281A">
          <w:rPr>
            <w:rFonts w:cs="Calibri" w:cstheme="minorAscii"/>
            <w:sz w:val="24"/>
            <w:szCs w:val="24"/>
          </w:rPr>
          <w:t>,</w:t>
        </w:r>
      </w:ins>
      <w:r w:rsidRPr="7F85FB28" w:rsidR="07A5281A">
        <w:rPr>
          <w:rFonts w:cs="Calibri" w:cstheme="minorAscii"/>
          <w:sz w:val="24"/>
          <w:szCs w:val="24"/>
        </w:rPr>
        <w:t xml:space="preserve"> branch out again</w:t>
      </w:r>
      <w:del w:author="Meike Robaard" w:date="2022-05-31T13:27:37.145Z" w:id="468189562">
        <w:r w:rsidRPr="7F85FB28" w:rsidDel="3455EAD2">
          <w:rPr>
            <w:rFonts w:cs="Calibri" w:cstheme="minorAscii"/>
            <w:sz w:val="24"/>
            <w:szCs w:val="24"/>
          </w:rPr>
          <w:delText>)</w:delText>
        </w:r>
      </w:del>
      <w:r w:rsidRPr="7F85FB28" w:rsidR="3455EAD2">
        <w:rPr>
          <w:rFonts w:cs="Calibri" w:cstheme="minorAscii"/>
          <w:sz w:val="24"/>
          <w:szCs w:val="24"/>
        </w:rPr>
        <w:t xml:space="preserve">. </w:t>
      </w:r>
    </w:p>
    <w:p w:rsidR="00711E6D" w:rsidP="00617219" w:rsidRDefault="00711E6D" w14:paraId="002A0A6B" w14:textId="77777777">
      <w:pPr>
        <w:spacing w:line="360" w:lineRule="auto"/>
        <w:rPr>
          <w:rFonts w:cstheme="minorHAnsi"/>
          <w:sz w:val="24"/>
          <w:szCs w:val="24"/>
        </w:rPr>
      </w:pPr>
    </w:p>
    <w:p w:rsidR="00711E6D" w:rsidP="7F85FB28" w:rsidRDefault="00711E6D" w14:paraId="67DE5162" w14:textId="2F08C9B5">
      <w:pPr>
        <w:spacing w:line="360" w:lineRule="auto"/>
        <w:rPr>
          <w:rFonts w:cs="Calibri" w:cstheme="minorAscii"/>
          <w:sz w:val="24"/>
          <w:szCs w:val="24"/>
        </w:rPr>
      </w:pPr>
      <w:r w:rsidRPr="7F85FB28" w:rsidR="3455EAD2">
        <w:rPr>
          <w:rFonts w:cs="Calibri" w:cstheme="minorAscii"/>
          <w:sz w:val="24"/>
          <w:szCs w:val="24"/>
        </w:rPr>
        <w:t>The reason</w:t>
      </w:r>
      <w:del w:author="Meike Robaard" w:date="2022-05-31T13:29:16.849Z" w:id="1680864129">
        <w:r w:rsidRPr="7F85FB28" w:rsidDel="3455EAD2">
          <w:rPr>
            <w:rFonts w:cs="Calibri" w:cstheme="minorAscii"/>
            <w:sz w:val="24"/>
            <w:szCs w:val="24"/>
          </w:rPr>
          <w:delText xml:space="preserve"> that was</w:delText>
        </w:r>
      </w:del>
      <w:r w:rsidRPr="7F85FB28" w:rsidR="3455EAD2">
        <w:rPr>
          <w:rFonts w:cs="Calibri" w:cstheme="minorAscii"/>
          <w:sz w:val="24"/>
          <w:szCs w:val="24"/>
        </w:rPr>
        <w:t xml:space="preserve"> invoked </w:t>
      </w:r>
      <w:ins w:author="Meike Robaard" w:date="2022-05-31T13:29:20.896Z" w:id="2074524633">
        <w:r w:rsidRPr="7F85FB28" w:rsidR="3455EAD2">
          <w:rPr>
            <w:rFonts w:cs="Calibri" w:cstheme="minorAscii"/>
            <w:sz w:val="24"/>
            <w:szCs w:val="24"/>
          </w:rPr>
          <w:t>to</w:t>
        </w:r>
      </w:ins>
      <w:del w:author="Meike Robaard" w:date="2022-05-31T13:29:20.094Z" w:id="2133482753">
        <w:r w:rsidRPr="7F85FB28" w:rsidDel="3455EAD2">
          <w:rPr>
            <w:rFonts w:cs="Calibri" w:cstheme="minorAscii"/>
            <w:sz w:val="24"/>
            <w:szCs w:val="24"/>
          </w:rPr>
          <w:delText>for</w:delText>
        </w:r>
      </w:del>
      <w:r w:rsidRPr="7F85FB28" w:rsidR="3455EAD2">
        <w:rPr>
          <w:rFonts w:cs="Calibri" w:cstheme="minorAscii"/>
          <w:sz w:val="24"/>
          <w:szCs w:val="24"/>
        </w:rPr>
        <w:t xml:space="preserve"> explain</w:t>
      </w:r>
      <w:del w:author="Meike Robaard" w:date="2022-05-31T13:29:22.919Z" w:id="1676616995">
        <w:r w:rsidRPr="7F85FB28" w:rsidDel="3455EAD2">
          <w:rPr>
            <w:rFonts w:cs="Calibri" w:cstheme="minorAscii"/>
            <w:sz w:val="24"/>
            <w:szCs w:val="24"/>
          </w:rPr>
          <w:delText>ing</w:delText>
        </w:r>
      </w:del>
      <w:r w:rsidRPr="7F85FB28" w:rsidR="3455EAD2">
        <w:rPr>
          <w:rFonts w:cs="Calibri" w:cstheme="minorAscii"/>
          <w:sz w:val="24"/>
          <w:szCs w:val="24"/>
        </w:rPr>
        <w:t xml:space="preserve"> this </w:t>
      </w:r>
      <w:commentRangeStart w:id="80510130"/>
      <w:r w:rsidRPr="7F85FB28" w:rsidR="3455EAD2">
        <w:rPr>
          <w:rFonts w:cs="Calibri" w:cstheme="minorAscii"/>
          <w:sz w:val="24"/>
          <w:szCs w:val="24"/>
        </w:rPr>
        <w:t>difference</w:t>
      </w:r>
      <w:commentRangeEnd w:id="80510130"/>
      <w:r>
        <w:rPr>
          <w:rStyle w:val="CommentReference"/>
        </w:rPr>
        <w:commentReference w:id="80510130"/>
      </w:r>
      <w:r w:rsidRPr="7F85FB28" w:rsidR="3455EAD2">
        <w:rPr>
          <w:rFonts w:cs="Calibri" w:cstheme="minorAscii"/>
          <w:sz w:val="24"/>
          <w:szCs w:val="24"/>
        </w:rPr>
        <w:t xml:space="preserve"> is that the hominids were able to </w:t>
      </w:r>
      <w:commentRangeStart w:id="123130295"/>
      <w:r w:rsidRPr="7F85FB28" w:rsidR="3455EAD2">
        <w:rPr>
          <w:rFonts w:cs="Calibri" w:cstheme="minorAscii"/>
          <w:sz w:val="24"/>
          <w:szCs w:val="24"/>
        </w:rPr>
        <w:t>inhabit very different ecological niches by possessing (primitive forms of) culture.</w:t>
      </w:r>
      <w:commentRangeEnd w:id="123130295"/>
      <w:r>
        <w:rPr>
          <w:rStyle w:val="CommentReference"/>
        </w:rPr>
        <w:commentReference w:id="123130295"/>
      </w:r>
      <w:r w:rsidRPr="7F85FB28" w:rsidR="3455EAD2">
        <w:rPr>
          <w:rFonts w:cs="Calibri" w:cstheme="minorAscii"/>
          <w:sz w:val="24"/>
          <w:szCs w:val="24"/>
        </w:rPr>
        <w:t xml:space="preserve"> As a result, paleoanthropologists </w:t>
      </w:r>
      <w:ins w:author="Meike Robaard" w:date="2022-05-31T13:31:14.788Z" w:id="1822277050">
        <w:r w:rsidRPr="7F85FB28" w:rsidR="3455EAD2">
          <w:rPr>
            <w:rFonts w:cs="Calibri" w:cstheme="minorAscii"/>
            <w:sz w:val="24"/>
            <w:szCs w:val="24"/>
          </w:rPr>
          <w:t>argued</w:t>
        </w:r>
      </w:ins>
      <w:del w:author="Meike Robaard" w:date="2022-05-31T13:31:12.574Z" w:id="927297872">
        <w:r w:rsidRPr="7F85FB28" w:rsidDel="3455EAD2">
          <w:rPr>
            <w:rFonts w:cs="Calibri" w:cstheme="minorAscii"/>
            <w:sz w:val="24"/>
            <w:szCs w:val="24"/>
          </w:rPr>
          <w:delText>thought</w:delText>
        </w:r>
      </w:del>
      <w:r w:rsidRPr="7F85FB28" w:rsidR="3455EAD2">
        <w:rPr>
          <w:rFonts w:cs="Calibri" w:cstheme="minorAscii"/>
          <w:sz w:val="24"/>
          <w:szCs w:val="24"/>
        </w:rPr>
        <w:t>, th</w:t>
      </w:r>
      <w:ins w:author="Meike Robaard" w:date="2022-05-31T13:31:27.013Z" w:id="596017094">
        <w:r w:rsidRPr="7F85FB28" w:rsidR="3455EAD2">
          <w:rPr>
            <w:rFonts w:cs="Calibri" w:cstheme="minorAscii"/>
            <w:sz w:val="24"/>
            <w:szCs w:val="24"/>
          </w:rPr>
          <w:t>is</w:t>
        </w:r>
      </w:ins>
      <w:del w:author="Meike Robaard" w:date="2022-05-31T13:31:26.222Z" w:id="498576962">
        <w:r w:rsidRPr="7F85FB28" w:rsidDel="3455EAD2">
          <w:rPr>
            <w:rFonts w:cs="Calibri" w:cstheme="minorAscii"/>
            <w:sz w:val="24"/>
            <w:szCs w:val="24"/>
          </w:rPr>
          <w:delText>e</w:delText>
        </w:r>
      </w:del>
      <w:r w:rsidRPr="7F85FB28" w:rsidR="3455EAD2">
        <w:rPr>
          <w:rFonts w:cs="Calibri" w:cstheme="minorAscii"/>
          <w:sz w:val="24"/>
          <w:szCs w:val="24"/>
        </w:rPr>
        <w:t xml:space="preserve"> branch of the hominids did not split</w:t>
      </w:r>
      <w:ins w:author="Meike Robaard" w:date="2022-05-31T13:31:35.077Z" w:id="1821864293">
        <w:r w:rsidRPr="7F85FB28" w:rsidR="3455EAD2">
          <w:rPr>
            <w:rFonts w:cs="Calibri" w:cstheme="minorAscii"/>
            <w:sz w:val="24"/>
            <w:szCs w:val="24"/>
          </w:rPr>
          <w:t xml:space="preserve"> up</w:t>
        </w:r>
      </w:ins>
      <w:r w:rsidRPr="7F85FB28" w:rsidR="3455EAD2">
        <w:rPr>
          <w:rFonts w:cs="Calibri" w:cstheme="minorAscii"/>
          <w:sz w:val="24"/>
          <w:szCs w:val="24"/>
        </w:rPr>
        <w:t xml:space="preserve"> into different branches</w:t>
      </w:r>
      <w:ins w:author="Meike Robaard" w:date="2022-05-31T13:31:51.173Z" w:id="231744629">
        <w:r w:rsidRPr="7F85FB28" w:rsidR="3455EAD2">
          <w:rPr>
            <w:rFonts w:cs="Calibri" w:cstheme="minorAscii"/>
            <w:sz w:val="24"/>
            <w:szCs w:val="24"/>
          </w:rPr>
          <w:t>.</w:t>
        </w:r>
      </w:ins>
      <w:del w:author="Meike Robaard" w:date="2022-05-31T13:31:50.704Z" w:id="65542115">
        <w:r w:rsidRPr="7F85FB28" w:rsidDel="3455EAD2">
          <w:rPr>
            <w:rFonts w:cs="Calibri" w:cstheme="minorAscii"/>
            <w:sz w:val="24"/>
            <w:szCs w:val="24"/>
          </w:rPr>
          <w:delText xml:space="preserve"> – each with specific adaptations to a particular environment –</w:delText>
        </w:r>
      </w:del>
      <w:r w:rsidRPr="7F85FB28" w:rsidR="3455EAD2">
        <w:rPr>
          <w:rFonts w:cs="Calibri" w:cstheme="minorAscii"/>
          <w:sz w:val="24"/>
          <w:szCs w:val="24"/>
        </w:rPr>
        <w:t xml:space="preserve"> but evolved</w:t>
      </w:r>
      <w:ins w:author="Meike Robaard" w:date="2022-05-31T13:32:03.259Z" w:id="800389898">
        <w:r w:rsidRPr="7F85FB28" w:rsidR="3455EAD2">
          <w:rPr>
            <w:rFonts w:cs="Calibri" w:cstheme="minorAscii"/>
            <w:sz w:val="24"/>
            <w:szCs w:val="24"/>
          </w:rPr>
          <w:t>,</w:t>
        </w:r>
      </w:ins>
      <w:r w:rsidRPr="7F85FB28" w:rsidR="3455EAD2">
        <w:rPr>
          <w:rFonts w:cs="Calibri" w:cstheme="minorAscii"/>
          <w:sz w:val="24"/>
          <w:szCs w:val="24"/>
        </w:rPr>
        <w:t xml:space="preserve"> </w:t>
      </w:r>
      <w:r w:rsidRPr="7F85FB28" w:rsidR="3455EAD2">
        <w:rPr>
          <w:rFonts w:cs="Calibri" w:cstheme="minorAscii"/>
          <w:sz w:val="24"/>
          <w:szCs w:val="24"/>
        </w:rPr>
        <w:t>as a whole</w:t>
      </w:r>
      <w:ins w:author="Meike Robaard" w:date="2022-05-31T13:32:08.126Z" w:id="949365033">
        <w:r w:rsidRPr="7F85FB28" w:rsidR="3455EAD2">
          <w:rPr>
            <w:rFonts w:cs="Calibri" w:cstheme="minorAscii"/>
            <w:sz w:val="24"/>
            <w:szCs w:val="24"/>
          </w:rPr>
          <w:t>,</w:t>
        </w:r>
      </w:ins>
      <w:r w:rsidRPr="7F85FB28" w:rsidR="3455EAD2">
        <w:rPr>
          <w:rFonts w:cs="Calibri" w:cstheme="minorAscii"/>
          <w:sz w:val="24"/>
          <w:szCs w:val="24"/>
        </w:rPr>
        <w:t xml:space="preserve"> into</w:t>
      </w:r>
      <w:proofErr w:type="gramEnd"/>
      <w:r w:rsidRPr="7F85FB28" w:rsidR="3455EAD2">
        <w:rPr>
          <w:rFonts w:cs="Calibri" w:cstheme="minorAscii"/>
          <w:sz w:val="24"/>
          <w:szCs w:val="24"/>
        </w:rPr>
        <w:t xml:space="preserve"> what</w:t>
      </w:r>
      <w:ins w:author="Meike Robaard" w:date="2022-05-31T13:32:11.567Z" w:id="2087306564">
        <w:r w:rsidRPr="7F85FB28" w:rsidR="3455EAD2">
          <w:rPr>
            <w:rFonts w:cs="Calibri" w:cstheme="minorAscii"/>
            <w:sz w:val="24"/>
            <w:szCs w:val="24"/>
          </w:rPr>
          <w:t xml:space="preserve"> and who</w:t>
        </w:r>
      </w:ins>
      <w:r w:rsidRPr="7F85FB28" w:rsidR="3455EAD2">
        <w:rPr>
          <w:rFonts w:cs="Calibri" w:cstheme="minorAscii"/>
          <w:sz w:val="24"/>
          <w:szCs w:val="24"/>
        </w:rPr>
        <w:t xml:space="preserve"> we are now. The underlying </w:t>
      </w:r>
      <w:ins w:author="Meike Robaard" w:date="2022-05-31T13:34:18.558Z" w:id="1606398553">
        <w:r w:rsidRPr="7F85FB28" w:rsidR="3455EAD2">
          <w:rPr>
            <w:rFonts w:cs="Calibri" w:cstheme="minorAscii"/>
            <w:sz w:val="24"/>
            <w:szCs w:val="24"/>
          </w:rPr>
          <w:t xml:space="preserve">assumption </w:t>
        </w:r>
      </w:ins>
      <w:ins w:author="Meike Robaard" w:date="2022-05-31T13:35:40.225Z" w:id="1958121528">
        <w:r w:rsidRPr="7F85FB28" w:rsidR="3455EAD2">
          <w:rPr>
            <w:rFonts w:cs="Calibri" w:cstheme="minorAscii"/>
            <w:sz w:val="24"/>
            <w:szCs w:val="24"/>
          </w:rPr>
          <w:t xml:space="preserve">(or ‘intuition’) </w:t>
        </w:r>
      </w:ins>
      <w:ins w:author="Meike Robaard" w:date="2022-05-31T13:34:18.558Z" w:id="1827670944">
        <w:r w:rsidRPr="7F85FB28" w:rsidR="3455EAD2">
          <w:rPr>
            <w:rFonts w:cs="Calibri" w:cstheme="minorAscii"/>
            <w:sz w:val="24"/>
            <w:szCs w:val="24"/>
          </w:rPr>
          <w:t>here</w:t>
        </w:r>
      </w:ins>
      <w:del w:author="Meike Robaard" w:date="2022-05-31T13:34:10.526Z" w:id="1456108959">
        <w:r w:rsidRPr="7F85FB28" w:rsidDel="3455EAD2">
          <w:rPr>
            <w:rFonts w:cs="Calibri" w:cstheme="minorAscii"/>
            <w:sz w:val="24"/>
            <w:szCs w:val="24"/>
          </w:rPr>
          <w:delText>intuition</w:delText>
        </w:r>
      </w:del>
      <w:r w:rsidRPr="7F85FB28" w:rsidR="3455EAD2">
        <w:rPr>
          <w:rFonts w:cs="Calibri" w:cstheme="minorAscii"/>
          <w:sz w:val="24"/>
          <w:szCs w:val="24"/>
        </w:rPr>
        <w:t xml:space="preserve"> is that humans are radically different from other animal species</w:t>
      </w:r>
      <w:ins w:author="Meike Robaard" w:date="2022-05-31T13:35:47.534Z" w:id="891317284">
        <w:r w:rsidRPr="7F85FB28" w:rsidR="3455EAD2">
          <w:rPr>
            <w:rFonts w:cs="Calibri" w:cstheme="minorAscii"/>
            <w:sz w:val="24"/>
            <w:szCs w:val="24"/>
          </w:rPr>
          <w:t>,</w:t>
        </w:r>
      </w:ins>
      <w:r w:rsidRPr="7F85FB28" w:rsidR="3455EAD2">
        <w:rPr>
          <w:rFonts w:cs="Calibri" w:cstheme="minorAscii"/>
          <w:sz w:val="24"/>
          <w:szCs w:val="24"/>
        </w:rPr>
        <w:t xml:space="preserve"> and that this</w:t>
      </w:r>
      <w:ins w:author="Meike Robaard" w:date="2022-05-31T13:36:10.357Z" w:id="75947453">
        <w:r w:rsidRPr="7F85FB28" w:rsidR="3455EAD2">
          <w:rPr>
            <w:rFonts w:cs="Calibri" w:cstheme="minorAscii"/>
            <w:sz w:val="24"/>
            <w:szCs w:val="24"/>
          </w:rPr>
          <w:t xml:space="preserve"> </w:t>
        </w:r>
        <w:r w:rsidRPr="7F85FB28" w:rsidR="3455EAD2">
          <w:rPr>
            <w:rFonts w:cs="Calibri" w:cstheme="minorAscii"/>
            <w:sz w:val="24"/>
            <w:szCs w:val="24"/>
          </w:rPr>
          <w:t>differentiality</w:t>
        </w:r>
      </w:ins>
      <w:r w:rsidRPr="7F85FB28" w:rsidR="3455EAD2">
        <w:rPr>
          <w:rFonts w:cs="Calibri" w:cstheme="minorAscii"/>
          <w:sz w:val="24"/>
          <w:szCs w:val="24"/>
        </w:rPr>
        <w:t xml:space="preserve"> had an impact on our (recent) evolutionary history</w:t>
      </w:r>
      <w:r w:rsidRPr="7F85FB28" w:rsidR="07A5281A">
        <w:rPr>
          <w:rFonts w:cs="Calibri" w:cstheme="minorAscii"/>
          <w:sz w:val="24"/>
          <w:szCs w:val="24"/>
        </w:rPr>
        <w:t xml:space="preserve"> (De Cruz &amp; De </w:t>
      </w:r>
      <w:r w:rsidRPr="7F85FB28" w:rsidR="07A5281A">
        <w:rPr>
          <w:rFonts w:cs="Calibri" w:cstheme="minorAscii"/>
          <w:sz w:val="24"/>
          <w:szCs w:val="24"/>
        </w:rPr>
        <w:t>Smedt</w:t>
      </w:r>
      <w:ins w:author="Meike Robaard" w:date="2022-05-31T13:36:16.366Z" w:id="790279300">
        <w:r w:rsidRPr="7F85FB28" w:rsidR="07A5281A">
          <w:rPr>
            <w:rFonts w:cs="Calibri" w:cstheme="minorAscii"/>
            <w:sz w:val="24"/>
            <w:szCs w:val="24"/>
          </w:rPr>
          <w:t>,</w:t>
        </w:r>
      </w:ins>
      <w:r w:rsidRPr="7F85FB28" w:rsidR="07A5281A">
        <w:rPr>
          <w:rFonts w:cs="Calibri" w:cstheme="minorAscii"/>
          <w:sz w:val="24"/>
          <w:szCs w:val="24"/>
        </w:rPr>
        <w:t xml:space="preserve"> 2007)</w:t>
      </w:r>
      <w:r w:rsidRPr="7F85FB28" w:rsidR="3455EAD2">
        <w:rPr>
          <w:rFonts w:cs="Calibri" w:cstheme="minorAscii"/>
          <w:sz w:val="24"/>
          <w:szCs w:val="24"/>
        </w:rPr>
        <w:t>. This unilineal vision of human evolution has</w:t>
      </w:r>
      <w:ins w:author="Meike Robaard" w:date="2022-05-31T13:36:31.223Z" w:id="1975432283">
        <w:r w:rsidRPr="7F85FB28" w:rsidR="3455EAD2">
          <w:rPr>
            <w:rFonts w:cs="Calibri" w:cstheme="minorAscii"/>
            <w:sz w:val="24"/>
            <w:szCs w:val="24"/>
          </w:rPr>
          <w:t>, however,</w:t>
        </w:r>
      </w:ins>
      <w:r w:rsidRPr="7F85FB28" w:rsidR="3455EAD2">
        <w:rPr>
          <w:rFonts w:cs="Calibri" w:cstheme="minorAscii"/>
          <w:sz w:val="24"/>
          <w:szCs w:val="24"/>
        </w:rPr>
        <w:t xml:space="preserve"> been debunked. </w:t>
      </w:r>
      <w:ins w:author="Meike Robaard" w:date="2022-05-31T13:36:59.805Z" w:id="1475441227">
        <w:r w:rsidRPr="7F85FB28" w:rsidR="3455EAD2">
          <w:rPr>
            <w:rFonts w:cs="Calibri" w:cstheme="minorAscii"/>
            <w:sz w:val="24"/>
            <w:szCs w:val="24"/>
          </w:rPr>
          <w:t>A rat</w:t>
        </w:r>
      </w:ins>
      <w:ins w:author="Meike Robaard" w:date="2022-05-31T13:37:00.527Z" w:id="842634872">
        <w:r w:rsidRPr="7F85FB28" w:rsidR="3455EAD2">
          <w:rPr>
            <w:rFonts w:cs="Calibri" w:cstheme="minorAscii"/>
            <w:sz w:val="24"/>
            <w:szCs w:val="24"/>
          </w:rPr>
          <w:t xml:space="preserve">her </w:t>
        </w:r>
      </w:ins>
      <w:del w:author="Meike Robaard" w:date="2022-05-31T13:37:05.99Z" w:id="703440860">
        <w:r w:rsidRPr="7F85FB28" w:rsidDel="3455EAD2">
          <w:rPr>
            <w:rFonts w:cs="Calibri" w:cstheme="minorAscii"/>
            <w:sz w:val="24"/>
            <w:szCs w:val="24"/>
          </w:rPr>
          <w:delText>It turns out that a l</w:delText>
        </w:r>
      </w:del>
      <w:proofErr w:type="spellStart"/>
      <w:r w:rsidRPr="7F85FB28" w:rsidR="3455EAD2">
        <w:rPr>
          <w:rFonts w:cs="Calibri" w:cstheme="minorAscii"/>
          <w:sz w:val="24"/>
          <w:szCs w:val="24"/>
        </w:rPr>
        <w:t>arge</w:t>
      </w:r>
      <w:proofErr w:type="spellEnd"/>
      <w:r w:rsidRPr="7F85FB28" w:rsidR="3455EAD2">
        <w:rPr>
          <w:rFonts w:cs="Calibri" w:cstheme="minorAscii"/>
          <w:sz w:val="24"/>
          <w:szCs w:val="24"/>
        </w:rPr>
        <w:t xml:space="preserve"> variety of hominid species</w:t>
      </w:r>
      <w:ins w:author="Meike Robaard" w:date="2022-05-31T13:37:11.402Z" w:id="595777447">
        <w:r w:rsidRPr="7F85FB28" w:rsidR="3455EAD2">
          <w:rPr>
            <w:rFonts w:cs="Calibri" w:cstheme="minorAscii"/>
            <w:sz w:val="24"/>
            <w:szCs w:val="24"/>
          </w:rPr>
          <w:t>, it turns out,</w:t>
        </w:r>
      </w:ins>
      <w:r w:rsidRPr="7F85FB28" w:rsidR="3455EAD2">
        <w:rPr>
          <w:rFonts w:cs="Calibri" w:cstheme="minorAscii"/>
          <w:sz w:val="24"/>
          <w:szCs w:val="24"/>
        </w:rPr>
        <w:t xml:space="preserve"> </w:t>
      </w:r>
      <w:del w:author="Meike Robaard" w:date="2022-05-31T13:37:32.605Z" w:id="1824312426">
        <w:r w:rsidRPr="7F85FB28" w:rsidDel="3455EAD2">
          <w:rPr>
            <w:rFonts w:cs="Calibri" w:cstheme="minorAscii"/>
            <w:sz w:val="24"/>
            <w:szCs w:val="24"/>
          </w:rPr>
          <w:delText>have</w:delText>
        </w:r>
      </w:del>
      <w:r w:rsidRPr="7F85FB28" w:rsidR="3455EAD2">
        <w:rPr>
          <w:rFonts w:cs="Calibri" w:cstheme="minorAscii"/>
          <w:sz w:val="24"/>
          <w:szCs w:val="24"/>
        </w:rPr>
        <w:t xml:space="preserve"> indeed </w:t>
      </w:r>
      <w:ins w:author="Meike Robaard" w:date="2022-05-31T13:37:59.048Z" w:id="633845628">
        <w:r w:rsidRPr="7F85FB28" w:rsidR="3455EAD2">
          <w:rPr>
            <w:rFonts w:cs="Calibri" w:cstheme="minorAscii"/>
            <w:sz w:val="24"/>
            <w:szCs w:val="24"/>
          </w:rPr>
          <w:t xml:space="preserve">came to inhabit </w:t>
        </w:r>
      </w:ins>
      <w:del w:author="Meike Robaard" w:date="2022-05-31T13:37:35.47Z" w:id="433103159">
        <w:r w:rsidRPr="7F85FB28" w:rsidDel="3455EAD2">
          <w:rPr>
            <w:rFonts w:cs="Calibri" w:cstheme="minorAscii"/>
            <w:sz w:val="24"/>
            <w:szCs w:val="24"/>
          </w:rPr>
          <w:delText>inhabited</w:delText>
        </w:r>
      </w:del>
      <w:r w:rsidRPr="7F85FB28" w:rsidR="3455EAD2">
        <w:rPr>
          <w:rFonts w:cs="Calibri" w:cstheme="minorAscii"/>
          <w:sz w:val="24"/>
          <w:szCs w:val="24"/>
        </w:rPr>
        <w:t xml:space="preserve"> the world at </w:t>
      </w:r>
      <w:ins w:author="Meike Robaard" w:date="2022-05-31T13:38:09.999Z" w:id="1238286745">
        <w:r w:rsidRPr="7F85FB28" w:rsidR="3455EAD2">
          <w:rPr>
            <w:rFonts w:cs="Calibri" w:cstheme="minorAscii"/>
            <w:sz w:val="24"/>
            <w:szCs w:val="24"/>
          </w:rPr>
          <w:t xml:space="preserve">roughly </w:t>
        </w:r>
      </w:ins>
      <w:r w:rsidRPr="7F85FB28" w:rsidR="3455EAD2">
        <w:rPr>
          <w:rFonts w:cs="Calibri" w:cstheme="minorAscii"/>
          <w:sz w:val="24"/>
          <w:szCs w:val="24"/>
        </w:rPr>
        <w:t xml:space="preserve">the same time. </w:t>
      </w:r>
      <w:r w:rsidRPr="7F85FB28" w:rsidR="4F7FDE29">
        <w:rPr>
          <w:rFonts w:cs="Calibri" w:cstheme="minorAscii"/>
          <w:sz w:val="24"/>
          <w:szCs w:val="24"/>
        </w:rPr>
        <w:t>All</w:t>
      </w:r>
      <w:r w:rsidRPr="7F85FB28" w:rsidR="3455EAD2">
        <w:rPr>
          <w:rFonts w:cs="Calibri" w:cstheme="minorAscii"/>
          <w:sz w:val="24"/>
          <w:szCs w:val="24"/>
        </w:rPr>
        <w:t xml:space="preserve"> these other hominid species, however, have </w:t>
      </w:r>
      <w:ins w:author="Meike Robaard" w:date="2022-05-31T13:38:27.606Z" w:id="2070492796">
        <w:r w:rsidRPr="7F85FB28" w:rsidR="3455EAD2">
          <w:rPr>
            <w:rFonts w:cs="Calibri" w:cstheme="minorAscii"/>
            <w:sz w:val="24"/>
            <w:szCs w:val="24"/>
          </w:rPr>
          <w:t>gone</w:t>
        </w:r>
      </w:ins>
      <w:del w:author="Meike Robaard" w:date="2022-05-31T13:38:25.878Z" w:id="932114221">
        <w:r w:rsidRPr="7F85FB28" w:rsidDel="3455EAD2">
          <w:rPr>
            <w:rFonts w:cs="Calibri" w:cstheme="minorAscii"/>
            <w:sz w:val="24"/>
            <w:szCs w:val="24"/>
          </w:rPr>
          <w:delText>become</w:delText>
        </w:r>
      </w:del>
      <w:r w:rsidRPr="7F85FB28" w:rsidR="3455EAD2">
        <w:rPr>
          <w:rFonts w:cs="Calibri" w:cstheme="minorAscii"/>
          <w:sz w:val="24"/>
          <w:szCs w:val="24"/>
        </w:rPr>
        <w:t xml:space="preserve"> extinct</w:t>
      </w:r>
      <w:ins w:author="Meike Robaard" w:date="2022-05-31T13:38:21.817Z" w:id="1775391803">
        <w:r w:rsidRPr="7F85FB28" w:rsidR="3455EAD2">
          <w:rPr>
            <w:rFonts w:cs="Calibri" w:cstheme="minorAscii"/>
            <w:sz w:val="24"/>
            <w:szCs w:val="24"/>
          </w:rPr>
          <w:t>,</w:t>
        </w:r>
      </w:ins>
      <w:r w:rsidRPr="7F85FB28" w:rsidR="3455EAD2">
        <w:rPr>
          <w:rFonts w:cs="Calibri" w:cstheme="minorAscii"/>
          <w:sz w:val="24"/>
          <w:szCs w:val="24"/>
        </w:rPr>
        <w:t xml:space="preserve"> and Homo sapiens remains the only hominid species alive today. Recently, the remains of a dwarfish upright hominid </w:t>
      </w:r>
      <w:ins w:author="Meike Robaard" w:date="2022-05-31T13:38:59.979Z" w:id="272036505">
        <w:r w:rsidRPr="7F85FB28" w:rsidR="3455EAD2">
          <w:rPr>
            <w:rFonts w:cs="Calibri" w:cstheme="minorAscii"/>
            <w:sz w:val="24"/>
            <w:szCs w:val="24"/>
          </w:rPr>
          <w:t>with a brain size not much larg</w:t>
        </w:r>
      </w:ins>
      <w:ins w:author="Meike Robaard" w:date="2022-05-31T13:39:04.78Z" w:id="479808812">
        <w:r w:rsidRPr="7F85FB28" w:rsidR="3455EAD2">
          <w:rPr>
            <w:rFonts w:cs="Calibri" w:cstheme="minorAscii"/>
            <w:sz w:val="24"/>
            <w:szCs w:val="24"/>
          </w:rPr>
          <w:t xml:space="preserve">er than that of a chimpanzee </w:t>
        </w:r>
      </w:ins>
      <w:r w:rsidRPr="7F85FB28" w:rsidR="3455EAD2">
        <w:rPr>
          <w:rFonts w:cs="Calibri" w:cstheme="minorAscii"/>
          <w:sz w:val="24"/>
          <w:szCs w:val="24"/>
        </w:rPr>
        <w:t>w</w:t>
      </w:r>
      <w:ins w:author="Meike Robaard" w:date="2022-05-31T13:38:40.213Z" w:id="333044202">
        <w:r w:rsidRPr="7F85FB28" w:rsidR="3455EAD2">
          <w:rPr>
            <w:rFonts w:cs="Calibri" w:cstheme="minorAscii"/>
            <w:sz w:val="24"/>
            <w:szCs w:val="24"/>
          </w:rPr>
          <w:t>ere</w:t>
        </w:r>
      </w:ins>
      <w:del w:author="Meike Robaard" w:date="2022-05-31T13:38:39.171Z" w:id="1475650706">
        <w:r w:rsidRPr="7F85FB28" w:rsidDel="3455EAD2">
          <w:rPr>
            <w:rFonts w:cs="Calibri" w:cstheme="minorAscii"/>
            <w:sz w:val="24"/>
            <w:szCs w:val="24"/>
          </w:rPr>
          <w:delText>as</w:delText>
        </w:r>
      </w:del>
      <w:r w:rsidRPr="7F85FB28" w:rsidR="3455EAD2">
        <w:rPr>
          <w:rFonts w:cs="Calibri" w:cstheme="minorAscii"/>
          <w:sz w:val="24"/>
          <w:szCs w:val="24"/>
        </w:rPr>
        <w:t xml:space="preserve"> found on the Indonesian island of Flores</w:t>
      </w:r>
      <w:ins w:author="Meike Robaard" w:date="2022-05-31T13:39:12.738Z" w:id="1122418906">
        <w:r w:rsidRPr="7F85FB28" w:rsidR="3455EAD2">
          <w:rPr>
            <w:rFonts w:cs="Calibri" w:cstheme="minorAscii"/>
            <w:sz w:val="24"/>
            <w:szCs w:val="24"/>
          </w:rPr>
          <w:t>.</w:t>
        </w:r>
      </w:ins>
      <w:del w:author="Meike Robaard" w:date="2022-05-31T13:39:10.87Z" w:id="1488174533">
        <w:r w:rsidRPr="7F85FB28" w:rsidDel="3455EAD2">
          <w:rPr>
            <w:rFonts w:cs="Calibri" w:cstheme="minorAscii"/>
            <w:sz w:val="24"/>
            <w:szCs w:val="24"/>
          </w:rPr>
          <w:delText xml:space="preserve"> with a brain size not much larger than that of chimpanzee</w:delText>
        </w:r>
      </w:del>
      <w:r w:rsidRPr="7F85FB28" w:rsidR="3455EAD2">
        <w:rPr>
          <w:rFonts w:cs="Calibri" w:cstheme="minorAscii"/>
          <w:sz w:val="24"/>
          <w:szCs w:val="24"/>
        </w:rPr>
        <w:t>. They are estimated to have lived about 18,000 years ago (</w:t>
      </w:r>
      <w:del w:author="Meike Robaard" w:date="2022-05-31T13:39:25.502Z" w:id="921606102">
        <w:r w:rsidRPr="7F85FB28" w:rsidDel="3455EAD2">
          <w:rPr>
            <w:rFonts w:cs="Calibri" w:cstheme="minorAscii"/>
            <w:sz w:val="24"/>
            <w:szCs w:val="24"/>
          </w:rPr>
          <w:delText>so</w:delText>
        </w:r>
      </w:del>
      <w:r w:rsidRPr="7F85FB28" w:rsidR="3455EAD2">
        <w:rPr>
          <w:rFonts w:cs="Calibri" w:cstheme="minorAscii"/>
          <w:sz w:val="24"/>
          <w:szCs w:val="24"/>
        </w:rPr>
        <w:t xml:space="preserve"> simultaneously with Homo sapiens</w:t>
      </w:r>
      <w:ins w:author="Meike Robaard" w:date="2022-05-31T13:39:33.287Z" w:id="325470759">
        <w:r w:rsidRPr="7F85FB28" w:rsidR="3455EAD2">
          <w:rPr>
            <w:rFonts w:cs="Calibri" w:cstheme="minorAscii"/>
            <w:sz w:val="24"/>
            <w:szCs w:val="24"/>
          </w:rPr>
          <w:t>, that is</w:t>
        </w:r>
      </w:ins>
      <w:r w:rsidRPr="7F85FB28" w:rsidR="3455EAD2">
        <w:rPr>
          <w:rFonts w:cs="Calibri" w:cstheme="minorAscii"/>
          <w:sz w:val="24"/>
          <w:szCs w:val="24"/>
        </w:rPr>
        <w:t xml:space="preserve">) and </w:t>
      </w:r>
      <w:ins w:author="Meike Robaard" w:date="2022-05-31T13:39:43.386Z" w:id="551937110">
        <w:r w:rsidRPr="7F85FB28" w:rsidR="3455EAD2">
          <w:rPr>
            <w:rFonts w:cs="Calibri" w:cstheme="minorAscii"/>
            <w:sz w:val="24"/>
            <w:szCs w:val="24"/>
          </w:rPr>
          <w:t xml:space="preserve">were </w:t>
        </w:r>
      </w:ins>
      <w:r w:rsidRPr="7F85FB28" w:rsidR="3455EAD2">
        <w:rPr>
          <w:rFonts w:cs="Calibri" w:cstheme="minorAscii"/>
          <w:sz w:val="24"/>
          <w:szCs w:val="24"/>
        </w:rPr>
        <w:t xml:space="preserve">most </w:t>
      </w:r>
      <w:ins w:author="Meike Robaard" w:date="2022-05-31T13:39:55.165Z" w:id="1183070697">
        <w:r w:rsidRPr="7F85FB28" w:rsidR="3455EAD2">
          <w:rPr>
            <w:rFonts w:cs="Calibri" w:cstheme="minorAscii"/>
            <w:sz w:val="24"/>
            <w:szCs w:val="24"/>
          </w:rPr>
          <w:t xml:space="preserve">likely driven to extinction </w:t>
        </w:r>
      </w:ins>
      <w:ins w:author="Meike Robaard" w:date="2022-05-31T13:40:13.531Z" w:id="743060621">
        <w:r w:rsidRPr="7F85FB28" w:rsidR="3455EAD2">
          <w:rPr>
            <w:rFonts w:cs="Calibri" w:cstheme="minorAscii"/>
            <w:sz w:val="24"/>
            <w:szCs w:val="24"/>
          </w:rPr>
          <w:t>by</w:t>
        </w:r>
      </w:ins>
      <w:del w:author="Meike Robaard" w:date="2022-05-31T13:39:45.262Z" w:id="1938910857">
        <w:r w:rsidRPr="7F85FB28" w:rsidDel="3455EAD2">
          <w:rPr>
            <w:rFonts w:cs="Calibri" w:cstheme="minorAscii"/>
            <w:sz w:val="24"/>
            <w:szCs w:val="24"/>
          </w:rPr>
          <w:delText>probably</w:delText>
        </w:r>
      </w:del>
      <w:r w:rsidRPr="7F85FB28" w:rsidR="3455EAD2">
        <w:rPr>
          <w:rFonts w:cs="Calibri" w:cstheme="minorAscii"/>
          <w:sz w:val="24"/>
          <w:szCs w:val="24"/>
        </w:rPr>
        <w:t xml:space="preserve"> our ancestors</w:t>
      </w:r>
      <w:ins w:author="Meike Robaard" w:date="2022-05-31T13:40:20.322Z" w:id="1037755087">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5-31T13:40:17.542Z" w:id="914376567">
        <w:r w:rsidRPr="7F85FB28" w:rsidDel="3455EAD2">
          <w:rPr>
            <w:rFonts w:cs="Calibri" w:cstheme="minorAscii"/>
            <w:sz w:val="24"/>
            <w:szCs w:val="24"/>
          </w:rPr>
          <w:delText>drove them to extinction.</w:delText>
        </w:r>
      </w:del>
    </w:p>
    <w:p w:rsidRPr="007118E3" w:rsidR="00711E6D" w:rsidP="00617219" w:rsidRDefault="00711E6D" w14:paraId="56E50461" w14:textId="77777777">
      <w:pPr>
        <w:spacing w:line="360" w:lineRule="auto"/>
        <w:rPr>
          <w:rFonts w:cstheme="minorHAnsi"/>
          <w:sz w:val="24"/>
          <w:szCs w:val="24"/>
        </w:rPr>
      </w:pPr>
    </w:p>
    <w:p w:rsidR="00711E6D" w:rsidP="7F85FB28" w:rsidRDefault="00711E6D" w14:paraId="2AE5D50E" w14:textId="375D5E5B">
      <w:pPr>
        <w:spacing w:line="360" w:lineRule="auto"/>
        <w:rPr>
          <w:rFonts w:cs="Calibri" w:cstheme="minorAscii"/>
          <w:sz w:val="24"/>
          <w:szCs w:val="24"/>
        </w:rPr>
      </w:pPr>
      <w:commentRangeStart w:id="1546905638"/>
      <w:del w:author="Meike Robaard" w:date="2022-05-31T13:41:06.499Z" w:id="1342055481">
        <w:r w:rsidRPr="7F85FB28" w:rsidDel="3455EAD2">
          <w:rPr>
            <w:rFonts w:cs="Calibri" w:cstheme="minorAscii"/>
            <w:sz w:val="24"/>
            <w:szCs w:val="24"/>
          </w:rPr>
          <w:delText>So</w:delText>
        </w:r>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5-31T13:41:04.27Z" w:id="24746680">
        <w:r w:rsidRPr="7F85FB28" w:rsidR="3455EAD2">
          <w:rPr>
            <w:rFonts w:cs="Calibri" w:cstheme="minorAscii"/>
            <w:sz w:val="24"/>
            <w:szCs w:val="24"/>
          </w:rPr>
          <w:t>W</w:t>
        </w:r>
      </w:ins>
      <w:del w:author="Meike Robaard" w:date="2022-05-31T13:41:03.859Z" w:id="1825454639">
        <w:r w:rsidRPr="7F85FB28" w:rsidDel="3455EAD2">
          <w:rPr>
            <w:rFonts w:cs="Calibri" w:cstheme="minorAscii"/>
            <w:sz w:val="24"/>
            <w:szCs w:val="24"/>
          </w:rPr>
          <w:delText>w</w:delText>
        </w:r>
      </w:del>
      <w:proofErr w:type="gramStart"/>
      <w:r w:rsidRPr="7F85FB28" w:rsidR="3455EAD2">
        <w:rPr>
          <w:rFonts w:cs="Calibri" w:cstheme="minorAscii"/>
          <w:sz w:val="24"/>
          <w:szCs w:val="24"/>
        </w:rPr>
        <w:t>e</w:t>
      </w:r>
      <w:proofErr w:type="gramEnd"/>
      <w:r w:rsidRPr="7F85FB28" w:rsidR="3455EAD2">
        <w:rPr>
          <w:rFonts w:cs="Calibri" w:cstheme="minorAscii"/>
          <w:sz w:val="24"/>
          <w:szCs w:val="24"/>
        </w:rPr>
        <w:t xml:space="preserve"> should</w:t>
      </w:r>
      <w:ins w:author="Meike Robaard" w:date="2022-05-31T13:41:11.041Z" w:id="1965959639">
        <w:r w:rsidRPr="7F85FB28" w:rsidR="3455EAD2">
          <w:rPr>
            <w:rFonts w:cs="Calibri" w:cstheme="minorAscii"/>
            <w:sz w:val="24"/>
            <w:szCs w:val="24"/>
          </w:rPr>
          <w:t>, therefore,</w:t>
        </w:r>
      </w:ins>
      <w:r w:rsidRPr="7F85FB28" w:rsidR="3455EAD2">
        <w:rPr>
          <w:rFonts w:cs="Calibri" w:cstheme="minorAscii"/>
          <w:sz w:val="24"/>
          <w:szCs w:val="24"/>
        </w:rPr>
        <w:t xml:space="preserve"> always be on our guard for the distorting influence of system 1 on our thinking. </w:t>
      </w:r>
      <w:commentRangeEnd w:id="1546905638"/>
      <w:r>
        <w:rPr>
          <w:rStyle w:val="CommentReference"/>
        </w:rPr>
        <w:commentReference w:id="1546905638"/>
      </w:r>
      <w:r w:rsidRPr="7F85FB28" w:rsidR="3455EAD2">
        <w:rPr>
          <w:rFonts w:cs="Calibri" w:cstheme="minorAscii"/>
          <w:sz w:val="24"/>
          <w:szCs w:val="24"/>
        </w:rPr>
        <w:t>Even in contexts where we mainly rely on our conscious and reflective thinking processes (system 2), such as in the sciences, system 1 remains active behind the sc</w:t>
      </w:r>
      <w:ins w:author="Meike Robaard" w:date="2022-05-31T13:41:40.346Z" w:id="1263493150">
        <w:r w:rsidRPr="7F85FB28" w:rsidR="3455EAD2">
          <w:rPr>
            <w:rFonts w:cs="Calibri" w:cstheme="minorAscii"/>
            <w:sz w:val="24"/>
            <w:szCs w:val="24"/>
          </w:rPr>
          <w:t>enes</w:t>
        </w:r>
      </w:ins>
      <w:del w:author="Meike Robaard" w:date="2022-05-31T13:41:38.339Z" w:id="623894274">
        <w:r w:rsidRPr="7F85FB28" w:rsidDel="3455EAD2">
          <w:rPr>
            <w:rFonts w:cs="Calibri" w:cstheme="minorAscii"/>
            <w:sz w:val="24"/>
            <w:szCs w:val="24"/>
          </w:rPr>
          <w:delText>reen</w:delText>
        </w:r>
      </w:del>
      <w:r w:rsidRPr="7F85FB28" w:rsidR="3455EAD2">
        <w:rPr>
          <w:rFonts w:cs="Calibri" w:cstheme="minorAscii"/>
          <w:sz w:val="24"/>
          <w:szCs w:val="24"/>
        </w:rPr>
        <w:t xml:space="preserve">. </w:t>
      </w:r>
      <w:ins w:author="Meike Robaard" w:date="2022-05-31T13:41:49.653Z" w:id="1407482544">
        <w:r w:rsidRPr="7F85FB28" w:rsidR="3455EAD2">
          <w:rPr>
            <w:rFonts w:cs="Calibri" w:cstheme="minorAscii"/>
            <w:sz w:val="24"/>
            <w:szCs w:val="24"/>
          </w:rPr>
          <w:t xml:space="preserve">As </w:t>
        </w:r>
      </w:ins>
      <w:ins w:author="Meike Robaard" w:date="2022-05-31T13:42:13.689Z" w:id="105188773">
        <w:r w:rsidRPr="7F85FB28" w:rsidR="3455EAD2">
          <w:rPr>
            <w:rFonts w:cs="Calibri" w:cstheme="minorAscii"/>
            <w:sz w:val="24"/>
            <w:szCs w:val="24"/>
          </w:rPr>
          <w:t xml:space="preserve">I already mentioned before, </w:t>
        </w:r>
      </w:ins>
      <w:del w:author="Meike Robaard" w:date="2022-05-31T13:42:13.051Z" w:id="1535369454">
        <w:r w:rsidRPr="7F85FB28" w:rsidDel="3455EAD2">
          <w:rPr>
            <w:rFonts w:cs="Calibri" w:cstheme="minorAscii"/>
            <w:sz w:val="24"/>
            <w:szCs w:val="24"/>
          </w:rPr>
          <w:delText>O</w:delText>
        </w:r>
      </w:del>
      <w:ins w:author="Meike Robaard" w:date="2022-05-31T13:42:32.513Z" w:id="929256139">
        <w:r w:rsidRPr="7F85FB28" w:rsidR="3455EAD2">
          <w:rPr>
            <w:rFonts w:cs="Calibri" w:cstheme="minorAscii"/>
            <w:sz w:val="24"/>
            <w:szCs w:val="24"/>
          </w:rPr>
          <w:t>o</w:t>
        </w:r>
      </w:ins>
      <w:r w:rsidRPr="7F85FB28" w:rsidR="3455EAD2">
        <w:rPr>
          <w:rFonts w:cs="Calibri" w:cstheme="minorAscii"/>
          <w:sz w:val="24"/>
          <w:szCs w:val="24"/>
        </w:rPr>
        <w:t xml:space="preserve">ur intuitive thinking cannot </w:t>
      </w:r>
      <w:ins w:author="Meike Robaard" w:date="2022-05-31T13:42:38.034Z" w:id="1377386464">
        <w:r w:rsidRPr="7F85FB28" w:rsidR="3455EAD2">
          <w:rPr>
            <w:rFonts w:cs="Calibri" w:cstheme="minorAscii"/>
            <w:sz w:val="24"/>
            <w:szCs w:val="24"/>
          </w:rPr>
          <w:t xml:space="preserve">simply </w:t>
        </w:r>
      </w:ins>
      <w:r w:rsidRPr="7F85FB28" w:rsidR="3455EAD2">
        <w:rPr>
          <w:rFonts w:cs="Calibri" w:cstheme="minorAscii"/>
          <w:sz w:val="24"/>
          <w:szCs w:val="24"/>
        </w:rPr>
        <w:t xml:space="preserve">be </w:t>
      </w:r>
      <w:ins w:author="Meike Robaard" w:date="2022-05-31T13:42:42.217Z" w:id="4031837">
        <w:r w:rsidRPr="7F85FB28" w:rsidR="3455EAD2">
          <w:rPr>
            <w:rFonts w:cs="Calibri" w:cstheme="minorAscii"/>
            <w:sz w:val="24"/>
            <w:szCs w:val="24"/>
          </w:rPr>
          <w:t>switched</w:t>
        </w:r>
      </w:ins>
      <w:del w:author="Meike Robaard" w:date="2022-05-31T13:42:39.883Z" w:id="423327856">
        <w:r w:rsidRPr="7F85FB28" w:rsidDel="3455EAD2">
          <w:rPr>
            <w:rFonts w:cs="Calibri" w:cstheme="minorAscii"/>
            <w:sz w:val="24"/>
            <w:szCs w:val="24"/>
          </w:rPr>
          <w:delText>turned</w:delText>
        </w:r>
      </w:del>
      <w:r w:rsidRPr="7F85FB28" w:rsidR="3455EAD2">
        <w:rPr>
          <w:rFonts w:cs="Calibri" w:cstheme="minorAscii"/>
          <w:sz w:val="24"/>
          <w:szCs w:val="24"/>
        </w:rPr>
        <w:t xml:space="preserve"> off. </w:t>
      </w:r>
      <w:ins w:author="Meike Robaard" w:date="2022-05-31T13:42:50.282Z" w:id="46885247">
        <w:r w:rsidRPr="7F85FB28" w:rsidR="3455EAD2">
          <w:rPr>
            <w:rFonts w:cs="Calibri" w:cstheme="minorAscii"/>
            <w:sz w:val="24"/>
            <w:szCs w:val="24"/>
          </w:rPr>
          <w:t xml:space="preserve">In truth, </w:t>
        </w:r>
      </w:ins>
      <w:del w:author="Meike Robaard" w:date="2022-05-31T13:42:50.163Z" w:id="1215060907">
        <w:r w:rsidRPr="7F85FB28" w:rsidDel="3455EAD2">
          <w:rPr>
            <w:rFonts w:cs="Calibri" w:cstheme="minorAscii"/>
            <w:sz w:val="24"/>
            <w:szCs w:val="24"/>
          </w:rPr>
          <w:delText>A</w:delText>
        </w:r>
      </w:del>
      <w:ins w:author="Meike Robaard" w:date="2022-05-31T13:43:58.322Z" w:id="323980589">
        <w:r w:rsidRPr="7F85FB28" w:rsidR="3455EAD2">
          <w:rPr>
            <w:rFonts w:cs="Calibri" w:cstheme="minorAscii"/>
            <w:sz w:val="24"/>
            <w:szCs w:val="24"/>
          </w:rPr>
          <w:t>a</w:t>
        </w:r>
      </w:ins>
      <w:r w:rsidRPr="7F85FB28" w:rsidR="3455EAD2">
        <w:rPr>
          <w:rFonts w:cs="Calibri" w:cstheme="minorAscii"/>
          <w:sz w:val="24"/>
          <w:szCs w:val="24"/>
        </w:rPr>
        <w:t xml:space="preserve">ll we can do is systematically check our thinking for reasoning errors that were automatically and unconsciously generated by system 1. </w:t>
      </w:r>
    </w:p>
    <w:p w:rsidR="00711E6D" w:rsidP="00617219" w:rsidRDefault="00711E6D" w14:paraId="4E2B4F6E" w14:textId="77777777">
      <w:pPr>
        <w:spacing w:line="360" w:lineRule="auto"/>
        <w:rPr>
          <w:rFonts w:cstheme="minorHAnsi"/>
          <w:sz w:val="24"/>
          <w:szCs w:val="24"/>
        </w:rPr>
      </w:pPr>
    </w:p>
    <w:p w:rsidRPr="007118E3" w:rsidR="00711E6D" w:rsidP="00617219" w:rsidRDefault="00711E6D" w14:paraId="6E930487" w14:textId="77777777">
      <w:pPr>
        <w:spacing w:line="360" w:lineRule="auto"/>
        <w:rPr>
          <w:rFonts w:cstheme="minorHAnsi"/>
          <w:b/>
          <w:bCs/>
          <w:i/>
          <w:iCs/>
          <w:sz w:val="24"/>
          <w:szCs w:val="24"/>
        </w:rPr>
      </w:pPr>
      <w:r>
        <w:rPr>
          <w:rFonts w:cstheme="minorHAnsi"/>
          <w:b/>
          <w:bCs/>
          <w:i/>
          <w:iCs/>
          <w:sz w:val="24"/>
          <w:szCs w:val="24"/>
        </w:rPr>
        <w:t>Can we never trust our intuition?</w:t>
      </w:r>
    </w:p>
    <w:p w:rsidR="00711E6D" w:rsidP="00617219" w:rsidRDefault="00711E6D" w14:paraId="19219985" w14:textId="77777777">
      <w:pPr>
        <w:spacing w:line="360" w:lineRule="auto"/>
        <w:rPr>
          <w:rFonts w:cstheme="minorHAnsi"/>
          <w:sz w:val="24"/>
          <w:szCs w:val="24"/>
        </w:rPr>
      </w:pPr>
    </w:p>
    <w:p w:rsidR="00711E6D" w:rsidP="7F85FB28" w:rsidRDefault="00711E6D" w14:paraId="390B3B24" w14:textId="2B2D076F">
      <w:pPr>
        <w:spacing w:line="360" w:lineRule="auto"/>
        <w:rPr>
          <w:rFonts w:cs="Calibri" w:cstheme="minorAscii"/>
          <w:sz w:val="24"/>
          <w:szCs w:val="24"/>
        </w:rPr>
      </w:pPr>
      <w:commentRangeStart w:id="625136367"/>
      <w:r w:rsidRPr="7F85FB28" w:rsidR="3455EAD2">
        <w:rPr>
          <w:rFonts w:cs="Calibri" w:cstheme="minorAscii"/>
          <w:sz w:val="24"/>
          <w:szCs w:val="24"/>
        </w:rPr>
        <w:t xml:space="preserve">This central point </w:t>
      </w:r>
      <w:commentRangeEnd w:id="625136367"/>
      <w:r>
        <w:rPr>
          <w:rStyle w:val="CommentReference"/>
        </w:rPr>
        <w:commentReference w:id="625136367"/>
      </w:r>
      <w:r w:rsidRPr="7F85FB28" w:rsidR="3455EAD2">
        <w:rPr>
          <w:rFonts w:cs="Calibri" w:cstheme="minorAscii"/>
          <w:sz w:val="24"/>
          <w:szCs w:val="24"/>
        </w:rPr>
        <w:t>of critical thinking is at odds with the popular notion that we should 'follow our intuition</w:t>
      </w:r>
      <w:ins w:author="Meike Robaard" w:date="2022-05-31T13:45:14.153Z" w:id="789915857">
        <w:r w:rsidRPr="7F85FB28" w:rsidR="3455EAD2">
          <w:rPr>
            <w:rFonts w:cs="Calibri" w:cstheme="minorAscii"/>
            <w:sz w:val="24"/>
            <w:szCs w:val="24"/>
          </w:rPr>
          <w:t>.</w:t>
        </w:r>
      </w:ins>
      <w:r w:rsidRPr="7F85FB28" w:rsidR="3455EAD2">
        <w:rPr>
          <w:rFonts w:cs="Calibri" w:cstheme="minorAscii"/>
          <w:sz w:val="24"/>
          <w:szCs w:val="24"/>
        </w:rPr>
        <w:t>'</w:t>
      </w:r>
      <w:del w:author="Meike Robaard" w:date="2022-05-31T13:45:12.57Z" w:id="756096289">
        <w:r w:rsidRPr="7F85FB28" w:rsidDel="3455EAD2">
          <w:rPr>
            <w:rFonts w:cs="Calibri" w:cstheme="minorAscii"/>
            <w:sz w:val="24"/>
            <w:szCs w:val="24"/>
          </w:rPr>
          <w:delText>!</w:delText>
        </w:r>
      </w:del>
      <w:r w:rsidRPr="7F85FB28" w:rsidR="3455EAD2">
        <w:rPr>
          <w:rFonts w:cs="Calibri" w:cstheme="minorAscii"/>
          <w:sz w:val="24"/>
          <w:szCs w:val="24"/>
        </w:rPr>
        <w:t xml:space="preserve"> We are advised to </w:t>
      </w:r>
      <w:ins w:author="Meike Robaard" w:date="2022-05-31T13:45:42.419Z" w:id="1357936802">
        <w:r w:rsidRPr="7F85FB28" w:rsidR="3455EAD2">
          <w:rPr>
            <w:rFonts w:cs="Calibri" w:cstheme="minorAscii"/>
            <w:sz w:val="24"/>
            <w:szCs w:val="24"/>
          </w:rPr>
          <w:t>listen to</w:t>
        </w:r>
      </w:ins>
      <w:del w:author="Meike Robaard" w:date="2022-05-31T13:45:37.89Z" w:id="1672585158">
        <w:r w:rsidRPr="7F85FB28" w:rsidDel="3455EAD2">
          <w:rPr>
            <w:rFonts w:cs="Calibri" w:cstheme="minorAscii"/>
            <w:sz w:val="24"/>
            <w:szCs w:val="24"/>
          </w:rPr>
          <w:delText>follow</w:delText>
        </w:r>
      </w:del>
      <w:r w:rsidRPr="7F85FB28" w:rsidR="3455EAD2">
        <w:rPr>
          <w:rFonts w:cs="Calibri" w:cstheme="minorAscii"/>
          <w:sz w:val="24"/>
          <w:szCs w:val="24"/>
        </w:rPr>
        <w:t xml:space="preserve"> our gut feeling</w:t>
      </w:r>
      <w:ins w:author="Meike Robaard" w:date="2022-05-31T13:45:51.736Z" w:id="89948347">
        <w:r w:rsidRPr="7F85FB28" w:rsidR="3455EAD2">
          <w:rPr>
            <w:rFonts w:cs="Calibri" w:cstheme="minorAscii"/>
            <w:sz w:val="24"/>
            <w:szCs w:val="24"/>
          </w:rPr>
          <w:t xml:space="preserve"> or</w:t>
        </w:r>
      </w:ins>
      <w:del w:author="Meike Robaard" w:date="2022-05-31T13:45:49.314Z" w:id="880412625">
        <w:r w:rsidRPr="7F85FB28" w:rsidDel="3455EAD2">
          <w:rPr>
            <w:rFonts w:cs="Calibri" w:cstheme="minorAscii"/>
            <w:sz w:val="24"/>
            <w:szCs w:val="24"/>
          </w:rPr>
          <w:delText xml:space="preserve">, our </w:delText>
        </w:r>
      </w:del>
      <w:r w:rsidRPr="7F85FB28" w:rsidR="3455EAD2">
        <w:rPr>
          <w:rFonts w:cs="Calibri" w:cstheme="minorAscii"/>
          <w:sz w:val="24"/>
          <w:szCs w:val="24"/>
        </w:rPr>
        <w:t xml:space="preserve">inner </w:t>
      </w:r>
      <w:proofErr w:type="gramStart"/>
      <w:r w:rsidRPr="7F85FB28" w:rsidR="3455EAD2">
        <w:rPr>
          <w:rFonts w:cs="Calibri" w:cstheme="minorAscii"/>
          <w:sz w:val="24"/>
          <w:szCs w:val="24"/>
        </w:rPr>
        <w:t>voice</w:t>
      </w:r>
      <w:ins w:author="Meike Robaard" w:date="2022-05-31T13:45:53.594Z" w:id="1792119582">
        <w:r w:rsidRPr="7F85FB28" w:rsidR="3455EAD2">
          <w:rPr>
            <w:rFonts w:cs="Calibri" w:cstheme="minorAscii"/>
            <w:sz w:val="24"/>
            <w:szCs w:val="24"/>
          </w:rPr>
          <w:t>,</w:t>
        </w:r>
      </w:ins>
      <w:r w:rsidRPr="7F85FB28" w:rsidR="3455EAD2">
        <w:rPr>
          <w:rFonts w:cs="Calibri" w:cstheme="minorAscii"/>
          <w:sz w:val="24"/>
          <w:szCs w:val="24"/>
        </w:rPr>
        <w:t xml:space="preserve"> and</w:t>
      </w:r>
      <w:proofErr w:type="gramEnd"/>
      <w:r w:rsidRPr="7F85FB28" w:rsidR="3455EAD2">
        <w:rPr>
          <w:rFonts w:cs="Calibri" w:cstheme="minorAscii"/>
          <w:sz w:val="24"/>
          <w:szCs w:val="24"/>
        </w:rPr>
        <w:t xml:space="preserve"> are</w:t>
      </w:r>
      <w:ins w:author="Meike Robaard" w:date="2022-05-31T13:46:02.653Z" w:id="2010465075">
        <w:r w:rsidRPr="7F85FB28" w:rsidR="3455EAD2">
          <w:rPr>
            <w:rFonts w:cs="Calibri" w:cstheme="minorAscii"/>
            <w:sz w:val="24"/>
            <w:szCs w:val="24"/>
          </w:rPr>
          <w:t xml:space="preserve"> often</w:t>
        </w:r>
      </w:ins>
      <w:r w:rsidRPr="7F85FB28" w:rsidR="3455EAD2">
        <w:rPr>
          <w:rFonts w:cs="Calibri" w:cstheme="minorAscii"/>
          <w:sz w:val="24"/>
          <w:szCs w:val="24"/>
        </w:rPr>
        <w:t xml:space="preserve"> promised that this</w:t>
      </w:r>
      <w:ins w:author="Meike Robaard" w:date="2022-05-31T13:46:08.456Z" w:id="1476855321">
        <w:r w:rsidRPr="7F85FB28" w:rsidR="3455EAD2">
          <w:rPr>
            <w:rFonts w:cs="Calibri" w:cstheme="minorAscii"/>
            <w:sz w:val="24"/>
            <w:szCs w:val="24"/>
          </w:rPr>
          <w:t xml:space="preserve"> trust</w:t>
        </w:r>
      </w:ins>
      <w:r w:rsidRPr="7F85FB28" w:rsidR="3455EAD2">
        <w:rPr>
          <w:rFonts w:cs="Calibri" w:cstheme="minorAscii"/>
          <w:sz w:val="24"/>
          <w:szCs w:val="24"/>
        </w:rPr>
        <w:t xml:space="preserve"> will </w:t>
      </w:r>
      <w:ins w:author="Meike Robaard" w:date="2022-05-31T13:46:17.425Z" w:id="1409899112">
        <w:r w:rsidRPr="7F85FB28" w:rsidR="3455EAD2">
          <w:rPr>
            <w:rFonts w:cs="Calibri" w:cstheme="minorAscii"/>
            <w:sz w:val="24"/>
            <w:szCs w:val="24"/>
          </w:rPr>
          <w:t>guide</w:t>
        </w:r>
      </w:ins>
      <w:del w:author="Meike Robaard" w:date="2022-05-31T13:46:15.418Z" w:id="174596373">
        <w:r w:rsidRPr="7F85FB28" w:rsidDel="3455EAD2">
          <w:rPr>
            <w:rFonts w:cs="Calibri" w:cstheme="minorAscii"/>
            <w:sz w:val="24"/>
            <w:szCs w:val="24"/>
          </w:rPr>
          <w:delText>lead</w:delText>
        </w:r>
      </w:del>
      <w:r w:rsidRPr="7F85FB28" w:rsidR="3455EAD2">
        <w:rPr>
          <w:rFonts w:cs="Calibri" w:cstheme="minorAscii"/>
          <w:sz w:val="24"/>
          <w:szCs w:val="24"/>
        </w:rPr>
        <w:t xml:space="preserve"> us to</w:t>
      </w:r>
      <w:ins w:author="Meike Robaard" w:date="2022-05-31T13:46:20.793Z" w:id="1534009560">
        <w:r w:rsidRPr="7F85FB28" w:rsidR="3455EAD2">
          <w:rPr>
            <w:rFonts w:cs="Calibri" w:cstheme="minorAscii"/>
            <w:sz w:val="24"/>
            <w:szCs w:val="24"/>
          </w:rPr>
          <w:t>wards</w:t>
        </w:r>
      </w:ins>
      <w:r w:rsidRPr="7F85FB28" w:rsidR="3455EAD2">
        <w:rPr>
          <w:rFonts w:cs="Calibri" w:cstheme="minorAscii"/>
          <w:sz w:val="24"/>
          <w:szCs w:val="24"/>
        </w:rPr>
        <w:t xml:space="preserve"> the right </w:t>
      </w:r>
      <w:del w:author="Meike Robaard" w:date="2022-05-31T13:46:27.116Z" w:id="870970281">
        <w:r w:rsidRPr="7F85FB28" w:rsidDel="3455EAD2">
          <w:rPr>
            <w:rFonts w:cs="Calibri" w:cstheme="minorAscii"/>
            <w:sz w:val="24"/>
            <w:szCs w:val="24"/>
          </w:rPr>
          <w:delText>choice or</w:delText>
        </w:r>
      </w:del>
      <w:r w:rsidRPr="7F85FB28" w:rsidR="3455EAD2">
        <w:rPr>
          <w:rFonts w:cs="Calibri" w:cstheme="minorAscii"/>
          <w:sz w:val="24"/>
          <w:szCs w:val="24"/>
        </w:rPr>
        <w:t xml:space="preserve"> decision. In other words, </w:t>
      </w:r>
      <w:ins w:author="Meike Robaard" w:date="2022-05-31T13:47:31.581Z" w:id="2039820234">
        <w:r w:rsidRPr="7F85FB28" w:rsidR="3455EAD2">
          <w:rPr>
            <w:rFonts w:cs="Calibri" w:cstheme="minorAscii"/>
            <w:sz w:val="24"/>
            <w:szCs w:val="24"/>
          </w:rPr>
          <w:t xml:space="preserve">this intuitive view suggests, </w:t>
        </w:r>
      </w:ins>
      <w:r w:rsidRPr="7F85FB28" w:rsidR="3455EAD2">
        <w:rPr>
          <w:rFonts w:cs="Calibri" w:cstheme="minorAscii"/>
          <w:sz w:val="24"/>
          <w:szCs w:val="24"/>
        </w:rPr>
        <w:t>we should have system 1</w:t>
      </w:r>
      <w:ins w:author="Meike Robaard" w:date="2022-05-31T13:46:51.363Z" w:id="957016849">
        <w:r w:rsidRPr="7F85FB28" w:rsidR="3455EAD2">
          <w:rPr>
            <w:rFonts w:cs="Calibri" w:cstheme="minorAscii"/>
            <w:sz w:val="24"/>
            <w:szCs w:val="24"/>
          </w:rPr>
          <w:t>,</w:t>
        </w:r>
      </w:ins>
      <w:del w:author="Meike Robaard" w:date="2022-05-31T13:46:49.85Z" w:id="1557408532">
        <w:r w:rsidRPr="7F85FB28" w:rsidDel="3455EAD2">
          <w:rPr>
            <w:rFonts w:cs="Calibri" w:cstheme="minorAscii"/>
            <w:sz w:val="24"/>
            <w:szCs w:val="24"/>
          </w:rPr>
          <w:delText xml:space="preserve"> (</w:delText>
        </w:r>
      </w:del>
      <w:r w:rsidRPr="7F85FB28" w:rsidR="3455EAD2">
        <w:rPr>
          <w:rFonts w:cs="Calibri" w:cstheme="minorAscii"/>
          <w:sz w:val="24"/>
          <w:szCs w:val="24"/>
        </w:rPr>
        <w:t xml:space="preserve">including the affect heuristics where we make decisions based on emotional reactions rather than </w:t>
      </w:r>
      <w:del w:author="Meike Robaard" w:date="2022-05-31T13:47:04.867Z" w:id="1025469868">
        <w:r w:rsidRPr="7F85FB28" w:rsidDel="3455EAD2">
          <w:rPr>
            <w:rFonts w:cs="Calibri" w:cstheme="minorAscii"/>
            <w:sz w:val="24"/>
            <w:szCs w:val="24"/>
          </w:rPr>
          <w:delText>on the basis of</w:delText>
        </w:r>
      </w:del>
      <w:r w:rsidRPr="7F85FB28" w:rsidR="3455EAD2">
        <w:rPr>
          <w:rFonts w:cs="Calibri" w:cstheme="minorAscii"/>
          <w:sz w:val="24"/>
          <w:szCs w:val="24"/>
        </w:rPr>
        <w:t xml:space="preserve"> a well-thought-out cost-benefit analysis</w:t>
      </w:r>
      <w:ins w:author="Meike Robaard" w:date="2022-05-31T13:47:08.797Z" w:id="805183586">
        <w:r w:rsidRPr="7F85FB28" w:rsidR="3455EAD2">
          <w:rPr>
            <w:rFonts w:cs="Calibri" w:cstheme="minorAscii"/>
            <w:sz w:val="24"/>
            <w:szCs w:val="24"/>
          </w:rPr>
          <w:t>,</w:t>
        </w:r>
      </w:ins>
      <w:del w:author="Meike Robaard" w:date="2022-05-31T13:47:07.883Z" w:id="1200418152">
        <w:r w:rsidRPr="7F85FB28" w:rsidDel="3455EAD2">
          <w:rPr>
            <w:rFonts w:cs="Calibri" w:cstheme="minorAscii"/>
            <w:sz w:val="24"/>
            <w:szCs w:val="24"/>
          </w:rPr>
          <w:delText>)</w:delText>
        </w:r>
      </w:del>
      <w:r w:rsidRPr="7F85FB28" w:rsidR="3455EAD2">
        <w:rPr>
          <w:rFonts w:cs="Calibri" w:cstheme="minorAscii"/>
          <w:sz w:val="24"/>
          <w:szCs w:val="24"/>
        </w:rPr>
        <w:t xml:space="preserve"> run the show. </w:t>
      </w:r>
      <w:ins w:author="Meike Robaard" w:date="2022-05-31T13:47:57.555Z" w:id="1138378575">
        <w:r w:rsidRPr="7F85FB28" w:rsidR="3455EAD2">
          <w:rPr>
            <w:rFonts w:cs="Calibri" w:cstheme="minorAscii"/>
            <w:sz w:val="24"/>
            <w:szCs w:val="24"/>
          </w:rPr>
          <w:t xml:space="preserve">However, </w:t>
        </w:r>
      </w:ins>
      <w:del w:author="Meike Robaard" w:date="2022-05-31T13:47:58.779Z" w:id="1045217352">
        <w:r w:rsidRPr="7F85FB28" w:rsidDel="3455EAD2">
          <w:rPr>
            <w:rFonts w:cs="Calibri" w:cstheme="minorAscii"/>
            <w:sz w:val="24"/>
            <w:szCs w:val="24"/>
          </w:rPr>
          <w:delText>A</w:delText>
        </w:r>
      </w:del>
      <w:ins w:author="Meike Robaard" w:date="2022-05-31T13:48:01.229Z" w:id="299741097">
        <w:r w:rsidRPr="7F85FB28" w:rsidR="3455EAD2">
          <w:rPr>
            <w:rFonts w:cs="Calibri" w:cstheme="minorAscii"/>
            <w:sz w:val="24"/>
            <w:szCs w:val="24"/>
          </w:rPr>
          <w:t>a</w:t>
        </w:r>
      </w:ins>
      <w:r w:rsidRPr="7F85FB28" w:rsidR="3455EAD2">
        <w:rPr>
          <w:rFonts w:cs="Calibri" w:cstheme="minorAscii"/>
          <w:sz w:val="24"/>
          <w:szCs w:val="24"/>
        </w:rPr>
        <w:t xml:space="preserve">fter what we have </w:t>
      </w:r>
      <w:r w:rsidRPr="7F85FB28" w:rsidR="3455EAD2">
        <w:rPr>
          <w:rFonts w:cs="Calibri" w:cstheme="minorAscii"/>
          <w:sz w:val="24"/>
          <w:szCs w:val="24"/>
        </w:rPr>
        <w:t>learn</w:t>
      </w:r>
      <w:ins w:author="Meike Robaard" w:date="2022-05-31T13:48:26.811Z" w:id="931345619">
        <w:r w:rsidRPr="7F85FB28" w:rsidR="3455EAD2">
          <w:rPr>
            <w:rFonts w:cs="Calibri" w:cstheme="minorAscii"/>
            <w:sz w:val="24"/>
            <w:szCs w:val="24"/>
          </w:rPr>
          <w:t>ed</w:t>
        </w:r>
      </w:ins>
      <w:del w:author="Meike Robaard" w:date="2022-05-31T13:48:26.378Z" w:id="508786365">
        <w:r w:rsidRPr="7F85FB28" w:rsidDel="3455EAD2">
          <w:rPr>
            <w:rFonts w:cs="Calibri" w:cstheme="minorAscii"/>
            <w:sz w:val="24"/>
            <w:szCs w:val="24"/>
          </w:rPr>
          <w:delText>t</w:delText>
        </w:r>
      </w:del>
      <w:r w:rsidRPr="7F85FB28" w:rsidR="3455EAD2">
        <w:rPr>
          <w:rFonts w:cs="Calibri" w:cstheme="minorAscii"/>
          <w:sz w:val="24"/>
          <w:szCs w:val="24"/>
        </w:rPr>
        <w:t xml:space="preserve"> in the previous </w:t>
      </w:r>
      <w:r w:rsidRPr="7F85FB28" w:rsidR="1DFC8736">
        <w:rPr>
          <w:rFonts w:cs="Calibri" w:cstheme="minorAscii"/>
          <w:sz w:val="24"/>
          <w:szCs w:val="24"/>
        </w:rPr>
        <w:t>chapter</w:t>
      </w:r>
      <w:r w:rsidRPr="7F85FB28" w:rsidR="3455EAD2">
        <w:rPr>
          <w:rFonts w:cs="Calibri" w:cstheme="minorAscii"/>
          <w:sz w:val="24"/>
          <w:szCs w:val="24"/>
        </w:rPr>
        <w:t xml:space="preserve">s, </w:t>
      </w:r>
      <w:r w:rsidRPr="7F85FB28" w:rsidR="51DD0DB2">
        <w:rPr>
          <w:rFonts w:cs="Calibri" w:cstheme="minorAscii"/>
          <w:sz w:val="24"/>
          <w:szCs w:val="24"/>
        </w:rPr>
        <w:t xml:space="preserve">I hope </w:t>
      </w:r>
      <w:ins w:author="Meike Robaard" w:date="2022-05-31T13:48:59.936Z" w:id="1705686357">
        <w:r w:rsidRPr="7F85FB28" w:rsidR="51DD0DB2">
          <w:rPr>
            <w:rFonts w:cs="Calibri" w:cstheme="minorAscii"/>
            <w:sz w:val="24"/>
            <w:szCs w:val="24"/>
          </w:rPr>
          <w:t xml:space="preserve">that you can see </w:t>
        </w:r>
      </w:ins>
      <w:ins w:author="Meike Robaard" w:date="2022-05-31T13:49:02.423Z" w:id="541616992">
        <w:r w:rsidRPr="7F85FB28" w:rsidR="51DD0DB2">
          <w:rPr>
            <w:rFonts w:cs="Calibri" w:cstheme="minorAscii"/>
            <w:sz w:val="24"/>
            <w:szCs w:val="24"/>
          </w:rPr>
          <w:t xml:space="preserve">how this </w:t>
        </w:r>
      </w:ins>
      <w:del w:author="Meike Robaard" w:date="2022-05-31T13:48:54.877Z" w:id="260589799">
        <w:r w:rsidRPr="7F85FB28" w:rsidDel="51DD0DB2">
          <w:rPr>
            <w:rFonts w:cs="Calibri" w:cstheme="minorAscii"/>
            <w:sz w:val="24"/>
            <w:szCs w:val="24"/>
          </w:rPr>
          <w:delText>it is</w:delText>
        </w:r>
        <w:r w:rsidRPr="7F85FB28" w:rsidDel="3455EAD2">
          <w:rPr>
            <w:rFonts w:cs="Calibri" w:cstheme="minorAscii"/>
            <w:sz w:val="24"/>
            <w:szCs w:val="24"/>
          </w:rPr>
          <w:delText xml:space="preserve"> clear that this</w:delText>
        </w:r>
      </w:del>
      <w:r w:rsidRPr="7F85FB28" w:rsidR="3455EAD2">
        <w:rPr>
          <w:rFonts w:cs="Calibri" w:cstheme="minorAscii"/>
          <w:sz w:val="24"/>
          <w:szCs w:val="24"/>
        </w:rPr>
        <w:t xml:space="preserve"> is </w:t>
      </w:r>
      <w:ins w:author="Meike Robaard" w:date="2022-05-31T13:49:07.687Z" w:id="208042339">
        <w:r w:rsidRPr="7F85FB28" w:rsidR="3455EAD2">
          <w:rPr>
            <w:rFonts w:cs="Calibri" w:cstheme="minorAscii"/>
            <w:sz w:val="24"/>
            <w:szCs w:val="24"/>
          </w:rPr>
          <w:t xml:space="preserve">evidently </w:t>
        </w:r>
      </w:ins>
      <w:r w:rsidRPr="7F85FB28" w:rsidR="3455EAD2">
        <w:rPr>
          <w:rFonts w:cs="Calibri" w:cstheme="minorAscii"/>
          <w:sz w:val="24"/>
          <w:szCs w:val="24"/>
        </w:rPr>
        <w:t xml:space="preserve">not </w:t>
      </w:r>
      <w:ins w:author="Meike Robaard" w:date="2022-05-31T13:49:23.491Z" w:id="300724079">
        <w:r w:rsidRPr="7F85FB28" w:rsidR="3455EAD2">
          <w:rPr>
            <w:rFonts w:cs="Calibri" w:cstheme="minorAscii"/>
            <w:sz w:val="24"/>
            <w:szCs w:val="24"/>
          </w:rPr>
          <w:t>an</w:t>
        </w:r>
      </w:ins>
      <w:del w:author="Meike Robaard" w:date="2022-05-31T13:49:22.714Z" w:id="1711152947">
        <w:r w:rsidRPr="7F85FB28" w:rsidDel="3455EAD2">
          <w:rPr>
            <w:rFonts w:cs="Calibri" w:cstheme="minorAscii"/>
            <w:sz w:val="24"/>
            <w:szCs w:val="24"/>
          </w:rPr>
          <w:delText>the</w:delText>
        </w:r>
      </w:del>
      <w:r w:rsidRPr="7F85FB28" w:rsidR="3455EAD2">
        <w:rPr>
          <w:rFonts w:cs="Calibri" w:cstheme="minorAscii"/>
          <w:sz w:val="24"/>
          <w:szCs w:val="24"/>
        </w:rPr>
        <w:t xml:space="preserve"> optimal </w:t>
      </w:r>
      <w:ins w:author="Meike Robaard" w:date="2022-05-31T13:49:27.719Z" w:id="733461118">
        <w:r w:rsidRPr="7F85FB28" w:rsidR="3455EAD2">
          <w:rPr>
            <w:rFonts w:cs="Calibri" w:cstheme="minorAscii"/>
            <w:sz w:val="24"/>
            <w:szCs w:val="24"/>
          </w:rPr>
          <w:t xml:space="preserve">decision-making </w:t>
        </w:r>
      </w:ins>
      <w:r w:rsidRPr="7F85FB28" w:rsidR="3455EAD2">
        <w:rPr>
          <w:rFonts w:cs="Calibri" w:cstheme="minorAscii"/>
          <w:sz w:val="24"/>
          <w:szCs w:val="24"/>
        </w:rPr>
        <w:t>strategy</w:t>
      </w:r>
      <w:del w:author="Meike Robaard" w:date="2022-05-31T13:49:34.163Z" w:id="1848962510">
        <w:r w:rsidRPr="7F85FB28" w:rsidDel="3455EAD2">
          <w:rPr>
            <w:rFonts w:cs="Calibri" w:cstheme="minorAscii"/>
            <w:sz w:val="24"/>
            <w:szCs w:val="24"/>
          </w:rPr>
          <w:delText xml:space="preserve"> for arriving at the right decisions and beliefs</w:delText>
        </w:r>
      </w:del>
      <w:r w:rsidRPr="7F85FB28" w:rsidR="3455EAD2">
        <w:rPr>
          <w:rFonts w:cs="Calibri" w:cstheme="minorAscii"/>
          <w:sz w:val="24"/>
          <w:szCs w:val="24"/>
        </w:rPr>
        <w:t>. Does th</w:t>
      </w:r>
      <w:ins w:author="Meike Robaard" w:date="2022-05-31T13:49:39.675Z" w:id="2067061194">
        <w:r w:rsidRPr="7F85FB28" w:rsidR="3455EAD2">
          <w:rPr>
            <w:rFonts w:cs="Calibri" w:cstheme="minorAscii"/>
            <w:sz w:val="24"/>
            <w:szCs w:val="24"/>
          </w:rPr>
          <w:t>is</w:t>
        </w:r>
      </w:ins>
      <w:del w:author="Meike Robaard" w:date="2022-05-31T13:49:38.738Z" w:id="1269740632">
        <w:r w:rsidRPr="7F85FB28" w:rsidDel="3455EAD2">
          <w:rPr>
            <w:rFonts w:cs="Calibri" w:cstheme="minorAscii"/>
            <w:sz w:val="24"/>
            <w:szCs w:val="24"/>
          </w:rPr>
          <w:delText>at</w:delText>
        </w:r>
      </w:del>
      <w:ins w:author="Meike Robaard" w:date="2022-05-31T13:49:57.594Z" w:id="1483061724">
        <w:r w:rsidRPr="7F85FB28" w:rsidR="3455EAD2">
          <w:rPr>
            <w:rFonts w:cs="Calibri" w:cstheme="minorAscii"/>
            <w:sz w:val="24"/>
            <w:szCs w:val="24"/>
          </w:rPr>
          <w:t xml:space="preserve"> subsequently</w:t>
        </w:r>
      </w:ins>
      <w:r w:rsidRPr="7F85FB28" w:rsidR="3455EAD2">
        <w:rPr>
          <w:rFonts w:cs="Calibri" w:cstheme="minorAscii"/>
          <w:sz w:val="24"/>
          <w:szCs w:val="24"/>
        </w:rPr>
        <w:t xml:space="preserve"> </w:t>
      </w:r>
      <w:ins w:author="Meike Robaard" w:date="2022-05-31T13:50:02.11Z" w:id="932566314">
        <w:r w:rsidRPr="7F85FB28" w:rsidR="3455EAD2">
          <w:rPr>
            <w:rFonts w:cs="Calibri" w:cstheme="minorAscii"/>
            <w:sz w:val="24"/>
            <w:szCs w:val="24"/>
          </w:rPr>
          <w:t>imply</w:t>
        </w:r>
      </w:ins>
      <w:del w:author="Meike Robaard" w:date="2022-05-31T13:50:00.115Z" w:id="161765252">
        <w:r w:rsidRPr="7F85FB28" w:rsidDel="3455EAD2">
          <w:rPr>
            <w:rFonts w:cs="Calibri" w:cstheme="minorAscii"/>
            <w:sz w:val="24"/>
            <w:szCs w:val="24"/>
          </w:rPr>
          <w:delText>mean</w:delText>
        </w:r>
      </w:del>
      <w:r w:rsidRPr="7F85FB28" w:rsidR="3455EAD2">
        <w:rPr>
          <w:rFonts w:cs="Calibri" w:cstheme="minorAscii"/>
          <w:sz w:val="24"/>
          <w:szCs w:val="24"/>
        </w:rPr>
        <w:t xml:space="preserve"> that we can never rely on our intuition? No</w:t>
      </w:r>
      <w:r w:rsidRPr="7F85FB28" w:rsidR="3455EAD2">
        <w:rPr>
          <w:rFonts w:cs="Calibri" w:cstheme="minorAscii"/>
          <w:sz w:val="24"/>
          <w:szCs w:val="24"/>
        </w:rPr>
        <w:t>!</w:t>
      </w:r>
      <w:r w:rsidRPr="7F85FB28" w:rsidR="3455EAD2">
        <w:rPr>
          <w:rFonts w:cs="Calibri" w:cstheme="minorAscii"/>
          <w:sz w:val="24"/>
          <w:szCs w:val="24"/>
        </w:rPr>
        <w:t xml:space="preserve"> The correct answer </w:t>
      </w:r>
      <w:r w:rsidRPr="7F85FB28" w:rsidR="3455EAD2">
        <w:rPr>
          <w:rFonts w:cs="Calibri" w:cstheme="minorAscii"/>
          <w:sz w:val="24"/>
          <w:szCs w:val="24"/>
        </w:rPr>
        <w:t>is</w:t>
      </w:r>
      <w:ins w:author="Meike Robaard" w:date="2022-05-31T13:50:22.654Z" w:id="751607990">
        <w:r w:rsidRPr="7F85FB28" w:rsidR="3455EAD2">
          <w:rPr>
            <w:rFonts w:cs="Calibri" w:cstheme="minorAscii"/>
            <w:sz w:val="24"/>
            <w:szCs w:val="24"/>
          </w:rPr>
          <w:t>,</w:t>
        </w:r>
      </w:ins>
      <w:del w:author="Meike Robaard" w:date="2022-05-31T13:50:21.123Z" w:id="489104318">
        <w:r w:rsidRPr="7F85FB28" w:rsidDel="3455EAD2">
          <w:rPr>
            <w:rFonts w:cs="Calibri" w:cstheme="minorAscii"/>
            <w:sz w:val="24"/>
            <w:szCs w:val="24"/>
          </w:rPr>
          <w:delText>:</w:delText>
        </w:r>
      </w:del>
      <w:r w:rsidRPr="7F85FB28" w:rsidR="3455EAD2">
        <w:rPr>
          <w:rFonts w:cs="Calibri" w:cstheme="minorAscii"/>
          <w:sz w:val="24"/>
          <w:szCs w:val="24"/>
        </w:rPr>
        <w:t xml:space="preserve"> it depends.</w:t>
      </w:r>
    </w:p>
    <w:p w:rsidR="00711E6D" w:rsidP="00617219" w:rsidRDefault="00711E6D" w14:paraId="7EE893EA" w14:textId="77777777">
      <w:pPr>
        <w:spacing w:line="360" w:lineRule="auto"/>
        <w:rPr>
          <w:rFonts w:cstheme="minorHAnsi"/>
          <w:sz w:val="24"/>
          <w:szCs w:val="24"/>
        </w:rPr>
      </w:pPr>
    </w:p>
    <w:p w:rsidR="00711E6D" w:rsidP="00617219" w:rsidRDefault="00711E6D" w14:paraId="3B7F6EEB" w14:textId="77777777">
      <w:pPr>
        <w:spacing w:line="360" w:lineRule="auto"/>
        <w:rPr>
          <w:rFonts w:cstheme="minorHAnsi"/>
          <w:b/>
          <w:bCs/>
          <w:i/>
          <w:iCs/>
          <w:sz w:val="24"/>
          <w:szCs w:val="24"/>
        </w:rPr>
      </w:pPr>
      <w:r>
        <w:rPr>
          <w:rFonts w:cstheme="minorHAnsi"/>
          <w:b/>
          <w:bCs/>
          <w:i/>
          <w:iCs/>
          <w:sz w:val="24"/>
          <w:szCs w:val="24"/>
        </w:rPr>
        <w:t>Two kinds of intuitions</w:t>
      </w:r>
    </w:p>
    <w:p w:rsidRPr="007118E3" w:rsidR="00711E6D" w:rsidP="00617219" w:rsidRDefault="00711E6D" w14:paraId="22CF1167" w14:textId="77777777">
      <w:pPr>
        <w:spacing w:line="360" w:lineRule="auto"/>
        <w:rPr>
          <w:rFonts w:cstheme="minorHAnsi"/>
          <w:b/>
          <w:bCs/>
          <w:i/>
          <w:iCs/>
          <w:sz w:val="24"/>
          <w:szCs w:val="24"/>
        </w:rPr>
      </w:pPr>
    </w:p>
    <w:p w:rsidR="00711E6D" w:rsidP="7F85FB28" w:rsidRDefault="00711E6D" w14:paraId="7CDB62B3" w14:textId="1D6B858B">
      <w:pPr>
        <w:spacing w:line="360" w:lineRule="auto"/>
        <w:rPr>
          <w:rFonts w:cs="Calibri" w:cstheme="minorAscii"/>
          <w:sz w:val="24"/>
          <w:szCs w:val="24"/>
        </w:rPr>
      </w:pPr>
      <w:r w:rsidRPr="7F85FB28" w:rsidR="3455EAD2">
        <w:rPr>
          <w:rFonts w:cs="Calibri" w:cstheme="minorAscii"/>
          <w:sz w:val="24"/>
          <w:szCs w:val="24"/>
        </w:rPr>
        <w:t xml:space="preserve">‘Intuition’ refers to two very different sources of beliefs. The first source consists of genetically anchored </w:t>
      </w:r>
      <w:r w:rsidRPr="7F85FB28" w:rsidR="51DD0DB2">
        <w:rPr>
          <w:rFonts w:cs="Calibri" w:cstheme="minorAscii"/>
          <w:sz w:val="24"/>
          <w:szCs w:val="24"/>
        </w:rPr>
        <w:t xml:space="preserve">or </w:t>
      </w:r>
      <w:r w:rsidRPr="7F85FB28" w:rsidR="3455EAD2">
        <w:rPr>
          <w:rFonts w:cs="Calibri" w:cstheme="minorAscii"/>
          <w:sz w:val="24"/>
          <w:szCs w:val="24"/>
        </w:rPr>
        <w:t xml:space="preserve">innate thinking processes. The second </w:t>
      </w:r>
      <w:del w:author="Meike Robaard" w:date="2022-05-31T13:50:39.388Z" w:id="606328812">
        <w:r w:rsidRPr="7F85FB28" w:rsidDel="3455EAD2">
          <w:rPr>
            <w:rFonts w:cs="Calibri" w:cstheme="minorAscii"/>
            <w:sz w:val="24"/>
            <w:szCs w:val="24"/>
          </w:rPr>
          <w:delText>source</w:delText>
        </w:r>
      </w:del>
      <w:r w:rsidRPr="7F85FB28" w:rsidR="3455EAD2">
        <w:rPr>
          <w:rFonts w:cs="Calibri" w:cstheme="minorAscii"/>
          <w:sz w:val="24"/>
          <w:szCs w:val="24"/>
        </w:rPr>
        <w:t xml:space="preserve"> consists of automatic but acquired th</w:t>
      </w:r>
      <w:ins w:author="Meike Robaard" w:date="2022-05-31T13:51:06.998Z" w:id="2001077685">
        <w:r w:rsidRPr="7F85FB28" w:rsidR="3455EAD2">
          <w:rPr>
            <w:rFonts w:cs="Calibri" w:cstheme="minorAscii"/>
            <w:sz w:val="24"/>
            <w:szCs w:val="24"/>
          </w:rPr>
          <w:t>ought</w:t>
        </w:r>
      </w:ins>
      <w:del w:author="Meike Robaard" w:date="2022-05-31T13:51:04.961Z" w:id="1481335705">
        <w:r w:rsidRPr="7F85FB28" w:rsidDel="3455EAD2">
          <w:rPr>
            <w:rFonts w:cs="Calibri" w:cstheme="minorAscii"/>
            <w:sz w:val="24"/>
            <w:szCs w:val="24"/>
          </w:rPr>
          <w:delText>inking</w:delText>
        </w:r>
      </w:del>
      <w:r w:rsidRPr="7F85FB28" w:rsidR="3455EAD2">
        <w:rPr>
          <w:rFonts w:cs="Calibri" w:cstheme="minorAscii"/>
          <w:sz w:val="24"/>
          <w:szCs w:val="24"/>
        </w:rPr>
        <w:t xml:space="preserve"> processes. With regards to the first source</w:t>
      </w:r>
      <w:ins w:author="Meike Robaard" w:date="2022-05-31T13:51:14.063Z" w:id="2020956631">
        <w:r w:rsidRPr="7F85FB28" w:rsidR="3455EAD2">
          <w:rPr>
            <w:rFonts w:cs="Calibri" w:cstheme="minorAscii"/>
            <w:sz w:val="24"/>
            <w:szCs w:val="24"/>
          </w:rPr>
          <w:t>,</w:t>
        </w:r>
      </w:ins>
      <w:r w:rsidRPr="7F85FB28" w:rsidR="3455EAD2">
        <w:rPr>
          <w:rFonts w:cs="Calibri" w:cstheme="minorAscii"/>
          <w:sz w:val="24"/>
          <w:szCs w:val="24"/>
        </w:rPr>
        <w:t xml:space="preserve"> evolution has</w:t>
      </w:r>
      <w:ins w:author="Meike Robaard" w:date="2022-05-31T13:51:26.609Z" w:id="212852186">
        <w:r w:rsidRPr="7F85FB28" w:rsidR="3455EAD2">
          <w:rPr>
            <w:rFonts w:cs="Calibri" w:cstheme="minorAscii"/>
            <w:sz w:val="24"/>
            <w:szCs w:val="24"/>
          </w:rPr>
          <w:t xml:space="preserve"> equipped us,</w:t>
        </w:r>
      </w:ins>
      <w:del w:author="Meike Robaard" w:date="2022-05-31T13:51:25.562Z" w:id="119534424">
        <w:r w:rsidRPr="7F85FB28" w:rsidDel="3455EAD2">
          <w:rPr>
            <w:rFonts w:cs="Calibri" w:cstheme="minorAscii"/>
            <w:sz w:val="24"/>
            <w:szCs w:val="24"/>
          </w:rPr>
          <w:delText xml:space="preserve"> – </w:delText>
        </w:r>
      </w:del>
      <w:r w:rsidRPr="7F85FB28" w:rsidR="3455EAD2">
        <w:rPr>
          <w:rFonts w:cs="Calibri" w:cstheme="minorAscii"/>
          <w:sz w:val="24"/>
          <w:szCs w:val="24"/>
        </w:rPr>
        <w:t xml:space="preserve">as </w:t>
      </w:r>
      <w:ins w:author="Meike Robaard" w:date="2022-05-31T13:51:31.184Z" w:id="2119722937">
        <w:r w:rsidRPr="7F85FB28" w:rsidR="3455EAD2">
          <w:rPr>
            <w:rFonts w:cs="Calibri" w:cstheme="minorAscii"/>
            <w:sz w:val="24"/>
            <w:szCs w:val="24"/>
          </w:rPr>
          <w:t>preivously</w:t>
        </w:r>
        <w:r w:rsidRPr="7F85FB28" w:rsidR="3455EAD2">
          <w:rPr>
            <w:rFonts w:cs="Calibri" w:cstheme="minorAscii"/>
            <w:sz w:val="24"/>
            <w:szCs w:val="24"/>
          </w:rPr>
          <w:t xml:space="preserve"> </w:t>
        </w:r>
      </w:ins>
      <w:r w:rsidRPr="7F85FB28" w:rsidR="3455EAD2">
        <w:rPr>
          <w:rFonts w:cs="Calibri" w:cstheme="minorAscii"/>
          <w:sz w:val="24"/>
          <w:szCs w:val="24"/>
        </w:rPr>
        <w:t xml:space="preserve">explained in </w:t>
      </w:r>
      <w:r w:rsidRPr="7F85FB28" w:rsidR="1DFC8736">
        <w:rPr>
          <w:rFonts w:cs="Calibri" w:cstheme="minorAscii"/>
          <w:sz w:val="24"/>
          <w:szCs w:val="24"/>
        </w:rPr>
        <w:t>chapter 3</w:t>
      </w:r>
      <w:ins w:author="Meike Robaard" w:date="2022-05-31T13:51:34.332Z" w:id="1013136909">
        <w:r w:rsidRPr="7F85FB28" w:rsidR="1DFC8736">
          <w:rPr>
            <w:rFonts w:cs="Calibri" w:cstheme="minorAscii"/>
            <w:sz w:val="24"/>
            <w:szCs w:val="24"/>
          </w:rPr>
          <w:t>,</w:t>
        </w:r>
      </w:ins>
      <w:del w:author="Meike Robaard" w:date="2022-05-31T13:51:47.444Z" w:id="1130052450">
        <w:r w:rsidRPr="7F85FB28" w:rsidDel="3455EAD2">
          <w:rPr>
            <w:rFonts w:cs="Calibri" w:cstheme="minorAscii"/>
            <w:sz w:val="24"/>
            <w:szCs w:val="24"/>
          </w:rPr>
          <w:delText xml:space="preserve"> – equipped us </w:delText>
        </w:r>
      </w:del>
      <w:r w:rsidRPr="7F85FB28" w:rsidR="3455EAD2">
        <w:rPr>
          <w:rFonts w:cs="Calibri" w:cstheme="minorAscii"/>
          <w:sz w:val="24"/>
          <w:szCs w:val="24"/>
        </w:rPr>
        <w:t xml:space="preserve">with fast and frugal reasoning </w:t>
      </w:r>
      <w:del w:author="Meike Robaard" w:date="2022-05-31T13:51:56.164Z" w:id="1302258948">
        <w:r w:rsidRPr="7F85FB28" w:rsidDel="3455EAD2">
          <w:rPr>
            <w:rFonts w:cs="Calibri" w:cstheme="minorAscii"/>
            <w:sz w:val="24"/>
            <w:szCs w:val="24"/>
          </w:rPr>
          <w:delText>processes</w:delText>
        </w:r>
      </w:del>
      <w:ins w:author="Meike Robaard" w:date="2022-05-31T13:51:57.437Z" w:id="1894627797">
        <w:r w:rsidRPr="7F85FB28" w:rsidR="3455EAD2">
          <w:rPr>
            <w:rFonts w:cs="Calibri" w:cstheme="minorAscii"/>
            <w:sz w:val="24"/>
            <w:szCs w:val="24"/>
          </w:rPr>
          <w:t>abilities</w:t>
        </w:r>
      </w:ins>
      <w:r w:rsidRPr="7F85FB28" w:rsidR="3455EAD2">
        <w:rPr>
          <w:rFonts w:cs="Calibri" w:cstheme="minorAscii"/>
          <w:sz w:val="24"/>
          <w:szCs w:val="24"/>
        </w:rPr>
        <w:t xml:space="preserve"> shaped to navigate our environment. Our ancestors did not have the time to think at length about problems they encountered (</w:t>
      </w:r>
      <w:r w:rsidRPr="7F85FB28" w:rsidR="51DD0DB2">
        <w:rPr>
          <w:rFonts w:cs="Calibri" w:cstheme="minorAscii"/>
          <w:sz w:val="24"/>
          <w:szCs w:val="24"/>
        </w:rPr>
        <w:t>remember the hominids pondering whether there is still a tiger in the cave – chapter 3</w:t>
      </w:r>
      <w:r w:rsidRPr="7F85FB28" w:rsidR="3455EAD2">
        <w:rPr>
          <w:rFonts w:cs="Calibri" w:cstheme="minorAscii"/>
          <w:sz w:val="24"/>
          <w:szCs w:val="24"/>
        </w:rPr>
        <w:t xml:space="preserve">). Nor did they have the luxury </w:t>
      </w:r>
      <w:ins w:author="Meike Robaard" w:date="2022-05-31T13:53:21.573Z" w:id="1540118617">
        <w:r w:rsidRPr="7F85FB28" w:rsidR="3455EAD2">
          <w:rPr>
            <w:rFonts w:cs="Calibri" w:cstheme="minorAscii"/>
            <w:sz w:val="24"/>
            <w:szCs w:val="24"/>
          </w:rPr>
          <w:t>of</w:t>
        </w:r>
      </w:ins>
      <w:del w:author="Meike Robaard" w:date="2022-05-31T13:53:20.266Z" w:id="538928831">
        <w:r w:rsidRPr="7F85FB28" w:rsidDel="3455EAD2">
          <w:rPr>
            <w:rFonts w:cs="Calibri" w:cstheme="minorAscii"/>
            <w:sz w:val="24"/>
            <w:szCs w:val="24"/>
          </w:rPr>
          <w:delText>to</w:delText>
        </w:r>
      </w:del>
      <w:r w:rsidRPr="7F85FB28" w:rsidR="3455EAD2">
        <w:rPr>
          <w:rFonts w:cs="Calibri" w:cstheme="minorAscii"/>
          <w:sz w:val="24"/>
          <w:szCs w:val="24"/>
        </w:rPr>
        <w:t xml:space="preserve"> possess</w:t>
      </w:r>
      <w:ins w:author="Meike Robaard" w:date="2022-05-31T13:53:24.341Z" w:id="1783852771">
        <w:r w:rsidRPr="7F85FB28" w:rsidR="3455EAD2">
          <w:rPr>
            <w:rFonts w:cs="Calibri" w:cstheme="minorAscii"/>
            <w:sz w:val="24"/>
            <w:szCs w:val="24"/>
          </w:rPr>
          <w:t>ing</w:t>
        </w:r>
      </w:ins>
      <w:r w:rsidRPr="7F85FB28" w:rsidR="3455EAD2">
        <w:rPr>
          <w:rFonts w:cs="Calibri" w:cstheme="minorAscii"/>
          <w:sz w:val="24"/>
          <w:szCs w:val="24"/>
        </w:rPr>
        <w:t xml:space="preserve"> even more complex cognitive abilities</w:t>
      </w:r>
      <w:ins w:author="Meike Robaard" w:date="2022-05-31T13:53:30.618Z" w:id="1504567082">
        <w:r w:rsidRPr="7F85FB28" w:rsidR="3455EAD2">
          <w:rPr>
            <w:rFonts w:cs="Calibri" w:cstheme="minorAscii"/>
            <w:sz w:val="24"/>
            <w:szCs w:val="24"/>
          </w:rPr>
          <w:t>,</w:t>
        </w:r>
      </w:ins>
      <w:r w:rsidRPr="7F85FB28" w:rsidR="3455EAD2">
        <w:rPr>
          <w:rFonts w:cs="Calibri" w:cstheme="minorAscii"/>
          <w:sz w:val="24"/>
          <w:szCs w:val="24"/>
        </w:rPr>
        <w:t xml:space="preserve"> because these abilities come with a price tag (there is a trade-off between the accuracy and cost of cognition). </w:t>
      </w:r>
      <w:del w:author="Meike Robaard" w:date="2022-05-31T14:05:01.369Z" w:id="2124084675">
        <w:r w:rsidRPr="7F85FB28" w:rsidDel="3455EAD2">
          <w:rPr>
            <w:rFonts w:cs="Calibri" w:cstheme="minorAscii"/>
            <w:sz w:val="24"/>
            <w:szCs w:val="24"/>
          </w:rPr>
          <w:delText>Therefore,</w:delText>
        </w:r>
      </w:del>
      <w:ins w:author="Meike Robaard" w:date="2022-05-31T14:05:03.402Z" w:id="1617412300">
        <w:r w:rsidRPr="7F85FB28" w:rsidR="3455EAD2">
          <w:rPr>
            <w:rFonts w:cs="Calibri" w:cstheme="minorAscii"/>
            <w:sz w:val="24"/>
            <w:szCs w:val="24"/>
          </w:rPr>
          <w:t>As such,</w:t>
        </w:r>
      </w:ins>
      <w:r w:rsidRPr="7F85FB28" w:rsidR="3455EAD2">
        <w:rPr>
          <w:rFonts w:cs="Calibri" w:cstheme="minorAscii"/>
          <w:sz w:val="24"/>
          <w:szCs w:val="24"/>
        </w:rPr>
        <w:t xml:space="preserve"> as we </w:t>
      </w:r>
      <w:ins w:author="Meike Robaard" w:date="2022-05-31T14:05:08.697Z" w:id="323170195">
        <w:r w:rsidRPr="7F85FB28" w:rsidR="3455EAD2">
          <w:rPr>
            <w:rFonts w:cs="Calibri" w:cstheme="minorAscii"/>
            <w:sz w:val="24"/>
            <w:szCs w:val="24"/>
          </w:rPr>
          <w:t xml:space="preserve">already </w:t>
        </w:r>
      </w:ins>
      <w:r w:rsidRPr="7F85FB28" w:rsidR="3455EAD2">
        <w:rPr>
          <w:rFonts w:cs="Calibri" w:cstheme="minorAscii"/>
          <w:sz w:val="24"/>
          <w:szCs w:val="24"/>
        </w:rPr>
        <w:t xml:space="preserve">saw in </w:t>
      </w:r>
      <w:r w:rsidRPr="7F85FB28" w:rsidR="1DFC8736">
        <w:rPr>
          <w:rFonts w:cs="Calibri" w:cstheme="minorAscii"/>
          <w:sz w:val="24"/>
          <w:szCs w:val="24"/>
        </w:rPr>
        <w:t>chapter 3</w:t>
      </w:r>
      <w:r w:rsidRPr="7F85FB28" w:rsidR="3455EAD2">
        <w:rPr>
          <w:rFonts w:cs="Calibri" w:cstheme="minorAscii"/>
          <w:sz w:val="24"/>
          <w:szCs w:val="24"/>
        </w:rPr>
        <w:t xml:space="preserve">, our intuitive thinking is fallible. Moreover, </w:t>
      </w:r>
      <w:commentRangeStart w:id="762097739"/>
      <w:r w:rsidRPr="7F85FB28" w:rsidR="3455EAD2">
        <w:rPr>
          <w:rFonts w:cs="Calibri" w:cstheme="minorAscii"/>
          <w:sz w:val="24"/>
          <w:szCs w:val="24"/>
        </w:rPr>
        <w:t>it</w:t>
      </w:r>
      <w:commentRangeEnd w:id="762097739"/>
      <w:r>
        <w:rPr>
          <w:rStyle w:val="CommentReference"/>
        </w:rPr>
        <w:commentReference w:id="762097739"/>
      </w:r>
      <w:r w:rsidRPr="7F85FB28" w:rsidR="3455EAD2">
        <w:rPr>
          <w:rFonts w:cs="Calibri" w:cstheme="minorAscii"/>
          <w:sz w:val="24"/>
          <w:szCs w:val="24"/>
        </w:rPr>
        <w:t xml:space="preserve"> can lead to reasoning errors because of 'error management' (</w:t>
      </w:r>
      <w:commentRangeStart w:id="888586352"/>
      <w:r w:rsidRPr="7F85FB28" w:rsidR="3455EAD2">
        <w:rPr>
          <w:rFonts w:cs="Calibri" w:cstheme="minorAscii"/>
          <w:sz w:val="24"/>
          <w:szCs w:val="24"/>
        </w:rPr>
        <w:t>the fire alarm principle of making more mistakes to avoid costly mistake</w:t>
      </w:r>
      <w:commentRangeEnd w:id="888586352"/>
      <w:r>
        <w:rPr>
          <w:rStyle w:val="CommentReference"/>
        </w:rPr>
        <w:commentReference w:id="888586352"/>
      </w:r>
      <w:r w:rsidRPr="7F85FB28" w:rsidR="3455EAD2">
        <w:rPr>
          <w:rFonts w:cs="Calibri" w:cstheme="minorAscii"/>
          <w:sz w:val="24"/>
          <w:szCs w:val="24"/>
        </w:rPr>
        <w:t xml:space="preserve">s) and </w:t>
      </w:r>
      <w:ins w:author="Meike Robaard" w:date="2022-05-31T14:06:16.255Z" w:id="801908336">
        <w:r w:rsidRPr="7F85FB28" w:rsidR="3455EAD2">
          <w:rPr>
            <w:rFonts w:cs="Calibri" w:cstheme="minorAscii"/>
            <w:sz w:val="24"/>
            <w:szCs w:val="24"/>
          </w:rPr>
          <w:t xml:space="preserve">establish </w:t>
        </w:r>
      </w:ins>
      <w:r w:rsidRPr="7F85FB28" w:rsidR="3455EAD2">
        <w:rPr>
          <w:rFonts w:cs="Calibri" w:cstheme="minorAscii"/>
          <w:sz w:val="24"/>
          <w:szCs w:val="24"/>
        </w:rPr>
        <w:t xml:space="preserve">a possible mismatch between the problems for which these intuitions have </w:t>
      </w:r>
      <w:ins w:author="Meike Robaard" w:date="2022-05-31T14:06:31.35Z" w:id="503750309">
        <w:r w:rsidRPr="7F85FB28" w:rsidR="3455EAD2">
          <w:rPr>
            <w:rFonts w:cs="Calibri" w:cstheme="minorAscii"/>
            <w:sz w:val="24"/>
            <w:szCs w:val="24"/>
          </w:rPr>
          <w:t xml:space="preserve">evolutionarily </w:t>
        </w:r>
      </w:ins>
      <w:r w:rsidRPr="7F85FB28" w:rsidR="3455EAD2">
        <w:rPr>
          <w:rFonts w:cs="Calibri" w:cstheme="minorAscii"/>
          <w:sz w:val="24"/>
          <w:szCs w:val="24"/>
        </w:rPr>
        <w:t>evolved</w:t>
      </w:r>
      <w:ins w:author="Meike Robaard" w:date="2022-05-31T14:06:35.637Z" w:id="1879482830">
        <w:r w:rsidRPr="7F85FB28" w:rsidR="3455EAD2">
          <w:rPr>
            <w:rFonts w:cs="Calibri" w:cstheme="minorAscii"/>
            <w:sz w:val="24"/>
            <w:szCs w:val="24"/>
          </w:rPr>
          <w:t>,</w:t>
        </w:r>
      </w:ins>
      <w:r w:rsidRPr="7F85FB28" w:rsidR="3455EAD2">
        <w:rPr>
          <w:rFonts w:cs="Calibri" w:cstheme="minorAscii"/>
          <w:sz w:val="24"/>
          <w:szCs w:val="24"/>
        </w:rPr>
        <w:t xml:space="preserve"> and the problems </w:t>
      </w:r>
      <w:ins w:author="Meike Robaard" w:date="2022-05-31T14:06:41.222Z" w:id="2004833190">
        <w:r w:rsidRPr="7F85FB28" w:rsidR="3455EAD2">
          <w:rPr>
            <w:rFonts w:cs="Calibri" w:cstheme="minorAscii"/>
            <w:sz w:val="24"/>
            <w:szCs w:val="24"/>
          </w:rPr>
          <w:t xml:space="preserve">that </w:t>
        </w:r>
      </w:ins>
      <w:r w:rsidRPr="7F85FB28" w:rsidR="3455EAD2">
        <w:rPr>
          <w:rFonts w:cs="Calibri" w:cstheme="minorAscii"/>
          <w:sz w:val="24"/>
          <w:szCs w:val="24"/>
        </w:rPr>
        <w:t>we are encountering in a modern environment.</w:t>
      </w:r>
    </w:p>
    <w:p w:rsidR="00711E6D" w:rsidP="00617219" w:rsidRDefault="00711E6D" w14:paraId="07665568" w14:textId="77777777">
      <w:pPr>
        <w:spacing w:line="360" w:lineRule="auto"/>
        <w:rPr>
          <w:rFonts w:cstheme="minorHAnsi"/>
          <w:sz w:val="24"/>
          <w:szCs w:val="24"/>
        </w:rPr>
      </w:pPr>
    </w:p>
    <w:p w:rsidR="00711E6D" w:rsidP="00617219" w:rsidRDefault="00711E6D" w14:paraId="7BE72B4D" w14:textId="77777777">
      <w:pPr>
        <w:spacing w:line="360" w:lineRule="auto"/>
        <w:rPr>
          <w:rFonts w:cstheme="minorHAnsi"/>
          <w:b/>
          <w:bCs/>
          <w:i/>
          <w:iCs/>
          <w:sz w:val="24"/>
          <w:szCs w:val="24"/>
        </w:rPr>
      </w:pPr>
      <w:r>
        <w:rPr>
          <w:rFonts w:cstheme="minorHAnsi"/>
          <w:b/>
          <w:bCs/>
          <w:i/>
          <w:iCs/>
          <w:sz w:val="24"/>
          <w:szCs w:val="24"/>
        </w:rPr>
        <w:t>Ecological rationality</w:t>
      </w:r>
    </w:p>
    <w:p w:rsidRPr="003F3D06" w:rsidR="00711E6D" w:rsidP="00617219" w:rsidRDefault="00711E6D" w14:paraId="6E7535D6" w14:textId="77777777">
      <w:pPr>
        <w:spacing w:line="360" w:lineRule="auto"/>
        <w:rPr>
          <w:rFonts w:cstheme="minorHAnsi"/>
          <w:b/>
          <w:bCs/>
          <w:i/>
          <w:iCs/>
          <w:sz w:val="24"/>
          <w:szCs w:val="24"/>
        </w:rPr>
      </w:pPr>
    </w:p>
    <w:p w:rsidRPr="007118E3" w:rsidR="00711E6D" w:rsidP="7F85FB28" w:rsidRDefault="00711E6D" w14:paraId="219F3F2A" w14:textId="67E94F96">
      <w:pPr>
        <w:spacing w:line="360" w:lineRule="auto"/>
        <w:rPr>
          <w:rFonts w:cs="Calibri" w:cstheme="minorAscii"/>
          <w:sz w:val="24"/>
          <w:szCs w:val="24"/>
        </w:rPr>
      </w:pPr>
      <w:ins w:author="Meike Robaard" w:date="2022-05-31T14:07:08.769Z" w:id="1014350366">
        <w:r w:rsidRPr="7F85FB28" w:rsidR="3455EAD2">
          <w:rPr>
            <w:rFonts w:cs="Calibri" w:cstheme="minorAscii"/>
            <w:sz w:val="24"/>
            <w:szCs w:val="24"/>
          </w:rPr>
          <w:t>This does</w:t>
        </w:r>
      </w:ins>
      <w:del w:author="Meike Robaard" w:date="2022-05-31T14:07:10.894Z" w:id="781961403">
        <w:r w:rsidRPr="7F85FB28" w:rsidDel="3455EAD2">
          <w:rPr>
            <w:rFonts w:cs="Calibri" w:cstheme="minorAscii"/>
            <w:sz w:val="24"/>
            <w:szCs w:val="24"/>
          </w:rPr>
          <w:delText xml:space="preserve">But that </w:delText>
        </w:r>
      </w:del>
      <w:r w:rsidRPr="7F85FB28" w:rsidR="3455EAD2">
        <w:rPr>
          <w:rFonts w:cs="Calibri" w:cstheme="minorAscii"/>
          <w:sz w:val="24"/>
          <w:szCs w:val="24"/>
        </w:rPr>
        <w:t>does not mean</w:t>
      </w:r>
      <w:ins w:author="Meike Robaard" w:date="2022-05-31T14:07:15.403Z" w:id="1904082344">
        <w:r w:rsidRPr="7F85FB28" w:rsidR="3455EAD2">
          <w:rPr>
            <w:rFonts w:cs="Calibri" w:cstheme="minorAscii"/>
            <w:sz w:val="24"/>
            <w:szCs w:val="24"/>
          </w:rPr>
          <w:t>, however,</w:t>
        </w:r>
      </w:ins>
      <w:r w:rsidRPr="7F85FB28" w:rsidR="3455EAD2">
        <w:rPr>
          <w:rFonts w:cs="Calibri" w:cstheme="minorAscii"/>
          <w:sz w:val="24"/>
          <w:szCs w:val="24"/>
        </w:rPr>
        <w:t xml:space="preserve"> that our intuitive thinking is </w:t>
      </w:r>
      <w:ins w:author="Meike Robaard" w:date="2022-05-31T14:07:26.654Z" w:id="1907449881">
        <w:r w:rsidRPr="7F85FB28" w:rsidR="3455EAD2">
          <w:rPr>
            <w:rFonts w:cs="Calibri" w:cstheme="minorAscii"/>
            <w:sz w:val="24"/>
            <w:szCs w:val="24"/>
          </w:rPr>
          <w:t xml:space="preserve">per definition </w:t>
        </w:r>
      </w:ins>
      <w:r w:rsidRPr="7F85FB28" w:rsidR="3455EAD2">
        <w:rPr>
          <w:rFonts w:cs="Calibri" w:cstheme="minorAscii"/>
          <w:sz w:val="24"/>
          <w:szCs w:val="24"/>
        </w:rPr>
        <w:t xml:space="preserve">always misleading. As </w:t>
      </w:r>
      <w:ins w:author="Meike Robaard" w:date="2022-05-31T14:07:31.019Z" w:id="629592210">
        <w:r w:rsidRPr="7F85FB28" w:rsidR="3455EAD2">
          <w:rPr>
            <w:rFonts w:cs="Calibri" w:cstheme="minorAscii"/>
            <w:sz w:val="24"/>
            <w:szCs w:val="24"/>
          </w:rPr>
          <w:t xml:space="preserve">I </w:t>
        </w:r>
      </w:ins>
      <w:r w:rsidRPr="7F85FB28" w:rsidR="3455EAD2">
        <w:rPr>
          <w:rFonts w:cs="Calibri" w:cstheme="minorAscii"/>
          <w:sz w:val="24"/>
          <w:szCs w:val="24"/>
        </w:rPr>
        <w:t xml:space="preserve">pointed out in </w:t>
      </w:r>
      <w:r w:rsidRPr="7F85FB28" w:rsidR="1DFC8736">
        <w:rPr>
          <w:rFonts w:cs="Calibri" w:cstheme="minorAscii"/>
          <w:sz w:val="24"/>
          <w:szCs w:val="24"/>
        </w:rPr>
        <w:t>chapter 3</w:t>
      </w:r>
      <w:r w:rsidRPr="7F85FB28" w:rsidR="3455EAD2">
        <w:rPr>
          <w:rFonts w:cs="Calibri" w:cstheme="minorAscii"/>
          <w:sz w:val="24"/>
          <w:szCs w:val="24"/>
        </w:rPr>
        <w:t xml:space="preserve">, truth may not be an end </w:t>
      </w:r>
      <w:r w:rsidRPr="7F85FB28" w:rsidR="3455EAD2">
        <w:rPr>
          <w:rFonts w:cs="Calibri" w:cstheme="minorAscii"/>
          <w:sz w:val="24"/>
          <w:szCs w:val="24"/>
        </w:rPr>
        <w:t xml:space="preserve">in </w:t>
      </w:r>
      <w:ins w:author="Meike Robaard" w:date="2022-05-31T14:07:47.189Z" w:id="39151298">
        <w:r w:rsidRPr="7F85FB28" w:rsidR="3455EAD2">
          <w:rPr>
            <w:rFonts w:cs="Calibri" w:cstheme="minorAscii"/>
            <w:sz w:val="24"/>
            <w:szCs w:val="24"/>
          </w:rPr>
          <w:t xml:space="preserve">and of </w:t>
        </w:r>
      </w:ins>
      <w:r w:rsidRPr="7F85FB28" w:rsidR="3455EAD2">
        <w:rPr>
          <w:rFonts w:cs="Calibri" w:cstheme="minorAscii"/>
          <w:sz w:val="24"/>
          <w:szCs w:val="24"/>
        </w:rPr>
        <w:t>itself for</w:t>
      </w:r>
      <w:r w:rsidRPr="7F85FB28" w:rsidR="3455EAD2">
        <w:rPr>
          <w:rFonts w:cs="Calibri" w:cstheme="minorAscii"/>
          <w:sz w:val="24"/>
          <w:szCs w:val="24"/>
        </w:rPr>
        <w:t xml:space="preserve"> natural selection, but it is usually the best way to ensure the survival and reproduction of </w:t>
      </w:r>
      <w:ins w:author="Meike Robaard" w:date="2022-05-31T14:08:05.625Z" w:id="233086943">
        <w:r w:rsidRPr="7F85FB28" w:rsidR="3455EAD2">
          <w:rPr>
            <w:rFonts w:cs="Calibri" w:cstheme="minorAscii"/>
            <w:sz w:val="24"/>
            <w:szCs w:val="24"/>
          </w:rPr>
          <w:t>an</w:t>
        </w:r>
      </w:ins>
      <w:del w:author="Meike Robaard" w:date="2022-05-31T14:08:04.469Z" w:id="1234601157">
        <w:r w:rsidRPr="7F85FB28" w:rsidDel="3455EAD2">
          <w:rPr>
            <w:rFonts w:cs="Calibri" w:cstheme="minorAscii"/>
            <w:sz w:val="24"/>
            <w:szCs w:val="24"/>
          </w:rPr>
          <w:delText>the</w:delText>
        </w:r>
      </w:del>
      <w:r w:rsidRPr="7F85FB28" w:rsidR="3455EAD2">
        <w:rPr>
          <w:rFonts w:cs="Calibri" w:cstheme="minorAscii"/>
          <w:sz w:val="24"/>
          <w:szCs w:val="24"/>
        </w:rPr>
        <w:t xml:space="preserve"> organism</w:t>
      </w:r>
      <w:ins w:author="Meike Robaard" w:date="2022-05-31T14:08:12.507Z" w:id="2142017057">
        <w:r w:rsidRPr="7F85FB28" w:rsidR="3455EAD2">
          <w:rPr>
            <w:rFonts w:cs="Calibri" w:cstheme="minorAscii"/>
            <w:sz w:val="24"/>
            <w:szCs w:val="24"/>
          </w:rPr>
          <w:t>, or</w:t>
        </w:r>
      </w:ins>
      <w:del w:author="Meike Robaard" w:date="2022-05-31T14:08:10.745Z" w:id="52841450">
        <w:r w:rsidRPr="7F85FB28" w:rsidDel="3455EAD2">
          <w:rPr>
            <w:rFonts w:cs="Calibri" w:cstheme="minorAscii"/>
            <w:sz w:val="24"/>
            <w:szCs w:val="24"/>
          </w:rPr>
          <w:delText xml:space="preserve"> (</w:delText>
        </w:r>
      </w:del>
      <w:r w:rsidRPr="7F85FB28" w:rsidR="3455EAD2">
        <w:rPr>
          <w:rFonts w:cs="Calibri" w:cstheme="minorAscii"/>
          <w:sz w:val="24"/>
          <w:szCs w:val="24"/>
        </w:rPr>
        <w:t>at least when it comes to navigating our natural environment</w:t>
      </w:r>
      <w:del w:author="Meike Robaard" w:date="2022-05-31T14:08:15.89Z" w:id="1555541215">
        <w:r w:rsidRPr="7F85FB28" w:rsidDel="3455EAD2">
          <w:rPr>
            <w:rFonts w:cs="Calibri" w:cstheme="minorAscii"/>
            <w:sz w:val="24"/>
            <w:szCs w:val="24"/>
          </w:rPr>
          <w:delText>)</w:delText>
        </w:r>
      </w:del>
      <w:r w:rsidRPr="7F85FB28" w:rsidR="3455EAD2">
        <w:rPr>
          <w:rFonts w:cs="Calibri" w:cstheme="minorAscii"/>
          <w:sz w:val="24"/>
          <w:szCs w:val="24"/>
        </w:rPr>
        <w:t xml:space="preserve">. Recently, there has been </w:t>
      </w:r>
      <w:commentRangeStart w:id="175560351"/>
      <w:r w:rsidRPr="7F85FB28" w:rsidR="3455EAD2">
        <w:rPr>
          <w:rFonts w:cs="Calibri" w:cstheme="minorAscii"/>
          <w:sz w:val="24"/>
          <w:szCs w:val="24"/>
        </w:rPr>
        <w:t>a reaction</w:t>
      </w:r>
      <w:commentRangeEnd w:id="175560351"/>
      <w:r>
        <w:rPr>
          <w:rStyle w:val="CommentReference"/>
        </w:rPr>
        <w:commentReference w:id="175560351"/>
      </w:r>
      <w:r w:rsidRPr="7F85FB28" w:rsidR="3455EAD2">
        <w:rPr>
          <w:rFonts w:cs="Calibri" w:cstheme="minorAscii"/>
          <w:sz w:val="24"/>
          <w:szCs w:val="24"/>
        </w:rPr>
        <w:t xml:space="preserve"> against Kahneman and</w:t>
      </w:r>
      <w:r w:rsidRPr="7F85FB28" w:rsidR="2ED7917D">
        <w:rPr>
          <w:rFonts w:cs="Calibri" w:cstheme="minorAscii"/>
          <w:sz w:val="24"/>
          <w:szCs w:val="24"/>
        </w:rPr>
        <w:t xml:space="preserve"> his colleague Tversky</w:t>
      </w:r>
      <w:r w:rsidRPr="7F85FB28" w:rsidR="3455EAD2">
        <w:rPr>
          <w:rFonts w:cs="Calibri" w:cstheme="minorAscii"/>
          <w:sz w:val="24"/>
          <w:szCs w:val="24"/>
        </w:rPr>
        <w:t xml:space="preserve"> </w:t>
      </w:r>
      <w:r w:rsidRPr="7F85FB28" w:rsidR="3455EAD2">
        <w:rPr>
          <w:rFonts w:cs="Calibri" w:cstheme="minorAscii"/>
          <w:sz w:val="24"/>
          <w:szCs w:val="24"/>
        </w:rPr>
        <w:t>(Tversky and Kahneman</w:t>
      </w:r>
      <w:ins w:author="Meike Robaard" w:date="2022-05-31T14:08:25.694Z" w:id="840138129">
        <w:r w:rsidRPr="7F85FB28" w:rsidR="3455EAD2">
          <w:rPr>
            <w:rFonts w:cs="Calibri" w:cstheme="minorAscii"/>
            <w:sz w:val="24"/>
            <w:szCs w:val="24"/>
          </w:rPr>
          <w:t>,</w:t>
        </w:r>
      </w:ins>
      <w:r w:rsidRPr="7F85FB28" w:rsidR="3455EAD2">
        <w:rPr>
          <w:rFonts w:cs="Calibri" w:cstheme="minorAscii"/>
          <w:sz w:val="24"/>
          <w:szCs w:val="24"/>
        </w:rPr>
        <w:t xml:space="preserve"> 1974)</w:t>
      </w:r>
      <w:r w:rsidRPr="7F85FB28" w:rsidR="2ED7917D">
        <w:rPr>
          <w:rFonts w:cs="Calibri" w:cstheme="minorAscii"/>
          <w:sz w:val="24"/>
          <w:szCs w:val="24"/>
        </w:rPr>
        <w:t xml:space="preserve"> as well as </w:t>
      </w:r>
      <w:del w:author="Meike Robaard" w:date="2022-05-31T14:09:22.556Z" w:id="877247957">
        <w:r w:rsidRPr="7F85FB28" w:rsidDel="2ED7917D">
          <w:rPr>
            <w:rFonts w:cs="Calibri" w:cstheme="minorAscii"/>
            <w:sz w:val="24"/>
            <w:szCs w:val="24"/>
          </w:rPr>
          <w:delText xml:space="preserve">a host of </w:delText>
        </w:r>
      </w:del>
      <w:ins w:author="Meike Robaard" w:date="2022-05-31T14:09:24.569Z" w:id="1085785354">
        <w:r w:rsidRPr="7F85FB28" w:rsidR="2ED7917D">
          <w:rPr>
            <w:rFonts w:cs="Calibri" w:cstheme="minorAscii"/>
            <w:sz w:val="24"/>
            <w:szCs w:val="24"/>
          </w:rPr>
          <w:t xml:space="preserve">towards </w:t>
        </w:r>
      </w:ins>
      <w:r w:rsidRPr="7F85FB28" w:rsidR="2ED7917D">
        <w:rPr>
          <w:rFonts w:cs="Calibri" w:cstheme="minorAscii"/>
          <w:sz w:val="24"/>
          <w:szCs w:val="24"/>
        </w:rPr>
        <w:t>other cognitive psychologists</w:t>
      </w:r>
      <w:r w:rsidRPr="7F85FB28" w:rsidR="3455EAD2">
        <w:rPr>
          <w:rFonts w:cs="Calibri" w:cstheme="minorAscii"/>
          <w:sz w:val="24"/>
          <w:szCs w:val="24"/>
        </w:rPr>
        <w:t xml:space="preserve"> </w:t>
      </w:r>
      <w:r w:rsidRPr="7F85FB28" w:rsidR="3455EAD2">
        <w:rPr>
          <w:rFonts w:cs="Calibri" w:cstheme="minorAscii"/>
          <w:sz w:val="24"/>
          <w:szCs w:val="24"/>
        </w:rPr>
        <w:t xml:space="preserve">who </w:t>
      </w:r>
      <w:r w:rsidRPr="7F85FB28" w:rsidR="3455EAD2">
        <w:rPr>
          <w:rFonts w:cs="Calibri" w:cstheme="minorAscii"/>
          <w:sz w:val="24"/>
          <w:szCs w:val="24"/>
        </w:rPr>
        <w:t xml:space="preserve">were mainly focused on showing that </w:t>
      </w:r>
      <w:ins w:author="Meike Robaard" w:date="2022-05-31T14:09:38.133Z" w:id="138958827">
        <w:r w:rsidRPr="7F85FB28" w:rsidR="3455EAD2">
          <w:rPr>
            <w:rFonts w:cs="Calibri" w:cstheme="minorAscii"/>
            <w:sz w:val="24"/>
            <w:szCs w:val="24"/>
          </w:rPr>
          <w:t xml:space="preserve">our </w:t>
        </w:r>
        <w:r w:rsidRPr="7F85FB28" w:rsidR="3455EAD2">
          <w:rPr>
            <w:rFonts w:cs="Calibri" w:cstheme="minorAscii"/>
            <w:sz w:val="24"/>
            <w:szCs w:val="24"/>
          </w:rPr>
          <w:t>intituive</w:t>
        </w:r>
      </w:ins>
      <w:del w:author="Meike Robaard" w:date="2022-05-31T14:09:35.242Z" w:id="243309016">
        <w:r w:rsidRPr="7F85FB28" w:rsidDel="3455EAD2">
          <w:rPr>
            <w:rFonts w:cs="Calibri" w:cstheme="minorAscii"/>
            <w:sz w:val="24"/>
            <w:szCs w:val="24"/>
          </w:rPr>
          <w:delText>the</w:delText>
        </w:r>
      </w:del>
      <w:r w:rsidRPr="7F85FB28" w:rsidR="3455EAD2">
        <w:rPr>
          <w:rFonts w:cs="Calibri" w:cstheme="minorAscii"/>
          <w:sz w:val="24"/>
          <w:szCs w:val="24"/>
        </w:rPr>
        <w:t xml:space="preserve"> heuristics (the automatic thinking rules of system 1) </w:t>
      </w:r>
      <w:del w:author="Meike Robaard" w:date="2022-05-31T14:09:43.784Z" w:id="5036056">
        <w:r w:rsidRPr="7F85FB28" w:rsidDel="3455EAD2">
          <w:rPr>
            <w:rFonts w:cs="Calibri" w:cstheme="minorAscii"/>
            <w:sz w:val="24"/>
            <w:szCs w:val="24"/>
          </w:rPr>
          <w:delText>that we intuitively use</w:delText>
        </w:r>
      </w:del>
      <w:r w:rsidRPr="7F85FB28" w:rsidR="3455EAD2">
        <w:rPr>
          <w:rFonts w:cs="Calibri" w:cstheme="minorAscii"/>
          <w:sz w:val="24"/>
          <w:szCs w:val="24"/>
        </w:rPr>
        <w:t xml:space="preserve"> lead to irrationality. According to the German psychologist </w:t>
      </w:r>
      <w:proofErr w:type="spellStart"/>
      <w:r w:rsidRPr="7F85FB28" w:rsidR="3455EAD2">
        <w:rPr>
          <w:rFonts w:cs="Calibri" w:cstheme="minorAscii"/>
          <w:sz w:val="24"/>
          <w:szCs w:val="24"/>
        </w:rPr>
        <w:t>Gigerenzer</w:t>
      </w:r>
      <w:proofErr w:type="spellEnd"/>
      <w:r w:rsidRPr="7F85FB28" w:rsidR="3455EAD2">
        <w:rPr>
          <w:rFonts w:cs="Calibri" w:cstheme="minorAscii"/>
          <w:sz w:val="24"/>
          <w:szCs w:val="24"/>
        </w:rPr>
        <w:t xml:space="preserve"> (2000)</w:t>
      </w:r>
      <w:ins w:author="Meike Robaard" w:date="2022-05-31T14:09:48.586Z" w:id="65983509">
        <w:r w:rsidRPr="7F85FB28" w:rsidR="3455EAD2">
          <w:rPr>
            <w:rFonts w:cs="Calibri" w:cstheme="minorAscii"/>
            <w:sz w:val="24"/>
            <w:szCs w:val="24"/>
          </w:rPr>
          <w:t>,</w:t>
        </w:r>
      </w:ins>
      <w:r w:rsidRPr="7F85FB28" w:rsidR="3455EAD2">
        <w:rPr>
          <w:rFonts w:cs="Calibri" w:cstheme="minorAscii"/>
          <w:sz w:val="24"/>
          <w:szCs w:val="24"/>
        </w:rPr>
        <w:t xml:space="preserve"> these heuristics are not 'misleading because they are simple', but </w:t>
      </w:r>
      <w:ins w:author="Meike Robaard" w:date="2022-05-31T14:11:24.633Z" w:id="1609588740">
        <w:r w:rsidRPr="7F85FB28" w:rsidR="3455EAD2">
          <w:rPr>
            <w:rFonts w:cs="Calibri" w:cstheme="minorAscii"/>
            <w:sz w:val="24"/>
            <w:szCs w:val="24"/>
          </w:rPr>
          <w:t xml:space="preserve">are instead </w:t>
        </w:r>
      </w:ins>
      <w:del w:author="Meike Robaard" w:date="2022-05-31T14:11:19.899Z" w:id="528590616">
        <w:r w:rsidRPr="7F85FB28" w:rsidDel="3455EAD2">
          <w:rPr>
            <w:rFonts w:cs="Calibri" w:cstheme="minorAscii"/>
            <w:sz w:val="24"/>
            <w:szCs w:val="24"/>
          </w:rPr>
          <w:delText>rather</w:delText>
        </w:r>
      </w:del>
      <w:r w:rsidRPr="7F85FB28" w:rsidR="3455EAD2">
        <w:rPr>
          <w:rFonts w:cs="Calibri" w:cstheme="minorAscii"/>
          <w:sz w:val="24"/>
          <w:szCs w:val="24"/>
        </w:rPr>
        <w:t xml:space="preserve"> </w:t>
      </w:r>
      <w:del w:author="Meike Robaard" w:date="2022-05-31T14:10:44.154Z" w:id="840909133">
        <w:r w:rsidRPr="7F85FB28" w:rsidDel="3455EAD2">
          <w:rPr>
            <w:rFonts w:cs="Calibri" w:cstheme="minorAscii"/>
            <w:sz w:val="24"/>
            <w:szCs w:val="24"/>
          </w:rPr>
          <w:delText>well-adjusted</w:delText>
        </w:r>
      </w:del>
      <w:ins w:author="Meike Robaard" w:date="2022-05-31T14:10:59.927Z" w:id="719714128">
        <w:r w:rsidRPr="7F85FB28" w:rsidR="3455EAD2">
          <w:rPr>
            <w:rFonts w:cs="Calibri" w:cstheme="minorAscii"/>
            <w:sz w:val="24"/>
            <w:szCs w:val="24"/>
          </w:rPr>
          <w:t xml:space="preserve"> </w:t>
        </w:r>
      </w:ins>
      <w:ins w:author="Meike Robaard" w:date="2022-05-31T14:12:01.927Z" w:id="779368700">
        <w:r w:rsidRPr="7F85FB28" w:rsidR="3455EAD2">
          <w:rPr>
            <w:rFonts w:cs="Calibri" w:cstheme="minorAscii"/>
            <w:sz w:val="24"/>
            <w:szCs w:val="24"/>
          </w:rPr>
          <w:t xml:space="preserve">thoroughly </w:t>
        </w:r>
      </w:ins>
      <w:ins w:author="Meike Robaard" w:date="2022-05-31T14:10:59.927Z" w:id="183893411">
        <w:r w:rsidRPr="7F85FB28" w:rsidR="3455EAD2">
          <w:rPr>
            <w:rFonts w:cs="Calibri" w:cstheme="minorAscii"/>
            <w:sz w:val="24"/>
            <w:szCs w:val="24"/>
          </w:rPr>
          <w:t>ev</w:t>
        </w:r>
      </w:ins>
      <w:ins w:author="Meike Robaard" w:date="2022-05-31T14:11:00.812Z" w:id="659448249">
        <w:r w:rsidRPr="7F85FB28" w:rsidR="3455EAD2">
          <w:rPr>
            <w:rFonts w:cs="Calibri" w:cstheme="minorAscii"/>
            <w:sz w:val="24"/>
            <w:szCs w:val="24"/>
          </w:rPr>
          <w:t>olved</w:t>
        </w:r>
      </w:ins>
      <w:r w:rsidRPr="7F85FB28" w:rsidR="3455EAD2">
        <w:rPr>
          <w:rFonts w:cs="Calibri" w:cstheme="minorAscii"/>
          <w:sz w:val="24"/>
          <w:szCs w:val="24"/>
        </w:rPr>
        <w:t xml:space="preserve"> tools </w:t>
      </w:r>
      <w:ins w:author="Meike Robaard" w:date="2022-05-31T14:12:14.63Z" w:id="1133268475">
        <w:r w:rsidRPr="7F85FB28" w:rsidR="3455EAD2">
          <w:rPr>
            <w:rFonts w:cs="Calibri" w:cstheme="minorAscii"/>
            <w:sz w:val="24"/>
            <w:szCs w:val="24"/>
          </w:rPr>
          <w:t xml:space="preserve">used </w:t>
        </w:r>
      </w:ins>
      <w:r w:rsidRPr="7F85FB28" w:rsidR="3455EAD2">
        <w:rPr>
          <w:rFonts w:cs="Calibri" w:cstheme="minorAscii"/>
          <w:sz w:val="24"/>
          <w:szCs w:val="24"/>
        </w:rPr>
        <w:t xml:space="preserve">to deal successfully with important 'ecologically relevant' problems. </w:t>
      </w:r>
    </w:p>
    <w:p w:rsidR="00711E6D" w:rsidP="00617219" w:rsidRDefault="00711E6D" w14:paraId="754701CD" w14:textId="77777777">
      <w:pPr>
        <w:spacing w:line="360" w:lineRule="auto"/>
        <w:rPr>
          <w:rFonts w:cstheme="minorHAnsi"/>
          <w:sz w:val="24"/>
          <w:szCs w:val="24"/>
        </w:rPr>
      </w:pPr>
    </w:p>
    <w:p w:rsidR="00711E6D" w:rsidP="7F85FB28" w:rsidRDefault="00711E6D" w14:paraId="401D039E" w14:textId="1D701749">
      <w:pPr>
        <w:spacing w:line="360" w:lineRule="auto"/>
        <w:rPr>
          <w:rFonts w:cs="Calibri" w:cstheme="minorAscii"/>
          <w:sz w:val="24"/>
          <w:szCs w:val="24"/>
        </w:rPr>
      </w:pPr>
      <w:r w:rsidRPr="7F85FB28" w:rsidR="3455EAD2">
        <w:rPr>
          <w:rFonts w:cs="Calibri" w:cstheme="minorAscii"/>
          <w:sz w:val="24"/>
          <w:szCs w:val="24"/>
        </w:rPr>
        <w:t xml:space="preserve">Heuristics are not the source of irrationality, </w:t>
      </w:r>
      <w:proofErr w:type="spellStart"/>
      <w:r w:rsidRPr="7F85FB28" w:rsidR="3455EAD2">
        <w:rPr>
          <w:rFonts w:cs="Calibri" w:cstheme="minorAscii"/>
          <w:sz w:val="24"/>
          <w:szCs w:val="24"/>
        </w:rPr>
        <w:t>Gigerenzer</w:t>
      </w:r>
      <w:proofErr w:type="spellEnd"/>
      <w:r w:rsidRPr="7F85FB28" w:rsidR="2ED7917D">
        <w:rPr>
          <w:rFonts w:cs="Calibri" w:cstheme="minorAscii"/>
          <w:sz w:val="24"/>
          <w:szCs w:val="24"/>
        </w:rPr>
        <w:t xml:space="preserve"> argues</w:t>
      </w:r>
      <w:r w:rsidRPr="7F85FB28" w:rsidR="3455EAD2">
        <w:rPr>
          <w:rFonts w:cs="Calibri" w:cstheme="minorAscii"/>
          <w:sz w:val="24"/>
          <w:szCs w:val="24"/>
        </w:rPr>
        <w:t>, but rather of 'ecological rationality'. They enable us to solve ecologically relevant problems quickly and accurately. Take the 'availability heuristic</w:t>
      </w:r>
      <w:ins w:author="Meike Robaard" w:date="2022-05-31T14:12:42.378Z" w:id="1104824135">
        <w:r w:rsidRPr="7F85FB28" w:rsidR="3455EAD2">
          <w:rPr>
            <w:rFonts w:cs="Calibri" w:cstheme="minorAscii"/>
            <w:sz w:val="24"/>
            <w:szCs w:val="24"/>
          </w:rPr>
          <w:t>,</w:t>
        </w:r>
      </w:ins>
      <w:r w:rsidRPr="7F85FB28" w:rsidR="3455EAD2">
        <w:rPr>
          <w:rFonts w:cs="Calibri" w:cstheme="minorAscii"/>
          <w:sz w:val="24"/>
          <w:szCs w:val="24"/>
        </w:rPr>
        <w:t>' for example. This heuristic, as Kahneman and Tversky discovered, leads to reasoning errors by making us assume</w:t>
      </w:r>
      <w:ins w:author="Meike Robaard" w:date="2022-05-31T14:12:58.847Z" w:id="367626805">
        <w:r w:rsidRPr="7F85FB28" w:rsidR="3455EAD2">
          <w:rPr>
            <w:rFonts w:cs="Calibri" w:cstheme="minorAscii"/>
            <w:sz w:val="24"/>
            <w:szCs w:val="24"/>
          </w:rPr>
          <w:t xml:space="preserve">, for </w:t>
        </w:r>
      </w:ins>
      <w:ins w:author="Meike Robaard" w:date="2022-05-31T14:13:15.152Z" w:id="1150206208">
        <w:r w:rsidRPr="7F85FB28" w:rsidR="3455EAD2">
          <w:rPr>
            <w:rFonts w:cs="Calibri" w:cstheme="minorAscii"/>
            <w:sz w:val="24"/>
            <w:szCs w:val="24"/>
          </w:rPr>
          <w:t>instance,</w:t>
        </w:r>
      </w:ins>
      <w:r w:rsidRPr="7F85FB28" w:rsidR="3455EAD2">
        <w:rPr>
          <w:rFonts w:cs="Calibri" w:cstheme="minorAscii"/>
          <w:sz w:val="24"/>
          <w:szCs w:val="24"/>
        </w:rPr>
        <w:t xml:space="preserve"> that deaths from shark attacks occur more frequently than deaths caused by dislodged aircraft parts. </w:t>
      </w:r>
      <w:proofErr w:type="spellStart"/>
      <w:r w:rsidRPr="7F85FB28" w:rsidR="3455EAD2">
        <w:rPr>
          <w:rFonts w:cs="Calibri" w:cstheme="minorAscii"/>
          <w:sz w:val="24"/>
          <w:szCs w:val="24"/>
        </w:rPr>
        <w:t>Gigerenzer</w:t>
      </w:r>
      <w:proofErr w:type="spellEnd"/>
      <w:r w:rsidRPr="7F85FB28" w:rsidR="3455EAD2">
        <w:rPr>
          <w:rFonts w:cs="Calibri" w:cstheme="minorAscii"/>
          <w:sz w:val="24"/>
          <w:szCs w:val="24"/>
        </w:rPr>
        <w:t xml:space="preserve"> and colleagues, however, rightly point out that the 'availability heuristic' usually produces accurate beliefs because events that are easier to imagine </w:t>
      </w:r>
      <w:del w:author="Meike Robaard" w:date="2022-05-31T14:14:13.469Z" w:id="1179196449">
        <w:r w:rsidRPr="7F85FB28" w:rsidDel="3455EAD2">
          <w:rPr>
            <w:rFonts w:cs="Calibri" w:cstheme="minorAscii"/>
            <w:sz w:val="24"/>
            <w:szCs w:val="24"/>
          </w:rPr>
          <w:delText xml:space="preserve">or recall </w:delText>
        </w:r>
      </w:del>
      <w:r w:rsidRPr="7F85FB28" w:rsidR="3455EAD2">
        <w:rPr>
          <w:rFonts w:cs="Calibri" w:cstheme="minorAscii"/>
          <w:sz w:val="24"/>
          <w:szCs w:val="24"/>
        </w:rPr>
        <w:t xml:space="preserve">are typically also more common. </w:t>
      </w:r>
    </w:p>
    <w:p w:rsidR="00711E6D" w:rsidP="00617219" w:rsidRDefault="00711E6D" w14:paraId="34209ED7" w14:textId="77777777">
      <w:pPr>
        <w:spacing w:line="360" w:lineRule="auto"/>
        <w:rPr>
          <w:rFonts w:cstheme="minorHAnsi"/>
          <w:sz w:val="24"/>
          <w:szCs w:val="24"/>
        </w:rPr>
      </w:pPr>
    </w:p>
    <w:p w:rsidR="00711E6D" w:rsidP="7F85FB28" w:rsidRDefault="00711E6D" w14:paraId="627A5ACC" w14:textId="3DF2207D">
      <w:pPr>
        <w:spacing w:line="360" w:lineRule="auto"/>
        <w:rPr>
          <w:rFonts w:cs="Calibri" w:cstheme="minorAscii"/>
          <w:sz w:val="24"/>
          <w:szCs w:val="24"/>
        </w:rPr>
      </w:pPr>
      <w:r w:rsidRPr="7F85FB28" w:rsidR="3455EAD2">
        <w:rPr>
          <w:rFonts w:cs="Calibri" w:cstheme="minorAscii"/>
          <w:sz w:val="24"/>
          <w:szCs w:val="24"/>
        </w:rPr>
        <w:t xml:space="preserve">Heuristics, </w:t>
      </w:r>
      <w:proofErr w:type="spellStart"/>
      <w:r w:rsidRPr="7F85FB28" w:rsidR="3455EAD2">
        <w:rPr>
          <w:rFonts w:cs="Calibri" w:cstheme="minorAscii"/>
          <w:sz w:val="24"/>
          <w:szCs w:val="24"/>
        </w:rPr>
        <w:t>Gigerenzer</w:t>
      </w:r>
      <w:proofErr w:type="spellEnd"/>
      <w:r w:rsidRPr="7F85FB28" w:rsidR="3455EAD2">
        <w:rPr>
          <w:rFonts w:cs="Calibri" w:cstheme="minorAscii"/>
          <w:sz w:val="24"/>
          <w:szCs w:val="24"/>
        </w:rPr>
        <w:t xml:space="preserve"> claims, produce true beliefs, at least </w:t>
      </w:r>
      <w:del w:author="Meike Robaard" w:date="2022-05-31T14:14:25.919Z" w:id="1855476499">
        <w:r w:rsidRPr="7F85FB28" w:rsidDel="3455EAD2">
          <w:rPr>
            <w:rFonts w:cs="Calibri" w:cstheme="minorAscii"/>
            <w:sz w:val="24"/>
            <w:szCs w:val="24"/>
          </w:rPr>
          <w:delText>as long as</w:delText>
        </w:r>
        <w:r w:rsidRPr="7F85FB28" w:rsidDel="3455EAD2">
          <w:rPr>
            <w:rFonts w:cs="Calibri" w:cstheme="minorAscii"/>
            <w:sz w:val="24"/>
            <w:szCs w:val="24"/>
          </w:rPr>
          <w:delText xml:space="preserve"> </w:delText>
        </w:r>
      </w:del>
      <w:ins w:author="Meike Robaard" w:date="2022-05-31T14:14:34.743Z" w:id="1334329017">
        <w:r w:rsidRPr="7F85FB28" w:rsidR="3455EAD2">
          <w:rPr>
            <w:rFonts w:cs="Calibri" w:cstheme="minorAscii"/>
            <w:sz w:val="24"/>
            <w:szCs w:val="24"/>
          </w:rPr>
          <w:t xml:space="preserve">when </w:t>
        </w:r>
      </w:ins>
      <w:r w:rsidRPr="7F85FB28" w:rsidR="3455EAD2">
        <w:rPr>
          <w:rFonts w:cs="Calibri" w:cstheme="minorAscii"/>
          <w:sz w:val="24"/>
          <w:szCs w:val="24"/>
        </w:rPr>
        <w:t>they are applied in 'real world' contexts. Th</w:t>
      </w:r>
      <w:ins w:author="Meike Robaard" w:date="2022-05-31T14:15:10.672Z" w:id="1462148854">
        <w:r w:rsidRPr="7F85FB28" w:rsidR="3455EAD2">
          <w:rPr>
            <w:rFonts w:cs="Calibri" w:cstheme="minorAscii"/>
            <w:sz w:val="24"/>
            <w:szCs w:val="24"/>
          </w:rPr>
          <w:t>at</w:t>
        </w:r>
      </w:ins>
      <w:del w:author="Meike Robaard" w:date="2022-05-31T14:15:09.617Z" w:id="1789319361">
        <w:r w:rsidRPr="7F85FB28" w:rsidDel="3455EAD2">
          <w:rPr>
            <w:rFonts w:cs="Calibri" w:cstheme="minorAscii"/>
            <w:sz w:val="24"/>
            <w:szCs w:val="24"/>
          </w:rPr>
          <w:delText xml:space="preserve">e fact that </w:delText>
        </w:r>
      </w:del>
      <w:r w:rsidRPr="7F85FB28" w:rsidR="3455EAD2">
        <w:rPr>
          <w:rFonts w:cs="Calibri" w:cstheme="minorAscii"/>
          <w:sz w:val="24"/>
          <w:szCs w:val="24"/>
        </w:rPr>
        <w:t xml:space="preserve">Kahneman and colleagues </w:t>
      </w:r>
      <w:ins w:author="Meike Robaard" w:date="2022-05-31T14:14:52.713Z" w:id="2044355603">
        <w:r w:rsidRPr="7F85FB28" w:rsidR="3455EAD2">
          <w:rPr>
            <w:rFonts w:cs="Calibri" w:cstheme="minorAscii"/>
            <w:sz w:val="24"/>
            <w:szCs w:val="24"/>
          </w:rPr>
          <w:t xml:space="preserve">concluded </w:t>
        </w:r>
      </w:ins>
      <w:del w:author="Meike Robaard" w:date="2022-05-31T14:14:50.593Z" w:id="664428953">
        <w:r w:rsidRPr="7F85FB28" w:rsidDel="3455EAD2">
          <w:rPr>
            <w:rFonts w:cs="Calibri" w:cstheme="minorAscii"/>
            <w:sz w:val="24"/>
            <w:szCs w:val="24"/>
          </w:rPr>
          <w:delText>c</w:delText>
        </w:r>
        <w:r w:rsidRPr="7F85FB28" w:rsidDel="2ED7917D">
          <w:rPr>
            <w:rFonts w:cs="Calibri" w:cstheme="minorAscii"/>
            <w:sz w:val="24"/>
            <w:szCs w:val="24"/>
          </w:rPr>
          <w:delText>a</w:delText>
        </w:r>
        <w:r w:rsidRPr="7F85FB28" w:rsidDel="3455EAD2">
          <w:rPr>
            <w:rFonts w:cs="Calibri" w:cstheme="minorAscii"/>
            <w:sz w:val="24"/>
            <w:szCs w:val="24"/>
          </w:rPr>
          <w:delText>me to the conclusion</w:delText>
        </w:r>
      </w:del>
      <w:r w:rsidRPr="7F85FB28" w:rsidR="3455EAD2">
        <w:rPr>
          <w:rFonts w:cs="Calibri" w:cstheme="minorAscii"/>
          <w:sz w:val="24"/>
          <w:szCs w:val="24"/>
        </w:rPr>
        <w:t xml:space="preserve"> that our intuitive thinking leads to irrationality</w:t>
      </w:r>
      <w:ins w:author="Meike Robaard" w:date="2022-05-31T14:14:58.654Z" w:id="1345985467">
        <w:r w:rsidRPr="7F85FB28" w:rsidR="3455EAD2">
          <w:rPr>
            <w:rFonts w:cs="Calibri" w:cstheme="minorAscii"/>
            <w:sz w:val="24"/>
            <w:szCs w:val="24"/>
          </w:rPr>
          <w:t>,</w:t>
        </w:r>
      </w:ins>
      <w:r w:rsidRPr="7F85FB28" w:rsidR="3455EAD2">
        <w:rPr>
          <w:rFonts w:cs="Calibri" w:cstheme="minorAscii"/>
          <w:sz w:val="24"/>
          <w:szCs w:val="24"/>
        </w:rPr>
        <w:t xml:space="preserve"> is </w:t>
      </w:r>
      <w:ins w:author="Meike Robaard" w:date="2022-05-31T14:15:19.459Z" w:id="215640593">
        <w:r w:rsidRPr="7F85FB28" w:rsidR="3455EAD2">
          <w:rPr>
            <w:rFonts w:cs="Calibri" w:cstheme="minorAscii"/>
            <w:sz w:val="24"/>
            <w:szCs w:val="24"/>
          </w:rPr>
          <w:t xml:space="preserve">the case </w:t>
        </w:r>
      </w:ins>
      <w:r w:rsidRPr="7F85FB28" w:rsidR="3455EAD2">
        <w:rPr>
          <w:rFonts w:cs="Calibri" w:cstheme="minorAscii"/>
          <w:sz w:val="24"/>
          <w:szCs w:val="24"/>
        </w:rPr>
        <w:t xml:space="preserve">precisely because </w:t>
      </w:r>
      <w:commentRangeStart w:id="1124838716"/>
      <w:r w:rsidRPr="7F85FB28" w:rsidR="3455EAD2">
        <w:rPr>
          <w:rFonts w:cs="Calibri" w:cstheme="minorAscii"/>
          <w:sz w:val="24"/>
          <w:szCs w:val="24"/>
        </w:rPr>
        <w:t xml:space="preserve">they </w:t>
      </w:r>
      <w:commentRangeEnd w:id="1124838716"/>
      <w:r>
        <w:rPr>
          <w:rStyle w:val="CommentReference"/>
        </w:rPr>
        <w:commentReference w:id="1124838716"/>
      </w:r>
      <w:r w:rsidRPr="7F85FB28" w:rsidR="3455EAD2">
        <w:rPr>
          <w:rFonts w:cs="Calibri" w:cstheme="minorAscii"/>
          <w:sz w:val="24"/>
          <w:szCs w:val="24"/>
        </w:rPr>
        <w:t>test our intuitions in an artificial</w:t>
      </w:r>
      <w:ins w:author="Meike Robaard" w:date="2022-05-31T14:16:07.911Z" w:id="812236644">
        <w:r w:rsidRPr="7F85FB28" w:rsidR="3455EAD2">
          <w:rPr>
            <w:rFonts w:cs="Calibri" w:cstheme="minorAscii"/>
            <w:sz w:val="24"/>
            <w:szCs w:val="24"/>
          </w:rPr>
          <w:t>-</w:t>
        </w:r>
      </w:ins>
      <w:del w:author="Meike Robaard" w:date="2022-05-31T14:16:07.664Z" w:id="557551536">
        <w:r w:rsidRPr="7F85FB28" w:rsidDel="3455EAD2">
          <w:rPr>
            <w:rFonts w:cs="Calibri" w:cstheme="minorAscii"/>
            <w:sz w:val="24"/>
            <w:szCs w:val="24"/>
          </w:rPr>
          <w:delText xml:space="preserve"> </w:delText>
        </w:r>
      </w:del>
      <w:r w:rsidRPr="7F85FB28" w:rsidR="3455EAD2">
        <w:rPr>
          <w:rFonts w:cs="Calibri" w:cstheme="minorAscii"/>
          <w:sz w:val="24"/>
          <w:szCs w:val="24"/>
        </w:rPr>
        <w:t>experimental context designed to make us err</w:t>
      </w:r>
      <w:ins w:author="Meike Robaard" w:date="2022-05-31T14:16:32.949Z" w:id="383544699">
        <w:r w:rsidRPr="7F85FB28" w:rsidR="3455EAD2">
          <w:rPr>
            <w:rFonts w:cs="Calibri" w:cstheme="minorAscii"/>
            <w:sz w:val="24"/>
            <w:szCs w:val="24"/>
          </w:rPr>
          <w:t>.</w:t>
        </w:r>
      </w:ins>
      <w:del w:author="Meike Robaard" w:date="2022-05-31T14:16:32.594Z" w:id="437766800">
        <w:r w:rsidRPr="7F85FB28" w:rsidDel="3455EAD2">
          <w:rPr>
            <w:rFonts w:cs="Calibri" w:cstheme="minorAscii"/>
            <w:sz w:val="24"/>
            <w:szCs w:val="24"/>
          </w:rPr>
          <w:delText>!</w:delText>
        </w:r>
      </w:del>
      <w:r w:rsidRPr="7F85FB28" w:rsidR="3455EAD2">
        <w:rPr>
          <w:rFonts w:cs="Calibri" w:cstheme="minorAscii"/>
          <w:sz w:val="24"/>
          <w:szCs w:val="24"/>
        </w:rPr>
        <w:t xml:space="preserve"> In everyday life, however, our heuristics are generally reliable.</w:t>
      </w:r>
    </w:p>
    <w:p w:rsidRPr="007118E3" w:rsidR="00711E6D" w:rsidP="00617219" w:rsidRDefault="00711E6D" w14:paraId="0AFA22E6" w14:textId="77777777">
      <w:pPr>
        <w:spacing w:line="360" w:lineRule="auto"/>
        <w:rPr>
          <w:rFonts w:cstheme="minorHAnsi"/>
          <w:sz w:val="24"/>
          <w:szCs w:val="24"/>
        </w:rPr>
      </w:pPr>
    </w:p>
    <w:p w:rsidR="00711E6D" w:rsidP="7F85FB28" w:rsidRDefault="00711E6D" w14:paraId="39197C6A" w14:textId="385F639F">
      <w:pPr>
        <w:spacing w:line="360" w:lineRule="auto"/>
        <w:rPr>
          <w:rFonts w:cs="Calibri" w:cstheme="minorAscii"/>
          <w:sz w:val="24"/>
          <w:szCs w:val="24"/>
        </w:rPr>
      </w:pPr>
      <w:r w:rsidRPr="7F85FB28" w:rsidR="3455EAD2">
        <w:rPr>
          <w:rFonts w:cs="Calibri" w:cstheme="minorAscii"/>
          <w:sz w:val="24"/>
          <w:szCs w:val="24"/>
        </w:rPr>
        <w:t>Does th</w:t>
      </w:r>
      <w:ins w:author="Meike Robaard" w:date="2022-05-31T14:16:44.963Z" w:id="269894090">
        <w:r w:rsidRPr="7F85FB28" w:rsidR="3455EAD2">
          <w:rPr>
            <w:rFonts w:cs="Calibri" w:cstheme="minorAscii"/>
            <w:sz w:val="24"/>
            <w:szCs w:val="24"/>
          </w:rPr>
          <w:t>is</w:t>
        </w:r>
      </w:ins>
      <w:del w:author="Meike Robaard" w:date="2022-05-31T14:16:44.219Z" w:id="2071243225">
        <w:r w:rsidRPr="7F85FB28" w:rsidDel="3455EAD2">
          <w:rPr>
            <w:rFonts w:cs="Calibri" w:cstheme="minorAscii"/>
            <w:sz w:val="24"/>
            <w:szCs w:val="24"/>
          </w:rPr>
          <w:delText>at</w:delText>
        </w:r>
      </w:del>
      <w:r w:rsidRPr="7F85FB28" w:rsidR="3455EAD2">
        <w:rPr>
          <w:rFonts w:cs="Calibri" w:cstheme="minorAscii"/>
          <w:sz w:val="24"/>
          <w:szCs w:val="24"/>
        </w:rPr>
        <w:t xml:space="preserve"> mean that we can trust system 1 blindly? Of course not. These heuristics, as </w:t>
      </w:r>
      <w:proofErr w:type="spellStart"/>
      <w:r w:rsidRPr="7F85FB28" w:rsidR="3455EAD2">
        <w:rPr>
          <w:rFonts w:cs="Calibri" w:cstheme="minorAscii"/>
          <w:sz w:val="24"/>
          <w:szCs w:val="24"/>
        </w:rPr>
        <w:t>Gigenerzer</w:t>
      </w:r>
      <w:proofErr w:type="spellEnd"/>
      <w:r w:rsidRPr="7F85FB28" w:rsidR="3455EAD2">
        <w:rPr>
          <w:rFonts w:cs="Calibri" w:cstheme="minorAscii"/>
          <w:sz w:val="24"/>
          <w:szCs w:val="24"/>
        </w:rPr>
        <w:t xml:space="preserve"> </w:t>
      </w:r>
      <w:del w:author="Meike Robaard" w:date="2022-05-31T14:16:55.383Z" w:id="1606292798">
        <w:r w:rsidRPr="7F85FB28" w:rsidDel="3455EAD2">
          <w:rPr>
            <w:rFonts w:cs="Calibri" w:cstheme="minorAscii"/>
            <w:sz w:val="24"/>
            <w:szCs w:val="24"/>
          </w:rPr>
          <w:delText>knows</w:delText>
        </w:r>
      </w:del>
      <w:ins w:author="Meike Robaard" w:date="2022-05-31T14:16:56.213Z" w:id="1285119062">
        <w:r w:rsidRPr="7F85FB28" w:rsidR="3455EAD2">
          <w:rPr>
            <w:rFonts w:cs="Calibri" w:cstheme="minorAscii"/>
            <w:sz w:val="24"/>
            <w:szCs w:val="24"/>
          </w:rPr>
          <w:t>suggests</w:t>
        </w:r>
      </w:ins>
      <w:r w:rsidRPr="7F85FB28" w:rsidR="3455EAD2">
        <w:rPr>
          <w:rFonts w:cs="Calibri" w:cstheme="minorAscii"/>
          <w:sz w:val="24"/>
          <w:szCs w:val="24"/>
        </w:rPr>
        <w:t>, are only reliable insofar as they are applied in an ecologically valid context</w:t>
      </w:r>
      <w:ins w:author="Meike Robaard" w:date="2022-05-31T14:17:13.432Z" w:id="1974443759">
        <w:r w:rsidRPr="7F85FB28" w:rsidR="3455EAD2">
          <w:rPr>
            <w:rFonts w:cs="Calibri" w:cstheme="minorAscii"/>
            <w:sz w:val="24"/>
            <w:szCs w:val="24"/>
          </w:rPr>
          <w:t xml:space="preserve">, </w:t>
        </w:r>
      </w:ins>
      <w:del w:author="Meike Robaard" w:date="2022-05-31T14:17:08.699Z" w:id="1026834387">
        <w:r w:rsidRPr="7F85FB28" w:rsidDel="3455EAD2">
          <w:rPr>
            <w:rFonts w:cs="Calibri" w:cstheme="minorAscii"/>
            <w:sz w:val="24"/>
            <w:szCs w:val="24"/>
          </w:rPr>
          <w:delText>. H</w:delText>
        </w:r>
      </w:del>
      <w:ins w:author="Meike Robaard" w:date="2022-05-31T14:17:16.163Z" w:id="1297442294">
        <w:r w:rsidRPr="7F85FB28" w:rsidR="3455EAD2">
          <w:rPr>
            <w:rFonts w:cs="Calibri" w:cstheme="minorAscii"/>
            <w:sz w:val="24"/>
            <w:szCs w:val="24"/>
          </w:rPr>
          <w:t>h</w:t>
        </w:r>
      </w:ins>
      <w:r w:rsidRPr="7F85FB28" w:rsidR="3455EAD2">
        <w:rPr>
          <w:rFonts w:cs="Calibri" w:cstheme="minorAscii"/>
          <w:sz w:val="24"/>
          <w:szCs w:val="24"/>
        </w:rPr>
        <w:t>ence the term 'ecological rationality</w:t>
      </w:r>
      <w:ins w:author="Meike Robaard" w:date="2022-05-31T14:17:28.717Z" w:id="1607569822">
        <w:r w:rsidRPr="7F85FB28" w:rsidR="3455EAD2">
          <w:rPr>
            <w:rFonts w:cs="Calibri" w:cstheme="minorAscii"/>
            <w:sz w:val="24"/>
            <w:szCs w:val="24"/>
          </w:rPr>
          <w:t>,</w:t>
        </w:r>
      </w:ins>
      <w:r w:rsidRPr="7F85FB28" w:rsidR="3455EAD2">
        <w:rPr>
          <w:rFonts w:cs="Calibri" w:cstheme="minorAscii"/>
          <w:sz w:val="24"/>
          <w:szCs w:val="24"/>
        </w:rPr>
        <w:t>'</w:t>
      </w:r>
      <w:del w:author="Meike Robaard" w:date="2022-05-31T14:17:27.675Z" w:id="1664140865">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5-31T14:17:32.975Z" w:id="2144267622">
        <w:r w:rsidRPr="7F85FB28" w:rsidR="3455EAD2">
          <w:rPr>
            <w:rFonts w:cs="Calibri" w:cstheme="minorAscii"/>
            <w:sz w:val="24"/>
            <w:szCs w:val="24"/>
          </w:rPr>
          <w:t>which</w:t>
        </w:r>
      </w:ins>
      <w:del w:author="Meike Robaard" w:date="2022-05-31T14:17:30.915Z" w:id="624556154">
        <w:r w:rsidRPr="7F85FB28" w:rsidDel="3455EAD2">
          <w:rPr>
            <w:rFonts w:cs="Calibri" w:cstheme="minorAscii"/>
            <w:sz w:val="24"/>
            <w:szCs w:val="24"/>
          </w:rPr>
          <w:delText xml:space="preserve">This </w:delText>
        </w:r>
      </w:del>
      <w:r w:rsidRPr="7F85FB28" w:rsidR="3455EAD2">
        <w:rPr>
          <w:rFonts w:cs="Calibri" w:cstheme="minorAscii"/>
          <w:sz w:val="24"/>
          <w:szCs w:val="24"/>
        </w:rPr>
        <w:t xml:space="preserve">refers to the ancestral context in which most of human evolution took place. The danger of a mismatch between these heuristics and the context in which they are now put to work, </w:t>
      </w:r>
      <w:del w:author="Meike Robaard" w:date="2022-05-31T14:17:48.902Z" w:id="1658044329">
        <w:r w:rsidRPr="7F85FB28" w:rsidDel="3455EAD2">
          <w:rPr>
            <w:rFonts w:cs="Calibri" w:cstheme="minorAscii"/>
            <w:sz w:val="24"/>
            <w:szCs w:val="24"/>
          </w:rPr>
          <w:delText>however</w:delText>
        </w:r>
      </w:del>
      <w:ins w:author="Meike Robaard" w:date="2022-05-31T14:17:49.476Z" w:id="520297545">
        <w:r w:rsidRPr="7F85FB28" w:rsidR="3455EAD2">
          <w:rPr>
            <w:rFonts w:cs="Calibri" w:cstheme="minorAscii"/>
            <w:sz w:val="24"/>
            <w:szCs w:val="24"/>
          </w:rPr>
          <w:t>though</w:t>
        </w:r>
      </w:ins>
      <w:r w:rsidRPr="7F85FB28" w:rsidR="3455EAD2">
        <w:rPr>
          <w:rFonts w:cs="Calibri" w:cstheme="minorAscii"/>
          <w:sz w:val="24"/>
          <w:szCs w:val="24"/>
        </w:rPr>
        <w:t xml:space="preserve">, only increases as we move </w:t>
      </w:r>
      <w:del w:author="Meike Robaard" w:date="2022-05-31T14:18:07.157Z" w:id="1539661457">
        <w:r w:rsidRPr="7F85FB28" w:rsidDel="3455EAD2">
          <w:rPr>
            <w:rFonts w:cs="Calibri" w:cstheme="minorAscii"/>
            <w:sz w:val="24"/>
            <w:szCs w:val="24"/>
          </w:rPr>
          <w:delText>further</w:delText>
        </w:r>
      </w:del>
      <w:r w:rsidRPr="7F85FB28" w:rsidR="3455EAD2">
        <w:rPr>
          <w:rFonts w:cs="Calibri" w:cstheme="minorAscii"/>
          <w:sz w:val="24"/>
          <w:szCs w:val="24"/>
        </w:rPr>
        <w:t xml:space="preserve"> away </w:t>
      </w:r>
      <w:ins w:author="Meike Robaard" w:date="2022-05-31T14:18:02.228Z" w:id="1451811321">
        <w:r w:rsidRPr="7F85FB28" w:rsidR="3455EAD2">
          <w:rPr>
            <w:rFonts w:cs="Calibri" w:cstheme="minorAscii"/>
            <w:sz w:val="24"/>
            <w:szCs w:val="24"/>
          </w:rPr>
          <w:t xml:space="preserve">further </w:t>
        </w:r>
      </w:ins>
      <w:r w:rsidRPr="7F85FB28" w:rsidR="3455EAD2">
        <w:rPr>
          <w:rFonts w:cs="Calibri" w:cstheme="minorAscii"/>
          <w:sz w:val="24"/>
          <w:szCs w:val="24"/>
        </w:rPr>
        <w:t xml:space="preserve">from our ancestral environment. </w:t>
      </w:r>
    </w:p>
    <w:p w:rsidR="00711E6D" w:rsidP="00617219" w:rsidRDefault="00711E6D" w14:paraId="21C6C474" w14:textId="77777777">
      <w:pPr>
        <w:spacing w:line="360" w:lineRule="auto"/>
        <w:rPr>
          <w:rFonts w:cstheme="minorHAnsi"/>
          <w:sz w:val="24"/>
          <w:szCs w:val="24"/>
        </w:rPr>
      </w:pPr>
    </w:p>
    <w:p w:rsidRPr="007118E3" w:rsidR="00711E6D" w:rsidP="7F85FB28" w:rsidRDefault="00711E6D" w14:paraId="616B56BA" w14:textId="3F497907">
      <w:pPr>
        <w:spacing w:line="360" w:lineRule="auto"/>
        <w:rPr>
          <w:rFonts w:cs="Calibri" w:cstheme="minorAscii"/>
          <w:sz w:val="24"/>
          <w:szCs w:val="24"/>
        </w:rPr>
      </w:pPr>
      <w:r w:rsidRPr="7F85FB28" w:rsidR="3455EAD2">
        <w:rPr>
          <w:rFonts w:cs="Calibri" w:cstheme="minorAscii"/>
          <w:sz w:val="24"/>
          <w:szCs w:val="24"/>
        </w:rPr>
        <w:t xml:space="preserve">Think </w:t>
      </w:r>
      <w:ins w:author="Meike Robaard" w:date="2022-05-31T14:18:18.82Z" w:id="1037192922">
        <w:r w:rsidRPr="7F85FB28" w:rsidR="3455EAD2">
          <w:rPr>
            <w:rFonts w:cs="Calibri" w:cstheme="minorAscii"/>
            <w:sz w:val="24"/>
            <w:szCs w:val="24"/>
          </w:rPr>
          <w:t xml:space="preserve">here </w:t>
        </w:r>
      </w:ins>
      <w:r w:rsidRPr="7F85FB28" w:rsidR="3455EAD2">
        <w:rPr>
          <w:rFonts w:cs="Calibri" w:cstheme="minorAscii"/>
          <w:sz w:val="24"/>
          <w:szCs w:val="24"/>
        </w:rPr>
        <w:t xml:space="preserve">of assessing </w:t>
      </w:r>
      <w:ins w:author="Meike Robaard" w:date="2022-05-31T14:18:24.821Z" w:id="472511324">
        <w:r w:rsidRPr="7F85FB28" w:rsidR="3455EAD2">
          <w:rPr>
            <w:rFonts w:cs="Calibri" w:cstheme="minorAscii"/>
            <w:sz w:val="24"/>
            <w:szCs w:val="24"/>
          </w:rPr>
          <w:t xml:space="preserve">financial </w:t>
        </w:r>
      </w:ins>
      <w:r w:rsidRPr="7F85FB28" w:rsidR="3455EAD2">
        <w:rPr>
          <w:rFonts w:cs="Calibri" w:cstheme="minorAscii"/>
          <w:sz w:val="24"/>
          <w:szCs w:val="24"/>
        </w:rPr>
        <w:t>risk</w:t>
      </w:r>
      <w:ins w:author="Meike Robaard" w:date="2022-05-31T14:18:27.506Z" w:id="2083062793">
        <w:r w:rsidRPr="7F85FB28" w:rsidR="3455EAD2">
          <w:rPr>
            <w:rFonts w:cs="Calibri" w:cstheme="minorAscii"/>
            <w:sz w:val="24"/>
            <w:szCs w:val="24"/>
          </w:rPr>
          <w:t>(s),</w:t>
        </w:r>
      </w:ins>
      <w:r w:rsidRPr="7F85FB28" w:rsidR="3455EAD2">
        <w:rPr>
          <w:rFonts w:cs="Calibri" w:cstheme="minorAscii"/>
          <w:sz w:val="24"/>
          <w:szCs w:val="24"/>
        </w:rPr>
        <w:t xml:space="preserve"> </w:t>
      </w:r>
      <w:del w:author="Meike Robaard" w:date="2022-05-31T14:18:30.737Z" w:id="1519140414">
        <w:r w:rsidRPr="7F85FB28" w:rsidDel="3455EAD2">
          <w:rPr>
            <w:rFonts w:cs="Calibri" w:cstheme="minorAscii"/>
            <w:sz w:val="24"/>
            <w:szCs w:val="24"/>
          </w:rPr>
          <w:delText>in a financial context</w:delText>
        </w:r>
      </w:del>
      <w:r w:rsidRPr="7F85FB28" w:rsidR="3455EAD2">
        <w:rPr>
          <w:rFonts w:cs="Calibri" w:cstheme="minorAscii"/>
          <w:sz w:val="24"/>
          <w:szCs w:val="24"/>
        </w:rPr>
        <w:t>, developing theories in quantum physics</w:t>
      </w:r>
      <w:ins w:author="Meike Robaard" w:date="2022-05-31T14:18:42.143Z" w:id="1107246025">
        <w:r w:rsidRPr="7F85FB28" w:rsidR="3455EAD2">
          <w:rPr>
            <w:rFonts w:cs="Calibri" w:cstheme="minorAscii"/>
            <w:sz w:val="24"/>
            <w:szCs w:val="24"/>
          </w:rPr>
          <w:t>,</w:t>
        </w:r>
      </w:ins>
      <w:r w:rsidRPr="7F85FB28" w:rsidR="3455EAD2">
        <w:rPr>
          <w:rFonts w:cs="Calibri" w:cstheme="minorAscii"/>
          <w:sz w:val="24"/>
          <w:szCs w:val="24"/>
        </w:rPr>
        <w:t xml:space="preserve"> or </w:t>
      </w:r>
      <w:ins w:author="Meike Robaard" w:date="2022-05-31T14:18:49.074Z" w:id="1057511430">
        <w:r w:rsidRPr="7F85FB28" w:rsidR="3455EAD2">
          <w:rPr>
            <w:rFonts w:cs="Calibri" w:cstheme="minorAscii"/>
            <w:sz w:val="24"/>
            <w:szCs w:val="24"/>
          </w:rPr>
          <w:t xml:space="preserve">conducting </w:t>
        </w:r>
      </w:ins>
      <w:r w:rsidRPr="7F85FB28" w:rsidR="3455EAD2">
        <w:rPr>
          <w:rFonts w:cs="Calibri" w:cstheme="minorAscii"/>
          <w:sz w:val="24"/>
          <w:szCs w:val="24"/>
        </w:rPr>
        <w:t>statistical analysis. Our intuition</w:t>
      </w:r>
      <w:del w:author="Meike Robaard" w:date="2022-05-31T14:18:57.167Z" w:id="275903550">
        <w:r w:rsidRPr="7F85FB28" w:rsidDel="3455EAD2">
          <w:rPr>
            <w:rFonts w:cs="Calibri" w:cstheme="minorAscii"/>
            <w:sz w:val="24"/>
            <w:szCs w:val="24"/>
          </w:rPr>
          <w:delText>s</w:delText>
        </w:r>
      </w:del>
      <w:r w:rsidRPr="7F85FB28" w:rsidR="3455EAD2">
        <w:rPr>
          <w:rFonts w:cs="Calibri" w:cstheme="minorAscii"/>
          <w:sz w:val="24"/>
          <w:szCs w:val="24"/>
        </w:rPr>
        <w:t xml:space="preserve"> </w:t>
      </w:r>
      <w:ins w:author="Meike Robaard" w:date="2022-05-31T14:19:02.873Z" w:id="751318302">
        <w:r w:rsidRPr="7F85FB28" w:rsidR="3455EAD2">
          <w:rPr>
            <w:rFonts w:cs="Calibri" w:cstheme="minorAscii"/>
            <w:sz w:val="24"/>
            <w:szCs w:val="24"/>
          </w:rPr>
          <w:t>is</w:t>
        </w:r>
      </w:ins>
      <w:del w:author="Meike Robaard" w:date="2022-05-31T14:19:00.257Z" w:id="1425275623">
        <w:r w:rsidRPr="7F85FB28" w:rsidDel="3455EAD2">
          <w:rPr>
            <w:rFonts w:cs="Calibri" w:cstheme="minorAscii"/>
            <w:sz w:val="24"/>
            <w:szCs w:val="24"/>
          </w:rPr>
          <w:delText>are</w:delText>
        </w:r>
      </w:del>
      <w:r w:rsidRPr="7F85FB28" w:rsidR="3455EAD2">
        <w:rPr>
          <w:rFonts w:cs="Calibri" w:cstheme="minorAscii"/>
          <w:sz w:val="24"/>
          <w:szCs w:val="24"/>
        </w:rPr>
        <w:t xml:space="preserve"> no good in these contexts. </w:t>
      </w:r>
      <w:del w:author="Meike Robaard" w:date="2022-05-31T14:19:10.667Z" w:id="1622413376">
        <w:r w:rsidRPr="7F85FB28" w:rsidDel="3455EAD2">
          <w:rPr>
            <w:rFonts w:cs="Calibri" w:cstheme="minorAscii"/>
            <w:sz w:val="24"/>
            <w:szCs w:val="24"/>
          </w:rPr>
          <w:delText>However</w:delText>
        </w:r>
      </w:del>
      <w:ins w:author="Meike Robaard" w:date="2022-05-31T14:19:11.634Z" w:id="1712716784">
        <w:r w:rsidRPr="7F85FB28" w:rsidR="3455EAD2">
          <w:rPr>
            <w:rFonts w:cs="Calibri" w:cstheme="minorAscii"/>
            <w:sz w:val="24"/>
            <w:szCs w:val="24"/>
          </w:rPr>
          <w:t>And yet</w:t>
        </w:r>
      </w:ins>
      <w:r w:rsidRPr="7F85FB28" w:rsidR="3455EAD2">
        <w:rPr>
          <w:rFonts w:cs="Calibri" w:cstheme="minorAscii"/>
          <w:sz w:val="24"/>
          <w:szCs w:val="24"/>
        </w:rPr>
        <w:t>, we can usually rely on them in an everyday context</w:t>
      </w:r>
      <w:r w:rsidRPr="7F85FB28" w:rsidR="2ED7917D">
        <w:rPr>
          <w:rFonts w:cs="Calibri" w:cstheme="minorAscii"/>
          <w:sz w:val="24"/>
          <w:szCs w:val="24"/>
        </w:rPr>
        <w:t>. F</w:t>
      </w:r>
      <w:r w:rsidRPr="7F85FB28" w:rsidR="3455EAD2">
        <w:rPr>
          <w:rFonts w:cs="Calibri" w:cstheme="minorAscii"/>
          <w:sz w:val="24"/>
          <w:szCs w:val="24"/>
        </w:rPr>
        <w:t>or example, in finding out what is most prevalent in our environment (using the availability heuristic), or who can be trusted in our social environment</w:t>
      </w:r>
      <w:ins w:author="Meike Robaard" w:date="2022-05-31T14:19:29.448Z" w:id="1521212308">
        <w:r w:rsidRPr="7F85FB28" w:rsidR="3455EAD2">
          <w:rPr>
            <w:rFonts w:cs="Calibri" w:cstheme="minorAscii"/>
            <w:sz w:val="24"/>
            <w:szCs w:val="24"/>
          </w:rPr>
          <w:t>,</w:t>
        </w:r>
      </w:ins>
      <w:del w:author="Meike Robaard" w:date="2022-05-31T14:19:28.248Z" w:id="1592765443">
        <w:r w:rsidRPr="7F85FB28" w:rsidDel="3455EAD2">
          <w:rPr>
            <w:rFonts w:cs="Calibri" w:cstheme="minorAscii"/>
            <w:sz w:val="24"/>
            <w:szCs w:val="24"/>
          </w:rPr>
          <w:delText xml:space="preserve"> </w:delText>
        </w:r>
        <w:r w:rsidRPr="7F85FB28" w:rsidDel="48B1A500">
          <w:rPr>
            <w:rFonts w:cs="Calibri" w:cstheme="minorAscii"/>
            <w:sz w:val="24"/>
            <w:szCs w:val="24"/>
          </w:rPr>
          <w:delText xml:space="preserve">– </w:delText>
        </w:r>
      </w:del>
      <w:r w:rsidRPr="7F85FB28" w:rsidR="3455EAD2">
        <w:rPr>
          <w:rFonts w:cs="Calibri" w:cstheme="minorAscii"/>
          <w:sz w:val="24"/>
          <w:szCs w:val="24"/>
        </w:rPr>
        <w:t xml:space="preserve">evolutionary psychologists </w:t>
      </w:r>
      <w:r w:rsidRPr="7F85FB28" w:rsidR="48B1A500">
        <w:rPr>
          <w:rFonts w:cs="Calibri" w:cstheme="minorAscii"/>
          <w:sz w:val="24"/>
          <w:szCs w:val="24"/>
        </w:rPr>
        <w:t xml:space="preserve">(Cosmides and </w:t>
      </w:r>
      <w:r w:rsidRPr="7F85FB28" w:rsidR="48B1A500">
        <w:rPr>
          <w:rFonts w:cs="Calibri" w:cstheme="minorAscii"/>
          <w:sz w:val="24"/>
          <w:szCs w:val="24"/>
        </w:rPr>
        <w:t>Tooby</w:t>
      </w:r>
      <w:ins w:author="Meike Robaard" w:date="2022-05-31T14:19:32.878Z" w:id="563728107">
        <w:r w:rsidRPr="7F85FB28" w:rsidR="48B1A500">
          <w:rPr>
            <w:rFonts w:cs="Calibri" w:cstheme="minorAscii"/>
            <w:sz w:val="24"/>
            <w:szCs w:val="24"/>
          </w:rPr>
          <w:t>,</w:t>
        </w:r>
      </w:ins>
      <w:r w:rsidRPr="7F85FB28" w:rsidR="48B1A500">
        <w:rPr>
          <w:rFonts w:cs="Calibri" w:cstheme="minorAscii"/>
          <w:sz w:val="24"/>
          <w:szCs w:val="24"/>
        </w:rPr>
        <w:t xml:space="preserve"> 1992) </w:t>
      </w:r>
      <w:r w:rsidRPr="7F85FB28" w:rsidR="2ED7917D">
        <w:rPr>
          <w:rFonts w:cs="Calibri" w:cstheme="minorAscii"/>
          <w:sz w:val="24"/>
          <w:szCs w:val="24"/>
        </w:rPr>
        <w:t xml:space="preserve">argue that we are endowed with a </w:t>
      </w:r>
      <w:r w:rsidRPr="7F85FB28" w:rsidR="48B1A500">
        <w:rPr>
          <w:rFonts w:cs="Calibri" w:cstheme="minorAscii"/>
          <w:sz w:val="24"/>
          <w:szCs w:val="24"/>
        </w:rPr>
        <w:t>well-adjusted</w:t>
      </w:r>
      <w:r w:rsidRPr="7F85FB28" w:rsidR="3455EAD2">
        <w:rPr>
          <w:rFonts w:cs="Calibri" w:cstheme="minorAscii"/>
          <w:sz w:val="24"/>
          <w:szCs w:val="24"/>
        </w:rPr>
        <w:t xml:space="preserve"> 'cheater detection module'.</w:t>
      </w:r>
    </w:p>
    <w:p w:rsidR="00711E6D" w:rsidP="00617219" w:rsidRDefault="00711E6D" w14:paraId="6DEB0D70" w14:textId="77777777">
      <w:pPr>
        <w:spacing w:line="360" w:lineRule="auto"/>
        <w:rPr>
          <w:rFonts w:cstheme="minorHAnsi"/>
          <w:sz w:val="24"/>
          <w:szCs w:val="24"/>
        </w:rPr>
      </w:pPr>
    </w:p>
    <w:p w:rsidR="00711E6D" w:rsidP="7F85FB28" w:rsidRDefault="00AB503B" w14:paraId="6D6F62CB" w14:textId="2869B115">
      <w:pPr>
        <w:spacing w:line="360" w:lineRule="auto"/>
        <w:rPr>
          <w:rFonts w:cs="Calibri" w:cstheme="minorAscii"/>
          <w:sz w:val="24"/>
          <w:szCs w:val="24"/>
        </w:rPr>
      </w:pPr>
      <w:ins w:author="Meike Robaard" w:date="2022-05-31T14:19:47.917Z" w:id="1023914269">
        <w:r w:rsidRPr="7F85FB28" w:rsidR="2ED7917D">
          <w:rPr>
            <w:rFonts w:cs="Calibri" w:cstheme="minorAscii"/>
            <w:sz w:val="24"/>
            <w:szCs w:val="24"/>
          </w:rPr>
          <w:t>Henceforth</w:t>
        </w:r>
      </w:ins>
      <w:del w:author="Meike Robaard" w:date="2022-05-31T14:19:42.842Z" w:id="1887176316">
        <w:r w:rsidRPr="7F85FB28" w:rsidDel="2ED7917D">
          <w:rPr>
            <w:rFonts w:cs="Calibri" w:cstheme="minorAscii"/>
            <w:sz w:val="24"/>
            <w:szCs w:val="24"/>
          </w:rPr>
          <w:delText>So</w:delText>
        </w:r>
      </w:del>
      <w:r w:rsidRPr="7F85FB28" w:rsidR="2ED7917D">
        <w:rPr>
          <w:rFonts w:cs="Calibri" w:cstheme="minorAscii"/>
          <w:sz w:val="24"/>
          <w:szCs w:val="24"/>
        </w:rPr>
        <w:t>,</w:t>
      </w:r>
      <w:r w:rsidRPr="7F85FB28" w:rsidR="3455EAD2">
        <w:rPr>
          <w:rFonts w:cs="Calibri" w:cstheme="minorAscii"/>
          <w:sz w:val="24"/>
          <w:szCs w:val="24"/>
        </w:rPr>
        <w:t xml:space="preserve"> we should start by becoming aware of the fact that our intuitions automatically generate beliefs</w:t>
      </w:r>
      <w:ins w:author="Meike Robaard" w:date="2022-05-31T14:20:24.463Z" w:id="693036589">
        <w:r w:rsidRPr="7F85FB28" w:rsidR="3455EAD2">
          <w:rPr>
            <w:rFonts w:cs="Calibri" w:cstheme="minorAscii"/>
            <w:sz w:val="24"/>
            <w:szCs w:val="24"/>
          </w:rPr>
          <w:t>.</w:t>
        </w:r>
      </w:ins>
      <w:r w:rsidRPr="7F85FB28" w:rsidR="3455EAD2">
        <w:rPr>
          <w:rFonts w:cs="Calibri" w:cstheme="minorAscii"/>
          <w:sz w:val="24"/>
          <w:szCs w:val="24"/>
        </w:rPr>
        <w:t xml:space="preserve"> </w:t>
      </w:r>
      <w:ins w:author="Meike Robaard" w:date="2022-05-31T14:20:28.614Z" w:id="1833241127">
        <w:r w:rsidRPr="7F85FB28" w:rsidR="3455EAD2">
          <w:rPr>
            <w:rFonts w:cs="Calibri" w:cstheme="minorAscii"/>
            <w:sz w:val="24"/>
            <w:szCs w:val="24"/>
          </w:rPr>
          <w:t>W</w:t>
        </w:r>
      </w:ins>
      <w:del w:author="Meike Robaard" w:date="2022-05-31T14:20:26.748Z" w:id="1336289853">
        <w:r w:rsidRPr="7F85FB28" w:rsidDel="3455EAD2">
          <w:rPr>
            <w:rFonts w:cs="Calibri" w:cstheme="minorAscii"/>
            <w:sz w:val="24"/>
            <w:szCs w:val="24"/>
          </w:rPr>
          <w:delText>and w</w:delText>
        </w:r>
      </w:del>
      <w:r w:rsidRPr="7F85FB28" w:rsidR="3455EAD2">
        <w:rPr>
          <w:rFonts w:cs="Calibri" w:cstheme="minorAscii"/>
          <w:sz w:val="24"/>
          <w:szCs w:val="24"/>
        </w:rPr>
        <w:t>hen th</w:t>
      </w:r>
      <w:ins w:author="Meike Robaard" w:date="2022-05-31T14:20:40.063Z" w:id="1714752903">
        <w:r w:rsidRPr="7F85FB28" w:rsidR="3455EAD2">
          <w:rPr>
            <w:rFonts w:cs="Calibri" w:cstheme="minorAscii"/>
            <w:sz w:val="24"/>
            <w:szCs w:val="24"/>
          </w:rPr>
          <w:t>is</w:t>
        </w:r>
      </w:ins>
      <w:del w:author="Meike Robaard" w:date="2022-05-31T14:20:37.789Z" w:id="1295579426">
        <w:r w:rsidRPr="7F85FB28" w:rsidDel="3455EAD2">
          <w:rPr>
            <w:rFonts w:cs="Calibri" w:cstheme="minorAscii"/>
            <w:sz w:val="24"/>
            <w:szCs w:val="24"/>
          </w:rPr>
          <w:delText>at</w:delText>
        </w:r>
      </w:del>
      <w:r w:rsidRPr="7F85FB28" w:rsidR="3455EAD2">
        <w:rPr>
          <w:rFonts w:cs="Calibri" w:cstheme="minorAscii"/>
          <w:sz w:val="24"/>
          <w:szCs w:val="24"/>
        </w:rPr>
        <w:t xml:space="preserve"> is the case, we should check </w:t>
      </w:r>
      <w:proofErr w:type="gramStart"/>
      <w:r w:rsidRPr="7F85FB28" w:rsidR="3455EAD2">
        <w:rPr>
          <w:rFonts w:cs="Calibri" w:cstheme="minorAscii"/>
          <w:sz w:val="24"/>
          <w:szCs w:val="24"/>
        </w:rPr>
        <w:t xml:space="preserve">whether </w:t>
      </w:r>
      <w:ins w:author="Meike Robaard" w:date="2022-05-31T14:20:56.472Z" w:id="258696526">
        <w:r w:rsidRPr="7F85FB28" w:rsidR="3455EAD2">
          <w:rPr>
            <w:rFonts w:cs="Calibri" w:cstheme="minorAscii"/>
            <w:sz w:val="24"/>
            <w:szCs w:val="24"/>
          </w:rPr>
          <w:t>or not</w:t>
        </w:r>
        <w:r w:rsidRPr="7F85FB28" w:rsidR="3455EAD2">
          <w:rPr>
            <w:rFonts w:cs="Calibri" w:cstheme="minorAscii"/>
            <w:sz w:val="24"/>
            <w:szCs w:val="24"/>
          </w:rPr>
          <w:t xml:space="preserve"> </w:t>
        </w:r>
      </w:ins>
      <w:r w:rsidRPr="7F85FB28" w:rsidR="3455EAD2">
        <w:rPr>
          <w:rFonts w:cs="Calibri" w:cstheme="minorAscii"/>
          <w:sz w:val="24"/>
          <w:szCs w:val="24"/>
        </w:rPr>
        <w:t xml:space="preserve">our intuitions are reliable in the </w:t>
      </w:r>
      <w:ins w:author="Meike Robaard" w:date="2022-05-31T14:21:25.39Z" w:id="1277864023">
        <w:r w:rsidRPr="7F85FB28" w:rsidR="3455EAD2">
          <w:rPr>
            <w:rFonts w:cs="Calibri" w:cstheme="minorAscii"/>
            <w:sz w:val="24"/>
            <w:szCs w:val="24"/>
          </w:rPr>
          <w:t>context</w:t>
        </w:r>
      </w:ins>
      <w:del w:author="Meike Robaard" w:date="2022-05-31T14:21:22.79Z" w:id="1906472192">
        <w:r w:rsidRPr="7F85FB28" w:rsidDel="3455EAD2">
          <w:rPr>
            <w:rFonts w:cs="Calibri" w:cstheme="minorAscii"/>
            <w:sz w:val="24"/>
            <w:szCs w:val="24"/>
          </w:rPr>
          <w:delText>domain</w:delText>
        </w:r>
      </w:del>
      <w:r w:rsidRPr="7F85FB28" w:rsidR="3455EAD2">
        <w:rPr>
          <w:rFonts w:cs="Calibri" w:cstheme="minorAscii"/>
          <w:sz w:val="24"/>
          <w:szCs w:val="24"/>
        </w:rPr>
        <w:t xml:space="preserve"> in which they are applied. Are we dealing with a </w:t>
      </w:r>
      <w:ins w:author="Meike Robaard" w:date="2022-05-31T14:21:31.799Z" w:id="1217668158">
        <w:r w:rsidRPr="7F85FB28" w:rsidR="3455EAD2">
          <w:rPr>
            <w:rFonts w:cs="Calibri" w:cstheme="minorAscii"/>
            <w:sz w:val="24"/>
            <w:szCs w:val="24"/>
          </w:rPr>
          <w:t>context</w:t>
        </w:r>
      </w:ins>
      <w:del w:author="Meike Robaard" w:date="2022-05-31T14:21:29.63Z" w:id="197432170">
        <w:r w:rsidRPr="7F85FB28" w:rsidDel="3455EAD2">
          <w:rPr>
            <w:rFonts w:cs="Calibri" w:cstheme="minorAscii"/>
            <w:sz w:val="24"/>
            <w:szCs w:val="24"/>
          </w:rPr>
          <w:delText>domain</w:delText>
        </w:r>
      </w:del>
      <w:r w:rsidRPr="7F85FB28" w:rsidR="3455EAD2">
        <w:rPr>
          <w:rFonts w:cs="Calibri" w:cstheme="minorAscii"/>
          <w:sz w:val="24"/>
          <w:szCs w:val="24"/>
        </w:rPr>
        <w:t xml:space="preserve"> that is 'ecologically valid'? </w:t>
      </w:r>
      <w:ins w:author="Meike Robaard" w:date="2022-05-31T14:21:51.821Z" w:id="1690120033">
        <w:r w:rsidRPr="7F85FB28" w:rsidR="3455EAD2">
          <w:rPr>
            <w:rFonts w:cs="Calibri" w:cstheme="minorAscii"/>
            <w:sz w:val="24"/>
            <w:szCs w:val="24"/>
          </w:rPr>
          <w:t>Or, put differently</w:t>
        </w:r>
      </w:ins>
      <w:del w:author="Meike Robaard" w:date="2022-05-31T14:21:45.395Z" w:id="1914853864">
        <w:r w:rsidRPr="7F85FB28" w:rsidDel="3455EAD2">
          <w:rPr>
            <w:rFonts w:cs="Calibri" w:cstheme="minorAscii"/>
            <w:sz w:val="24"/>
            <w:szCs w:val="24"/>
          </w:rPr>
          <w:delText>In other words</w:delText>
        </w:r>
      </w:del>
      <w:r w:rsidRPr="7F85FB28" w:rsidR="3455EAD2">
        <w:rPr>
          <w:rFonts w:cs="Calibri" w:cstheme="minorAscii"/>
          <w:sz w:val="24"/>
          <w:szCs w:val="24"/>
        </w:rPr>
        <w:t>, is the context in which we apply our intuitions not fundamentally different from our ancestral context? If that is the case, we can usually trust our intuitive thinking. If we apply t</w:t>
      </w:r>
      <w:r w:rsidRPr="7F85FB28" w:rsidR="2ED7917D">
        <w:rPr>
          <w:rFonts w:cs="Calibri" w:cstheme="minorAscii"/>
          <w:sz w:val="24"/>
          <w:szCs w:val="24"/>
        </w:rPr>
        <w:t>hem</w:t>
      </w:r>
      <w:r w:rsidRPr="7F85FB28" w:rsidR="3455EAD2">
        <w:rPr>
          <w:rFonts w:cs="Calibri" w:cstheme="minorAscii"/>
          <w:sz w:val="24"/>
          <w:szCs w:val="24"/>
        </w:rPr>
        <w:t xml:space="preserve"> in a context that is far removed from this ecological context (</w:t>
      </w:r>
      <w:proofErr w:type="gramStart"/>
      <w:r w:rsidRPr="7F85FB28" w:rsidR="3455EAD2">
        <w:rPr>
          <w:rFonts w:cs="Calibri" w:cstheme="minorAscii"/>
          <w:sz w:val="24"/>
          <w:szCs w:val="24"/>
        </w:rPr>
        <w:t>e.g.</w:t>
      </w:r>
      <w:proofErr w:type="gramEnd"/>
      <w:r w:rsidRPr="7F85FB28" w:rsidR="3455EAD2">
        <w:rPr>
          <w:rFonts w:cs="Calibri" w:cstheme="minorAscii"/>
          <w:sz w:val="24"/>
          <w:szCs w:val="24"/>
        </w:rPr>
        <w:t xml:space="preserve"> modern sciences, financial markets and statistics),</w:t>
      </w:r>
      <w:ins w:author="Meike Robaard" w:date="2022-05-31T14:22:28.894Z" w:id="1182412474">
        <w:r w:rsidRPr="7F85FB28" w:rsidR="3455EAD2">
          <w:rPr>
            <w:rFonts w:cs="Calibri" w:cstheme="minorAscii"/>
            <w:sz w:val="24"/>
            <w:szCs w:val="24"/>
          </w:rPr>
          <w:t xml:space="preserve"> however,</w:t>
        </w:r>
      </w:ins>
      <w:r w:rsidRPr="7F85FB28" w:rsidR="3455EAD2">
        <w:rPr>
          <w:rFonts w:cs="Calibri" w:cstheme="minorAscii"/>
          <w:sz w:val="24"/>
          <w:szCs w:val="24"/>
        </w:rPr>
        <w:t xml:space="preserve"> we should </w:t>
      </w:r>
      <w:ins w:author="Meike Robaard" w:date="2022-05-31T14:22:37.844Z" w:id="814031472">
        <w:r w:rsidRPr="7F85FB28" w:rsidR="3455EAD2">
          <w:rPr>
            <w:rFonts w:cs="Calibri" w:cstheme="minorAscii"/>
            <w:sz w:val="24"/>
            <w:szCs w:val="24"/>
          </w:rPr>
          <w:t>turn</w:t>
        </w:r>
      </w:ins>
      <w:del w:author="Meike Robaard" w:date="2022-05-31T14:22:35.062Z" w:id="752126439">
        <w:r w:rsidRPr="7F85FB28" w:rsidDel="3455EAD2">
          <w:rPr>
            <w:rFonts w:cs="Calibri" w:cstheme="minorAscii"/>
            <w:sz w:val="24"/>
            <w:szCs w:val="24"/>
          </w:rPr>
          <w:delText>switch</w:delText>
        </w:r>
      </w:del>
      <w:r w:rsidRPr="7F85FB28" w:rsidR="3455EAD2">
        <w:rPr>
          <w:rFonts w:cs="Calibri" w:cstheme="minorAscii"/>
          <w:sz w:val="24"/>
          <w:szCs w:val="24"/>
        </w:rPr>
        <w:t xml:space="preserve"> on system 2 (consciously think it through) and refrain from </w:t>
      </w:r>
      <w:ins w:author="Meike Robaard" w:date="2022-05-31T14:23:07.543Z" w:id="10337533">
        <w:r w:rsidRPr="7F85FB28" w:rsidR="3455EAD2">
          <w:rPr>
            <w:rFonts w:cs="Calibri" w:cstheme="minorAscii"/>
            <w:sz w:val="24"/>
            <w:szCs w:val="24"/>
          </w:rPr>
          <w:t>relying on</w:t>
        </w:r>
      </w:ins>
      <w:del w:author="Meike Robaard" w:date="2022-05-31T14:23:05.769Z" w:id="191917629">
        <w:r w:rsidRPr="7F85FB28" w:rsidDel="3455EAD2">
          <w:rPr>
            <w:rFonts w:cs="Calibri" w:cstheme="minorAscii"/>
            <w:sz w:val="24"/>
            <w:szCs w:val="24"/>
          </w:rPr>
          <w:delText>going with</w:delText>
        </w:r>
      </w:del>
      <w:r w:rsidRPr="7F85FB28" w:rsidR="3455EAD2">
        <w:rPr>
          <w:rFonts w:cs="Calibri" w:cstheme="minorAscii"/>
          <w:sz w:val="24"/>
          <w:szCs w:val="24"/>
        </w:rPr>
        <w:t xml:space="preserve"> </w:t>
      </w:r>
      <w:del w:author="Meike Robaard" w:date="2022-05-31T14:23:22.148Z" w:id="596047800">
        <w:r w:rsidRPr="7F85FB28" w:rsidDel="3455EAD2">
          <w:rPr>
            <w:rFonts w:cs="Calibri" w:cstheme="minorAscii"/>
            <w:sz w:val="24"/>
            <w:szCs w:val="24"/>
          </w:rPr>
          <w:delText>the first thought that comes to mind</w:delText>
        </w:r>
      </w:del>
      <w:ins w:author="Meike Robaard" w:date="2022-05-31T14:23:29.069Z" w:id="2120596025">
        <w:r w:rsidRPr="7F85FB28" w:rsidR="3455EAD2">
          <w:rPr>
            <w:rFonts w:cs="Calibri" w:cstheme="minorAscii"/>
            <w:sz w:val="24"/>
            <w:szCs w:val="24"/>
          </w:rPr>
          <w:t>instantaneous thoughts</w:t>
        </w:r>
      </w:ins>
      <w:r w:rsidRPr="7F85FB28" w:rsidR="3455EAD2">
        <w:rPr>
          <w:rFonts w:cs="Calibri" w:cstheme="minorAscii"/>
          <w:sz w:val="24"/>
          <w:szCs w:val="24"/>
        </w:rPr>
        <w:t>.</w:t>
      </w:r>
    </w:p>
    <w:p w:rsidRPr="007118E3" w:rsidR="00711E6D" w:rsidP="00617219" w:rsidRDefault="00711E6D" w14:paraId="652DEF2B" w14:textId="77777777">
      <w:pPr>
        <w:spacing w:line="360" w:lineRule="auto"/>
        <w:rPr>
          <w:rFonts w:cstheme="minorHAnsi"/>
          <w:sz w:val="24"/>
          <w:szCs w:val="24"/>
        </w:rPr>
      </w:pPr>
    </w:p>
    <w:p w:rsidR="00711E6D" w:rsidP="7F85FB28" w:rsidRDefault="00711E6D" w14:paraId="2E3D3457" w14:textId="1D6FF115">
      <w:pPr>
        <w:spacing w:line="360" w:lineRule="auto"/>
        <w:rPr>
          <w:rFonts w:cs="Calibri" w:cstheme="minorAscii"/>
          <w:sz w:val="24"/>
          <w:szCs w:val="24"/>
        </w:rPr>
      </w:pPr>
      <w:ins w:author="Meike Robaard" w:date="2022-05-31T14:23:38.041Z" w:id="1224448990">
        <w:r w:rsidRPr="7F85FB28" w:rsidR="3455EAD2">
          <w:rPr>
            <w:rFonts w:cs="Calibri" w:cstheme="minorAscii"/>
            <w:sz w:val="24"/>
            <w:szCs w:val="24"/>
          </w:rPr>
          <w:t>W</w:t>
        </w:r>
      </w:ins>
      <w:del w:author="Meike Robaard" w:date="2022-05-31T14:23:37.508Z" w:id="1057286898">
        <w:r w:rsidRPr="7F85FB28" w:rsidDel="3455EAD2">
          <w:rPr>
            <w:rFonts w:cs="Calibri" w:cstheme="minorAscii"/>
            <w:sz w:val="24"/>
            <w:szCs w:val="24"/>
          </w:rPr>
          <w:delText>Moreover, w</w:delText>
        </w:r>
      </w:del>
      <w:proofErr w:type="gramStart"/>
      <w:r w:rsidRPr="7F85FB28" w:rsidR="3455EAD2">
        <w:rPr>
          <w:rFonts w:cs="Calibri" w:cstheme="minorAscii"/>
          <w:sz w:val="24"/>
          <w:szCs w:val="24"/>
        </w:rPr>
        <w:t>e</w:t>
      </w:r>
      <w:proofErr w:type="gramEnd"/>
      <w:r w:rsidRPr="7F85FB28" w:rsidR="3455EAD2">
        <w:rPr>
          <w:rFonts w:cs="Calibri" w:cstheme="minorAscii"/>
          <w:sz w:val="24"/>
          <w:szCs w:val="24"/>
        </w:rPr>
        <w:t xml:space="preserve"> should </w:t>
      </w:r>
      <w:ins w:author="Meike Robaard" w:date="2022-05-31T14:23:41.669Z" w:id="1647523753">
        <w:r w:rsidRPr="7F85FB28" w:rsidR="3455EAD2">
          <w:rPr>
            <w:rFonts w:cs="Calibri" w:cstheme="minorAscii"/>
            <w:sz w:val="24"/>
            <w:szCs w:val="24"/>
          </w:rPr>
          <w:t xml:space="preserve">also </w:t>
        </w:r>
      </w:ins>
      <w:r w:rsidRPr="7F85FB28" w:rsidR="3455EAD2">
        <w:rPr>
          <w:rFonts w:cs="Calibri" w:cstheme="minorAscii"/>
          <w:sz w:val="24"/>
          <w:szCs w:val="24"/>
        </w:rPr>
        <w:t xml:space="preserve">be aware of </w:t>
      </w:r>
      <w:del w:author="Meike Robaard" w:date="2022-05-31T14:23:48.502Z" w:id="1399347803">
        <w:r w:rsidRPr="7F85FB28" w:rsidDel="3455EAD2">
          <w:rPr>
            <w:rFonts w:cs="Calibri" w:cstheme="minorAscii"/>
            <w:sz w:val="24"/>
            <w:szCs w:val="24"/>
          </w:rPr>
          <w:delText>the</w:delText>
        </w:r>
      </w:del>
      <w:r w:rsidRPr="7F85FB28" w:rsidR="3455EAD2">
        <w:rPr>
          <w:rFonts w:cs="Calibri" w:cstheme="minorAscii"/>
          <w:sz w:val="24"/>
          <w:szCs w:val="24"/>
        </w:rPr>
        <w:t xml:space="preserve"> cognitive pitfalls </w:t>
      </w:r>
      <w:ins w:author="Meike Robaard" w:date="2022-05-31T14:23:52.228Z" w:id="1833932145">
        <w:r w:rsidRPr="7F85FB28" w:rsidR="3455EAD2">
          <w:rPr>
            <w:rFonts w:cs="Calibri" w:cstheme="minorAscii"/>
            <w:sz w:val="24"/>
            <w:szCs w:val="24"/>
          </w:rPr>
          <w:t xml:space="preserve">that are </w:t>
        </w:r>
      </w:ins>
      <w:r w:rsidRPr="7F85FB28" w:rsidR="3455EAD2">
        <w:rPr>
          <w:rFonts w:cs="Calibri" w:cstheme="minorAscii"/>
          <w:sz w:val="24"/>
          <w:szCs w:val="24"/>
        </w:rPr>
        <w:t>inherent to our intuitive thinking</w:t>
      </w:r>
      <w:ins w:author="Meike Robaard" w:date="2022-05-31T14:23:55.905Z" w:id="704660953">
        <w:r w:rsidRPr="7F85FB28" w:rsidR="3455EAD2">
          <w:rPr>
            <w:rFonts w:cs="Calibri" w:cstheme="minorAscii"/>
            <w:sz w:val="24"/>
            <w:szCs w:val="24"/>
          </w:rPr>
          <w:t>,</w:t>
        </w:r>
      </w:ins>
      <w:del w:author="Meike Robaard" w:date="2022-05-31T14:23:55.267Z" w:id="1983871386">
        <w:r w:rsidRPr="7F85FB28" w:rsidDel="3455EAD2">
          <w:rPr>
            <w:rFonts w:cs="Calibri" w:cstheme="minorAscii"/>
            <w:sz w:val="24"/>
            <w:szCs w:val="24"/>
          </w:rPr>
          <w:delText xml:space="preserve"> (</w:delText>
        </w:r>
      </w:del>
      <w:r w:rsidRPr="7F85FB28" w:rsidR="3455EAD2">
        <w:rPr>
          <w:rFonts w:cs="Calibri" w:cstheme="minorAscii"/>
          <w:sz w:val="24"/>
          <w:szCs w:val="24"/>
        </w:rPr>
        <w:t>mainly due to 'error management</w:t>
      </w:r>
      <w:ins w:author="Meike Robaard" w:date="2022-05-31T14:23:59.354Z" w:id="1911390401">
        <w:r w:rsidRPr="7F85FB28" w:rsidR="3455EAD2">
          <w:rPr>
            <w:rFonts w:cs="Calibri" w:cstheme="minorAscii"/>
            <w:sz w:val="24"/>
            <w:szCs w:val="24"/>
          </w:rPr>
          <w:t>.</w:t>
        </w:r>
      </w:ins>
      <w:del w:author="Meike Robaard" w:date="2022-05-31T14:23:57.877Z" w:id="1906812546">
        <w:r w:rsidRPr="7F85FB28" w:rsidDel="3455EAD2">
          <w:rPr>
            <w:rFonts w:cs="Calibri" w:cstheme="minorAscii"/>
            <w:sz w:val="24"/>
            <w:szCs w:val="24"/>
          </w:rPr>
          <w:delText>')</w:delText>
        </w:r>
      </w:del>
      <w:del w:author="Meike Robaard" w:date="2022-05-31T14:24:02.107Z" w:id="1402326813">
        <w:r w:rsidRPr="7F85FB28" w:rsidDel="3455EAD2">
          <w:rPr>
            <w:rFonts w:cs="Calibri" w:cstheme="minorAscii"/>
            <w:sz w:val="24"/>
            <w:szCs w:val="24"/>
          </w:rPr>
          <w:delText>.</w:delText>
        </w:r>
      </w:del>
      <w:r w:rsidRPr="7F85FB28" w:rsidR="3455EAD2">
        <w:rPr>
          <w:rFonts w:cs="Calibri" w:cstheme="minorAscii"/>
          <w:sz w:val="24"/>
          <w:szCs w:val="24"/>
        </w:rPr>
        <w:t xml:space="preserve"> When we see patterns and </w:t>
      </w:r>
      <w:ins w:author="Meike Robaard" w:date="2022-05-31T14:24:09.749Z" w:id="1410715652">
        <w:r w:rsidRPr="7F85FB28" w:rsidR="3455EAD2">
          <w:rPr>
            <w:rFonts w:cs="Calibri" w:cstheme="minorAscii"/>
            <w:sz w:val="24"/>
            <w:szCs w:val="24"/>
          </w:rPr>
          <w:t>establish</w:t>
        </w:r>
      </w:ins>
      <w:del w:author="Meike Robaard" w:date="2022-05-31T14:24:07.088Z" w:id="392942760">
        <w:r w:rsidRPr="7F85FB28" w:rsidDel="3455EAD2">
          <w:rPr>
            <w:rFonts w:cs="Calibri" w:cstheme="minorAscii"/>
            <w:sz w:val="24"/>
            <w:szCs w:val="24"/>
          </w:rPr>
          <w:delText>make</w:delText>
        </w:r>
      </w:del>
      <w:r w:rsidRPr="7F85FB28" w:rsidR="3455EAD2">
        <w:rPr>
          <w:rFonts w:cs="Calibri" w:cstheme="minorAscii"/>
          <w:sz w:val="24"/>
          <w:szCs w:val="24"/>
        </w:rPr>
        <w:t xml:space="preserve"> causal connections, for instance, an alarm bell should go off. It may well be that there is </w:t>
      </w:r>
      <w:ins w:author="Meike Robaard" w:date="2022-05-31T14:24:26.19Z" w:id="1925785527">
        <w:r w:rsidRPr="7F85FB28" w:rsidR="3455EAD2">
          <w:rPr>
            <w:rFonts w:cs="Calibri" w:cstheme="minorAscii"/>
            <w:sz w:val="24"/>
            <w:szCs w:val="24"/>
          </w:rPr>
          <w:t>actually</w:t>
        </w:r>
      </w:ins>
      <w:del w:author="Meike Robaard" w:date="2022-05-31T14:24:23.603Z" w:id="2072317198">
        <w:r w:rsidRPr="7F85FB28" w:rsidDel="3455EAD2">
          <w:rPr>
            <w:rFonts w:cs="Calibri" w:cstheme="minorAscii"/>
            <w:sz w:val="24"/>
            <w:szCs w:val="24"/>
          </w:rPr>
          <w:delText>indeed</w:delText>
        </w:r>
      </w:del>
      <w:r w:rsidRPr="7F85FB28" w:rsidR="3455EAD2">
        <w:rPr>
          <w:rFonts w:cs="Calibri" w:cstheme="minorAscii"/>
          <w:sz w:val="24"/>
          <w:szCs w:val="24"/>
        </w:rPr>
        <w:t xml:space="preserve"> a co</w:t>
      </w:r>
      <w:r w:rsidRPr="7F85FB28" w:rsidR="192E4D90">
        <w:rPr>
          <w:rFonts w:cs="Calibri" w:cstheme="minorAscii"/>
          <w:sz w:val="24"/>
          <w:szCs w:val="24"/>
        </w:rPr>
        <w:t>rrelation</w:t>
      </w:r>
      <w:r w:rsidRPr="7F85FB28" w:rsidR="3455EAD2">
        <w:rPr>
          <w:rFonts w:cs="Calibri" w:cstheme="minorAscii"/>
          <w:sz w:val="24"/>
          <w:szCs w:val="24"/>
        </w:rPr>
        <w:t>, perhaps even a causal co</w:t>
      </w:r>
      <w:r w:rsidRPr="7F85FB28" w:rsidR="192E4D90">
        <w:rPr>
          <w:rFonts w:cs="Calibri" w:cstheme="minorAscii"/>
          <w:sz w:val="24"/>
          <w:szCs w:val="24"/>
        </w:rPr>
        <w:t>rrelation</w:t>
      </w:r>
      <w:r w:rsidRPr="7F85FB28" w:rsidR="3455EAD2">
        <w:rPr>
          <w:rFonts w:cs="Calibri" w:cstheme="minorAscii"/>
          <w:sz w:val="24"/>
          <w:szCs w:val="24"/>
        </w:rPr>
        <w:t>, but</w:t>
      </w:r>
      <w:ins w:author="Meike Robaard" w:date="2022-05-31T14:24:32.883Z" w:id="1331666272">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5-31T14:24:35.258Z" w:id="243479958">
        <w:r w:rsidRPr="7F85FB28" w:rsidDel="3455EAD2">
          <w:rPr>
            <w:rFonts w:cs="Calibri" w:cstheme="minorAscii"/>
            <w:sz w:val="24"/>
            <w:szCs w:val="24"/>
          </w:rPr>
          <w:delText xml:space="preserve"> </w:delText>
        </w:r>
      </w:del>
      <w:r w:rsidRPr="7F85FB28" w:rsidR="3455EAD2">
        <w:rPr>
          <w:rFonts w:cs="Calibri" w:cstheme="minorAscii"/>
          <w:sz w:val="24"/>
          <w:szCs w:val="24"/>
        </w:rPr>
        <w:t xml:space="preserve">as </w:t>
      </w:r>
      <w:ins w:author="Meike Robaard" w:date="2022-05-31T14:24:41.121Z" w:id="718991999">
        <w:r w:rsidRPr="7F85FB28" w:rsidR="3455EAD2">
          <w:rPr>
            <w:rFonts w:cs="Calibri" w:cstheme="minorAscii"/>
            <w:sz w:val="24"/>
            <w:szCs w:val="24"/>
          </w:rPr>
          <w:t xml:space="preserve">I </w:t>
        </w:r>
      </w:ins>
      <w:r w:rsidRPr="7F85FB28" w:rsidR="3455EAD2">
        <w:rPr>
          <w:rFonts w:cs="Calibri" w:cstheme="minorAscii"/>
          <w:sz w:val="24"/>
          <w:szCs w:val="24"/>
        </w:rPr>
        <w:t xml:space="preserve">discussed </w:t>
      </w:r>
      <w:del w:author="Meike Robaard" w:date="2022-05-31T14:24:43.915Z" w:id="740980769">
        <w:r w:rsidRPr="7F85FB28" w:rsidDel="3455EAD2">
          <w:rPr>
            <w:rFonts w:cs="Calibri" w:cstheme="minorAscii"/>
            <w:sz w:val="24"/>
            <w:szCs w:val="24"/>
          </w:rPr>
          <w:delText xml:space="preserve">at length </w:delText>
        </w:r>
      </w:del>
      <w:r w:rsidRPr="7F85FB28" w:rsidR="3455EAD2">
        <w:rPr>
          <w:rFonts w:cs="Calibri" w:cstheme="minorAscii"/>
          <w:sz w:val="24"/>
          <w:szCs w:val="24"/>
        </w:rPr>
        <w:t xml:space="preserve">in </w:t>
      </w:r>
      <w:r w:rsidRPr="7F85FB28" w:rsidR="1DFC8736">
        <w:rPr>
          <w:rFonts w:cs="Calibri" w:cstheme="minorAscii"/>
          <w:sz w:val="24"/>
          <w:szCs w:val="24"/>
        </w:rPr>
        <w:t>chapter 4</w:t>
      </w:r>
      <w:ins w:author="Meike Robaard" w:date="2022-05-31T14:24:47.042Z" w:id="1045367816">
        <w:r w:rsidRPr="7F85FB28" w:rsidR="1DFC8736">
          <w:rPr>
            <w:rFonts w:cs="Calibri" w:cstheme="minorAscii"/>
            <w:sz w:val="24"/>
            <w:szCs w:val="24"/>
          </w:rPr>
          <w:t>,</w:t>
        </w:r>
      </w:ins>
      <w:del w:author="Meike Robaard" w:date="2022-05-31T14:24:46.119Z" w:id="1739604406">
        <w:r w:rsidRPr="7F85FB28" w:rsidDel="3455EAD2">
          <w:rPr>
            <w:rFonts w:cs="Calibri" w:cstheme="minorAscii"/>
            <w:sz w:val="24"/>
            <w:szCs w:val="24"/>
          </w:rPr>
          <w:delText xml:space="preserve"> -</w:delText>
        </w:r>
      </w:del>
      <w:r w:rsidRPr="7F85FB28" w:rsidR="3455EAD2">
        <w:rPr>
          <w:rFonts w:cs="Calibri" w:cstheme="minorAscii"/>
          <w:sz w:val="24"/>
          <w:szCs w:val="24"/>
        </w:rPr>
        <w:t xml:space="preserve"> we </w:t>
      </w:r>
      <w:ins w:author="Meike Robaard" w:date="2022-05-31T14:24:51.528Z" w:id="2006529525">
        <w:r w:rsidRPr="7F85FB28" w:rsidR="3455EAD2">
          <w:rPr>
            <w:rFonts w:cs="Calibri" w:cstheme="minorAscii"/>
            <w:sz w:val="24"/>
            <w:szCs w:val="24"/>
          </w:rPr>
          <w:t xml:space="preserve">also </w:t>
        </w:r>
      </w:ins>
      <w:r w:rsidRPr="7F85FB28" w:rsidR="3455EAD2">
        <w:rPr>
          <w:rFonts w:cs="Calibri" w:cstheme="minorAscii"/>
          <w:sz w:val="24"/>
          <w:szCs w:val="24"/>
        </w:rPr>
        <w:t xml:space="preserve">know that we are prone to </w:t>
      </w:r>
      <w:del w:author="Meike Robaard" w:date="2022-05-31T14:25:03.28Z" w:id="1781519639">
        <w:r w:rsidRPr="7F85FB28" w:rsidDel="3455EAD2">
          <w:rPr>
            <w:rFonts w:cs="Calibri" w:cstheme="minorAscii"/>
            <w:sz w:val="24"/>
            <w:szCs w:val="24"/>
          </w:rPr>
          <w:delText xml:space="preserve">make </w:delText>
        </w:r>
      </w:del>
      <w:ins w:author="Meike Robaard" w:date="2022-05-31T14:25:04.836Z" w:id="535347081">
        <w:r w:rsidRPr="7F85FB28" w:rsidR="3455EAD2">
          <w:rPr>
            <w:rFonts w:cs="Calibri" w:cstheme="minorAscii"/>
            <w:sz w:val="24"/>
            <w:szCs w:val="24"/>
          </w:rPr>
          <w:t xml:space="preserve">draw </w:t>
        </w:r>
      </w:ins>
      <w:r w:rsidRPr="7F85FB28" w:rsidR="3455EAD2">
        <w:rPr>
          <w:rFonts w:cs="Calibri" w:cstheme="minorAscii"/>
          <w:sz w:val="24"/>
          <w:szCs w:val="24"/>
        </w:rPr>
        <w:t xml:space="preserve">such </w:t>
      </w:r>
      <w:ins w:author="Meike Robaard" w:date="2022-05-31T14:25:10.772Z" w:id="582378529">
        <w:r w:rsidRPr="7F85FB28" w:rsidR="3455EAD2">
          <w:rPr>
            <w:rFonts w:cs="Calibri" w:cstheme="minorAscii"/>
            <w:sz w:val="24"/>
            <w:szCs w:val="24"/>
          </w:rPr>
          <w:t>conclusions</w:t>
        </w:r>
      </w:ins>
      <w:del w:author="Meike Robaard" w:date="2022-05-31T14:25:08.649Z" w:id="1374921901">
        <w:r w:rsidRPr="7F85FB28" w:rsidDel="3455EAD2">
          <w:rPr>
            <w:rFonts w:cs="Calibri" w:cstheme="minorAscii"/>
            <w:sz w:val="24"/>
            <w:szCs w:val="24"/>
          </w:rPr>
          <w:delText>connections</w:delText>
        </w:r>
      </w:del>
      <w:r w:rsidRPr="7F85FB28" w:rsidR="3455EAD2">
        <w:rPr>
          <w:rFonts w:cs="Calibri" w:cstheme="minorAscii"/>
          <w:sz w:val="24"/>
          <w:szCs w:val="24"/>
        </w:rPr>
        <w:t xml:space="preserve"> too quickly</w:t>
      </w:r>
      <w:ins w:author="Meike Robaard" w:date="2022-05-31T14:26:56.345Z" w:id="333797798">
        <w:r w:rsidRPr="7F85FB28" w:rsidR="3455EAD2">
          <w:rPr>
            <w:rFonts w:cs="Calibri" w:cstheme="minorAscii"/>
            <w:sz w:val="24"/>
            <w:szCs w:val="24"/>
          </w:rPr>
          <w:t>, as is the case with the instructor at the Israeli aviation base mentioned in chapter 4</w:t>
        </w:r>
      </w:ins>
      <w:r w:rsidRPr="7F85FB28" w:rsidR="3455EAD2">
        <w:rPr>
          <w:rFonts w:cs="Calibri" w:cstheme="minorAscii"/>
          <w:sz w:val="24"/>
          <w:szCs w:val="24"/>
        </w:rPr>
        <w:t xml:space="preserve">. It is therefore advisable to take a step back, to engage our reflective thinking and to </w:t>
      </w:r>
      <w:ins w:author="Meike Robaard" w:date="2022-05-31T14:25:44.39Z" w:id="1978383385">
        <w:r w:rsidRPr="7F85FB28" w:rsidR="3455EAD2">
          <w:rPr>
            <w:rFonts w:cs="Calibri" w:cstheme="minorAscii"/>
            <w:sz w:val="24"/>
            <w:szCs w:val="24"/>
          </w:rPr>
          <w:t>make sure that</w:t>
        </w:r>
      </w:ins>
      <w:del w:author="Meike Robaard" w:date="2022-05-31T14:25:27.805Z" w:id="223560988">
        <w:r w:rsidRPr="7F85FB28" w:rsidDel="3455EAD2">
          <w:rPr>
            <w:rFonts w:cs="Calibri" w:cstheme="minorAscii"/>
            <w:sz w:val="24"/>
            <w:szCs w:val="24"/>
          </w:rPr>
          <w:delText xml:space="preserve">check </w:delText>
        </w:r>
        <w:r w:rsidRPr="7F85FB28" w:rsidDel="3455EAD2">
          <w:rPr>
            <w:rFonts w:cs="Calibri" w:cstheme="minorAscii"/>
            <w:sz w:val="24"/>
            <w:szCs w:val="24"/>
          </w:rPr>
          <w:delText>whether</w:delText>
        </w:r>
      </w:del>
      <w:r w:rsidRPr="7F85FB28" w:rsidR="3455EAD2">
        <w:rPr>
          <w:rFonts w:cs="Calibri" w:cstheme="minorAscii"/>
          <w:sz w:val="24"/>
          <w:szCs w:val="24"/>
        </w:rPr>
        <w:t xml:space="preserve"> there is indeed a pattern or causal co</w:t>
      </w:r>
      <w:r w:rsidRPr="7F85FB28" w:rsidR="192E4D90">
        <w:rPr>
          <w:rFonts w:cs="Calibri" w:cstheme="minorAscii"/>
          <w:sz w:val="24"/>
          <w:szCs w:val="24"/>
        </w:rPr>
        <w:t>rrelation</w:t>
      </w:r>
      <w:r w:rsidRPr="7F85FB28" w:rsidR="3455EAD2">
        <w:rPr>
          <w:rFonts w:cs="Calibri" w:cstheme="minorAscii"/>
          <w:sz w:val="24"/>
          <w:szCs w:val="24"/>
        </w:rPr>
        <w:t xml:space="preserve">. </w:t>
      </w:r>
      <w:del w:author="Meike Robaard" w:date="2022-05-31T14:26:59.293Z" w:id="1227843453">
        <w:r w:rsidRPr="7F85FB28" w:rsidDel="3455EAD2">
          <w:rPr>
            <w:rFonts w:cs="Calibri" w:cstheme="minorAscii"/>
            <w:sz w:val="24"/>
            <w:szCs w:val="24"/>
          </w:rPr>
          <w:delText>(</w:delText>
        </w:r>
        <w:r w:rsidRPr="7F85FB28" w:rsidDel="192E4D90">
          <w:rPr>
            <w:rFonts w:cs="Calibri" w:cstheme="minorAscii"/>
            <w:sz w:val="24"/>
            <w:szCs w:val="24"/>
          </w:rPr>
          <w:delText>Don’t be fooled like</w:delText>
        </w:r>
        <w:r w:rsidRPr="7F85FB28" w:rsidDel="3455EAD2">
          <w:rPr>
            <w:rFonts w:cs="Calibri" w:cstheme="minorAscii"/>
            <w:sz w:val="24"/>
            <w:szCs w:val="24"/>
          </w:rPr>
          <w:delText xml:space="preserve"> the instructor at the Israeli aviation base </w:delText>
        </w:r>
        <w:r w:rsidRPr="7F85FB28" w:rsidDel="1DFC8736">
          <w:rPr>
            <w:rFonts w:cs="Calibri" w:cstheme="minorAscii"/>
            <w:sz w:val="24"/>
            <w:szCs w:val="24"/>
          </w:rPr>
          <w:delText>–</w:delText>
        </w:r>
        <w:r w:rsidRPr="7F85FB28" w:rsidDel="3455EAD2">
          <w:rPr>
            <w:rFonts w:cs="Calibri" w:cstheme="minorAscii"/>
            <w:sz w:val="24"/>
            <w:szCs w:val="24"/>
          </w:rPr>
          <w:delText xml:space="preserve"> </w:delText>
        </w:r>
        <w:r w:rsidRPr="7F85FB28" w:rsidDel="1DFC8736">
          <w:rPr>
            <w:rFonts w:cs="Calibri" w:cstheme="minorAscii"/>
            <w:sz w:val="24"/>
            <w:szCs w:val="24"/>
          </w:rPr>
          <w:delText>chapter 4</w:delText>
        </w:r>
        <w:r w:rsidRPr="7F85FB28" w:rsidDel="3455EAD2">
          <w:rPr>
            <w:rFonts w:cs="Calibri" w:cstheme="minorAscii"/>
            <w:sz w:val="24"/>
            <w:szCs w:val="24"/>
          </w:rPr>
          <w:delText>).</w:delText>
        </w:r>
      </w:del>
    </w:p>
    <w:p w:rsidRPr="007118E3" w:rsidR="00711E6D" w:rsidP="00617219" w:rsidRDefault="00711E6D" w14:paraId="7D0DC0C6" w14:textId="77777777">
      <w:pPr>
        <w:spacing w:line="360" w:lineRule="auto"/>
        <w:rPr>
          <w:rFonts w:cstheme="minorHAnsi"/>
          <w:sz w:val="24"/>
          <w:szCs w:val="24"/>
        </w:rPr>
      </w:pPr>
    </w:p>
    <w:p w:rsidR="00711E6D" w:rsidP="7F85FB28" w:rsidRDefault="00711E6D" w14:paraId="13A95D99" w14:textId="221B97C2">
      <w:pPr>
        <w:spacing w:line="360" w:lineRule="auto"/>
        <w:rPr>
          <w:rFonts w:cs="Calibri" w:cstheme="minorAscii"/>
          <w:sz w:val="24"/>
          <w:szCs w:val="24"/>
        </w:rPr>
      </w:pPr>
      <w:r w:rsidRPr="7F85FB28" w:rsidR="3455EAD2">
        <w:rPr>
          <w:rFonts w:cs="Calibri" w:cstheme="minorAscii"/>
          <w:sz w:val="24"/>
          <w:szCs w:val="24"/>
        </w:rPr>
        <w:t xml:space="preserve">The same applies, of course, to </w:t>
      </w:r>
      <w:del w:author="Meike Robaard" w:date="2022-05-31T14:27:33.162Z" w:id="1439366278">
        <w:r w:rsidRPr="7F85FB28" w:rsidDel="3455EAD2">
          <w:rPr>
            <w:rFonts w:cs="Calibri" w:cstheme="minorAscii"/>
            <w:sz w:val="24"/>
            <w:szCs w:val="24"/>
          </w:rPr>
          <w:delText xml:space="preserve">all those </w:delText>
        </w:r>
      </w:del>
      <w:r w:rsidRPr="7F85FB28" w:rsidR="3455EAD2">
        <w:rPr>
          <w:rFonts w:cs="Calibri" w:cstheme="minorAscii"/>
          <w:sz w:val="24"/>
          <w:szCs w:val="24"/>
        </w:rPr>
        <w:t>other domains in which we are often irrational (</w:t>
      </w:r>
      <w:r w:rsidRPr="7F85FB28" w:rsidR="1DFC8736">
        <w:rPr>
          <w:rFonts w:cs="Calibri" w:cstheme="minorAscii"/>
          <w:sz w:val="24"/>
          <w:szCs w:val="24"/>
        </w:rPr>
        <w:t>chapter 4</w:t>
      </w:r>
      <w:r w:rsidRPr="7F85FB28" w:rsidR="3455EAD2">
        <w:rPr>
          <w:rFonts w:cs="Calibri" w:cstheme="minorAscii"/>
          <w:sz w:val="24"/>
          <w:szCs w:val="24"/>
        </w:rPr>
        <w:t xml:space="preserve">). By being aware of these domains we can develop the reflex to critically check our intuitions in these contexts. In short, system 1 cannot be switched off (and fortunately so, life </w:t>
      </w:r>
      <w:r w:rsidRPr="7F85FB28" w:rsidR="3455EAD2">
        <w:rPr>
          <w:rFonts w:cs="Calibri" w:cstheme="minorAscii"/>
          <w:sz w:val="24"/>
          <w:szCs w:val="24"/>
        </w:rPr>
        <w:t xml:space="preserve">would be unlivable if every action, </w:t>
      </w:r>
      <w:r w:rsidRPr="7F85FB28" w:rsidR="3455EAD2">
        <w:rPr>
          <w:rFonts w:cs="Calibri" w:cstheme="minorAscii"/>
          <w:sz w:val="24"/>
          <w:szCs w:val="24"/>
        </w:rPr>
        <w:t>belief</w:t>
      </w:r>
      <w:r w:rsidRPr="7F85FB28" w:rsidR="3455EAD2">
        <w:rPr>
          <w:rFonts w:cs="Calibri" w:cstheme="minorAscii"/>
          <w:sz w:val="24"/>
          <w:szCs w:val="24"/>
        </w:rPr>
        <w:t xml:space="preserve"> and decision were the product of laborious, conscious and slow cognitive processes) and can in most cases be trusted. </w:t>
      </w:r>
      <w:ins w:author="Meike Robaard" w:date="2022-05-31T14:28:20.223Z" w:id="2028304405">
        <w:r w:rsidRPr="7F85FB28" w:rsidR="3455EAD2">
          <w:rPr>
            <w:rFonts w:cs="Calibri" w:cstheme="minorAscii"/>
            <w:sz w:val="24"/>
            <w:szCs w:val="24"/>
          </w:rPr>
          <w:t>I</w:t>
        </w:r>
      </w:ins>
      <w:del w:author="Meike Robaard" w:date="2022-05-31T14:28:17.967Z" w:id="358453761">
        <w:r w:rsidRPr="7F85FB28" w:rsidDel="3455EAD2">
          <w:rPr>
            <w:rFonts w:cs="Calibri" w:cstheme="minorAscii"/>
            <w:sz w:val="24"/>
            <w:szCs w:val="24"/>
          </w:rPr>
          <w:delText>But i</w:delText>
        </w:r>
      </w:del>
      <w:r w:rsidRPr="7F85FB28" w:rsidR="3455EAD2">
        <w:rPr>
          <w:rFonts w:cs="Calibri" w:cstheme="minorAscii"/>
          <w:sz w:val="24"/>
          <w:szCs w:val="24"/>
        </w:rPr>
        <w:t xml:space="preserve">n some </w:t>
      </w:r>
      <w:r w:rsidRPr="7F85FB28" w:rsidR="192E4D90">
        <w:rPr>
          <w:rFonts w:cs="Calibri" w:cstheme="minorAscii"/>
          <w:sz w:val="24"/>
          <w:szCs w:val="24"/>
        </w:rPr>
        <w:t>contexts,</w:t>
      </w:r>
      <w:r w:rsidRPr="7F85FB28" w:rsidR="3455EAD2">
        <w:rPr>
          <w:rFonts w:cs="Calibri" w:cstheme="minorAscii"/>
          <w:sz w:val="24"/>
          <w:szCs w:val="24"/>
        </w:rPr>
        <w:t xml:space="preserve"> </w:t>
      </w:r>
      <w:ins w:author="Meike Robaard" w:date="2022-05-31T14:28:25.068Z" w:id="1701519220">
        <w:r w:rsidRPr="7F85FB28" w:rsidR="3455EAD2">
          <w:rPr>
            <w:rFonts w:cs="Calibri" w:cstheme="minorAscii"/>
            <w:sz w:val="24"/>
            <w:szCs w:val="24"/>
          </w:rPr>
          <w:t xml:space="preserve">however, </w:t>
        </w:r>
      </w:ins>
      <w:r w:rsidRPr="7F85FB28" w:rsidR="3455EAD2">
        <w:rPr>
          <w:rFonts w:cs="Calibri" w:cstheme="minorAscii"/>
          <w:sz w:val="24"/>
          <w:szCs w:val="24"/>
        </w:rPr>
        <w:t xml:space="preserve">it makes us predictably irrational. We need to be aware of this and switch </w:t>
      </w:r>
      <w:ins w:author="Meike Robaard" w:date="2022-05-31T14:28:36.348Z" w:id="1939366964">
        <w:r w:rsidRPr="7F85FB28" w:rsidR="3455EAD2">
          <w:rPr>
            <w:rFonts w:cs="Calibri" w:cstheme="minorAscii"/>
            <w:sz w:val="24"/>
            <w:szCs w:val="24"/>
          </w:rPr>
          <w:t>to</w:t>
        </w:r>
      </w:ins>
      <w:del w:author="Meike Robaard" w:date="2022-05-31T14:28:35.008Z" w:id="463420475">
        <w:r w:rsidRPr="7F85FB28" w:rsidDel="3455EAD2">
          <w:rPr>
            <w:rFonts w:cs="Calibri" w:cstheme="minorAscii"/>
            <w:sz w:val="24"/>
            <w:szCs w:val="24"/>
          </w:rPr>
          <w:delText>on</w:delText>
        </w:r>
      </w:del>
      <w:r w:rsidRPr="7F85FB28" w:rsidR="3455EAD2">
        <w:rPr>
          <w:rFonts w:cs="Calibri" w:cstheme="minorAscii"/>
          <w:sz w:val="24"/>
          <w:szCs w:val="24"/>
        </w:rPr>
        <w:t xml:space="preserve"> system 2 in these contexts </w:t>
      </w:r>
      <w:ins w:author="Meike Robaard" w:date="2022-05-31T14:28:43.009Z" w:id="2014632018">
        <w:r w:rsidRPr="7F85FB28" w:rsidR="3455EAD2">
          <w:rPr>
            <w:rFonts w:cs="Calibri" w:cstheme="minorAscii"/>
            <w:sz w:val="24"/>
            <w:szCs w:val="24"/>
          </w:rPr>
          <w:t xml:space="preserve">in order </w:t>
        </w:r>
      </w:ins>
      <w:r w:rsidRPr="7F85FB28" w:rsidR="3455EAD2">
        <w:rPr>
          <w:rFonts w:cs="Calibri" w:cstheme="minorAscii"/>
          <w:sz w:val="24"/>
          <w:szCs w:val="24"/>
        </w:rPr>
        <w:t>to avoid the cognitive pitfalls inherent to system 1.</w:t>
      </w:r>
    </w:p>
    <w:p w:rsidR="00711E6D" w:rsidP="00617219" w:rsidRDefault="00711E6D" w14:paraId="63787F30" w14:textId="77777777">
      <w:pPr>
        <w:spacing w:line="360" w:lineRule="auto"/>
        <w:rPr>
          <w:rFonts w:cstheme="minorHAnsi"/>
          <w:sz w:val="24"/>
          <w:szCs w:val="24"/>
        </w:rPr>
      </w:pPr>
    </w:p>
    <w:p w:rsidR="00711E6D" w:rsidP="00617219" w:rsidRDefault="00711E6D" w14:paraId="20B42EA7" w14:textId="77777777">
      <w:pPr>
        <w:spacing w:line="360" w:lineRule="auto"/>
        <w:rPr>
          <w:rFonts w:cstheme="minorHAnsi"/>
          <w:b/>
          <w:bCs/>
          <w:i/>
          <w:iCs/>
          <w:sz w:val="24"/>
          <w:szCs w:val="24"/>
        </w:rPr>
      </w:pPr>
      <w:r>
        <w:rPr>
          <w:rFonts w:cstheme="minorHAnsi"/>
          <w:b/>
          <w:bCs/>
          <w:i/>
          <w:iCs/>
          <w:sz w:val="24"/>
          <w:szCs w:val="24"/>
        </w:rPr>
        <w:t>Acquired intuitions</w:t>
      </w:r>
    </w:p>
    <w:p w:rsidRPr="00070AE5" w:rsidR="00711E6D" w:rsidP="00617219" w:rsidRDefault="00711E6D" w14:paraId="3B6E8AD2" w14:textId="77777777">
      <w:pPr>
        <w:spacing w:line="360" w:lineRule="auto"/>
        <w:rPr>
          <w:rFonts w:cstheme="minorHAnsi"/>
          <w:b/>
          <w:bCs/>
          <w:i/>
          <w:iCs/>
          <w:sz w:val="24"/>
          <w:szCs w:val="24"/>
        </w:rPr>
      </w:pPr>
    </w:p>
    <w:p w:rsidR="00711E6D" w:rsidP="7F85FB28" w:rsidRDefault="00711E6D" w14:paraId="1AD05F13" w14:textId="61D39436">
      <w:pPr>
        <w:spacing w:line="360" w:lineRule="auto"/>
        <w:rPr>
          <w:rFonts w:cs="Calibri" w:cstheme="minorAscii"/>
          <w:sz w:val="24"/>
          <w:szCs w:val="24"/>
        </w:rPr>
      </w:pPr>
      <w:r w:rsidRPr="7F85FB28" w:rsidR="3455EAD2">
        <w:rPr>
          <w:rFonts w:cs="Calibri" w:cstheme="minorAscii"/>
          <w:sz w:val="24"/>
          <w:szCs w:val="24"/>
        </w:rPr>
        <w:t>Intuitive thinking</w:t>
      </w:r>
      <w:del w:author="Meike Robaard" w:date="2022-05-31T14:28:54.825Z" w:id="1404043795">
        <w:r w:rsidRPr="7F85FB28" w:rsidDel="3455EAD2">
          <w:rPr>
            <w:rFonts w:cs="Calibri" w:cstheme="minorAscii"/>
            <w:sz w:val="24"/>
            <w:szCs w:val="24"/>
          </w:rPr>
          <w:delText xml:space="preserve">, however, </w:delText>
        </w:r>
      </w:del>
      <w:r w:rsidRPr="7F85FB28" w:rsidR="3455EAD2">
        <w:rPr>
          <w:rFonts w:cs="Calibri" w:cstheme="minorAscii"/>
          <w:sz w:val="24"/>
          <w:szCs w:val="24"/>
        </w:rPr>
        <w:t xml:space="preserve">also </w:t>
      </w:r>
      <w:del w:author="Meike Robaard" w:date="2022-05-31T14:29:04.23Z" w:id="1092951376">
        <w:r w:rsidRPr="7F85FB28" w:rsidDel="3455EAD2">
          <w:rPr>
            <w:rFonts w:cs="Calibri" w:cstheme="minorAscii"/>
            <w:sz w:val="24"/>
            <w:szCs w:val="24"/>
          </w:rPr>
          <w:delText>comes</w:delText>
        </w:r>
      </w:del>
      <w:ins w:author="Meike Robaard" w:date="2022-05-31T14:29:04.908Z" w:id="1916147303">
        <w:r w:rsidRPr="7F85FB28" w:rsidR="3455EAD2">
          <w:rPr>
            <w:rFonts w:cs="Calibri" w:cstheme="minorAscii"/>
            <w:sz w:val="24"/>
            <w:szCs w:val="24"/>
          </w:rPr>
          <w:t>emerges</w:t>
        </w:r>
      </w:ins>
      <w:r w:rsidRPr="7F85FB28" w:rsidR="3455EAD2">
        <w:rPr>
          <w:rFonts w:cs="Calibri" w:cstheme="minorAscii"/>
          <w:sz w:val="24"/>
          <w:szCs w:val="24"/>
        </w:rPr>
        <w:t xml:space="preserve"> from a second source. Automatic and unconscious thinking processes are not only shaped by natural selection</w:t>
      </w:r>
      <w:ins w:author="Meike Robaard" w:date="2022-05-31T14:30:57.285Z" w:id="151291655">
        <w:r w:rsidRPr="7F85FB28" w:rsidR="3455EAD2">
          <w:rPr>
            <w:rFonts w:cs="Calibri" w:cstheme="minorAscii"/>
            <w:sz w:val="24"/>
            <w:szCs w:val="24"/>
          </w:rPr>
          <w:t>;</w:t>
        </w:r>
      </w:ins>
      <w:r w:rsidRPr="7F85FB28" w:rsidR="192E4D90">
        <w:rPr>
          <w:rFonts w:cs="Calibri" w:cstheme="minorAscii"/>
          <w:sz w:val="24"/>
          <w:szCs w:val="24"/>
        </w:rPr>
        <w:t xml:space="preserve"> (</w:t>
      </w:r>
      <w:commentRangeStart w:id="320126374"/>
      <w:r w:rsidRPr="7F85FB28" w:rsidR="192E4D90">
        <w:rPr>
          <w:rFonts w:cs="Calibri" w:cstheme="minorAscii"/>
          <w:sz w:val="24"/>
          <w:szCs w:val="24"/>
        </w:rPr>
        <w:t>and genetically anchored)</w:t>
      </w:r>
      <w:r w:rsidRPr="7F85FB28" w:rsidR="3455EAD2">
        <w:rPr>
          <w:rFonts w:cs="Calibri" w:cstheme="minorAscii"/>
          <w:sz w:val="24"/>
          <w:szCs w:val="24"/>
        </w:rPr>
        <w:t>,</w:t>
      </w:r>
      <w:commentRangeEnd w:id="320126374"/>
      <w:r>
        <w:rPr>
          <w:rStyle w:val="CommentReference"/>
        </w:rPr>
        <w:commentReference w:id="320126374"/>
      </w:r>
      <w:r w:rsidRPr="7F85FB28" w:rsidR="3455EAD2">
        <w:rPr>
          <w:rFonts w:cs="Calibri" w:cstheme="minorAscii"/>
          <w:sz w:val="24"/>
          <w:szCs w:val="24"/>
        </w:rPr>
        <w:t xml:space="preserve"> </w:t>
      </w:r>
      <w:r w:rsidRPr="7F85FB28" w:rsidR="192E4D90">
        <w:rPr>
          <w:rFonts w:cs="Calibri" w:cstheme="minorAscii"/>
          <w:sz w:val="24"/>
          <w:szCs w:val="24"/>
        </w:rPr>
        <w:t>they are also shaped</w:t>
      </w:r>
      <w:r w:rsidRPr="7F85FB28" w:rsidR="3455EAD2">
        <w:rPr>
          <w:rFonts w:cs="Calibri" w:cstheme="minorAscii"/>
          <w:sz w:val="24"/>
          <w:szCs w:val="24"/>
        </w:rPr>
        <w:t xml:space="preserve"> by our experience</w:t>
      </w:r>
      <w:ins w:author="Meike Robaard" w:date="2022-05-31T14:31:03.036Z" w:id="1585248944">
        <w:r w:rsidRPr="7F85FB28" w:rsidR="3455EAD2">
          <w:rPr>
            <w:rFonts w:cs="Calibri" w:cstheme="minorAscii"/>
            <w:sz w:val="24"/>
            <w:szCs w:val="24"/>
          </w:rPr>
          <w:t>s</w:t>
        </w:r>
      </w:ins>
      <w:r w:rsidRPr="7F85FB28" w:rsidR="3455EAD2">
        <w:rPr>
          <w:rFonts w:cs="Calibri" w:cstheme="minorAscii"/>
          <w:sz w:val="24"/>
          <w:szCs w:val="24"/>
        </w:rPr>
        <w:t>. Take the cognitive processes involved when driving a car</w:t>
      </w:r>
      <w:ins w:author="Meike Robaard" w:date="2022-05-31T14:31:11.797Z" w:id="1304797787">
        <w:r w:rsidRPr="7F85FB28" w:rsidR="3455EAD2">
          <w:rPr>
            <w:rFonts w:cs="Calibri" w:cstheme="minorAscii"/>
            <w:sz w:val="24"/>
            <w:szCs w:val="24"/>
          </w:rPr>
          <w:t>, for example</w:t>
        </w:r>
      </w:ins>
      <w:r w:rsidRPr="7F85FB28" w:rsidR="3455EAD2">
        <w:rPr>
          <w:rFonts w:cs="Calibri" w:cstheme="minorAscii"/>
          <w:sz w:val="24"/>
          <w:szCs w:val="24"/>
        </w:rPr>
        <w:t>. Initially, when you first learn to drive, everything happens consciously</w:t>
      </w:r>
      <w:del w:author="Meike Robaard" w:date="2022-05-31T14:31:50.119Z" w:id="1112540194">
        <w:r w:rsidRPr="7F85FB28" w:rsidDel="3455EAD2">
          <w:rPr>
            <w:rFonts w:cs="Calibri" w:cstheme="minorAscii"/>
            <w:sz w:val="24"/>
            <w:szCs w:val="24"/>
          </w:rPr>
          <w:delText xml:space="preserve"> (and slowly)</w:delText>
        </w:r>
      </w:del>
      <w:r w:rsidRPr="7F85FB28" w:rsidR="3455EAD2">
        <w:rPr>
          <w:rFonts w:cs="Calibri" w:cstheme="minorAscii"/>
          <w:sz w:val="24"/>
          <w:szCs w:val="24"/>
        </w:rPr>
        <w:t>: turning the key</w:t>
      </w:r>
      <w:del w:author="Meike Robaard" w:date="2022-05-31T14:32:25.159Z" w:id="129870762">
        <w:r w:rsidRPr="7F85FB28" w:rsidDel="3455EAD2">
          <w:rPr>
            <w:rFonts w:cs="Calibri" w:cstheme="minorAscii"/>
            <w:sz w:val="24"/>
            <w:szCs w:val="24"/>
          </w:rPr>
          <w:delText xml:space="preserve"> in the ignition</w:delText>
        </w:r>
      </w:del>
      <w:r w:rsidRPr="7F85FB28" w:rsidR="3455EAD2">
        <w:rPr>
          <w:rFonts w:cs="Calibri" w:cstheme="minorAscii"/>
          <w:sz w:val="24"/>
          <w:szCs w:val="24"/>
        </w:rPr>
        <w:t xml:space="preserve">, pressing the clutch, switching into first gear, looking in the mirror, etc. </w:t>
      </w:r>
      <w:ins w:author="Meike Robaard" w:date="2022-05-31T14:32:49.046Z" w:id="1002492055">
        <w:r w:rsidRPr="7F85FB28" w:rsidR="3455EAD2">
          <w:rPr>
            <w:rFonts w:cs="Calibri" w:cstheme="minorAscii"/>
            <w:sz w:val="24"/>
            <w:szCs w:val="24"/>
          </w:rPr>
          <w:t>Here,</w:t>
        </w:r>
      </w:ins>
      <w:del w:author="Meike Robaard" w:date="2022-05-31T14:32:46.218Z" w:id="35793751">
        <w:r w:rsidRPr="7F85FB28" w:rsidDel="192E4D90">
          <w:rPr>
            <w:rFonts w:cs="Calibri" w:cstheme="minorAscii"/>
            <w:sz w:val="24"/>
            <w:szCs w:val="24"/>
          </w:rPr>
          <w:delText>That’s</w:delText>
        </w:r>
      </w:del>
      <w:r w:rsidRPr="7F85FB28" w:rsidR="192E4D90">
        <w:rPr>
          <w:rFonts w:cs="Calibri" w:cstheme="minorAscii"/>
          <w:sz w:val="24"/>
          <w:szCs w:val="24"/>
        </w:rPr>
        <w:t xml:space="preserve"> system 2 </w:t>
      </w:r>
      <w:ins w:author="Meike Robaard" w:date="2022-05-31T14:32:53.995Z" w:id="1464679688">
        <w:r w:rsidRPr="7F85FB28" w:rsidR="192E4D90">
          <w:rPr>
            <w:rFonts w:cs="Calibri" w:cstheme="minorAscii"/>
            <w:sz w:val="24"/>
            <w:szCs w:val="24"/>
          </w:rPr>
          <w:t xml:space="preserve">is clearly </w:t>
        </w:r>
      </w:ins>
      <w:r w:rsidRPr="7F85FB28" w:rsidR="192E4D90">
        <w:rPr>
          <w:rFonts w:cs="Calibri" w:cstheme="minorAscii"/>
          <w:sz w:val="24"/>
          <w:szCs w:val="24"/>
        </w:rPr>
        <w:t xml:space="preserve">running the show. </w:t>
      </w:r>
      <w:r w:rsidRPr="7F85FB28" w:rsidR="3455EAD2">
        <w:rPr>
          <w:rFonts w:cs="Calibri" w:cstheme="minorAscii"/>
          <w:sz w:val="24"/>
          <w:szCs w:val="24"/>
        </w:rPr>
        <w:t xml:space="preserve">After enough practice, however, these </w:t>
      </w:r>
      <w:ins w:author="Meike Robaard" w:date="2022-05-31T14:33:54.777Z" w:id="849185294">
        <w:r w:rsidRPr="7F85FB28" w:rsidR="3455EAD2">
          <w:rPr>
            <w:rFonts w:cs="Calibri" w:cstheme="minorAscii"/>
            <w:sz w:val="24"/>
            <w:szCs w:val="24"/>
          </w:rPr>
          <w:t xml:space="preserve">movements </w:t>
        </w:r>
      </w:ins>
      <w:del w:author="Meike Robaard" w:date="2022-05-31T14:33:49.054Z" w:id="1702224539">
        <w:r w:rsidRPr="7F85FB28" w:rsidDel="3455EAD2">
          <w:rPr>
            <w:rFonts w:cs="Calibri" w:cstheme="minorAscii"/>
            <w:sz w:val="24"/>
            <w:szCs w:val="24"/>
          </w:rPr>
          <w:delText>actions</w:delText>
        </w:r>
      </w:del>
      <w:r w:rsidRPr="7F85FB28" w:rsidR="3455EAD2">
        <w:rPr>
          <w:rFonts w:cs="Calibri" w:cstheme="minorAscii"/>
          <w:sz w:val="24"/>
          <w:szCs w:val="24"/>
        </w:rPr>
        <w:t xml:space="preserve"> </w:t>
      </w:r>
      <w:ins w:author="Meike Robaard" w:date="2022-05-31T14:34:02.367Z" w:id="945568014">
        <w:r w:rsidRPr="7F85FB28" w:rsidR="3455EAD2">
          <w:rPr>
            <w:rFonts w:cs="Calibri" w:cstheme="minorAscii"/>
            <w:sz w:val="24"/>
            <w:szCs w:val="24"/>
          </w:rPr>
          <w:t>occur</w:t>
        </w:r>
      </w:ins>
      <w:del w:author="Meike Robaard" w:date="2022-05-31T14:34:00.365Z" w:id="814751267">
        <w:r w:rsidRPr="7F85FB28" w:rsidDel="3455EAD2">
          <w:rPr>
            <w:rFonts w:cs="Calibri" w:cstheme="minorAscii"/>
            <w:sz w:val="24"/>
            <w:szCs w:val="24"/>
          </w:rPr>
          <w:delText>happen</w:delText>
        </w:r>
      </w:del>
      <w:r w:rsidRPr="7F85FB28" w:rsidR="3455EAD2">
        <w:rPr>
          <w:rFonts w:cs="Calibri" w:cstheme="minorAscii"/>
          <w:sz w:val="24"/>
          <w:szCs w:val="24"/>
        </w:rPr>
        <w:t xml:space="preserve"> </w:t>
      </w:r>
      <w:ins w:author="Meike Robaard" w:date="2022-05-31T14:34:05.762Z" w:id="2078466125">
        <w:r w:rsidRPr="7F85FB28" w:rsidR="3455EAD2">
          <w:rPr>
            <w:rFonts w:cs="Calibri" w:cstheme="minorAscii"/>
            <w:sz w:val="24"/>
            <w:szCs w:val="24"/>
          </w:rPr>
          <w:t xml:space="preserve">almost </w:t>
        </w:r>
      </w:ins>
      <w:r w:rsidRPr="7F85FB28" w:rsidR="3455EAD2">
        <w:rPr>
          <w:rFonts w:cs="Calibri" w:cstheme="minorAscii"/>
          <w:sz w:val="24"/>
          <w:szCs w:val="24"/>
        </w:rPr>
        <w:t>automatically and unconsciously.</w:t>
      </w:r>
      <w:r w:rsidRPr="7F85FB28" w:rsidR="192E4D90">
        <w:rPr>
          <w:rFonts w:cs="Calibri" w:cstheme="minorAscii"/>
          <w:sz w:val="24"/>
          <w:szCs w:val="24"/>
        </w:rPr>
        <w:t xml:space="preserve"> </w:t>
      </w:r>
      <w:ins w:author="Meike Robaard" w:date="2022-05-31T14:34:45.554Z" w:id="992797540">
        <w:r w:rsidRPr="7F85FB28" w:rsidR="192E4D90">
          <w:rPr>
            <w:rFonts w:cs="Calibri" w:cstheme="minorAscii"/>
            <w:sz w:val="24"/>
            <w:szCs w:val="24"/>
          </w:rPr>
          <w:t xml:space="preserve">In other words, </w:t>
        </w:r>
      </w:ins>
      <w:del w:author="Meike Robaard" w:date="2022-05-31T14:34:39.846Z" w:id="1638632193">
        <w:r w:rsidRPr="7F85FB28" w:rsidDel="192E4D90">
          <w:rPr>
            <w:rFonts w:cs="Calibri" w:cstheme="minorAscii"/>
            <w:sz w:val="24"/>
            <w:szCs w:val="24"/>
          </w:rPr>
          <w:delText>S</w:delText>
        </w:r>
      </w:del>
      <w:ins w:author="Meike Robaard" w:date="2022-05-31T14:34:46.274Z" w:id="937074463">
        <w:r w:rsidRPr="7F85FB28" w:rsidR="192E4D90">
          <w:rPr>
            <w:rFonts w:cs="Calibri" w:cstheme="minorAscii"/>
            <w:sz w:val="24"/>
            <w:szCs w:val="24"/>
          </w:rPr>
          <w:t>s</w:t>
        </w:r>
      </w:ins>
      <w:r w:rsidRPr="7F85FB28" w:rsidR="192E4D90">
        <w:rPr>
          <w:rFonts w:cs="Calibri" w:cstheme="minorAscii"/>
          <w:sz w:val="24"/>
          <w:szCs w:val="24"/>
        </w:rPr>
        <w:t>ystem 1 has taken over.</w:t>
      </w:r>
      <w:r w:rsidRPr="7F85FB28" w:rsidR="3455EAD2">
        <w:rPr>
          <w:rFonts w:cs="Calibri" w:cstheme="minorAscii"/>
          <w:sz w:val="24"/>
          <w:szCs w:val="24"/>
        </w:rPr>
        <w:t xml:space="preserve"> Something similar happens when people develop </w:t>
      </w:r>
      <w:ins w:author="Meike Robaard" w:date="2022-05-31T14:34:59.867Z" w:id="203105040">
        <w:r w:rsidRPr="7F85FB28" w:rsidR="3455EAD2">
          <w:rPr>
            <w:rFonts w:cs="Calibri" w:cstheme="minorAscii"/>
            <w:sz w:val="24"/>
            <w:szCs w:val="24"/>
          </w:rPr>
          <w:t xml:space="preserve">their </w:t>
        </w:r>
      </w:ins>
      <w:r w:rsidRPr="7F85FB28" w:rsidR="3455EAD2">
        <w:rPr>
          <w:rFonts w:cs="Calibri" w:cstheme="minorAscii"/>
          <w:sz w:val="24"/>
          <w:szCs w:val="24"/>
        </w:rPr>
        <w:t>expertise. By repeatedly performing certain cognitive tasks, we can often</w:t>
      </w:r>
      <w:ins w:author="Meike Robaard" w:date="2022-05-31T14:35:16.141Z" w:id="1299615439">
        <w:r w:rsidRPr="7F85FB28" w:rsidR="3455EAD2">
          <w:rPr>
            <w:rFonts w:cs="Calibri" w:cstheme="minorAscii"/>
            <w:sz w:val="24"/>
            <w:szCs w:val="24"/>
          </w:rPr>
          <w:t xml:space="preserve"> learn how to</w:t>
        </w:r>
      </w:ins>
      <w:r w:rsidRPr="7F85FB28" w:rsidR="3455EAD2">
        <w:rPr>
          <w:rFonts w:cs="Calibri" w:cstheme="minorAscii"/>
          <w:sz w:val="24"/>
          <w:szCs w:val="24"/>
        </w:rPr>
        <w:t xml:space="preserve"> perform these tasks automatically, </w:t>
      </w:r>
      <w:r w:rsidRPr="7F85FB28" w:rsidR="3455EAD2">
        <w:rPr>
          <w:rFonts w:cs="Calibri" w:cstheme="minorAscii"/>
          <w:sz w:val="24"/>
          <w:szCs w:val="24"/>
        </w:rPr>
        <w:t>unconsciously</w:t>
      </w:r>
      <w:r w:rsidRPr="7F85FB28" w:rsidR="3455EAD2">
        <w:rPr>
          <w:rFonts w:cs="Calibri" w:cstheme="minorAscii"/>
          <w:sz w:val="24"/>
          <w:szCs w:val="24"/>
        </w:rPr>
        <w:t xml:space="preserve"> </w:t>
      </w:r>
      <w:r w:rsidRPr="7F85FB28" w:rsidR="3455EAD2">
        <w:rPr>
          <w:rFonts w:cs="Calibri" w:cstheme="minorAscii"/>
          <w:i w:val="1"/>
          <w:iCs w:val="1"/>
          <w:sz w:val="24"/>
          <w:szCs w:val="24"/>
        </w:rPr>
        <w:t>and</w:t>
      </w:r>
      <w:r w:rsidRPr="7F85FB28" w:rsidR="3455EAD2">
        <w:rPr>
          <w:rFonts w:cs="Calibri" w:cstheme="minorAscii"/>
          <w:sz w:val="24"/>
          <w:szCs w:val="24"/>
        </w:rPr>
        <w:t xml:space="preserve"> accurately. </w:t>
      </w:r>
    </w:p>
    <w:p w:rsidR="00711E6D" w:rsidP="00617219" w:rsidRDefault="00711E6D" w14:paraId="46DC2C00" w14:textId="77777777">
      <w:pPr>
        <w:spacing w:line="360" w:lineRule="auto"/>
        <w:rPr>
          <w:rFonts w:cstheme="minorHAnsi"/>
          <w:sz w:val="24"/>
          <w:szCs w:val="24"/>
        </w:rPr>
      </w:pPr>
    </w:p>
    <w:p w:rsidR="00711E6D" w:rsidP="7F85FB28" w:rsidRDefault="00377F8E" w14:paraId="0790DC83" w14:textId="32FF2342">
      <w:pPr>
        <w:spacing w:line="360" w:lineRule="auto"/>
        <w:rPr>
          <w:rFonts w:cs="Calibri" w:cstheme="minorAscii"/>
          <w:sz w:val="24"/>
          <w:szCs w:val="24"/>
        </w:rPr>
      </w:pPr>
      <w:r w:rsidRPr="7F85FB28" w:rsidR="45B97219">
        <w:rPr>
          <w:rFonts w:cs="Calibri" w:cstheme="minorAscii"/>
          <w:sz w:val="24"/>
          <w:szCs w:val="24"/>
        </w:rPr>
        <w:t xml:space="preserve">In his book </w:t>
      </w:r>
      <w:commentRangeStart w:id="440215035"/>
      <w:r w:rsidRPr="7F85FB28" w:rsidR="45B97219">
        <w:rPr>
          <w:rFonts w:cs="Calibri" w:cstheme="minorAscii"/>
          <w:sz w:val="24"/>
          <w:szCs w:val="24"/>
        </w:rPr>
        <w:t>‘Blink’</w:t>
      </w:r>
      <w:commentRangeEnd w:id="440215035"/>
      <w:r>
        <w:rPr>
          <w:rStyle w:val="CommentReference"/>
        </w:rPr>
        <w:commentReference w:id="440215035"/>
      </w:r>
      <w:r w:rsidRPr="7F85FB28" w:rsidR="45B97219">
        <w:rPr>
          <w:rFonts w:cs="Calibri" w:cstheme="minorAscii"/>
          <w:sz w:val="24"/>
          <w:szCs w:val="24"/>
        </w:rPr>
        <w:t xml:space="preserve">, in which he praises the power of intuitive thinking, Malcolm Gladwell (2005) discusses two salient examples of </w:t>
      </w:r>
      <w:commentRangeStart w:id="114713305"/>
      <w:r w:rsidRPr="7F85FB28" w:rsidR="45B97219">
        <w:rPr>
          <w:rFonts w:cs="Calibri" w:cstheme="minorAscii"/>
          <w:sz w:val="24"/>
          <w:szCs w:val="24"/>
        </w:rPr>
        <w:t>this process</w:t>
      </w:r>
      <w:commentRangeEnd w:id="114713305"/>
      <w:r>
        <w:rPr>
          <w:rStyle w:val="CommentReference"/>
        </w:rPr>
        <w:commentReference w:id="114713305"/>
      </w:r>
      <w:r w:rsidRPr="7F85FB28" w:rsidR="45B97219">
        <w:rPr>
          <w:rFonts w:cs="Calibri" w:cstheme="minorAscii"/>
          <w:sz w:val="24"/>
          <w:szCs w:val="24"/>
        </w:rPr>
        <w:t>. The first</w:t>
      </w:r>
      <w:r w:rsidRPr="7F85FB28" w:rsidR="3455EAD2">
        <w:rPr>
          <w:rFonts w:cs="Calibri" w:cstheme="minorAscii"/>
          <w:sz w:val="24"/>
          <w:szCs w:val="24"/>
        </w:rPr>
        <w:t xml:space="preserve"> is 'chick sexing': determining the sex of chicks. </w:t>
      </w:r>
      <w:del w:author="Meike Robaard" w:date="2022-05-31T14:36:47.365Z" w:id="316455807">
        <w:r w:rsidRPr="7F85FB28" w:rsidDel="3455EAD2">
          <w:rPr>
            <w:rFonts w:cs="Calibri" w:cstheme="minorAscii"/>
            <w:sz w:val="24"/>
            <w:szCs w:val="24"/>
          </w:rPr>
          <w:delText>As it turns out, d</w:delText>
        </w:r>
      </w:del>
      <w:ins w:author="Meike Robaard" w:date="2022-05-31T14:36:51.028Z" w:id="1337808304">
        <w:r w:rsidRPr="7F85FB28" w:rsidR="3455EAD2">
          <w:rPr>
            <w:rFonts w:cs="Calibri" w:cstheme="minorAscii"/>
            <w:sz w:val="24"/>
            <w:szCs w:val="24"/>
          </w:rPr>
          <w:t>D</w:t>
        </w:r>
      </w:ins>
      <w:r w:rsidRPr="7F85FB28" w:rsidR="3455EAD2">
        <w:rPr>
          <w:rFonts w:cs="Calibri" w:cstheme="minorAscii"/>
          <w:sz w:val="24"/>
          <w:szCs w:val="24"/>
        </w:rPr>
        <w:t>istinguishing male from female chicks</w:t>
      </w:r>
      <w:ins w:author="Meike Robaard" w:date="2022-05-31T14:36:55.539Z" w:id="1165890521">
        <w:r w:rsidRPr="7F85FB28" w:rsidR="3455EAD2">
          <w:rPr>
            <w:rFonts w:cs="Calibri" w:cstheme="minorAscii"/>
            <w:sz w:val="24"/>
            <w:szCs w:val="24"/>
          </w:rPr>
          <w:t>, it turns out,</w:t>
        </w:r>
      </w:ins>
      <w:r w:rsidRPr="7F85FB28" w:rsidR="3455EAD2">
        <w:rPr>
          <w:rFonts w:cs="Calibri" w:cstheme="minorAscii"/>
          <w:sz w:val="24"/>
          <w:szCs w:val="24"/>
        </w:rPr>
        <w:t xml:space="preserve"> is difficult when the</w:t>
      </w:r>
      <w:ins w:author="Meike Robaard" w:date="2022-05-31T14:37:07.229Z" w:id="1338852213">
        <w:r w:rsidRPr="7F85FB28" w:rsidR="3455EAD2">
          <w:rPr>
            <w:rFonts w:cs="Calibri" w:cstheme="minorAscii"/>
            <w:sz w:val="24"/>
            <w:szCs w:val="24"/>
          </w:rPr>
          <w:t xml:space="preserve"> chicken</w:t>
        </w:r>
      </w:ins>
      <w:del w:author="Meike Robaard" w:date="2022-05-31T14:37:05.528Z" w:id="929157226">
        <w:r w:rsidRPr="7F85FB28" w:rsidDel="3455EAD2">
          <w:rPr>
            <w:rFonts w:cs="Calibri" w:cstheme="minorAscii"/>
            <w:sz w:val="24"/>
            <w:szCs w:val="24"/>
          </w:rPr>
          <w:delText xml:space="preserve">y </w:delText>
        </w:r>
      </w:del>
      <w:r w:rsidRPr="7F85FB28" w:rsidR="3455EAD2">
        <w:rPr>
          <w:rFonts w:cs="Calibri" w:cstheme="minorAscii"/>
          <w:sz w:val="24"/>
          <w:szCs w:val="24"/>
        </w:rPr>
        <w:t xml:space="preserve">are only a few days old. Because of </w:t>
      </w:r>
      <w:del w:author="Meike Robaard" w:date="2022-05-31T14:38:00.025Z" w:id="935353029">
        <w:r w:rsidRPr="7F85FB28" w:rsidDel="3455EAD2">
          <w:rPr>
            <w:rFonts w:cs="Calibri" w:cstheme="minorAscii"/>
            <w:sz w:val="24"/>
            <w:szCs w:val="24"/>
          </w:rPr>
          <w:delText>the</w:delText>
        </w:r>
      </w:del>
      <w:del w:author="Meike Robaard" w:date="2022-05-31T14:37:59.874Z" w:id="588979026">
        <w:r w:rsidRPr="7F85FB28" w:rsidDel="3455EAD2">
          <w:rPr>
            <w:rFonts w:cs="Calibri" w:cstheme="minorAscii"/>
            <w:sz w:val="24"/>
            <w:szCs w:val="24"/>
          </w:rPr>
          <w:delText xml:space="preserve"> </w:delText>
        </w:r>
      </w:del>
      <w:commentRangeStart w:id="971268670"/>
      <w:r w:rsidRPr="7F85FB28" w:rsidR="3455EAD2">
        <w:rPr>
          <w:rFonts w:cs="Calibri" w:cstheme="minorAscii"/>
          <w:sz w:val="24"/>
          <w:szCs w:val="24"/>
        </w:rPr>
        <w:t xml:space="preserve">economic </w:t>
      </w:r>
      <w:del w:author="Meike Robaard" w:date="2022-05-31T14:38:03.85Z" w:id="1809496202">
        <w:r w:rsidRPr="7F85FB28" w:rsidDel="3455EAD2">
          <w:rPr>
            <w:rFonts w:cs="Calibri" w:cstheme="minorAscii"/>
            <w:sz w:val="24"/>
            <w:szCs w:val="24"/>
          </w:rPr>
          <w:delText xml:space="preserve">interest </w:delText>
        </w:r>
      </w:del>
      <w:ins w:author="Meike Robaard" w:date="2022-05-31T14:38:05.787Z" w:id="154512060">
        <w:r w:rsidRPr="7F85FB28" w:rsidR="3455EAD2">
          <w:rPr>
            <w:rFonts w:cs="Calibri" w:cstheme="minorAscii"/>
            <w:sz w:val="24"/>
            <w:szCs w:val="24"/>
          </w:rPr>
          <w:t xml:space="preserve">motivations </w:t>
        </w:r>
      </w:ins>
      <w:commentRangeEnd w:id="971268670"/>
      <w:r>
        <w:rPr>
          <w:rStyle w:val="CommentReference"/>
        </w:rPr>
        <w:commentReference w:id="971268670"/>
      </w:r>
      <w:r w:rsidRPr="7F85FB28" w:rsidR="3455EAD2">
        <w:rPr>
          <w:rFonts w:cs="Calibri" w:cstheme="minorAscii"/>
          <w:sz w:val="24"/>
          <w:szCs w:val="24"/>
        </w:rPr>
        <w:t xml:space="preserve">to separate male from female chicks as soon as possible, </w:t>
      </w:r>
      <w:del w:author="Meike Robaard" w:date="2022-05-31T14:39:36.766Z" w:id="1978838267">
        <w:r w:rsidRPr="7F85FB28" w:rsidDel="3455EAD2">
          <w:rPr>
            <w:rFonts w:cs="Calibri" w:cstheme="minorAscii"/>
            <w:sz w:val="24"/>
            <w:szCs w:val="24"/>
          </w:rPr>
          <w:delText xml:space="preserve">there are </w:delText>
        </w:r>
      </w:del>
      <w:r w:rsidRPr="7F85FB28" w:rsidR="3455EAD2">
        <w:rPr>
          <w:rFonts w:cs="Calibri" w:cstheme="minorAscii"/>
          <w:sz w:val="24"/>
          <w:szCs w:val="24"/>
        </w:rPr>
        <w:t xml:space="preserve">courses </w:t>
      </w:r>
      <w:ins w:author="Meike Robaard" w:date="2022-05-31T14:39:34.428Z" w:id="865210199">
        <w:r w:rsidRPr="7F85FB28" w:rsidR="3455EAD2">
          <w:rPr>
            <w:rFonts w:cs="Calibri" w:cstheme="minorAscii"/>
            <w:sz w:val="24"/>
            <w:szCs w:val="24"/>
          </w:rPr>
          <w:t>exists</w:t>
        </w:r>
        <w:r w:rsidRPr="7F85FB28" w:rsidR="3455EAD2">
          <w:rPr>
            <w:rFonts w:cs="Calibri" w:cstheme="minorAscii"/>
            <w:sz w:val="24"/>
            <w:szCs w:val="24"/>
          </w:rPr>
          <w:t xml:space="preserve"> </w:t>
        </w:r>
      </w:ins>
      <w:r w:rsidRPr="7F85FB28" w:rsidR="3455EAD2">
        <w:rPr>
          <w:rFonts w:cs="Calibri" w:cstheme="minorAscii"/>
          <w:sz w:val="24"/>
          <w:szCs w:val="24"/>
        </w:rPr>
        <w:t>t</w:t>
      </w:r>
      <w:ins w:author="Meike Robaard" w:date="2022-05-31T14:39:44.974Z" w:id="1176466140">
        <w:r w:rsidRPr="7F85FB28" w:rsidR="3455EAD2">
          <w:rPr>
            <w:rFonts w:cs="Calibri" w:cstheme="minorAscii"/>
            <w:sz w:val="24"/>
            <w:szCs w:val="24"/>
          </w:rPr>
          <w:t>hat</w:t>
        </w:r>
      </w:ins>
      <w:del w:author="Meike Robaard" w:date="2022-05-31T14:39:44.291Z" w:id="1884625386">
        <w:r w:rsidRPr="7F85FB28" w:rsidDel="3455EAD2">
          <w:rPr>
            <w:rFonts w:cs="Calibri" w:cstheme="minorAscii"/>
            <w:sz w:val="24"/>
            <w:szCs w:val="24"/>
          </w:rPr>
          <w:delText>o</w:delText>
        </w:r>
      </w:del>
      <w:r w:rsidRPr="7F85FB28" w:rsidR="3455EAD2">
        <w:rPr>
          <w:rFonts w:cs="Calibri" w:cstheme="minorAscii"/>
          <w:sz w:val="24"/>
          <w:szCs w:val="24"/>
        </w:rPr>
        <w:t xml:space="preserve"> teach people to do this quickly and accurately. There is no </w:t>
      </w:r>
      <w:ins w:author="Meike Robaard" w:date="2022-05-31T14:40:29.572Z" w:id="1845312230">
        <w:r w:rsidRPr="7F85FB28" w:rsidR="3455EAD2">
          <w:rPr>
            <w:rFonts w:cs="Calibri" w:cstheme="minorAscii"/>
            <w:sz w:val="24"/>
            <w:szCs w:val="24"/>
          </w:rPr>
          <w:t>singular</w:t>
        </w:r>
      </w:ins>
      <w:del w:author="Meike Robaard" w:date="2022-05-31T14:40:26.367Z" w:id="1691186141">
        <w:r w:rsidRPr="7F85FB28" w:rsidDel="3455EAD2">
          <w:rPr>
            <w:rFonts w:cs="Calibri" w:cstheme="minorAscii"/>
            <w:sz w:val="24"/>
            <w:szCs w:val="24"/>
          </w:rPr>
          <w:delText>single</w:delText>
        </w:r>
      </w:del>
      <w:r w:rsidRPr="7F85FB28" w:rsidR="3455EAD2">
        <w:rPr>
          <w:rFonts w:cs="Calibri" w:cstheme="minorAscii"/>
          <w:sz w:val="24"/>
          <w:szCs w:val="24"/>
        </w:rPr>
        <w:t xml:space="preserve"> characteristic that allows one to determine the </w:t>
      </w:r>
      <w:ins w:author="Meike Robaard" w:date="2022-05-31T14:40:59.915Z" w:id="44504422">
        <w:r w:rsidRPr="7F85FB28" w:rsidR="3455EAD2">
          <w:rPr>
            <w:rFonts w:cs="Calibri" w:cstheme="minorAscii"/>
            <w:sz w:val="24"/>
            <w:szCs w:val="24"/>
          </w:rPr>
          <w:t>chick</w:t>
        </w:r>
      </w:ins>
      <w:ins w:author="Meike Robaard" w:date="2022-05-31T14:41:01.347Z" w:id="2039664175">
        <w:r w:rsidRPr="7F85FB28" w:rsidR="3455EAD2">
          <w:rPr>
            <w:rFonts w:cs="Calibri" w:cstheme="minorAscii"/>
            <w:sz w:val="24"/>
            <w:szCs w:val="24"/>
          </w:rPr>
          <w:t xml:space="preserve">’s </w:t>
        </w:r>
      </w:ins>
      <w:r w:rsidRPr="7F85FB28" w:rsidR="3455EAD2">
        <w:rPr>
          <w:rFonts w:cs="Calibri" w:cstheme="minorAscii"/>
          <w:sz w:val="24"/>
          <w:szCs w:val="24"/>
        </w:rPr>
        <w:t xml:space="preserve">sex with </w:t>
      </w:r>
      <w:ins w:author="Meike Robaard" w:date="2022-05-31T14:41:04.776Z" w:id="2110444182">
        <w:r w:rsidRPr="7F85FB28" w:rsidR="3455EAD2">
          <w:rPr>
            <w:rFonts w:cs="Calibri" w:cstheme="minorAscii"/>
            <w:sz w:val="24"/>
            <w:szCs w:val="24"/>
          </w:rPr>
          <w:t xml:space="preserve">complete </w:t>
        </w:r>
      </w:ins>
      <w:r w:rsidRPr="7F85FB28" w:rsidR="3455EAD2">
        <w:rPr>
          <w:rFonts w:cs="Calibri" w:cstheme="minorAscii"/>
          <w:sz w:val="24"/>
          <w:szCs w:val="24"/>
        </w:rPr>
        <w:t xml:space="preserve">certainty. </w:t>
      </w:r>
      <w:ins w:author="Meike Robaard" w:date="2022-05-31T14:41:09.759Z" w:id="34488999">
        <w:r w:rsidRPr="7F85FB28" w:rsidR="3455EAD2">
          <w:rPr>
            <w:rFonts w:cs="Calibri" w:cstheme="minorAscii"/>
            <w:sz w:val="24"/>
            <w:szCs w:val="24"/>
          </w:rPr>
          <w:t>Instead</w:t>
        </w:r>
      </w:ins>
      <w:del w:author="Meike Robaard" w:date="2022-05-31T14:41:08.323Z" w:id="972271929">
        <w:r w:rsidRPr="7F85FB28" w:rsidDel="3455EAD2">
          <w:rPr>
            <w:rFonts w:cs="Calibri" w:cstheme="minorAscii"/>
            <w:sz w:val="24"/>
            <w:szCs w:val="24"/>
          </w:rPr>
          <w:delText>Rather</w:delText>
        </w:r>
      </w:del>
      <w:r w:rsidRPr="7F85FB28" w:rsidR="3455EAD2">
        <w:rPr>
          <w:rFonts w:cs="Calibri" w:cstheme="minorAscii"/>
          <w:sz w:val="24"/>
          <w:szCs w:val="24"/>
        </w:rPr>
        <w:t xml:space="preserve">, there are </w:t>
      </w:r>
      <w:del w:author="Meike Robaard" w:date="2022-05-31T14:41:15.465Z" w:id="578338999">
        <w:r w:rsidRPr="7F85FB28" w:rsidDel="3455EAD2">
          <w:rPr>
            <w:rFonts w:cs="Calibri" w:cstheme="minorAscii"/>
            <w:sz w:val="24"/>
            <w:szCs w:val="24"/>
          </w:rPr>
          <w:delText>a number of</w:delText>
        </w:r>
        <w:r w:rsidRPr="7F85FB28" w:rsidDel="3455EAD2">
          <w:rPr>
            <w:rFonts w:cs="Calibri" w:cstheme="minorAscii"/>
            <w:sz w:val="24"/>
            <w:szCs w:val="24"/>
          </w:rPr>
          <w:delText xml:space="preserve"> </w:delText>
        </w:r>
      </w:del>
      <w:ins w:author="Meike Robaard" w:date="2022-05-31T14:41:17.602Z" w:id="1608896723">
        <w:r w:rsidRPr="7F85FB28" w:rsidR="3455EAD2">
          <w:rPr>
            <w:rFonts w:cs="Calibri" w:cstheme="minorAscii"/>
            <w:sz w:val="24"/>
            <w:szCs w:val="24"/>
          </w:rPr>
          <w:t xml:space="preserve">various </w:t>
        </w:r>
      </w:ins>
      <w:r w:rsidRPr="7F85FB28" w:rsidR="3455EAD2">
        <w:rPr>
          <w:rFonts w:cs="Calibri" w:cstheme="minorAscii"/>
          <w:sz w:val="24"/>
          <w:szCs w:val="24"/>
        </w:rPr>
        <w:t xml:space="preserve">characteristics </w:t>
      </w:r>
      <w:del w:author="Meike Robaard" w:date="2022-05-31T14:41:47.64Z" w:id="246396731">
        <w:r w:rsidRPr="7F85FB28" w:rsidDel="3455EAD2">
          <w:rPr>
            <w:rFonts w:cs="Calibri" w:cstheme="minorAscii"/>
            <w:sz w:val="24"/>
            <w:szCs w:val="24"/>
          </w:rPr>
          <w:delText>that are more common</w:delText>
        </w:r>
      </w:del>
      <w:ins w:author="Meike Robaard" w:date="2022-05-31T14:41:51.366Z" w:id="474816302">
        <w:r w:rsidRPr="7F85FB28" w:rsidR="3455EAD2">
          <w:rPr>
            <w:rFonts w:cs="Calibri" w:cstheme="minorAscii"/>
            <w:sz w:val="24"/>
            <w:szCs w:val="24"/>
          </w:rPr>
          <w:t>more often found</w:t>
        </w:r>
      </w:ins>
      <w:r w:rsidRPr="7F85FB28" w:rsidR="3455EAD2">
        <w:rPr>
          <w:rFonts w:cs="Calibri" w:cstheme="minorAscii"/>
          <w:sz w:val="24"/>
          <w:szCs w:val="24"/>
        </w:rPr>
        <w:t xml:space="preserve"> in chickens than in roosters</w:t>
      </w:r>
      <w:ins w:author="Meike Robaard" w:date="2022-05-31T14:41:54.383Z" w:id="589689114">
        <w:r w:rsidRPr="7F85FB28" w:rsidR="3455EAD2">
          <w:rPr>
            <w:rFonts w:cs="Calibri" w:cstheme="minorAscii"/>
            <w:sz w:val="24"/>
            <w:szCs w:val="24"/>
          </w:rPr>
          <w:t>,</w:t>
        </w:r>
      </w:ins>
      <w:r w:rsidRPr="7F85FB28" w:rsidR="3455EAD2">
        <w:rPr>
          <w:rFonts w:cs="Calibri" w:cstheme="minorAscii"/>
          <w:sz w:val="24"/>
          <w:szCs w:val="24"/>
        </w:rPr>
        <w:t xml:space="preserve"> and vice versa. </w:t>
      </w:r>
      <w:ins w:author="Meike Robaard" w:date="2022-05-31T14:42:21.19Z" w:id="154355462">
        <w:r w:rsidRPr="7F85FB28" w:rsidR="3455EAD2">
          <w:rPr>
            <w:rFonts w:cs="Calibri" w:cstheme="minorAscii"/>
            <w:sz w:val="24"/>
            <w:szCs w:val="24"/>
          </w:rPr>
          <w:t xml:space="preserve">Professional </w:t>
        </w:r>
      </w:ins>
      <w:del w:author="Meike Robaard" w:date="2022-05-31T14:42:13.89Z" w:id="1150285727">
        <w:r w:rsidRPr="7F85FB28" w:rsidDel="3455EAD2">
          <w:rPr>
            <w:rFonts w:cs="Calibri" w:cstheme="minorAscii"/>
            <w:sz w:val="24"/>
            <w:szCs w:val="24"/>
          </w:rPr>
          <w:delText>Full-fledged</w:delText>
        </w:r>
      </w:del>
      <w:r w:rsidRPr="7F85FB28" w:rsidR="3455EAD2">
        <w:rPr>
          <w:rFonts w:cs="Calibri" w:cstheme="minorAscii"/>
          <w:sz w:val="24"/>
          <w:szCs w:val="24"/>
        </w:rPr>
        <w:t xml:space="preserve"> '</w:t>
      </w:r>
      <w:r w:rsidRPr="7F85FB28" w:rsidR="3455EAD2">
        <w:rPr>
          <w:rFonts w:cs="Calibri" w:cstheme="minorAscii"/>
          <w:sz w:val="24"/>
          <w:szCs w:val="24"/>
        </w:rPr>
        <w:t>chick</w:t>
      </w:r>
      <w:r w:rsidRPr="7F85FB28" w:rsidR="3455EAD2">
        <w:rPr>
          <w:rFonts w:cs="Calibri" w:cstheme="minorAscii"/>
          <w:sz w:val="24"/>
          <w:szCs w:val="24"/>
        </w:rPr>
        <w:t xml:space="preserve"> sexers' have so much experience with this </w:t>
      </w:r>
      <w:ins w:author="Meike Robaard" w:date="2022-05-31T14:42:57.61Z" w:id="476721852">
        <w:r w:rsidRPr="7F85FB28" w:rsidR="3455EAD2">
          <w:rPr>
            <w:rFonts w:cs="Calibri" w:cstheme="minorAscii"/>
            <w:sz w:val="24"/>
            <w:szCs w:val="24"/>
          </w:rPr>
          <w:t xml:space="preserve">selection process </w:t>
        </w:r>
      </w:ins>
      <w:r w:rsidRPr="7F85FB28" w:rsidR="3455EAD2">
        <w:rPr>
          <w:rFonts w:cs="Calibri" w:cstheme="minorAscii"/>
          <w:sz w:val="24"/>
          <w:szCs w:val="24"/>
        </w:rPr>
        <w:t xml:space="preserve">that they can determine the sex accurately </w:t>
      </w:r>
      <w:del w:author="Meike Robaard" w:date="2022-05-31T14:43:14.626Z" w:id="137281856">
        <w:r w:rsidRPr="7F85FB28" w:rsidDel="3455EAD2">
          <w:rPr>
            <w:rFonts w:cs="Calibri" w:cstheme="minorAscii"/>
            <w:sz w:val="24"/>
            <w:szCs w:val="24"/>
          </w:rPr>
          <w:delText>with one glance</w:delText>
        </w:r>
      </w:del>
      <w:ins w:author="Meike Robaard" w:date="2022-05-31T14:43:19.104Z" w:id="372429846">
        <w:r w:rsidRPr="7F85FB28" w:rsidR="3455EAD2">
          <w:rPr>
            <w:rFonts w:cs="Calibri" w:cstheme="minorAscii"/>
            <w:sz w:val="24"/>
            <w:szCs w:val="24"/>
          </w:rPr>
          <w:t xml:space="preserve"> at first sight</w:t>
        </w:r>
      </w:ins>
      <w:r w:rsidRPr="7F85FB28" w:rsidR="3455EAD2">
        <w:rPr>
          <w:rFonts w:cs="Calibri" w:cstheme="minorAscii"/>
          <w:sz w:val="24"/>
          <w:szCs w:val="24"/>
        </w:rPr>
        <w:t>. Interestingly, they do this intuitively. They do not consciously make up their mind</w:t>
      </w:r>
      <w:ins w:author="Meike Robaard" w:date="2022-05-31T14:43:59.626Z" w:id="906364947">
        <w:r w:rsidRPr="7F85FB28" w:rsidR="3455EAD2">
          <w:rPr>
            <w:rFonts w:cs="Calibri" w:cstheme="minorAscii"/>
            <w:sz w:val="24"/>
            <w:szCs w:val="24"/>
          </w:rPr>
          <w:t xml:space="preserve">, </w:t>
        </w:r>
      </w:ins>
      <w:ins w:author="Meike Robaard" w:date="2022-05-31T14:44:16.811Z" w:id="1815213358">
        <w:r w:rsidRPr="7F85FB28" w:rsidR="3455EAD2">
          <w:rPr>
            <w:rFonts w:cs="Calibri" w:cstheme="minorAscii"/>
            <w:sz w:val="24"/>
            <w:szCs w:val="24"/>
          </w:rPr>
          <w:t>which certainly</w:t>
        </w:r>
      </w:ins>
      <w:del w:author="Meike Robaard" w:date="2022-05-31T14:43:58.817Z" w:id="1819497324">
        <w:r w:rsidRPr="7F85FB28" w:rsidDel="3455EAD2">
          <w:rPr>
            <w:rFonts w:cs="Calibri" w:cstheme="minorAscii"/>
            <w:sz w:val="24"/>
            <w:szCs w:val="24"/>
          </w:rPr>
          <w:delText xml:space="preserve"> (</w:delText>
        </w:r>
      </w:del>
      <w:r w:rsidRPr="7F85FB28" w:rsidR="3455EAD2">
        <w:rPr>
          <w:rFonts w:cs="Calibri" w:cstheme="minorAscii"/>
          <w:sz w:val="24"/>
          <w:szCs w:val="24"/>
        </w:rPr>
        <w:t>explain</w:t>
      </w:r>
      <w:ins w:author="Meike Robaard" w:date="2022-05-31T14:44:05.726Z" w:id="282275439">
        <w:r w:rsidRPr="7F85FB28" w:rsidR="3455EAD2">
          <w:rPr>
            <w:rFonts w:cs="Calibri" w:cstheme="minorAscii"/>
            <w:sz w:val="24"/>
            <w:szCs w:val="24"/>
          </w:rPr>
          <w:t>s</w:t>
        </w:r>
      </w:ins>
      <w:del w:author="Meike Robaard" w:date="2022-05-31T14:44:21.527Z" w:id="1820202801">
        <w:r w:rsidRPr="7F85FB28" w:rsidDel="3455EAD2">
          <w:rPr>
            <w:rFonts w:cs="Calibri" w:cstheme="minorAscii"/>
            <w:sz w:val="24"/>
            <w:szCs w:val="24"/>
          </w:rPr>
          <w:delText xml:space="preserve">ing, of course, </w:delText>
        </w:r>
      </w:del>
      <w:r w:rsidRPr="7F85FB28" w:rsidR="3455EAD2">
        <w:rPr>
          <w:rFonts w:cs="Calibri" w:cstheme="minorAscii"/>
          <w:sz w:val="24"/>
          <w:szCs w:val="24"/>
        </w:rPr>
        <w:t xml:space="preserve">why they can do the job </w:t>
      </w:r>
      <w:del w:author="Meike Robaard" w:date="2022-05-31T14:43:45.032Z" w:id="1247739431">
        <w:r w:rsidRPr="7F85FB28" w:rsidDel="3455EAD2">
          <w:rPr>
            <w:rFonts w:cs="Calibri" w:cstheme="minorAscii"/>
            <w:sz w:val="24"/>
            <w:szCs w:val="24"/>
          </w:rPr>
          <w:delText>by just casting one glance</w:delText>
        </w:r>
      </w:del>
      <w:ins w:author="Meike Robaard" w:date="2022-05-31T14:43:48.402Z" w:id="1924060681">
        <w:r w:rsidRPr="7F85FB28" w:rsidR="3455EAD2">
          <w:rPr>
            <w:rFonts w:cs="Calibri" w:cstheme="minorAscii"/>
            <w:sz w:val="24"/>
            <w:szCs w:val="24"/>
          </w:rPr>
          <w:t xml:space="preserve"> in a matter of seconds</w:t>
        </w:r>
      </w:ins>
      <w:r w:rsidRPr="7F85FB28" w:rsidR="3455EAD2">
        <w:rPr>
          <w:rFonts w:cs="Calibri" w:cstheme="minorAscii"/>
          <w:sz w:val="24"/>
          <w:szCs w:val="24"/>
        </w:rPr>
        <w:t xml:space="preserve">). </w:t>
      </w:r>
      <w:ins w:author="Meike Robaard" w:date="2022-05-31T14:45:20.025Z" w:id="1995325111">
        <w:r w:rsidRPr="7F85FB28" w:rsidR="3455EAD2">
          <w:rPr>
            <w:rFonts w:cs="Calibri" w:cstheme="minorAscii"/>
            <w:sz w:val="24"/>
            <w:szCs w:val="24"/>
          </w:rPr>
          <w:t>With years of practice and experience under their belt,</w:t>
        </w:r>
      </w:ins>
      <w:del w:author="Meike Robaard" w:date="2022-05-31T14:45:07.248Z" w:id="2033961703">
        <w:r w:rsidRPr="7F85FB28" w:rsidDel="3455EAD2">
          <w:rPr>
            <w:rFonts w:cs="Calibri" w:cstheme="minorAscii"/>
            <w:sz w:val="24"/>
            <w:szCs w:val="24"/>
          </w:rPr>
          <w:delText xml:space="preserve">So, </w:delText>
        </w:r>
        <w:r w:rsidRPr="7F85FB28" w:rsidDel="3455EAD2">
          <w:rPr>
            <w:rFonts w:cs="Calibri" w:cstheme="minorAscii"/>
            <w:sz w:val="24"/>
            <w:szCs w:val="24"/>
          </w:rPr>
          <w:delText>through building up extensive experience in the matter,</w:delText>
        </w:r>
      </w:del>
      <w:r w:rsidRPr="7F85FB28" w:rsidR="3455EAD2">
        <w:rPr>
          <w:rFonts w:cs="Calibri" w:cstheme="minorAscii"/>
          <w:sz w:val="24"/>
          <w:szCs w:val="24"/>
        </w:rPr>
        <w:t xml:space="preserve"> these 'chick sexers' have learned </w:t>
      </w:r>
      <w:ins w:author="Meike Robaard" w:date="2022-05-31T14:45:48.799Z" w:id="406904052">
        <w:r w:rsidRPr="7F85FB28" w:rsidR="3455EAD2">
          <w:rPr>
            <w:rFonts w:cs="Calibri" w:cstheme="minorAscii"/>
            <w:sz w:val="24"/>
            <w:szCs w:val="24"/>
          </w:rPr>
          <w:t xml:space="preserve">how </w:t>
        </w:r>
      </w:ins>
      <w:r w:rsidRPr="7F85FB28" w:rsidR="3455EAD2">
        <w:rPr>
          <w:rFonts w:cs="Calibri" w:cstheme="minorAscii"/>
          <w:sz w:val="24"/>
          <w:szCs w:val="24"/>
        </w:rPr>
        <w:t xml:space="preserve">to </w:t>
      </w:r>
      <w:ins w:author="Meike Robaard" w:date="2022-05-31T14:46:15.902Z" w:id="224761429">
        <w:r w:rsidRPr="7F85FB28" w:rsidR="3455EAD2">
          <w:rPr>
            <w:rFonts w:cs="Calibri" w:cstheme="minorAscii"/>
            <w:sz w:val="24"/>
            <w:szCs w:val="24"/>
          </w:rPr>
          <w:t>distinguish male from female chicks intuitively</w:t>
        </w:r>
      </w:ins>
      <w:del w:author="Meike Robaard" w:date="2022-05-31T14:46:00.125Z" w:id="974113928">
        <w:r w:rsidRPr="7F85FB28" w:rsidDel="3455EAD2">
          <w:rPr>
            <w:rFonts w:cs="Calibri" w:cstheme="minorAscii"/>
            <w:sz w:val="24"/>
            <w:szCs w:val="24"/>
          </w:rPr>
          <w:delText>mak</w:delText>
        </w:r>
      </w:del>
      <w:del w:author="Meike Robaard" w:date="2022-05-31T14:45:57.229Z" w:id="168616041">
        <w:r w:rsidRPr="7F85FB28" w:rsidDel="3455EAD2">
          <w:rPr>
            <w:rFonts w:cs="Calibri" w:cstheme="minorAscii"/>
            <w:sz w:val="24"/>
            <w:szCs w:val="24"/>
          </w:rPr>
          <w:delText>e an intuitive distinction between</w:delText>
        </w:r>
      </w:del>
      <w:r w:rsidRPr="7F85FB28" w:rsidR="3455EAD2">
        <w:rPr>
          <w:rFonts w:cs="Calibri" w:cstheme="minorAscii"/>
          <w:sz w:val="24"/>
          <w:szCs w:val="24"/>
        </w:rPr>
        <w:t xml:space="preserve"> male and female chicks.</w:t>
      </w:r>
    </w:p>
    <w:p w:rsidRPr="007118E3" w:rsidR="00711E6D" w:rsidP="00617219" w:rsidRDefault="00711E6D" w14:paraId="5B683F44" w14:textId="77777777">
      <w:pPr>
        <w:spacing w:line="360" w:lineRule="auto"/>
        <w:rPr>
          <w:rFonts w:cstheme="minorHAnsi"/>
          <w:sz w:val="24"/>
          <w:szCs w:val="24"/>
        </w:rPr>
      </w:pPr>
    </w:p>
    <w:p w:rsidR="00711E6D" w:rsidP="7F85FB28" w:rsidRDefault="00377F8E" w14:paraId="494FFDF4" w14:textId="0CEA1DD9">
      <w:pPr>
        <w:spacing w:line="360" w:lineRule="auto"/>
        <w:rPr>
          <w:rFonts w:cs="Calibri" w:cstheme="minorAscii"/>
          <w:sz w:val="24"/>
          <w:szCs w:val="24"/>
        </w:rPr>
      </w:pPr>
      <w:r w:rsidRPr="7F85FB28" w:rsidR="45B97219">
        <w:rPr>
          <w:rFonts w:cs="Calibri" w:cstheme="minorAscii"/>
          <w:sz w:val="24"/>
          <w:szCs w:val="24"/>
        </w:rPr>
        <w:t>In his second example, Gladwell (2005) recounts</w:t>
      </w:r>
      <w:r w:rsidRPr="7F85FB28" w:rsidR="3455EAD2">
        <w:rPr>
          <w:rFonts w:cs="Calibri" w:cstheme="minorAscii"/>
          <w:sz w:val="24"/>
          <w:szCs w:val="24"/>
        </w:rPr>
        <w:t xml:space="preserve"> the story of an alleged</w:t>
      </w:r>
      <w:ins w:author="Meike Robaard" w:date="2022-05-31T14:46:46.044Z" w:id="1838202363">
        <w:r w:rsidRPr="7F85FB28" w:rsidR="3455EAD2">
          <w:rPr>
            <w:rFonts w:cs="Calibri" w:cstheme="minorAscii"/>
            <w:sz w:val="24"/>
            <w:szCs w:val="24"/>
          </w:rPr>
          <w:t>ly</w:t>
        </w:r>
      </w:ins>
      <w:r w:rsidRPr="7F85FB28" w:rsidR="3455EAD2">
        <w:rPr>
          <w:rFonts w:cs="Calibri" w:cstheme="minorAscii"/>
          <w:sz w:val="24"/>
          <w:szCs w:val="24"/>
        </w:rPr>
        <w:t xml:space="preserve"> antique artwork </w:t>
      </w:r>
      <w:ins w:author="Meike Robaard" w:date="2022-05-31T14:47:18.255Z" w:id="929227493">
        <w:r w:rsidRPr="7F85FB28" w:rsidR="3455EAD2">
          <w:rPr>
            <w:rFonts w:cs="Calibri" w:cstheme="minorAscii"/>
            <w:sz w:val="24"/>
            <w:szCs w:val="24"/>
          </w:rPr>
          <w:t>which</w:t>
        </w:r>
      </w:ins>
      <w:del w:author="Meike Robaard" w:date="2022-05-31T14:47:16.669Z" w:id="1256333204">
        <w:r w:rsidRPr="7F85FB28" w:rsidDel="3455EAD2">
          <w:rPr>
            <w:rFonts w:cs="Calibri" w:cstheme="minorAscii"/>
            <w:sz w:val="24"/>
            <w:szCs w:val="24"/>
          </w:rPr>
          <w:delText>that</w:delText>
        </w:r>
      </w:del>
      <w:r w:rsidRPr="7F85FB28" w:rsidR="3455EAD2">
        <w:rPr>
          <w:rFonts w:cs="Calibri" w:cstheme="minorAscii"/>
          <w:sz w:val="24"/>
          <w:szCs w:val="24"/>
        </w:rPr>
        <w:t xml:space="preserve"> was confirmed </w:t>
      </w:r>
      <w:ins w:author="Meike Robaard" w:date="2022-05-31T14:47:22.019Z" w:id="503262262">
        <w:r w:rsidRPr="7F85FB28" w:rsidR="3455EAD2">
          <w:rPr>
            <w:rFonts w:cs="Calibri" w:cstheme="minorAscii"/>
            <w:sz w:val="24"/>
            <w:szCs w:val="24"/>
          </w:rPr>
          <w:t>to be</w:t>
        </w:r>
      </w:ins>
      <w:del w:author="Meike Robaard" w:date="2022-05-31T14:47:24.035Z" w:id="382491867">
        <w:r w:rsidRPr="7F85FB28" w:rsidDel="3455EAD2">
          <w:rPr>
            <w:rFonts w:cs="Calibri" w:cstheme="minorAscii"/>
            <w:sz w:val="24"/>
            <w:szCs w:val="24"/>
          </w:rPr>
          <w:delText>as</w:delText>
        </w:r>
      </w:del>
      <w:r w:rsidRPr="7F85FB28" w:rsidR="3455EAD2">
        <w:rPr>
          <w:rFonts w:cs="Calibri" w:cstheme="minorAscii"/>
          <w:sz w:val="24"/>
          <w:szCs w:val="24"/>
        </w:rPr>
        <w:t xml:space="preserve"> authentic </w:t>
      </w:r>
      <w:ins w:author="Meike Robaard" w:date="2022-05-31T14:47:31.721Z" w:id="958184732">
        <w:r w:rsidRPr="7F85FB28" w:rsidR="3455EAD2">
          <w:rPr>
            <w:rFonts w:cs="Calibri" w:cstheme="minorAscii"/>
            <w:sz w:val="24"/>
            <w:szCs w:val="24"/>
          </w:rPr>
          <w:t xml:space="preserve">through the conduction of </w:t>
        </w:r>
      </w:ins>
      <w:del w:author="Meike Robaard" w:date="2022-05-31T14:47:34.36Z" w:id="60825908">
        <w:r w:rsidRPr="7F85FB28" w:rsidDel="3455EAD2">
          <w:rPr>
            <w:rFonts w:cs="Calibri" w:cstheme="minorAscii"/>
            <w:sz w:val="24"/>
            <w:szCs w:val="24"/>
          </w:rPr>
          <w:delText>by</w:delText>
        </w:r>
      </w:del>
      <w:r w:rsidRPr="7F85FB28" w:rsidR="3455EAD2">
        <w:rPr>
          <w:rFonts w:cs="Calibri" w:cstheme="minorAscii"/>
          <w:sz w:val="24"/>
          <w:szCs w:val="24"/>
        </w:rPr>
        <w:t xml:space="preserve"> a series of tests. </w:t>
      </w:r>
      <w:del w:author="Meike Robaard" w:date="2022-05-31T14:48:11.361Z" w:id="225818796">
        <w:r w:rsidRPr="7F85FB28" w:rsidDel="3455EAD2">
          <w:rPr>
            <w:rFonts w:cs="Calibri" w:cstheme="minorAscii"/>
            <w:sz w:val="24"/>
            <w:szCs w:val="24"/>
          </w:rPr>
          <w:delText>However, when an art connoisseur saw it,</w:delText>
        </w:r>
      </w:del>
      <w:ins w:author="Meike Robaard" w:date="2022-05-31T14:48:20.352Z" w:id="1800632557">
        <w:r w:rsidRPr="7F85FB28" w:rsidR="3455EAD2">
          <w:rPr>
            <w:rFonts w:cs="Calibri" w:cstheme="minorAscii"/>
            <w:sz w:val="24"/>
            <w:szCs w:val="24"/>
          </w:rPr>
          <w:t>When an expert saw it, however,</w:t>
        </w:r>
      </w:ins>
      <w:r w:rsidRPr="7F85FB28" w:rsidR="3455EAD2">
        <w:rPr>
          <w:rFonts w:cs="Calibri" w:cstheme="minorAscii"/>
          <w:sz w:val="24"/>
          <w:szCs w:val="24"/>
        </w:rPr>
        <w:t xml:space="preserve"> he immediately knew that </w:t>
      </w:r>
      <w:ins w:author="Meike Robaard" w:date="2022-05-31T14:48:31.499Z" w:id="1810847552">
        <w:r w:rsidRPr="7F85FB28" w:rsidR="3455EAD2">
          <w:rPr>
            <w:rFonts w:cs="Calibri" w:cstheme="minorAscii"/>
            <w:sz w:val="24"/>
            <w:szCs w:val="24"/>
          </w:rPr>
          <w:t xml:space="preserve">the artwork </w:t>
        </w:r>
      </w:ins>
      <w:del w:author="Meike Robaard" w:date="2022-05-31T14:48:28.821Z" w:id="490786505">
        <w:r w:rsidRPr="7F85FB28" w:rsidDel="3455EAD2">
          <w:rPr>
            <w:rFonts w:cs="Calibri" w:cstheme="minorAscii"/>
            <w:sz w:val="24"/>
            <w:szCs w:val="24"/>
          </w:rPr>
          <w:delText>is</w:delText>
        </w:r>
      </w:del>
      <w:r w:rsidRPr="7F85FB28" w:rsidR="3455EAD2">
        <w:rPr>
          <w:rFonts w:cs="Calibri" w:cstheme="minorAscii"/>
          <w:sz w:val="24"/>
          <w:szCs w:val="24"/>
        </w:rPr>
        <w:t xml:space="preserve"> was a </w:t>
      </w:r>
      <w:ins w:author="Meike Robaard" w:date="2022-05-31T14:48:46.827Z" w:id="795859592">
        <w:r w:rsidRPr="7F85FB28" w:rsidR="3455EAD2">
          <w:rPr>
            <w:rFonts w:cs="Calibri" w:cstheme="minorAscii"/>
            <w:sz w:val="24"/>
            <w:szCs w:val="24"/>
          </w:rPr>
          <w:t>counterfeit</w:t>
        </w:r>
      </w:ins>
      <w:del w:author="Meike Robaard" w:date="2022-05-31T14:48:43.356Z" w:id="636624794">
        <w:r w:rsidRPr="7F85FB28" w:rsidDel="3455EAD2">
          <w:rPr>
            <w:rFonts w:cs="Calibri" w:cstheme="minorAscii"/>
            <w:sz w:val="24"/>
            <w:szCs w:val="24"/>
          </w:rPr>
          <w:delText>forgery</w:delText>
        </w:r>
      </w:del>
      <w:r w:rsidRPr="7F85FB28" w:rsidR="3455EAD2">
        <w:rPr>
          <w:rFonts w:cs="Calibri" w:cstheme="minorAscii"/>
          <w:sz w:val="24"/>
          <w:szCs w:val="24"/>
        </w:rPr>
        <w:t xml:space="preserve">. </w:t>
      </w:r>
      <w:del w:author="Meike Robaard" w:date="2022-05-31T14:49:07.66Z" w:id="2043960950">
        <w:r w:rsidRPr="7F85FB28" w:rsidDel="3455EAD2">
          <w:rPr>
            <w:rFonts w:cs="Calibri" w:cstheme="minorAscii"/>
            <w:sz w:val="24"/>
            <w:szCs w:val="24"/>
          </w:rPr>
          <w:delText>He too</w:delText>
        </w:r>
      </w:del>
      <w:ins w:author="Meike Robaard" w:date="2022-05-31T14:49:37.353Z" w:id="1147021556">
        <w:r w:rsidRPr="7F85FB28" w:rsidR="3455EAD2">
          <w:rPr>
            <w:rFonts w:cs="Calibri" w:cstheme="minorAscii"/>
            <w:sz w:val="24"/>
            <w:szCs w:val="24"/>
          </w:rPr>
          <w:t>This expert, too, came to this decision not</w:t>
        </w:r>
      </w:ins>
      <w:del w:author="Meike Robaard" w:date="2022-05-31T14:49:35.078Z" w:id="1604287980">
        <w:r w:rsidRPr="7F85FB28" w:rsidDel="3455EAD2">
          <w:rPr>
            <w:rFonts w:cs="Calibri" w:cstheme="minorAscii"/>
            <w:sz w:val="24"/>
            <w:szCs w:val="24"/>
          </w:rPr>
          <w:delText xml:space="preserve"> did not come to that decision </w:delText>
        </w:r>
      </w:del>
      <w:r w:rsidRPr="7F85FB28" w:rsidR="3455EAD2">
        <w:rPr>
          <w:rFonts w:cs="Calibri" w:cstheme="minorAscii"/>
          <w:sz w:val="24"/>
          <w:szCs w:val="24"/>
        </w:rPr>
        <w:t>through</w:t>
      </w:r>
      <w:del w:author="Meike Robaard" w:date="2022-05-31T14:49:59.378Z" w:id="2055442378">
        <w:r w:rsidRPr="7F85FB28" w:rsidDel="3455EAD2">
          <w:rPr>
            <w:rFonts w:cs="Calibri" w:cstheme="minorAscii"/>
            <w:sz w:val="24"/>
            <w:szCs w:val="24"/>
          </w:rPr>
          <w:delText xml:space="preserve"> a</w:delText>
        </w:r>
      </w:del>
      <w:r w:rsidRPr="7F85FB28" w:rsidR="3455EAD2">
        <w:rPr>
          <w:rFonts w:cs="Calibri" w:cstheme="minorAscii"/>
          <w:sz w:val="24"/>
          <w:szCs w:val="24"/>
        </w:rPr>
        <w:t xml:space="preserve"> conscious thought</w:t>
      </w:r>
      <w:del w:author="Meike Robaard" w:date="2022-05-31T14:50:04.801Z" w:id="1473919772">
        <w:r w:rsidRPr="7F85FB28" w:rsidDel="3455EAD2">
          <w:rPr>
            <w:rFonts w:cs="Calibri" w:cstheme="minorAscii"/>
            <w:sz w:val="24"/>
            <w:szCs w:val="24"/>
          </w:rPr>
          <w:delText xml:space="preserve"> </w:delText>
        </w:r>
        <w:r w:rsidRPr="7F85FB28" w:rsidDel="3455EAD2">
          <w:rPr>
            <w:rFonts w:cs="Calibri" w:cstheme="minorAscii"/>
            <w:sz w:val="24"/>
            <w:szCs w:val="24"/>
          </w:rPr>
          <w:delText>process</w:delText>
        </w:r>
      </w:del>
      <w:r w:rsidRPr="7F85FB28" w:rsidR="3455EAD2">
        <w:rPr>
          <w:rFonts w:cs="Calibri" w:cstheme="minorAscii"/>
          <w:sz w:val="24"/>
          <w:szCs w:val="24"/>
        </w:rPr>
        <w:t>, but</w:t>
      </w:r>
      <w:r w:rsidRPr="7F85FB28" w:rsidR="3455EAD2">
        <w:rPr>
          <w:rFonts w:cs="Calibri" w:cstheme="minorAscii"/>
          <w:sz w:val="24"/>
          <w:szCs w:val="24"/>
        </w:rPr>
        <w:t xml:space="preserve"> </w:t>
      </w:r>
      <w:ins w:author="Meike Robaard" w:date="2022-05-31T14:50:29.206Z" w:id="1356356754">
        <w:r w:rsidRPr="7F85FB28" w:rsidR="3455EAD2">
          <w:rPr>
            <w:rFonts w:cs="Calibri" w:cstheme="minorAscii"/>
            <w:sz w:val="24"/>
            <w:szCs w:val="24"/>
          </w:rPr>
          <w:t>he rather knew this</w:t>
        </w:r>
      </w:ins>
      <w:del w:author="Meike Robaard" w:date="2022-05-31T14:50:32.019Z" w:id="1234351270">
        <w:r w:rsidRPr="7F85FB28" w:rsidDel="3455EAD2">
          <w:rPr>
            <w:rFonts w:cs="Calibri" w:cstheme="minorAscii"/>
            <w:sz w:val="24"/>
            <w:szCs w:val="24"/>
          </w:rPr>
          <w:delText>felt it</w:delText>
        </w:r>
      </w:del>
      <w:r w:rsidRPr="7F85FB28" w:rsidR="3455EAD2">
        <w:rPr>
          <w:rFonts w:cs="Calibri" w:cstheme="minorAscii"/>
          <w:sz w:val="24"/>
          <w:szCs w:val="24"/>
        </w:rPr>
        <w:t xml:space="preserve"> intuitively. </w:t>
      </w:r>
      <w:ins w:author="Meike Robaard" w:date="2022-05-31T14:50:43.671Z" w:id="1561231270">
        <w:r w:rsidRPr="7F85FB28" w:rsidR="3455EAD2">
          <w:rPr>
            <w:rFonts w:cs="Calibri" w:cstheme="minorAscii"/>
            <w:sz w:val="24"/>
            <w:szCs w:val="24"/>
          </w:rPr>
          <w:t xml:space="preserve">Yet </w:t>
        </w:r>
      </w:ins>
      <w:del w:author="Meike Robaard" w:date="2022-05-31T14:50:44.559Z" w:id="2142494204">
        <w:r w:rsidRPr="7F85FB28" w:rsidDel="3455EAD2">
          <w:rPr>
            <w:rFonts w:cs="Calibri" w:cstheme="minorAscii"/>
            <w:sz w:val="24"/>
            <w:szCs w:val="24"/>
          </w:rPr>
          <w:delText>A</w:delText>
        </w:r>
      </w:del>
      <w:ins w:author="Meike Robaard" w:date="2022-05-31T14:50:45.422Z" w:id="1318049057">
        <w:r w:rsidRPr="7F85FB28" w:rsidR="3455EAD2">
          <w:rPr>
            <w:rFonts w:cs="Calibri" w:cstheme="minorAscii"/>
            <w:sz w:val="24"/>
            <w:szCs w:val="24"/>
          </w:rPr>
          <w:t>a</w:t>
        </w:r>
      </w:ins>
      <w:r w:rsidRPr="7F85FB28" w:rsidR="3455EAD2">
        <w:rPr>
          <w:rFonts w:cs="Calibri" w:cstheme="minorAscii"/>
          <w:sz w:val="24"/>
          <w:szCs w:val="24"/>
        </w:rPr>
        <w:t xml:space="preserve">gain, </w:t>
      </w:r>
      <w:del w:author="Meike Robaard" w:date="2022-05-31T14:50:48.939Z" w:id="1182019655">
        <w:r w:rsidRPr="7F85FB28" w:rsidDel="3455EAD2">
          <w:rPr>
            <w:rFonts w:cs="Calibri" w:cstheme="minorAscii"/>
            <w:sz w:val="24"/>
            <w:szCs w:val="24"/>
          </w:rPr>
          <w:delText>the</w:delText>
        </w:r>
      </w:del>
      <w:r w:rsidRPr="7F85FB28" w:rsidR="3455EAD2">
        <w:rPr>
          <w:rFonts w:cs="Calibri" w:cstheme="minorAscii"/>
          <w:sz w:val="24"/>
          <w:szCs w:val="24"/>
        </w:rPr>
        <w:t xml:space="preserve"> extensive experience enabled the expert to come to intuitively reliable judgments</w:t>
      </w:r>
      <w:ins w:author="Meike Robaard" w:date="2022-05-31T14:51:44.209Z" w:id="931948161">
        <w:r w:rsidRPr="7F85FB28" w:rsidR="3455EAD2">
          <w:rPr>
            <w:rFonts w:cs="Calibri" w:cstheme="minorAscii"/>
            <w:sz w:val="24"/>
            <w:szCs w:val="24"/>
          </w:rPr>
          <w:t>, and the artwork was later indeed confirmed to have been forged.</w:t>
        </w:r>
      </w:ins>
      <w:r w:rsidRPr="7F85FB28" w:rsidR="3455EAD2">
        <w:rPr>
          <w:rFonts w:cs="Calibri" w:cstheme="minorAscii"/>
          <w:sz w:val="24"/>
          <w:szCs w:val="24"/>
        </w:rPr>
        <w:t xml:space="preserve"> </w:t>
      </w:r>
      <w:del w:author="Meike Robaard" w:date="2022-05-31T14:51:47.262Z" w:id="2037582625">
        <w:r w:rsidRPr="7F85FB28" w:rsidDel="3455EAD2">
          <w:rPr>
            <w:rFonts w:cs="Calibri" w:cstheme="minorAscii"/>
            <w:sz w:val="24"/>
            <w:szCs w:val="24"/>
          </w:rPr>
          <w:delText>(the artwork was later confirmed to be a forgery).</w:delText>
        </w:r>
      </w:del>
      <w:r w:rsidRPr="7F85FB28" w:rsidR="3455EAD2">
        <w:rPr>
          <w:rFonts w:cs="Calibri" w:cstheme="minorAscii"/>
          <w:sz w:val="24"/>
          <w:szCs w:val="24"/>
        </w:rPr>
        <w:t xml:space="preserve"> Intuition from </w:t>
      </w:r>
      <w:commentRangeStart w:id="164623142"/>
      <w:r w:rsidRPr="7F85FB28" w:rsidR="3455EAD2">
        <w:rPr>
          <w:rFonts w:cs="Calibri" w:cstheme="minorAscii"/>
          <w:sz w:val="24"/>
          <w:szCs w:val="24"/>
        </w:rPr>
        <w:t>this source</w:t>
      </w:r>
      <w:commentRangeEnd w:id="164623142"/>
      <w:r>
        <w:rPr>
          <w:rStyle w:val="CommentReference"/>
        </w:rPr>
        <w:commentReference w:id="164623142"/>
      </w:r>
      <w:r w:rsidRPr="7F85FB28" w:rsidR="3455EAD2">
        <w:rPr>
          <w:rFonts w:cs="Calibri" w:cstheme="minorAscii"/>
          <w:sz w:val="24"/>
          <w:szCs w:val="24"/>
        </w:rPr>
        <w:t xml:space="preserve"> is therefore (generally) reliable</w:t>
      </w:r>
      <w:ins w:author="Meike Robaard" w:date="2022-05-31T14:53:17.515Z" w:id="2077234278">
        <w:r w:rsidRPr="7F85FB28" w:rsidR="3455EAD2">
          <w:rPr>
            <w:rFonts w:cs="Calibri" w:cstheme="minorAscii"/>
            <w:sz w:val="24"/>
            <w:szCs w:val="24"/>
          </w:rPr>
          <w:t>,</w:t>
        </w:r>
      </w:ins>
      <w:del w:author="Meike Robaard" w:date="2022-05-31T14:52:05.156Z" w:id="894708099">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5-31T14:53:13.235Z" w:id="548754392">
        <w:r w:rsidRPr="7F85FB28" w:rsidR="3455EAD2">
          <w:rPr>
            <w:rFonts w:cs="Calibri" w:cstheme="minorAscii"/>
            <w:sz w:val="24"/>
            <w:szCs w:val="24"/>
          </w:rPr>
          <w:t>a</w:t>
        </w:r>
      </w:ins>
      <w:del w:author="Meike Robaard" w:date="2022-05-31T14:53:12.972Z" w:id="1580273771">
        <w:r w:rsidRPr="7F85FB28" w:rsidDel="3455EAD2">
          <w:rPr>
            <w:rFonts w:cs="Calibri" w:cstheme="minorAscii"/>
            <w:sz w:val="24"/>
            <w:szCs w:val="24"/>
          </w:rPr>
          <w:delText>A</w:delText>
        </w:r>
      </w:del>
      <w:proofErr w:type="gramStart"/>
      <w:r w:rsidRPr="7F85FB28" w:rsidR="3455EAD2">
        <w:rPr>
          <w:rFonts w:cs="Calibri" w:cstheme="minorAscii"/>
          <w:sz w:val="24"/>
          <w:szCs w:val="24"/>
        </w:rPr>
        <w:t>t</w:t>
      </w:r>
      <w:proofErr w:type="gramEnd"/>
      <w:r w:rsidRPr="7F85FB28" w:rsidR="3455EAD2">
        <w:rPr>
          <w:rFonts w:cs="Calibri" w:cstheme="minorAscii"/>
          <w:sz w:val="24"/>
          <w:szCs w:val="24"/>
        </w:rPr>
        <w:t xml:space="preserve"> least when </w:t>
      </w:r>
      <w:ins w:author="Meike Robaard" w:date="2022-05-31T14:53:31.66Z" w:id="863508785">
        <w:r w:rsidRPr="7F85FB28" w:rsidR="3455EAD2">
          <w:rPr>
            <w:rFonts w:cs="Calibri" w:cstheme="minorAscii"/>
            <w:sz w:val="24"/>
            <w:szCs w:val="24"/>
          </w:rPr>
          <w:t xml:space="preserve">such instinct </w:t>
        </w:r>
      </w:ins>
      <w:del w:author="Meike Robaard" w:date="2022-05-31T14:53:21.868Z" w:id="56145388">
        <w:r w:rsidRPr="7F85FB28" w:rsidDel="3455EAD2">
          <w:rPr>
            <w:rFonts w:cs="Calibri" w:cstheme="minorAscii"/>
            <w:sz w:val="24"/>
            <w:szCs w:val="24"/>
          </w:rPr>
          <w:delText>it</w:delText>
        </w:r>
      </w:del>
      <w:r w:rsidRPr="7F85FB28" w:rsidR="3455EAD2">
        <w:rPr>
          <w:rFonts w:cs="Calibri" w:cstheme="minorAscii"/>
          <w:sz w:val="24"/>
          <w:szCs w:val="24"/>
        </w:rPr>
        <w:t xml:space="preserve"> </w:t>
      </w:r>
      <w:ins w:author="Meike Robaard" w:date="2022-05-31T14:54:19.237Z" w:id="241113111">
        <w:r w:rsidRPr="7F85FB28" w:rsidR="3455EAD2">
          <w:rPr>
            <w:rFonts w:cs="Calibri" w:cstheme="minorAscii"/>
            <w:sz w:val="24"/>
            <w:szCs w:val="24"/>
          </w:rPr>
          <w:t>results from a</w:t>
        </w:r>
      </w:ins>
      <w:del w:author="Meike Robaard" w:date="2022-05-31T14:54:15.298Z" w:id="625737091">
        <w:r w:rsidRPr="7F85FB28" w:rsidDel="3455EAD2">
          <w:rPr>
            <w:rFonts w:cs="Calibri" w:cstheme="minorAscii"/>
            <w:sz w:val="24"/>
            <w:szCs w:val="24"/>
          </w:rPr>
          <w:delText>is the product of</w:delText>
        </w:r>
      </w:del>
      <w:r w:rsidRPr="7F85FB28" w:rsidR="3455EAD2">
        <w:rPr>
          <w:rFonts w:cs="Calibri" w:cstheme="minorAscii"/>
          <w:sz w:val="24"/>
          <w:szCs w:val="24"/>
        </w:rPr>
        <w:t xml:space="preserve"> a </w:t>
      </w:r>
      <w:commentRangeStart w:id="1877470404"/>
      <w:r w:rsidRPr="7F85FB28" w:rsidR="3455EAD2">
        <w:rPr>
          <w:rFonts w:cs="Calibri" w:cstheme="minorAscii"/>
          <w:sz w:val="24"/>
          <w:szCs w:val="24"/>
        </w:rPr>
        <w:t xml:space="preserve">reliable learning process. </w:t>
      </w:r>
      <w:commentRangeEnd w:id="1877470404"/>
      <w:r>
        <w:rPr>
          <w:rStyle w:val="CommentReference"/>
        </w:rPr>
        <w:commentReference w:id="1877470404"/>
      </w:r>
    </w:p>
    <w:p w:rsidR="00711E6D" w:rsidP="00617219" w:rsidRDefault="00711E6D" w14:paraId="1CCE42D9" w14:textId="77777777">
      <w:pPr>
        <w:spacing w:line="360" w:lineRule="auto"/>
        <w:rPr>
          <w:rFonts w:cstheme="minorHAnsi"/>
          <w:sz w:val="24"/>
          <w:szCs w:val="24"/>
        </w:rPr>
      </w:pPr>
    </w:p>
    <w:p w:rsidRPr="00070AE5" w:rsidR="00711E6D" w:rsidP="7F85FB28" w:rsidRDefault="00711E6D" w14:paraId="2FE74411" w14:textId="0680D32C">
      <w:pPr>
        <w:spacing w:line="360" w:lineRule="auto"/>
        <w:rPr>
          <w:rFonts w:cs="Calibri" w:cstheme="minorAscii"/>
          <w:b w:val="1"/>
          <w:bCs w:val="1"/>
          <w:i w:val="1"/>
          <w:iCs w:val="1"/>
          <w:sz w:val="24"/>
          <w:szCs w:val="24"/>
        </w:rPr>
      </w:pPr>
      <w:ins w:author="Meike Robaard" w:date="2022-05-31T14:55:06.514Z" w:id="2147413380">
        <w:r w:rsidRPr="7F85FB28" w:rsidR="3455EAD2">
          <w:rPr>
            <w:rFonts w:cs="Calibri" w:cstheme="minorAscii"/>
            <w:b w:val="1"/>
            <w:bCs w:val="1"/>
            <w:i w:val="1"/>
            <w:iCs w:val="1"/>
            <w:sz w:val="24"/>
            <w:szCs w:val="24"/>
          </w:rPr>
          <w:t xml:space="preserve">A </w:t>
        </w:r>
      </w:ins>
      <w:r w:rsidRPr="7F85FB28" w:rsidR="3455EAD2">
        <w:rPr>
          <w:rFonts w:cs="Calibri" w:cstheme="minorAscii"/>
          <w:b w:val="1"/>
          <w:bCs w:val="1"/>
          <w:i w:val="1"/>
          <w:iCs w:val="1"/>
          <w:sz w:val="24"/>
          <w:szCs w:val="24"/>
        </w:rPr>
        <w:t>Manual for intuition</w:t>
      </w:r>
      <w:del w:author="Meike Robaard" w:date="2022-05-31T14:55:15.213Z" w:id="432090767">
        <w:r w:rsidRPr="7F85FB28" w:rsidDel="3455EAD2">
          <w:rPr>
            <w:rFonts w:cs="Calibri" w:cstheme="minorAscii"/>
            <w:b w:val="1"/>
            <w:bCs w:val="1"/>
            <w:i w:val="1"/>
            <w:iCs w:val="1"/>
            <w:sz w:val="24"/>
            <w:szCs w:val="24"/>
          </w:rPr>
          <w:delText>s</w:delText>
        </w:r>
      </w:del>
    </w:p>
    <w:p w:rsidRPr="007118E3" w:rsidR="00711E6D" w:rsidP="00617219" w:rsidRDefault="00711E6D" w14:paraId="562B13B8" w14:textId="77777777">
      <w:pPr>
        <w:spacing w:line="360" w:lineRule="auto"/>
        <w:rPr>
          <w:rFonts w:cstheme="minorHAnsi"/>
          <w:sz w:val="24"/>
          <w:szCs w:val="24"/>
        </w:rPr>
      </w:pPr>
    </w:p>
    <w:p w:rsidR="00711E6D" w:rsidP="7F85FB28" w:rsidRDefault="00711E6D" w14:paraId="4DA067FD" w14:textId="7E61B11E">
      <w:pPr>
        <w:spacing w:line="360" w:lineRule="auto"/>
        <w:rPr>
          <w:rFonts w:cs="Calibri" w:cstheme="minorAscii"/>
          <w:sz w:val="24"/>
          <w:szCs w:val="24"/>
        </w:rPr>
      </w:pPr>
      <w:del w:author="Meike Robaard" w:date="2022-05-31T14:55:38.699Z" w:id="1046457929">
        <w:r w:rsidRPr="7F85FB28" w:rsidDel="3455EAD2">
          <w:rPr>
            <w:rFonts w:cs="Calibri" w:cstheme="minorAscii"/>
            <w:sz w:val="24"/>
            <w:szCs w:val="24"/>
          </w:rPr>
          <w:delText>So, g</w:delText>
        </w:r>
        <w:r w:rsidRPr="7F85FB28" w:rsidDel="3455EAD2">
          <w:rPr>
            <w:rFonts w:cs="Calibri" w:cstheme="minorAscii"/>
            <w:sz w:val="24"/>
            <w:szCs w:val="24"/>
          </w:rPr>
          <w:delText>oing</w:delText>
        </w:r>
      </w:del>
      <w:r w:rsidRPr="7F85FB28" w:rsidR="3455EAD2">
        <w:rPr>
          <w:rFonts w:cs="Calibri" w:cstheme="minorAscii"/>
          <w:sz w:val="24"/>
          <w:szCs w:val="24"/>
        </w:rPr>
        <w:t xml:space="preserve"> </w:t>
      </w:r>
      <w:ins w:author="Meike Robaard" w:date="2022-05-31T14:56:02.915Z" w:id="1778277941">
        <w:r w:rsidRPr="7F85FB28" w:rsidR="3455EAD2">
          <w:rPr>
            <w:rFonts w:cs="Calibri" w:cstheme="minorAscii"/>
            <w:sz w:val="24"/>
            <w:szCs w:val="24"/>
          </w:rPr>
          <w:t>Circling</w:t>
        </w:r>
      </w:ins>
      <w:ins w:author="Meike Robaard" w:date="2022-05-31T14:55:43.508Z" w:id="8863645">
        <w:r w:rsidRPr="7F85FB28" w:rsidR="3455EAD2">
          <w:rPr>
            <w:rFonts w:cs="Calibri" w:cstheme="minorAscii"/>
            <w:sz w:val="24"/>
            <w:szCs w:val="24"/>
          </w:rPr>
          <w:t xml:space="preserve"> </w:t>
        </w:r>
      </w:ins>
      <w:r w:rsidRPr="7F85FB28" w:rsidR="3455EAD2">
        <w:rPr>
          <w:rFonts w:cs="Calibri" w:cstheme="minorAscii"/>
          <w:sz w:val="24"/>
          <w:szCs w:val="24"/>
        </w:rPr>
        <w:t xml:space="preserve">back to the question </w:t>
      </w:r>
      <w:del w:author="Meike Robaard" w:date="2022-05-31T14:56:24.914Z" w:id="326712785">
        <w:r w:rsidRPr="7F85FB28" w:rsidDel="3455EAD2">
          <w:rPr>
            <w:rFonts w:cs="Calibri" w:cstheme="minorAscii"/>
            <w:sz w:val="24"/>
            <w:szCs w:val="24"/>
          </w:rPr>
          <w:delText>whether or not</w:delText>
        </w:r>
      </w:del>
      <w:ins w:author="Meike Robaard" w:date="2022-05-31T14:56:26.272Z" w:id="167990715">
        <w:r w:rsidRPr="7F85FB28" w:rsidR="3455EAD2">
          <w:rPr>
            <w:rFonts w:cs="Calibri" w:cstheme="minorAscii"/>
            <w:sz w:val="24"/>
            <w:szCs w:val="24"/>
          </w:rPr>
          <w:t>if</w:t>
        </w:r>
      </w:ins>
      <w:r w:rsidRPr="7F85FB28" w:rsidR="3455EAD2">
        <w:rPr>
          <w:rFonts w:cs="Calibri" w:cstheme="minorAscii"/>
          <w:sz w:val="24"/>
          <w:szCs w:val="24"/>
        </w:rPr>
        <w:t xml:space="preserve"> we can </w:t>
      </w:r>
      <w:ins w:author="Meike Robaard" w:date="2022-05-31T14:56:30.501Z" w:id="1088765794">
        <w:r w:rsidRPr="7F85FB28" w:rsidR="3455EAD2">
          <w:rPr>
            <w:rFonts w:cs="Calibri" w:cstheme="minorAscii"/>
            <w:sz w:val="24"/>
            <w:szCs w:val="24"/>
          </w:rPr>
          <w:t xml:space="preserve">or cannot </w:t>
        </w:r>
      </w:ins>
      <w:r w:rsidRPr="7F85FB28" w:rsidR="3455EAD2">
        <w:rPr>
          <w:rFonts w:cs="Calibri" w:cstheme="minorAscii"/>
          <w:sz w:val="24"/>
          <w:szCs w:val="24"/>
        </w:rPr>
        <w:t>trust our intuition</w:t>
      </w:r>
      <w:ins w:author="Meike Robaard" w:date="2022-05-31T14:55:54.111Z" w:id="544164585">
        <w:r w:rsidRPr="7F85FB28" w:rsidR="3455EAD2">
          <w:rPr>
            <w:rFonts w:cs="Calibri" w:cstheme="minorAscii"/>
            <w:sz w:val="24"/>
            <w:szCs w:val="24"/>
          </w:rPr>
          <w:t>.</w:t>
        </w:r>
      </w:ins>
      <w:del w:author="Meike Robaard" w:date="2022-05-31T14:55:53.714Z" w:id="1575699562">
        <w:r w:rsidRPr="7F85FB28" w:rsidDel="3455EAD2">
          <w:rPr>
            <w:rFonts w:cs="Calibri" w:cstheme="minorAscii"/>
            <w:sz w:val="24"/>
            <w:szCs w:val="24"/>
          </w:rPr>
          <w:delText>:</w:delText>
        </w:r>
      </w:del>
      <w:r w:rsidRPr="7F85FB28" w:rsidR="3455EAD2">
        <w:rPr>
          <w:rFonts w:cs="Calibri" w:cstheme="minorAscii"/>
          <w:sz w:val="24"/>
          <w:szCs w:val="24"/>
        </w:rPr>
        <w:t xml:space="preserve"> we should proceed as follows. </w:t>
      </w:r>
      <w:r w:rsidRPr="7F85FB28" w:rsidR="45D8938E">
        <w:rPr>
          <w:rFonts w:cs="Calibri" w:cstheme="minorAscii"/>
          <w:sz w:val="24"/>
          <w:szCs w:val="24"/>
        </w:rPr>
        <w:t>First,</w:t>
      </w:r>
      <w:r w:rsidRPr="7F85FB28" w:rsidR="3455EAD2">
        <w:rPr>
          <w:rFonts w:cs="Calibri" w:cstheme="minorAscii"/>
          <w:sz w:val="24"/>
          <w:szCs w:val="24"/>
        </w:rPr>
        <w:t xml:space="preserve"> we </w:t>
      </w:r>
      <w:del w:author="Meike Robaard" w:date="2022-05-31T14:56:37.217Z" w:id="1708991969">
        <w:r w:rsidRPr="7F85FB28" w:rsidDel="3455EAD2">
          <w:rPr>
            <w:rFonts w:cs="Calibri" w:cstheme="minorAscii"/>
            <w:sz w:val="24"/>
            <w:szCs w:val="24"/>
          </w:rPr>
          <w:delText>have to</w:delText>
        </w:r>
      </w:del>
      <w:ins w:author="Meike Robaard" w:date="2022-05-31T14:56:37.945Z" w:id="1763398822">
        <w:r w:rsidRPr="7F85FB28" w:rsidR="3455EAD2">
          <w:rPr>
            <w:rFonts w:cs="Calibri" w:cstheme="minorAscii"/>
            <w:sz w:val="24"/>
            <w:szCs w:val="24"/>
          </w:rPr>
          <w:t xml:space="preserve">must </w:t>
        </w:r>
      </w:ins>
      <w:r w:rsidRPr="7F85FB28" w:rsidR="3455EAD2">
        <w:rPr>
          <w:rFonts w:cs="Calibri" w:cstheme="minorAscii"/>
          <w:sz w:val="24"/>
          <w:szCs w:val="24"/>
        </w:rPr>
        <w:t xml:space="preserve"> ask ourselves wh</w:t>
      </w:r>
      <w:ins w:author="Meike Robaard" w:date="2022-05-31T14:58:32.811Z" w:id="1164591376">
        <w:r w:rsidRPr="7F85FB28" w:rsidR="3455EAD2">
          <w:rPr>
            <w:rFonts w:cs="Calibri" w:cstheme="minorAscii"/>
            <w:sz w:val="24"/>
            <w:szCs w:val="24"/>
          </w:rPr>
          <w:t xml:space="preserve">ere </w:t>
        </w:r>
      </w:ins>
      <w:del w:author="Meike Robaard" w:date="2022-05-31T14:58:31.189Z" w:id="1152010999">
        <w:r w:rsidRPr="7F85FB28" w:rsidDel="3455EAD2">
          <w:rPr>
            <w:rFonts w:cs="Calibri" w:cstheme="minorAscii"/>
            <w:sz w:val="24"/>
            <w:szCs w:val="24"/>
          </w:rPr>
          <w:delText xml:space="preserve">at the origin of </w:delText>
        </w:r>
      </w:del>
      <w:r w:rsidRPr="7F85FB28" w:rsidR="3455EAD2">
        <w:rPr>
          <w:rFonts w:cs="Calibri" w:cstheme="minorAscii"/>
          <w:sz w:val="24"/>
          <w:szCs w:val="24"/>
        </w:rPr>
        <w:t xml:space="preserve">our intuition </w:t>
      </w:r>
      <w:ins w:author="Meike Robaard" w:date="2022-05-31T14:58:58.63Z" w:id="1962319371">
        <w:r w:rsidRPr="7F85FB28" w:rsidR="3455EAD2">
          <w:rPr>
            <w:rFonts w:cs="Calibri" w:cstheme="minorAscii"/>
            <w:sz w:val="24"/>
            <w:szCs w:val="24"/>
          </w:rPr>
          <w:t>originates</w:t>
        </w:r>
      </w:ins>
      <w:del w:author="Meike Robaard" w:date="2022-05-31T14:58:36.198Z" w:id="174337099">
        <w:r w:rsidRPr="7F85FB28" w:rsidDel="3455EAD2">
          <w:rPr>
            <w:rFonts w:cs="Calibri" w:cstheme="minorAscii"/>
            <w:sz w:val="24"/>
            <w:szCs w:val="24"/>
          </w:rPr>
          <w:delText>is</w:delText>
        </w:r>
      </w:del>
      <w:r w:rsidRPr="7F85FB28" w:rsidR="3455EAD2">
        <w:rPr>
          <w:rFonts w:cs="Calibri" w:cstheme="minorAscii"/>
          <w:sz w:val="24"/>
          <w:szCs w:val="24"/>
        </w:rPr>
        <w:t xml:space="preserve">: </w:t>
      </w:r>
      <w:ins w:author="Meike Robaard" w:date="2022-05-31T14:59:06.595Z" w:id="1461932217">
        <w:r w:rsidRPr="7F85FB28" w:rsidR="3455EAD2">
          <w:rPr>
            <w:rFonts w:cs="Calibri" w:cstheme="minorAscii"/>
            <w:sz w:val="24"/>
            <w:szCs w:val="24"/>
          </w:rPr>
          <w:t>I</w:t>
        </w:r>
      </w:ins>
      <w:del w:author="Meike Robaard" w:date="2022-05-31T14:59:06.288Z" w:id="1671132292">
        <w:r w:rsidRPr="7F85FB28" w:rsidDel="3455EAD2">
          <w:rPr>
            <w:rFonts w:cs="Calibri" w:cstheme="minorAscii"/>
            <w:sz w:val="24"/>
            <w:szCs w:val="24"/>
          </w:rPr>
          <w:delText>i</w:delText>
        </w:r>
      </w:del>
      <w:r w:rsidRPr="7F85FB28" w:rsidR="3455EAD2">
        <w:rPr>
          <w:rFonts w:cs="Calibri" w:cstheme="minorAscii"/>
          <w:sz w:val="24"/>
          <w:szCs w:val="24"/>
        </w:rPr>
        <w:t xml:space="preserve">s it an </w:t>
      </w:r>
      <w:ins w:author="Meike Robaard" w:date="2022-05-31T14:59:47.013Z" w:id="1220535096">
        <w:r w:rsidRPr="7F85FB28" w:rsidR="3455EAD2">
          <w:rPr>
            <w:rFonts w:cs="Calibri" w:cstheme="minorAscii"/>
            <w:sz w:val="24"/>
            <w:szCs w:val="24"/>
          </w:rPr>
          <w:t xml:space="preserve">insight </w:t>
        </w:r>
      </w:ins>
      <w:del w:author="Meike Robaard" w:date="2022-05-31T14:59:54.05Z" w:id="423340958">
        <w:r w:rsidRPr="7F85FB28" w:rsidDel="3455EAD2">
          <w:rPr>
            <w:rFonts w:cs="Calibri" w:cstheme="minorAscii"/>
            <w:sz w:val="24"/>
            <w:szCs w:val="24"/>
          </w:rPr>
          <w:delText xml:space="preserve">acquired intuition </w:delText>
        </w:r>
      </w:del>
      <w:ins w:author="Meike Robaard" w:date="2022-05-31T14:59:59.801Z" w:id="1736011111">
        <w:r w:rsidRPr="7F85FB28" w:rsidR="3455EAD2">
          <w:rPr>
            <w:rFonts w:cs="Calibri" w:cstheme="minorAscii"/>
            <w:sz w:val="24"/>
            <w:szCs w:val="24"/>
          </w:rPr>
          <w:t xml:space="preserve"> acquired</w:t>
        </w:r>
      </w:ins>
      <w:ins w:author="Meike Robaard" w:date="2022-05-31T15:00:00.297Z" w:id="955988539">
        <w:r w:rsidRPr="7F85FB28" w:rsidR="3455EAD2">
          <w:rPr>
            <w:rFonts w:cs="Calibri" w:cstheme="minorAscii"/>
            <w:sz w:val="24"/>
            <w:szCs w:val="24"/>
          </w:rPr>
          <w:t xml:space="preserve"> </w:t>
        </w:r>
      </w:ins>
      <w:r w:rsidRPr="7F85FB28" w:rsidR="3455EAD2">
        <w:rPr>
          <w:rFonts w:cs="Calibri" w:cstheme="minorAscii"/>
          <w:sz w:val="24"/>
          <w:szCs w:val="24"/>
        </w:rPr>
        <w:t>as a result of a learning process</w:t>
      </w:r>
      <w:ins w:author="Meike Robaard" w:date="2022-05-31T15:00:04.752Z" w:id="1579089690">
        <w:r w:rsidRPr="7F85FB28" w:rsidR="3455EAD2">
          <w:rPr>
            <w:rFonts w:cs="Calibri" w:cstheme="minorAscii"/>
            <w:sz w:val="24"/>
            <w:szCs w:val="24"/>
          </w:rPr>
          <w:t>,</w:t>
        </w:r>
      </w:ins>
      <w:r w:rsidRPr="7F85FB28" w:rsidR="3455EAD2">
        <w:rPr>
          <w:rFonts w:cs="Calibri" w:cstheme="minorAscii"/>
          <w:sz w:val="24"/>
          <w:szCs w:val="24"/>
        </w:rPr>
        <w:t xml:space="preserve"> or an innate in</w:t>
      </w:r>
      <w:ins w:author="Meike Robaard" w:date="2022-05-31T15:00:13.381Z" w:id="2138889874">
        <w:r w:rsidRPr="7F85FB28" w:rsidR="3455EAD2">
          <w:rPr>
            <w:rFonts w:cs="Calibri" w:cstheme="minorAscii"/>
            <w:sz w:val="24"/>
            <w:szCs w:val="24"/>
          </w:rPr>
          <w:t>stinct</w:t>
        </w:r>
      </w:ins>
      <w:del w:author="Meike Robaard" w:date="2022-05-31T15:00:11.735Z" w:id="1499158037">
        <w:r w:rsidRPr="7F85FB28" w:rsidDel="3455EAD2">
          <w:rPr>
            <w:rFonts w:cs="Calibri" w:cstheme="minorAscii"/>
            <w:sz w:val="24"/>
            <w:szCs w:val="24"/>
          </w:rPr>
          <w:delText>tuition</w:delText>
        </w:r>
      </w:del>
      <w:r w:rsidRPr="7F85FB28" w:rsidR="3455EAD2">
        <w:rPr>
          <w:rFonts w:cs="Calibri" w:cstheme="minorAscii"/>
          <w:sz w:val="24"/>
          <w:szCs w:val="24"/>
        </w:rPr>
        <w:t xml:space="preserve">? If it is an innate </w:t>
      </w:r>
      <w:ins w:author="Meike Robaard" w:date="2022-05-31T15:00:22.002Z" w:id="1651469836">
        <w:r w:rsidRPr="7F85FB28" w:rsidR="3455EAD2">
          <w:rPr>
            <w:rFonts w:cs="Calibri" w:cstheme="minorAscii"/>
            <w:sz w:val="24"/>
            <w:szCs w:val="24"/>
          </w:rPr>
          <w:t>instinct</w:t>
        </w:r>
      </w:ins>
      <w:del w:author="Meike Robaard" w:date="2022-05-31T15:00:18.92Z" w:id="2021088890">
        <w:r w:rsidRPr="7F85FB28" w:rsidDel="3455EAD2">
          <w:rPr>
            <w:rFonts w:cs="Calibri" w:cstheme="minorAscii"/>
            <w:sz w:val="24"/>
            <w:szCs w:val="24"/>
          </w:rPr>
          <w:delText>intuition</w:delText>
        </w:r>
      </w:del>
      <w:r w:rsidRPr="7F85FB28" w:rsidR="3455EAD2">
        <w:rPr>
          <w:rFonts w:cs="Calibri" w:cstheme="minorAscii"/>
          <w:sz w:val="24"/>
          <w:szCs w:val="24"/>
        </w:rPr>
        <w:t xml:space="preserve">, we </w:t>
      </w:r>
      <w:ins w:author="Meike Robaard" w:date="2022-05-31T15:00:27.972Z" w:id="1039791104">
        <w:r w:rsidRPr="7F85FB28" w:rsidR="3455EAD2">
          <w:rPr>
            <w:rFonts w:cs="Calibri" w:cstheme="minorAscii"/>
            <w:sz w:val="24"/>
            <w:szCs w:val="24"/>
          </w:rPr>
          <w:t>muust</w:t>
        </w:r>
      </w:ins>
      <w:del w:author="Meike Robaard" w:date="2022-05-31T15:00:25.235Z" w:id="2070500948">
        <w:r w:rsidRPr="7F85FB28" w:rsidDel="3455EAD2">
          <w:rPr>
            <w:rFonts w:cs="Calibri" w:cstheme="minorAscii"/>
            <w:sz w:val="24"/>
            <w:szCs w:val="24"/>
          </w:rPr>
          <w:delText>have to</w:delText>
        </w:r>
        <w:r w:rsidRPr="7F85FB28" w:rsidDel="3455EAD2">
          <w:rPr>
            <w:rFonts w:cs="Calibri" w:cstheme="minorAscii"/>
            <w:sz w:val="24"/>
            <w:szCs w:val="24"/>
          </w:rPr>
          <w:delText xml:space="preserve"> </w:delText>
        </w:r>
      </w:del>
      <w:r w:rsidRPr="7F85FB28" w:rsidR="3455EAD2">
        <w:rPr>
          <w:rFonts w:cs="Calibri" w:cstheme="minorAscii"/>
          <w:sz w:val="24"/>
          <w:szCs w:val="24"/>
        </w:rPr>
        <w:t xml:space="preserve">ask ourselves whether the </w:t>
      </w:r>
      <w:del w:author="Meike Robaard" w:date="2022-05-31T15:00:40.174Z" w:id="1956505991">
        <w:r w:rsidRPr="7F85FB28" w:rsidDel="3455EAD2">
          <w:rPr>
            <w:rFonts w:cs="Calibri" w:cstheme="minorAscii"/>
            <w:sz w:val="24"/>
            <w:szCs w:val="24"/>
          </w:rPr>
          <w:delText>domain</w:delText>
        </w:r>
      </w:del>
      <w:ins w:author="Meike Robaard" w:date="2022-05-31T15:00:41.025Z" w:id="748295132">
        <w:r w:rsidRPr="7F85FB28" w:rsidR="3455EAD2">
          <w:rPr>
            <w:rFonts w:cs="Calibri" w:cstheme="minorAscii"/>
            <w:sz w:val="24"/>
            <w:szCs w:val="24"/>
          </w:rPr>
          <w:t>context</w:t>
        </w:r>
      </w:ins>
      <w:r w:rsidRPr="7F85FB28" w:rsidR="3455EAD2">
        <w:rPr>
          <w:rFonts w:cs="Calibri" w:cstheme="minorAscii"/>
          <w:sz w:val="24"/>
          <w:szCs w:val="24"/>
        </w:rPr>
        <w:t xml:space="preserve"> in which we apply the intuition is a </w:t>
      </w:r>
      <w:ins w:author="Meike Robaard" w:date="2022-05-31T15:00:48.481Z" w:id="1825313183">
        <w:r w:rsidRPr="7F85FB28" w:rsidR="3455EAD2">
          <w:rPr>
            <w:rFonts w:cs="Calibri" w:cstheme="minorAscii"/>
            <w:sz w:val="24"/>
            <w:szCs w:val="24"/>
          </w:rPr>
          <w:t>context in which</w:t>
        </w:r>
      </w:ins>
      <w:del w:author="Meike Robaard" w:date="2022-05-31T15:00:44.706Z" w:id="1625538910">
        <w:r w:rsidRPr="7F85FB28" w:rsidDel="3455EAD2">
          <w:rPr>
            <w:rFonts w:cs="Calibri" w:cstheme="minorAscii"/>
            <w:sz w:val="24"/>
            <w:szCs w:val="24"/>
          </w:rPr>
          <w:delText>domain</w:delText>
        </w:r>
      </w:del>
      <w:r w:rsidRPr="7F85FB28" w:rsidR="3455EAD2">
        <w:rPr>
          <w:rFonts w:cs="Calibri" w:cstheme="minorAscii"/>
          <w:sz w:val="24"/>
          <w:szCs w:val="24"/>
        </w:rPr>
        <w:t xml:space="preserve"> </w:t>
      </w:r>
      <w:del w:author="Meike Robaard" w:date="2022-05-31T15:00:51.113Z" w:id="373628222">
        <w:r w:rsidRPr="7F85FB28" w:rsidDel="3455EAD2">
          <w:rPr>
            <w:rFonts w:cs="Calibri" w:cstheme="minorAscii"/>
            <w:sz w:val="24"/>
            <w:szCs w:val="24"/>
          </w:rPr>
          <w:delText>where</w:delText>
        </w:r>
      </w:del>
      <w:r w:rsidRPr="7F85FB28" w:rsidR="3455EAD2">
        <w:rPr>
          <w:rFonts w:cs="Calibri" w:cstheme="minorAscii"/>
          <w:sz w:val="24"/>
          <w:szCs w:val="24"/>
        </w:rPr>
        <w:t xml:space="preserve"> our intuitions are generally reliable. Is it an 'ecologically valid' domain</w:t>
      </w:r>
      <w:ins w:author="Meike Robaard" w:date="2022-05-31T15:00:55.86Z" w:id="1201577569">
        <w:r w:rsidRPr="7F85FB28" w:rsidR="3455EAD2">
          <w:rPr>
            <w:rFonts w:cs="Calibri" w:cstheme="minorAscii"/>
            <w:sz w:val="24"/>
            <w:szCs w:val="24"/>
          </w:rPr>
          <w:t>,</w:t>
        </w:r>
      </w:ins>
      <w:r w:rsidRPr="7F85FB28" w:rsidR="3455EAD2">
        <w:rPr>
          <w:rFonts w:cs="Calibri" w:cstheme="minorAscii"/>
          <w:sz w:val="24"/>
          <w:szCs w:val="24"/>
        </w:rPr>
        <w:t xml:space="preserve"> or a domain to which these intuitions are not attuned? In the latter case, an alarm bell should go off</w:t>
      </w:r>
      <w:ins w:author="Meike Robaard" w:date="2022-05-31T15:01:03.226Z" w:id="1032750190">
        <w:r w:rsidRPr="7F85FB28" w:rsidR="3455EAD2">
          <w:rPr>
            <w:rFonts w:cs="Calibri" w:cstheme="minorAscii"/>
            <w:sz w:val="24"/>
            <w:szCs w:val="24"/>
          </w:rPr>
          <w:t>,</w:t>
        </w:r>
      </w:ins>
      <w:r w:rsidRPr="7F85FB28" w:rsidR="3455EAD2">
        <w:rPr>
          <w:rFonts w:cs="Calibri" w:cstheme="minorAscii"/>
          <w:sz w:val="24"/>
          <w:szCs w:val="24"/>
        </w:rPr>
        <w:t xml:space="preserve"> warning us that following our intuition is not advisable.</w:t>
      </w:r>
    </w:p>
    <w:p w:rsidR="00711E6D" w:rsidP="00617219" w:rsidRDefault="00711E6D" w14:paraId="1DC22F33" w14:textId="77777777">
      <w:pPr>
        <w:spacing w:line="360" w:lineRule="auto"/>
        <w:rPr>
          <w:rFonts w:cstheme="minorHAnsi"/>
          <w:sz w:val="24"/>
          <w:szCs w:val="24"/>
        </w:rPr>
      </w:pPr>
    </w:p>
    <w:p w:rsidR="00711E6D" w:rsidP="00617219" w:rsidRDefault="00711E6D" w14:paraId="3D998CA5" w14:textId="77777777">
      <w:pPr>
        <w:spacing w:line="360" w:lineRule="auto"/>
        <w:rPr>
          <w:rFonts w:cstheme="minorHAnsi"/>
          <w:b/>
          <w:bCs/>
          <w:sz w:val="24"/>
          <w:szCs w:val="24"/>
        </w:rPr>
      </w:pPr>
      <w:r>
        <w:rPr>
          <w:rFonts w:cstheme="minorHAnsi"/>
          <w:b/>
          <w:bCs/>
          <w:sz w:val="24"/>
          <w:szCs w:val="24"/>
        </w:rPr>
        <w:t>Emotions</w:t>
      </w:r>
    </w:p>
    <w:p w:rsidRPr="00070AE5" w:rsidR="00711E6D" w:rsidP="00617219" w:rsidRDefault="00711E6D" w14:paraId="46B57CF8" w14:textId="77777777">
      <w:pPr>
        <w:spacing w:line="360" w:lineRule="auto"/>
        <w:rPr>
          <w:rFonts w:cstheme="minorHAnsi"/>
          <w:b/>
          <w:bCs/>
          <w:sz w:val="24"/>
          <w:szCs w:val="24"/>
        </w:rPr>
      </w:pPr>
    </w:p>
    <w:p w:rsidR="00711E6D" w:rsidP="7F85FB28" w:rsidRDefault="00711E6D" w14:paraId="3B880691" w14:textId="725E7DD6">
      <w:pPr>
        <w:spacing w:line="360" w:lineRule="auto"/>
        <w:rPr>
          <w:rFonts w:cs="Calibri" w:cstheme="minorAscii"/>
          <w:sz w:val="24"/>
          <w:szCs w:val="24"/>
        </w:rPr>
      </w:pPr>
      <w:r w:rsidRPr="7F85FB28" w:rsidR="3455EAD2">
        <w:rPr>
          <w:rFonts w:cs="Calibri" w:cstheme="minorAscii"/>
          <w:sz w:val="24"/>
          <w:szCs w:val="24"/>
        </w:rPr>
        <w:t xml:space="preserve">So much for the 'manual' for dealing with intuitions. Irrationality, </w:t>
      </w:r>
      <w:del w:author="Meike Robaard" w:date="2022-05-31T15:02:41.83Z" w:id="386112789">
        <w:r w:rsidRPr="7F85FB28" w:rsidDel="3455EAD2">
          <w:rPr>
            <w:rFonts w:cs="Calibri" w:cstheme="minorAscii"/>
            <w:sz w:val="24"/>
            <w:szCs w:val="24"/>
          </w:rPr>
          <w:delText>however</w:delText>
        </w:r>
      </w:del>
      <w:ins w:author="Meike Robaard" w:date="2022-05-31T15:02:42.706Z" w:id="2040318840">
        <w:r w:rsidRPr="7F85FB28" w:rsidR="3455EAD2">
          <w:rPr>
            <w:rFonts w:cs="Calibri" w:cstheme="minorAscii"/>
            <w:sz w:val="24"/>
            <w:szCs w:val="24"/>
          </w:rPr>
          <w:t>after all</w:t>
        </w:r>
      </w:ins>
      <w:r w:rsidRPr="7F85FB28" w:rsidR="3455EAD2">
        <w:rPr>
          <w:rFonts w:cs="Calibri" w:cstheme="minorAscii"/>
          <w:sz w:val="24"/>
          <w:szCs w:val="24"/>
        </w:rPr>
        <w:t xml:space="preserve">, does not only </w:t>
      </w:r>
      <w:del w:author="Meike Robaard" w:date="2022-05-31T15:02:47.573Z" w:id="2002400642">
        <w:r w:rsidRPr="7F85FB28" w:rsidDel="3455EAD2">
          <w:rPr>
            <w:rFonts w:cs="Calibri" w:cstheme="minorAscii"/>
            <w:sz w:val="24"/>
            <w:szCs w:val="24"/>
          </w:rPr>
          <w:delText>come</w:delText>
        </w:r>
      </w:del>
      <w:ins w:author="Meike Robaard" w:date="2022-05-31T15:02:48.105Z" w:id="1284536649">
        <w:r w:rsidRPr="7F85FB28" w:rsidR="3455EAD2">
          <w:rPr>
            <w:rFonts w:cs="Calibri" w:cstheme="minorAscii"/>
            <w:sz w:val="24"/>
            <w:szCs w:val="24"/>
          </w:rPr>
          <w:t>emerge</w:t>
        </w:r>
      </w:ins>
      <w:r w:rsidRPr="7F85FB28" w:rsidR="3455EAD2">
        <w:rPr>
          <w:rFonts w:cs="Calibri" w:cstheme="minorAscii"/>
          <w:sz w:val="24"/>
          <w:szCs w:val="24"/>
        </w:rPr>
        <w:t xml:space="preserve"> from automatic and unconscious thinking processes. Another infamous source of irrationality </w:t>
      </w:r>
      <w:ins w:author="Meike Robaard" w:date="2022-05-31T15:03:09.193Z" w:id="2094105567">
        <w:r w:rsidRPr="7F85FB28" w:rsidR="3455EAD2">
          <w:rPr>
            <w:rFonts w:cs="Calibri" w:cstheme="minorAscii"/>
            <w:sz w:val="24"/>
            <w:szCs w:val="24"/>
          </w:rPr>
          <w:t>is</w:t>
        </w:r>
      </w:ins>
      <w:del w:author="Meike Robaard" w:date="2022-05-31T15:03:08.422Z" w:id="831978639">
        <w:r w:rsidRPr="7F85FB28" w:rsidDel="3455EAD2">
          <w:rPr>
            <w:rFonts w:cs="Calibri" w:cstheme="minorAscii"/>
            <w:sz w:val="24"/>
            <w:szCs w:val="24"/>
          </w:rPr>
          <w:delText>are</w:delText>
        </w:r>
      </w:del>
      <w:r w:rsidRPr="7F85FB28" w:rsidR="3455EAD2">
        <w:rPr>
          <w:rFonts w:cs="Calibri" w:cstheme="minorAscii"/>
          <w:sz w:val="24"/>
          <w:szCs w:val="24"/>
        </w:rPr>
        <w:t xml:space="preserve"> our emotions. Our thinking, as discussed in </w:t>
      </w:r>
      <w:r w:rsidRPr="7F85FB28" w:rsidR="1DFC8736">
        <w:rPr>
          <w:rFonts w:cs="Calibri" w:cstheme="minorAscii"/>
          <w:sz w:val="24"/>
          <w:szCs w:val="24"/>
        </w:rPr>
        <w:t>chapter 3</w:t>
      </w:r>
      <w:r w:rsidRPr="7F85FB28" w:rsidR="3455EAD2">
        <w:rPr>
          <w:rFonts w:cs="Calibri" w:cstheme="minorAscii"/>
          <w:sz w:val="24"/>
          <w:szCs w:val="24"/>
        </w:rPr>
        <w:t xml:space="preserve">, </w:t>
      </w:r>
      <w:ins w:author="Meike Robaard" w:date="2022-05-31T15:03:23.128Z" w:id="1020709619">
        <w:r w:rsidRPr="7F85FB28" w:rsidR="3455EAD2">
          <w:rPr>
            <w:rFonts w:cs="Calibri" w:cstheme="minorAscii"/>
            <w:sz w:val="24"/>
            <w:szCs w:val="24"/>
          </w:rPr>
          <w:t>cannot</w:t>
        </w:r>
      </w:ins>
      <w:del w:author="Meike Robaard" w:date="2022-05-31T15:03:19.508Z" w:id="378315852">
        <w:r w:rsidRPr="7F85FB28" w:rsidDel="3455EAD2">
          <w:rPr>
            <w:rFonts w:cs="Calibri" w:cstheme="minorAscii"/>
            <w:sz w:val="24"/>
            <w:szCs w:val="24"/>
          </w:rPr>
          <w:delText>is</w:delText>
        </w:r>
      </w:del>
      <w:r w:rsidRPr="7F85FB28" w:rsidR="3455EAD2">
        <w:rPr>
          <w:rFonts w:cs="Calibri" w:cstheme="minorAscii"/>
          <w:sz w:val="24"/>
          <w:szCs w:val="24"/>
        </w:rPr>
        <w:t xml:space="preserve"> </w:t>
      </w:r>
      <w:del w:author="Meike Robaard" w:date="2022-05-31T15:03:26.865Z" w:id="1571643169">
        <w:r w:rsidRPr="7F85FB28" w:rsidDel="3455EAD2">
          <w:rPr>
            <w:rFonts w:cs="Calibri" w:cstheme="minorAscii"/>
            <w:sz w:val="24"/>
            <w:szCs w:val="24"/>
          </w:rPr>
          <w:delText>not</w:delText>
        </w:r>
      </w:del>
      <w:r w:rsidRPr="7F85FB28" w:rsidR="3455EAD2">
        <w:rPr>
          <w:rFonts w:cs="Calibri" w:cstheme="minorAscii"/>
          <w:sz w:val="24"/>
          <w:szCs w:val="24"/>
        </w:rPr>
        <w:t xml:space="preserve"> (always) </w:t>
      </w:r>
      <w:ins w:author="Meike Robaard" w:date="2022-05-31T15:03:49.472Z" w:id="879369574">
        <w:r w:rsidRPr="7F85FB28" w:rsidR="3455EAD2">
          <w:rPr>
            <w:rFonts w:cs="Calibri" w:cstheme="minorAscii"/>
            <w:sz w:val="24"/>
            <w:szCs w:val="24"/>
          </w:rPr>
          <w:t xml:space="preserve">be separated or distinguished </w:t>
        </w:r>
      </w:ins>
      <w:del w:author="Meike Robaard" w:date="2022-05-31T15:03:36.789Z" w:id="1114663190">
        <w:r w:rsidRPr="7F85FB28" w:rsidDel="3455EAD2">
          <w:rPr>
            <w:rFonts w:cs="Calibri" w:cstheme="minorAscii"/>
            <w:sz w:val="24"/>
            <w:szCs w:val="24"/>
          </w:rPr>
          <w:delText>isolated</w:delText>
        </w:r>
      </w:del>
      <w:r w:rsidRPr="7F85FB28" w:rsidR="3455EAD2">
        <w:rPr>
          <w:rFonts w:cs="Calibri" w:cstheme="minorAscii"/>
          <w:sz w:val="24"/>
          <w:szCs w:val="24"/>
        </w:rPr>
        <w:t xml:space="preserve"> from our </w:t>
      </w:r>
      <w:r w:rsidRPr="7F85FB28" w:rsidR="3455EAD2">
        <w:rPr>
          <w:rFonts w:cs="Calibri" w:cstheme="minorAscii"/>
          <w:sz w:val="24"/>
          <w:szCs w:val="24"/>
        </w:rPr>
        <w:t>feelings. Emotions</w:t>
      </w:r>
      <w:del w:author="Meike Robaard" w:date="2022-05-31T15:03:55.854Z" w:id="1533116485">
        <w:r w:rsidRPr="7F85FB28" w:rsidDel="3455EAD2">
          <w:rPr>
            <w:rFonts w:cs="Calibri" w:cstheme="minorAscii"/>
            <w:sz w:val="24"/>
            <w:szCs w:val="24"/>
          </w:rPr>
          <w:delText xml:space="preserve"> do </w:delText>
        </w:r>
      </w:del>
      <w:r w:rsidRPr="7F85FB28" w:rsidR="3455EAD2">
        <w:rPr>
          <w:rFonts w:cs="Calibri" w:cstheme="minorAscii"/>
          <w:sz w:val="24"/>
          <w:szCs w:val="24"/>
        </w:rPr>
        <w:t>not only play an important role in the selection of beliefs we take on</w:t>
      </w:r>
      <w:del w:author="Meike Robaard" w:date="2022-05-31T15:04:11.379Z" w:id="728051940">
        <w:r w:rsidRPr="7F85FB28" w:rsidDel="3455EAD2">
          <w:rPr>
            <w:rFonts w:cs="Calibri" w:cstheme="minorAscii"/>
            <w:sz w:val="24"/>
            <w:szCs w:val="24"/>
          </w:rPr>
          <w:delText xml:space="preserve"> board</w:delText>
        </w:r>
      </w:del>
      <w:r w:rsidRPr="7F85FB28" w:rsidR="3455EAD2">
        <w:rPr>
          <w:rFonts w:cs="Calibri" w:cstheme="minorAscii"/>
          <w:sz w:val="24"/>
          <w:szCs w:val="24"/>
        </w:rPr>
        <w:t xml:space="preserve"> </w:t>
      </w:r>
      <w:del w:author="Meike Robaard" w:date="2022-05-31T15:04:17.339Z" w:id="1829634507">
        <w:r w:rsidRPr="7F85FB28" w:rsidDel="3455EAD2">
          <w:rPr>
            <w:rFonts w:cs="Calibri" w:cstheme="minorAscii"/>
            <w:sz w:val="24"/>
            <w:szCs w:val="24"/>
          </w:rPr>
          <w:delText>through</w:delText>
        </w:r>
      </w:del>
      <w:ins w:author="Meike Robaard" w:date="2022-05-31T15:04:17.598Z" w:id="1789452256">
        <w:r w:rsidRPr="7F85FB28" w:rsidR="3455EAD2">
          <w:rPr>
            <w:rFonts w:cs="Calibri" w:cstheme="minorAscii"/>
            <w:sz w:val="24"/>
            <w:szCs w:val="24"/>
          </w:rPr>
          <w:t>via</w:t>
        </w:r>
      </w:ins>
      <w:r w:rsidRPr="7F85FB28" w:rsidR="3455EAD2">
        <w:rPr>
          <w:rFonts w:cs="Calibri" w:cstheme="minorAscii"/>
          <w:sz w:val="24"/>
          <w:szCs w:val="24"/>
        </w:rPr>
        <w:t xml:space="preserve"> our ingroup-outgroup bias, but also in the selection of beliefs that we refuse to </w:t>
      </w:r>
      <w:del w:author="Meike Robaard" w:date="2022-05-31T15:05:15.987Z" w:id="739774800">
        <w:r w:rsidRPr="7F85FB28" w:rsidDel="3455EAD2">
          <w:rPr>
            <w:rFonts w:cs="Calibri" w:cstheme="minorAscii"/>
            <w:sz w:val="24"/>
            <w:szCs w:val="24"/>
          </w:rPr>
          <w:delText>throw overboard</w:delText>
        </w:r>
      </w:del>
      <w:ins w:author="Meike Robaard" w:date="2022-05-31T15:05:16.802Z" w:id="593510161">
        <w:r w:rsidRPr="7F85FB28" w:rsidR="3455EAD2">
          <w:rPr>
            <w:rFonts w:cs="Calibri" w:cstheme="minorAscii"/>
            <w:sz w:val="24"/>
            <w:szCs w:val="24"/>
          </w:rPr>
          <w:t>abandon</w:t>
        </w:r>
      </w:ins>
      <w:r w:rsidRPr="7F85FB28" w:rsidR="3455EAD2">
        <w:rPr>
          <w:rFonts w:cs="Calibri" w:cstheme="minorAscii"/>
          <w:sz w:val="24"/>
          <w:szCs w:val="24"/>
        </w:rPr>
        <w:t xml:space="preserve">. We often develop emotional ties </w:t>
      </w:r>
      <w:ins w:author="Meike Robaard" w:date="2022-05-31T15:05:23.898Z" w:id="253384676">
        <w:r w:rsidRPr="7F85FB28" w:rsidR="3455EAD2">
          <w:rPr>
            <w:rFonts w:cs="Calibri" w:cstheme="minorAscii"/>
            <w:sz w:val="24"/>
            <w:szCs w:val="24"/>
          </w:rPr>
          <w:t>to</w:t>
        </w:r>
      </w:ins>
      <w:del w:author="Meike Robaard" w:date="2022-05-31T15:05:21.596Z" w:id="1527257472">
        <w:r w:rsidRPr="7F85FB28" w:rsidDel="3455EAD2">
          <w:rPr>
            <w:rFonts w:cs="Calibri" w:cstheme="minorAscii"/>
            <w:sz w:val="24"/>
            <w:szCs w:val="24"/>
          </w:rPr>
          <w:delText>with</w:delText>
        </w:r>
      </w:del>
      <w:r w:rsidRPr="7F85FB28" w:rsidR="3455EAD2">
        <w:rPr>
          <w:rFonts w:cs="Calibri" w:cstheme="minorAscii"/>
          <w:sz w:val="24"/>
          <w:szCs w:val="24"/>
        </w:rPr>
        <w:t xml:space="preserve"> our beliefs. This is </w:t>
      </w:r>
      <w:del w:author="Meike Robaard" w:date="2022-05-31T15:05:47.378Z" w:id="1539637233">
        <w:r w:rsidRPr="7F85FB28" w:rsidDel="3455EAD2">
          <w:rPr>
            <w:rFonts w:cs="Calibri" w:cstheme="minorAscii"/>
            <w:sz w:val="24"/>
            <w:szCs w:val="24"/>
          </w:rPr>
          <w:delText>obviously</w:delText>
        </w:r>
      </w:del>
      <w:del w:author="Meike Robaard" w:date="2022-05-31T15:06:06.043Z" w:id="1589061723">
        <w:r w:rsidRPr="7F85FB28" w:rsidDel="3455EAD2">
          <w:rPr>
            <w:rFonts w:cs="Calibri" w:cstheme="minorAscii"/>
            <w:sz w:val="24"/>
            <w:szCs w:val="24"/>
          </w:rPr>
          <w:delText xml:space="preserve"> </w:delText>
        </w:r>
      </w:del>
      <w:ins w:author="Meike Robaard" w:date="2022-05-31T15:06:07.958Z" w:id="646620526">
        <w:r w:rsidRPr="7F85FB28" w:rsidR="3455EAD2">
          <w:rPr>
            <w:rFonts w:cs="Calibri" w:cstheme="minorAscii"/>
            <w:sz w:val="24"/>
            <w:szCs w:val="24"/>
          </w:rPr>
          <w:t xml:space="preserve">evidently </w:t>
        </w:r>
      </w:ins>
      <w:r w:rsidRPr="7F85FB28" w:rsidR="3455EAD2">
        <w:rPr>
          <w:rFonts w:cs="Calibri" w:cstheme="minorAscii"/>
          <w:sz w:val="24"/>
          <w:szCs w:val="24"/>
        </w:rPr>
        <w:t>the case with religious beliefs</w:t>
      </w:r>
      <w:ins w:author="Meike Robaard" w:date="2022-05-31T15:05:37.414Z" w:id="278362731">
        <w:r w:rsidRPr="7F85FB28" w:rsidR="3455EAD2">
          <w:rPr>
            <w:rFonts w:cs="Calibri" w:cstheme="minorAscii"/>
            <w:sz w:val="24"/>
            <w:szCs w:val="24"/>
          </w:rPr>
          <w:t>,</w:t>
        </w:r>
      </w:ins>
      <w:r w:rsidRPr="7F85FB28" w:rsidR="3455EAD2">
        <w:rPr>
          <w:rFonts w:cs="Calibri" w:cstheme="minorAscii"/>
          <w:sz w:val="24"/>
          <w:szCs w:val="24"/>
        </w:rPr>
        <w:t xml:space="preserve"> but also, for example, with our political or moral points of view</w:t>
      </w:r>
      <w:ins w:author="Meike Robaard" w:date="2022-05-31T15:06:16.193Z" w:id="563404514">
        <w:r w:rsidRPr="7F85FB28" w:rsidR="3455EAD2">
          <w:rPr>
            <w:rFonts w:cs="Calibri" w:cstheme="minorAscii"/>
            <w:sz w:val="24"/>
            <w:szCs w:val="24"/>
          </w:rPr>
          <w:t>,</w:t>
        </w:r>
      </w:ins>
      <w:r w:rsidRPr="7F85FB28" w:rsidR="3455EAD2">
        <w:rPr>
          <w:rFonts w:cs="Calibri" w:cstheme="minorAscii"/>
          <w:sz w:val="24"/>
          <w:szCs w:val="24"/>
        </w:rPr>
        <w:t xml:space="preserve"> and more generally with opinions that we have publicly defended </w:t>
      </w:r>
      <w:ins w:author="Meike Robaard" w:date="2022-05-31T15:06:49.731Z" w:id="1190613428">
        <w:r w:rsidRPr="7F85FB28" w:rsidR="3455EAD2">
          <w:rPr>
            <w:rFonts w:cs="Calibri" w:cstheme="minorAscii"/>
            <w:sz w:val="24"/>
            <w:szCs w:val="24"/>
          </w:rPr>
          <w:t xml:space="preserve">before </w:t>
        </w:r>
      </w:ins>
      <w:del w:author="Meike Robaard" w:date="2022-05-31T15:06:46.273Z" w:id="1640942731">
        <w:r w:rsidRPr="7F85FB28" w:rsidDel="3455EAD2">
          <w:rPr>
            <w:rFonts w:cs="Calibri" w:cstheme="minorAscii"/>
            <w:sz w:val="24"/>
            <w:szCs w:val="24"/>
          </w:rPr>
          <w:delText>in the past</w:delText>
        </w:r>
      </w:del>
      <w:r w:rsidRPr="7F85FB28" w:rsidR="3455EAD2">
        <w:rPr>
          <w:rFonts w:cs="Calibri" w:cstheme="minorAscii"/>
          <w:sz w:val="24"/>
          <w:szCs w:val="24"/>
        </w:rPr>
        <w:t>.</w:t>
      </w:r>
    </w:p>
    <w:p w:rsidR="00711E6D" w:rsidP="00617219" w:rsidRDefault="00711E6D" w14:paraId="6C70C5A9" w14:textId="77777777">
      <w:pPr>
        <w:spacing w:line="360" w:lineRule="auto"/>
        <w:rPr>
          <w:rFonts w:cstheme="minorHAnsi"/>
          <w:sz w:val="24"/>
          <w:szCs w:val="24"/>
        </w:rPr>
      </w:pPr>
    </w:p>
    <w:p w:rsidR="00711E6D" w:rsidP="00617219" w:rsidRDefault="00711E6D" w14:paraId="3D5BCE32" w14:textId="77777777">
      <w:pPr>
        <w:spacing w:line="360" w:lineRule="auto"/>
        <w:rPr>
          <w:rFonts w:cstheme="minorHAnsi"/>
          <w:b/>
          <w:bCs/>
          <w:i/>
          <w:iCs/>
          <w:sz w:val="24"/>
          <w:szCs w:val="24"/>
        </w:rPr>
      </w:pPr>
      <w:r>
        <w:rPr>
          <w:rFonts w:cstheme="minorHAnsi"/>
          <w:b/>
          <w:bCs/>
          <w:i/>
          <w:iCs/>
          <w:sz w:val="24"/>
          <w:szCs w:val="24"/>
        </w:rPr>
        <w:t>Irrational forms of ‘cognitive dissonance reduction’</w:t>
      </w:r>
    </w:p>
    <w:p w:rsidRPr="00214CFD" w:rsidR="00711E6D" w:rsidP="00617219" w:rsidRDefault="00711E6D" w14:paraId="060219ED" w14:textId="77777777">
      <w:pPr>
        <w:spacing w:line="360" w:lineRule="auto"/>
        <w:rPr>
          <w:rFonts w:cstheme="minorHAnsi"/>
          <w:b/>
          <w:bCs/>
          <w:i/>
          <w:iCs/>
          <w:sz w:val="24"/>
          <w:szCs w:val="24"/>
        </w:rPr>
      </w:pPr>
    </w:p>
    <w:p w:rsidR="00711E6D" w:rsidP="7F85FB28" w:rsidRDefault="00711E6D" w14:paraId="19A950B2" w14:textId="09C54B6A">
      <w:pPr>
        <w:spacing w:line="360" w:lineRule="auto"/>
        <w:rPr>
          <w:rFonts w:cs="Calibri" w:cstheme="minorAscii"/>
          <w:sz w:val="24"/>
          <w:szCs w:val="24"/>
        </w:rPr>
      </w:pPr>
      <w:r w:rsidRPr="7F85FB28" w:rsidR="3455EAD2">
        <w:rPr>
          <w:rFonts w:cs="Calibri" w:cstheme="minorAscii"/>
          <w:sz w:val="24"/>
          <w:szCs w:val="24"/>
        </w:rPr>
        <w:t xml:space="preserve">When we are presented with strong counterevidence </w:t>
      </w:r>
      <w:ins w:author="Meike Robaard" w:date="2022-05-31T15:07:11.226Z" w:id="1538978413">
        <w:r w:rsidRPr="7F85FB28" w:rsidR="3455EAD2">
          <w:rPr>
            <w:rFonts w:cs="Calibri" w:cstheme="minorAscii"/>
            <w:sz w:val="24"/>
            <w:szCs w:val="24"/>
          </w:rPr>
          <w:t>for</w:t>
        </w:r>
      </w:ins>
      <w:del w:author="Meike Robaard" w:date="2022-05-31T15:07:08.322Z" w:id="1642773038">
        <w:r w:rsidRPr="7F85FB28" w:rsidDel="3455EAD2">
          <w:rPr>
            <w:rFonts w:cs="Calibri" w:cstheme="minorAscii"/>
            <w:sz w:val="24"/>
            <w:szCs w:val="24"/>
          </w:rPr>
          <w:delText>to</w:delText>
        </w:r>
      </w:del>
      <w:r w:rsidRPr="7F85FB28" w:rsidR="3455EAD2">
        <w:rPr>
          <w:rFonts w:cs="Calibri" w:cstheme="minorAscii"/>
          <w:sz w:val="24"/>
          <w:szCs w:val="24"/>
        </w:rPr>
        <w:t xml:space="preserve"> our beliefs (strong enough </w:t>
      </w:r>
      <w:del w:author="Meike Robaard" w:date="2022-05-31T15:07:30.02Z" w:id="498857779">
        <w:r w:rsidRPr="7F85FB28" w:rsidDel="3455EAD2">
          <w:rPr>
            <w:rFonts w:cs="Calibri" w:cstheme="minorAscii"/>
            <w:sz w:val="24"/>
            <w:szCs w:val="24"/>
          </w:rPr>
          <w:delText>to get</w:delText>
        </w:r>
      </w:del>
      <w:ins w:author="Meike Robaard" w:date="2022-05-31T15:07:30.877Z" w:id="2110257827">
        <w:r w:rsidRPr="7F85FB28" w:rsidR="3455EAD2">
          <w:rPr>
            <w:rFonts w:cs="Calibri" w:cstheme="minorAscii"/>
            <w:sz w:val="24"/>
            <w:szCs w:val="24"/>
          </w:rPr>
          <w:t xml:space="preserve">push </w:t>
        </w:r>
      </w:ins>
      <w:r w:rsidRPr="7F85FB28" w:rsidR="3455EAD2">
        <w:rPr>
          <w:rFonts w:cs="Calibri" w:cstheme="minorAscii"/>
          <w:sz w:val="24"/>
          <w:szCs w:val="24"/>
        </w:rPr>
        <w:t xml:space="preserve"> through </w:t>
      </w:r>
      <w:del w:author="Meike Robaard" w:date="2022-05-31T15:07:37.019Z" w:id="1896399509">
        <w:r w:rsidRPr="7F85FB28" w:rsidDel="3455EAD2">
          <w:rPr>
            <w:rFonts w:cs="Calibri" w:cstheme="minorAscii"/>
            <w:sz w:val="24"/>
            <w:szCs w:val="24"/>
          </w:rPr>
          <w:delText>the filter of</w:delText>
        </w:r>
      </w:del>
      <w:r w:rsidRPr="7F85FB28" w:rsidR="3455EAD2">
        <w:rPr>
          <w:rFonts w:cs="Calibri" w:cstheme="minorAscii"/>
          <w:sz w:val="24"/>
          <w:szCs w:val="24"/>
        </w:rPr>
        <w:t xml:space="preserve"> the confirmation bias)</w:t>
      </w:r>
      <w:ins w:author="Meike Robaard" w:date="2022-05-31T15:07:46.564Z" w:id="1346929853">
        <w:r w:rsidRPr="7F85FB28" w:rsidR="3455EAD2">
          <w:rPr>
            <w:rFonts w:cs="Calibri" w:cstheme="minorAscii"/>
            <w:sz w:val="24"/>
            <w:szCs w:val="24"/>
          </w:rPr>
          <w:t>,</w:t>
        </w:r>
      </w:ins>
      <w:r w:rsidRPr="7F85FB28" w:rsidR="3455EAD2">
        <w:rPr>
          <w:rFonts w:cs="Calibri" w:cstheme="minorAscii"/>
          <w:sz w:val="24"/>
          <w:szCs w:val="24"/>
        </w:rPr>
        <w:t xml:space="preserve"> a form of 'cognitive dissonance' </w:t>
      </w:r>
      <w:ins w:author="Meike Robaard" w:date="2022-05-31T15:07:55.639Z" w:id="1812993810">
        <w:r w:rsidRPr="7F85FB28" w:rsidR="3455EAD2">
          <w:rPr>
            <w:rFonts w:cs="Calibri" w:cstheme="minorAscii"/>
            <w:sz w:val="24"/>
            <w:szCs w:val="24"/>
          </w:rPr>
          <w:t>takes hold</w:t>
        </w:r>
      </w:ins>
      <w:del w:author="Meike Robaard" w:date="2022-05-31T15:07:53.038Z" w:id="423389506">
        <w:r w:rsidRPr="7F85FB28" w:rsidDel="3455EAD2">
          <w:rPr>
            <w:rFonts w:cs="Calibri" w:cstheme="minorAscii"/>
            <w:sz w:val="24"/>
            <w:szCs w:val="24"/>
          </w:rPr>
          <w:delText>occurs</w:delText>
        </w:r>
      </w:del>
      <w:r w:rsidRPr="7F85FB28" w:rsidR="3455EAD2">
        <w:rPr>
          <w:rFonts w:cs="Calibri" w:cstheme="minorAscii"/>
          <w:sz w:val="24"/>
          <w:szCs w:val="24"/>
        </w:rPr>
        <w:t xml:space="preserve">. Our beliefs are not consistent with the information that </w:t>
      </w:r>
      <w:del w:author="Meike Robaard" w:date="2022-05-31T15:08:18.81Z" w:id="897486970">
        <w:r w:rsidRPr="7F85FB28" w:rsidDel="3455EAD2">
          <w:rPr>
            <w:rFonts w:cs="Calibri" w:cstheme="minorAscii"/>
            <w:sz w:val="24"/>
            <w:szCs w:val="24"/>
          </w:rPr>
          <w:delText>comes</w:delText>
        </w:r>
      </w:del>
      <w:ins w:author="Meike Robaard" w:date="2022-05-31T15:08:19.715Z" w:id="92409487">
        <w:r w:rsidRPr="7F85FB28" w:rsidR="3455EAD2">
          <w:rPr>
            <w:rFonts w:cs="Calibri" w:cstheme="minorAscii"/>
            <w:sz w:val="24"/>
            <w:szCs w:val="24"/>
          </w:rPr>
          <w:t>derives</w:t>
        </w:r>
      </w:ins>
      <w:r w:rsidRPr="7F85FB28" w:rsidR="3455EAD2">
        <w:rPr>
          <w:rFonts w:cs="Calibri" w:cstheme="minorAscii"/>
          <w:sz w:val="24"/>
          <w:szCs w:val="24"/>
        </w:rPr>
        <w:t xml:space="preserve"> from reality. We usually find th</w:t>
      </w:r>
      <w:ins w:author="Meike Robaard" w:date="2022-05-31T15:08:27.725Z" w:id="1770067346">
        <w:r w:rsidRPr="7F85FB28" w:rsidR="3455EAD2">
          <w:rPr>
            <w:rFonts w:cs="Calibri" w:cstheme="minorAscii"/>
            <w:sz w:val="24"/>
            <w:szCs w:val="24"/>
          </w:rPr>
          <w:t>is</w:t>
        </w:r>
      </w:ins>
      <w:del w:author="Meike Robaard" w:date="2022-05-31T15:08:26.624Z" w:id="691477362">
        <w:r w:rsidRPr="7F85FB28" w:rsidDel="3455EAD2">
          <w:rPr>
            <w:rFonts w:cs="Calibri" w:cstheme="minorAscii"/>
            <w:sz w:val="24"/>
            <w:szCs w:val="24"/>
          </w:rPr>
          <w:delText xml:space="preserve">at </w:delText>
        </w:r>
      </w:del>
      <w:r w:rsidRPr="7F85FB28" w:rsidR="3455EAD2">
        <w:rPr>
          <w:rFonts w:cs="Calibri" w:cstheme="minorAscii"/>
          <w:sz w:val="24"/>
          <w:szCs w:val="24"/>
        </w:rPr>
        <w:t>unpleasant</w:t>
      </w:r>
      <w:ins w:author="Meike Robaard" w:date="2022-05-31T15:08:32.661Z" w:id="513350964">
        <w:r w:rsidRPr="7F85FB28" w:rsidR="3455EAD2">
          <w:rPr>
            <w:rFonts w:cs="Calibri" w:cstheme="minorAscii"/>
            <w:sz w:val="24"/>
            <w:szCs w:val="24"/>
          </w:rPr>
          <w:t>, because</w:t>
        </w:r>
      </w:ins>
      <w:del w:author="Meike Robaard" w:date="2022-05-31T15:08:34.334Z" w:id="1300544040">
        <w:r w:rsidRPr="7F85FB28" w:rsidDel="3455EAD2">
          <w:rPr>
            <w:rFonts w:cs="Calibri" w:cstheme="minorAscii"/>
            <w:sz w:val="24"/>
            <w:szCs w:val="24"/>
          </w:rPr>
          <w:delText xml:space="preserve">. </w:delText>
        </w:r>
        <w:r w:rsidRPr="7F85FB28" w:rsidDel="3455EAD2">
          <w:rPr>
            <w:rFonts w:cs="Calibri" w:cstheme="minorAscii"/>
            <w:sz w:val="24"/>
            <w:szCs w:val="24"/>
          </w:rPr>
          <w:delText>W</w:delText>
        </w:r>
      </w:del>
      <w:ins w:author="Meike Robaard" w:date="2022-05-31T15:09:07.837Z" w:id="1277841614">
        <w:r w:rsidRPr="7F85FB28" w:rsidR="3455EAD2">
          <w:rPr>
            <w:rFonts w:cs="Calibri" w:cstheme="minorAscii"/>
            <w:sz w:val="24"/>
            <w:szCs w:val="24"/>
          </w:rPr>
          <w:t>w</w:t>
        </w:r>
      </w:ins>
      <w:r w:rsidRPr="7F85FB28" w:rsidR="3455EAD2">
        <w:rPr>
          <w:rFonts w:cs="Calibri" w:cstheme="minorAscii"/>
          <w:sz w:val="24"/>
          <w:szCs w:val="24"/>
        </w:rPr>
        <w:t>e prefer to see ourselves as rational beings</w:t>
      </w:r>
      <w:ins w:author="Meike Robaard" w:date="2022-05-31T15:09:23.992Z" w:id="1146955911">
        <w:r w:rsidRPr="7F85FB28" w:rsidR="3455EAD2">
          <w:rPr>
            <w:rFonts w:cs="Calibri" w:cstheme="minorAscii"/>
            <w:sz w:val="24"/>
            <w:szCs w:val="24"/>
          </w:rPr>
          <w:t xml:space="preserve"> who </w:t>
        </w:r>
      </w:ins>
      <w:del w:author="Meike Robaard" w:date="2022-05-31T15:09:30.646Z" w:id="554468334">
        <w:r w:rsidRPr="7F85FB28" w:rsidDel="3455EAD2">
          <w:rPr>
            <w:rFonts w:cs="Calibri" w:cstheme="minorAscii"/>
            <w:sz w:val="24"/>
            <w:szCs w:val="24"/>
          </w:rPr>
          <w:delText xml:space="preserve"> (beings that </w:delText>
        </w:r>
      </w:del>
      <w:r w:rsidRPr="7F85FB28" w:rsidR="3455EAD2">
        <w:rPr>
          <w:rFonts w:cs="Calibri" w:cstheme="minorAscii"/>
          <w:sz w:val="24"/>
          <w:szCs w:val="24"/>
        </w:rPr>
        <w:t>represent the world accurately</w:t>
      </w:r>
      <w:del w:author="Meike Robaard" w:date="2022-05-31T15:09:33.991Z" w:id="1579131543">
        <w:r w:rsidRPr="7F85FB28" w:rsidDel="3455EAD2">
          <w:rPr>
            <w:rFonts w:cs="Calibri" w:cstheme="minorAscii"/>
            <w:sz w:val="24"/>
            <w:szCs w:val="24"/>
          </w:rPr>
          <w:delText>)</w:delText>
        </w:r>
      </w:del>
      <w:r w:rsidRPr="7F85FB28" w:rsidR="3455EAD2">
        <w:rPr>
          <w:rFonts w:cs="Calibri" w:cstheme="minorAscii"/>
          <w:sz w:val="24"/>
          <w:szCs w:val="24"/>
        </w:rPr>
        <w:t>. As critical thinkers</w:t>
      </w:r>
      <w:ins w:author="Meike Robaard" w:date="2022-05-31T15:09:44.843Z" w:id="1611242130">
        <w:r w:rsidRPr="7F85FB28" w:rsidR="3455EAD2">
          <w:rPr>
            <w:rFonts w:cs="Calibri" w:cstheme="minorAscii"/>
            <w:sz w:val="24"/>
            <w:szCs w:val="24"/>
          </w:rPr>
          <w:t>,</w:t>
        </w:r>
      </w:ins>
      <w:r w:rsidRPr="7F85FB28" w:rsidR="3455EAD2">
        <w:rPr>
          <w:rFonts w:cs="Calibri" w:cstheme="minorAscii"/>
          <w:sz w:val="24"/>
          <w:szCs w:val="24"/>
        </w:rPr>
        <w:t xml:space="preserve"> we should </w:t>
      </w:r>
      <w:ins w:author="Meike Robaard" w:date="2022-05-31T15:09:53.498Z" w:id="1878691263">
        <w:r w:rsidRPr="7F85FB28" w:rsidR="3455EAD2">
          <w:rPr>
            <w:rFonts w:cs="Calibri" w:cstheme="minorAscii"/>
            <w:sz w:val="24"/>
            <w:szCs w:val="24"/>
          </w:rPr>
          <w:t>certainly</w:t>
        </w:r>
      </w:ins>
      <w:del w:author="Meike Robaard" w:date="2022-05-31T15:09:50.671Z" w:id="1385910490">
        <w:r w:rsidRPr="7F85FB28" w:rsidDel="3455EAD2">
          <w:rPr>
            <w:rFonts w:cs="Calibri" w:cstheme="minorAscii"/>
            <w:sz w:val="24"/>
            <w:szCs w:val="24"/>
          </w:rPr>
          <w:delText>of course</w:delText>
        </w:r>
      </w:del>
      <w:r w:rsidRPr="7F85FB28" w:rsidR="3455EAD2">
        <w:rPr>
          <w:rFonts w:cs="Calibri" w:cstheme="minorAscii"/>
          <w:sz w:val="24"/>
          <w:szCs w:val="24"/>
        </w:rPr>
        <w:t xml:space="preserve"> </w:t>
      </w:r>
      <w:del w:author="Meike Robaard" w:date="2022-05-31T15:10:15.917Z" w:id="250473843">
        <w:r w:rsidRPr="7F85FB28" w:rsidDel="3455EAD2">
          <w:rPr>
            <w:rFonts w:cs="Calibri" w:cstheme="minorAscii"/>
            <w:sz w:val="24"/>
            <w:szCs w:val="24"/>
          </w:rPr>
          <w:delText>eliminate</w:delText>
        </w:r>
      </w:del>
      <w:ins w:author="Meike Robaard" w:date="2022-05-31T15:10:17.184Z" w:id="180867950">
        <w:r w:rsidRPr="7F85FB28" w:rsidR="3455EAD2">
          <w:rPr>
            <w:rFonts w:cs="Calibri" w:cstheme="minorAscii"/>
            <w:sz w:val="24"/>
            <w:szCs w:val="24"/>
          </w:rPr>
          <w:t>phase out</w:t>
        </w:r>
      </w:ins>
      <w:r w:rsidRPr="7F85FB28" w:rsidR="3455EAD2">
        <w:rPr>
          <w:rFonts w:cs="Calibri" w:cstheme="minorAscii"/>
          <w:sz w:val="24"/>
          <w:szCs w:val="24"/>
        </w:rPr>
        <w:t xml:space="preserve"> th</w:t>
      </w:r>
      <w:ins w:author="Meike Robaard" w:date="2022-05-31T15:10:19.044Z" w:id="153380616">
        <w:r w:rsidRPr="7F85FB28" w:rsidR="3455EAD2">
          <w:rPr>
            <w:rFonts w:cs="Calibri" w:cstheme="minorAscii"/>
            <w:sz w:val="24"/>
            <w:szCs w:val="24"/>
          </w:rPr>
          <w:t>is</w:t>
        </w:r>
      </w:ins>
      <w:del w:author="Meike Robaard" w:date="2022-05-31T15:10:18.737Z" w:id="630735981">
        <w:r w:rsidRPr="7F85FB28" w:rsidDel="3455EAD2">
          <w:rPr>
            <w:rFonts w:cs="Calibri" w:cstheme="minorAscii"/>
            <w:sz w:val="24"/>
            <w:szCs w:val="24"/>
          </w:rPr>
          <w:delText>e</w:delText>
        </w:r>
      </w:del>
      <w:r w:rsidRPr="7F85FB28" w:rsidR="3455EAD2">
        <w:rPr>
          <w:rFonts w:cs="Calibri" w:cstheme="minorAscii"/>
          <w:sz w:val="24"/>
          <w:szCs w:val="24"/>
        </w:rPr>
        <w:t xml:space="preserve"> dissonance by discarding our beliefs</w:t>
      </w:r>
      <w:ins w:author="Meike Robaard" w:date="2022-05-31T15:10:24.914Z" w:id="1404489320">
        <w:r w:rsidRPr="7F85FB28" w:rsidR="3455EAD2">
          <w:rPr>
            <w:rFonts w:cs="Calibri" w:cstheme="minorAscii"/>
            <w:sz w:val="24"/>
            <w:szCs w:val="24"/>
          </w:rPr>
          <w:t>,</w:t>
        </w:r>
      </w:ins>
      <w:r w:rsidRPr="7F85FB28" w:rsidR="3455EAD2">
        <w:rPr>
          <w:rFonts w:cs="Calibri" w:cstheme="minorAscii"/>
          <w:sz w:val="24"/>
          <w:szCs w:val="24"/>
        </w:rPr>
        <w:t xml:space="preserve"> or at least </w:t>
      </w:r>
      <w:ins w:author="Meike Robaard" w:date="2022-05-31T15:10:38.445Z" w:id="456715840">
        <w:r w:rsidRPr="7F85FB28" w:rsidR="3455EAD2">
          <w:rPr>
            <w:rFonts w:cs="Calibri" w:cstheme="minorAscii"/>
            <w:sz w:val="24"/>
            <w:szCs w:val="24"/>
          </w:rPr>
          <w:t xml:space="preserve">by </w:t>
        </w:r>
      </w:ins>
      <w:r w:rsidRPr="7F85FB28" w:rsidR="3455EAD2">
        <w:rPr>
          <w:rFonts w:cs="Calibri" w:cstheme="minorAscii"/>
          <w:sz w:val="24"/>
          <w:szCs w:val="24"/>
        </w:rPr>
        <w:t xml:space="preserve">adjusting them, </w:t>
      </w:r>
      <w:ins w:author="Meike Robaard" w:date="2022-05-31T15:10:51.314Z" w:id="73328109">
        <w:r w:rsidRPr="7F85FB28" w:rsidR="3455EAD2">
          <w:rPr>
            <w:rFonts w:cs="Calibri" w:cstheme="minorAscii"/>
            <w:sz w:val="24"/>
            <w:szCs w:val="24"/>
          </w:rPr>
          <w:t xml:space="preserve">even though, </w:t>
        </w:r>
      </w:ins>
      <w:del w:author="Meike Robaard" w:date="2022-05-31T15:10:45.903Z" w:id="1053938470">
        <w:r w:rsidRPr="7F85FB28" w:rsidDel="3455EAD2">
          <w:rPr>
            <w:rFonts w:cs="Calibri" w:cstheme="minorAscii"/>
            <w:sz w:val="24"/>
            <w:szCs w:val="24"/>
          </w:rPr>
          <w:delText>but</w:delText>
        </w:r>
      </w:del>
      <w:r w:rsidRPr="7F85FB28" w:rsidR="3455EAD2">
        <w:rPr>
          <w:rFonts w:cs="Calibri" w:cstheme="minorAscii"/>
          <w:sz w:val="24"/>
          <w:szCs w:val="24"/>
        </w:rPr>
        <w:t xml:space="preserve"> </w:t>
      </w:r>
      <w:ins w:author="Meike Robaard" w:date="2022-05-31T15:11:02.921Z" w:id="929079036">
        <w:r w:rsidRPr="7F85FB28" w:rsidR="3455EAD2">
          <w:rPr>
            <w:rFonts w:cs="Calibri" w:cstheme="minorAscii"/>
            <w:sz w:val="24"/>
            <w:szCs w:val="24"/>
          </w:rPr>
          <w:t>being the</w:t>
        </w:r>
      </w:ins>
      <w:del w:author="Meike Robaard" w:date="2022-05-31T15:11:00.513Z" w:id="981110363">
        <w:r w:rsidRPr="7F85FB28" w:rsidDel="3455EAD2">
          <w:rPr>
            <w:rFonts w:cs="Calibri" w:cstheme="minorAscii"/>
            <w:sz w:val="24"/>
            <w:szCs w:val="24"/>
          </w:rPr>
          <w:delText>as</w:delText>
        </w:r>
      </w:del>
      <w:r w:rsidRPr="7F85FB28" w:rsidR="3455EAD2">
        <w:rPr>
          <w:rFonts w:cs="Calibri" w:cstheme="minorAscii"/>
          <w:sz w:val="24"/>
          <w:szCs w:val="24"/>
        </w:rPr>
        <w:t xml:space="preserve"> emotional</w:t>
      </w:r>
      <w:ins w:author="Meike Robaard" w:date="2022-05-31T15:11:35.053Z" w:id="1430629238">
        <w:r w:rsidRPr="7F85FB28" w:rsidR="3455EAD2">
          <w:rPr>
            <w:rFonts w:cs="Calibri" w:cstheme="minorAscii"/>
            <w:sz w:val="24"/>
            <w:szCs w:val="24"/>
          </w:rPr>
          <w:t xml:space="preserve"> animals that we are,</w:t>
        </w:r>
      </w:ins>
      <w:del w:author="Meike Robaard" w:date="2022-05-31T15:11:30.137Z" w:id="185953244">
        <w:r w:rsidRPr="7F85FB28" w:rsidDel="3455EAD2">
          <w:rPr>
            <w:rFonts w:cs="Calibri" w:cstheme="minorAscii"/>
            <w:sz w:val="24"/>
            <w:szCs w:val="24"/>
          </w:rPr>
          <w:delText xml:space="preserve"> beings</w:delText>
        </w:r>
      </w:del>
      <w:r w:rsidRPr="7F85FB28" w:rsidR="3455EAD2">
        <w:rPr>
          <w:rFonts w:cs="Calibri" w:cstheme="minorAscii"/>
          <w:sz w:val="24"/>
          <w:szCs w:val="24"/>
        </w:rPr>
        <w:t xml:space="preserve"> we often refuse to do so. Instead, we </w:t>
      </w:r>
      <w:ins w:author="Meike Robaard" w:date="2022-05-31T15:11:52.724Z" w:id="588606485">
        <w:r w:rsidRPr="7F85FB28" w:rsidR="3455EAD2">
          <w:rPr>
            <w:rFonts w:cs="Calibri" w:cstheme="minorAscii"/>
            <w:sz w:val="24"/>
            <w:szCs w:val="24"/>
          </w:rPr>
          <w:t xml:space="preserve">frequently </w:t>
        </w:r>
      </w:ins>
      <w:r w:rsidRPr="7F85FB28" w:rsidR="3455EAD2">
        <w:rPr>
          <w:rFonts w:cs="Calibri" w:cstheme="minorAscii"/>
          <w:sz w:val="24"/>
          <w:szCs w:val="24"/>
        </w:rPr>
        <w:t>engage in a different</w:t>
      </w:r>
      <w:ins w:author="Meike Robaard" w:date="2022-05-31T15:12:17.188Z" w:id="1131207318">
        <w:r w:rsidRPr="7F85FB28" w:rsidR="3455EAD2">
          <w:rPr>
            <w:rFonts w:cs="Calibri" w:cstheme="minorAscii"/>
            <w:sz w:val="24"/>
            <w:szCs w:val="24"/>
          </w:rPr>
          <w:t>, more irrational</w:t>
        </w:r>
      </w:ins>
      <w:r w:rsidRPr="7F85FB28" w:rsidR="3455EAD2">
        <w:rPr>
          <w:rFonts w:cs="Calibri" w:cstheme="minorAscii"/>
          <w:sz w:val="24"/>
          <w:szCs w:val="24"/>
        </w:rPr>
        <w:t xml:space="preserve"> kind of dissonance reduction</w:t>
      </w:r>
      <w:del w:author="Meike Robaard" w:date="2022-05-31T15:12:05.254Z" w:id="940820815">
        <w:r w:rsidRPr="7F85FB28" w:rsidDel="3455EAD2">
          <w:rPr>
            <w:rFonts w:cs="Calibri" w:cstheme="minorAscii"/>
            <w:sz w:val="24"/>
            <w:szCs w:val="24"/>
          </w:rPr>
          <w:delText xml:space="preserve">. </w:delText>
        </w:r>
        <w:r w:rsidRPr="7F85FB28" w:rsidDel="3455EAD2">
          <w:rPr>
            <w:rFonts w:cs="Calibri" w:cstheme="minorAscii"/>
            <w:sz w:val="24"/>
            <w:szCs w:val="24"/>
          </w:rPr>
          <w:delText>An irrational kind.</w:delText>
        </w:r>
      </w:del>
      <w:r w:rsidRPr="7F85FB28" w:rsidR="3455EAD2">
        <w:rPr>
          <w:rFonts w:cs="Calibri" w:cstheme="minorAscii"/>
          <w:sz w:val="24"/>
          <w:szCs w:val="24"/>
        </w:rPr>
        <w:t xml:space="preserve"> </w:t>
      </w:r>
      <w:r w:rsidRPr="7F85FB28" w:rsidR="3455EAD2">
        <w:rPr>
          <w:rFonts w:cs="Calibri" w:cstheme="minorAscii"/>
          <w:sz w:val="24"/>
          <w:szCs w:val="24"/>
        </w:rPr>
        <w:t>We do</w:t>
      </w:r>
      <w:ins w:author="Meike Robaard" w:date="2022-05-31T15:12:28.079Z" w:id="1285019503">
        <w:r w:rsidRPr="7F85FB28" w:rsidR="3455EAD2">
          <w:rPr>
            <w:rFonts w:cs="Calibri" w:cstheme="minorAscii"/>
            <w:sz w:val="24"/>
            <w:szCs w:val="24"/>
          </w:rPr>
          <w:t xml:space="preserve"> not</w:t>
        </w:r>
      </w:ins>
      <w:del w:author="Meike Robaard" w:date="2022-05-31T15:12:25.58Z" w:id="1255754822">
        <w:r w:rsidRPr="7F85FB28" w:rsidDel="3455EAD2">
          <w:rPr>
            <w:rFonts w:cs="Calibri" w:cstheme="minorAscii"/>
            <w:sz w:val="24"/>
            <w:szCs w:val="24"/>
          </w:rPr>
          <w:delText>n’t</w:delText>
        </w:r>
      </w:del>
      <w:r w:rsidRPr="7F85FB28" w:rsidR="3455EAD2">
        <w:rPr>
          <w:rFonts w:cs="Calibri" w:cstheme="minorAscii"/>
          <w:sz w:val="24"/>
          <w:szCs w:val="24"/>
        </w:rPr>
        <w:t xml:space="preserve"> </w:t>
      </w:r>
      <w:ins w:author="Meike Robaard" w:date="2022-05-31T15:12:45.409Z" w:id="568423963">
        <w:r w:rsidRPr="7F85FB28" w:rsidR="3455EAD2">
          <w:rPr>
            <w:rFonts w:cs="Calibri" w:cstheme="minorAscii"/>
            <w:sz w:val="24"/>
            <w:szCs w:val="24"/>
          </w:rPr>
          <w:t>conform</w:t>
        </w:r>
      </w:ins>
      <w:del w:author="Meike Robaard" w:date="2022-05-31T15:12:43.686Z" w:id="855444731">
        <w:r w:rsidRPr="7F85FB28" w:rsidDel="3455EAD2">
          <w:rPr>
            <w:rFonts w:cs="Calibri" w:cstheme="minorAscii"/>
            <w:sz w:val="24"/>
            <w:szCs w:val="24"/>
          </w:rPr>
          <w:delText>adapt</w:delText>
        </w:r>
      </w:del>
      <w:r w:rsidRPr="7F85FB28" w:rsidR="3455EAD2">
        <w:rPr>
          <w:rFonts w:cs="Calibri" w:cstheme="minorAscii"/>
          <w:sz w:val="24"/>
          <w:szCs w:val="24"/>
        </w:rPr>
        <w:t xml:space="preserve"> our beliefs to the outside world, but</w:t>
      </w:r>
      <w:ins w:author="Meike Robaard" w:date="2022-05-31T15:13:45.647Z" w:id="667179398">
        <w:r w:rsidRPr="7F85FB28" w:rsidR="3455EAD2">
          <w:rPr>
            <w:rFonts w:cs="Calibri" w:cstheme="minorAscii"/>
            <w:sz w:val="24"/>
            <w:szCs w:val="24"/>
          </w:rPr>
          <w:t xml:space="preserve"> instead conversely. adapt</w:t>
        </w:r>
      </w:ins>
      <w:del w:author="Meike Robaard" w:date="2022-05-31T15:13:35.602Z" w:id="1368220156">
        <w:r w:rsidRPr="7F85FB28" w:rsidDel="3455EAD2">
          <w:rPr>
            <w:rFonts w:cs="Calibri" w:cstheme="minorAscii"/>
            <w:sz w:val="24"/>
            <w:szCs w:val="24"/>
          </w:rPr>
          <w:delText xml:space="preserve"> </w:delText>
        </w:r>
      </w:del>
      <w:r w:rsidRPr="7F85FB28" w:rsidR="3455EAD2">
        <w:rPr>
          <w:rFonts w:cs="Calibri" w:cstheme="minorAscii"/>
          <w:sz w:val="24"/>
          <w:szCs w:val="24"/>
        </w:rPr>
        <w:t xml:space="preserve">our perception of the outside world to our beliefs. </w:t>
      </w:r>
      <w:commentRangeStart w:id="67636067"/>
      <w:r w:rsidRPr="7F85FB28" w:rsidR="3455EAD2">
        <w:rPr>
          <w:rFonts w:cs="Calibri" w:cstheme="minorAscii"/>
          <w:sz w:val="24"/>
          <w:szCs w:val="24"/>
        </w:rPr>
        <w:t>In other words, because we cherish these beliefs so much, we keep them on board and reduce dissonance by adapting the interpretation of the facts.</w:t>
      </w:r>
      <w:commentRangeEnd w:id="67636067"/>
      <w:r>
        <w:rPr>
          <w:rStyle w:val="CommentReference"/>
        </w:rPr>
        <w:commentReference w:id="67636067"/>
      </w:r>
    </w:p>
    <w:p w:rsidRPr="007118E3" w:rsidR="00711E6D" w:rsidP="00617219" w:rsidRDefault="00711E6D" w14:paraId="0F898DF7" w14:textId="77777777">
      <w:pPr>
        <w:spacing w:line="360" w:lineRule="auto"/>
        <w:rPr>
          <w:rFonts w:cstheme="minorHAnsi"/>
          <w:sz w:val="24"/>
          <w:szCs w:val="24"/>
        </w:rPr>
      </w:pPr>
    </w:p>
    <w:p w:rsidR="00711E6D" w:rsidP="7F85FB28" w:rsidRDefault="00711E6D" w14:paraId="2B17F348" w14:textId="3F14F648">
      <w:pPr>
        <w:spacing w:line="360" w:lineRule="auto"/>
        <w:rPr>
          <w:rFonts w:cs="Calibri" w:cstheme="minorAscii"/>
          <w:sz w:val="24"/>
          <w:szCs w:val="24"/>
        </w:rPr>
      </w:pPr>
      <w:r w:rsidRPr="7F85FB28" w:rsidR="3455EAD2">
        <w:rPr>
          <w:rFonts w:cs="Calibri" w:cstheme="minorAscii"/>
          <w:sz w:val="24"/>
          <w:szCs w:val="24"/>
        </w:rPr>
        <w:t xml:space="preserve">A striking </w:t>
      </w:r>
      <w:ins w:author="Meike Robaard" w:date="2022-05-31T15:16:08.525Z" w:id="647108236">
        <w:r w:rsidRPr="7F85FB28" w:rsidR="3455EAD2">
          <w:rPr>
            <w:rFonts w:cs="Calibri" w:cstheme="minorAscii"/>
            <w:sz w:val="24"/>
            <w:szCs w:val="24"/>
          </w:rPr>
          <w:t>exemplification of this tendency can be found among</w:t>
        </w:r>
      </w:ins>
      <w:ins w:author="Meike Robaard" w:date="2022-05-31T15:17:00.104Z" w:id="1390775219">
        <w:r w:rsidRPr="7F85FB28" w:rsidR="3455EAD2">
          <w:rPr>
            <w:rFonts w:cs="Calibri" w:cstheme="minorAscii"/>
            <w:sz w:val="24"/>
            <w:szCs w:val="24"/>
          </w:rPr>
          <w:t>st</w:t>
        </w:r>
      </w:ins>
      <w:ins w:author="Meike Robaard" w:date="2022-05-31T15:16:08.525Z" w:id="961282574">
        <w:r w:rsidRPr="7F85FB28" w:rsidR="3455EAD2">
          <w:rPr>
            <w:rFonts w:cs="Calibri" w:cstheme="minorAscii"/>
            <w:sz w:val="24"/>
            <w:szCs w:val="24"/>
          </w:rPr>
          <w:t xml:space="preserve"> </w:t>
        </w:r>
      </w:ins>
      <w:del w:author="Meike Robaard" w:date="2022-05-31T15:16:02.017Z" w:id="1443078429">
        <w:r w:rsidRPr="7F85FB28" w:rsidDel="3455EAD2">
          <w:rPr>
            <w:rFonts w:cs="Calibri" w:cstheme="minorAscii"/>
            <w:sz w:val="24"/>
            <w:szCs w:val="24"/>
          </w:rPr>
          <w:delText>example of this comes (again)</w:delText>
        </w:r>
      </w:del>
      <w:r w:rsidRPr="7F85FB28" w:rsidR="3455EAD2">
        <w:rPr>
          <w:rFonts w:cs="Calibri" w:cstheme="minorAscii"/>
          <w:sz w:val="24"/>
          <w:szCs w:val="24"/>
        </w:rPr>
        <w:t xml:space="preserve"> </w:t>
      </w:r>
      <w:del w:author="Meike Robaard" w:date="2022-05-31T15:17:07.33Z" w:id="1851640462">
        <w:r w:rsidRPr="7F85FB28" w:rsidDel="3455EAD2">
          <w:rPr>
            <w:rFonts w:cs="Calibri" w:cstheme="minorAscii"/>
            <w:sz w:val="24"/>
            <w:szCs w:val="24"/>
          </w:rPr>
          <w:delText xml:space="preserve">from the </w:delText>
        </w:r>
      </w:del>
      <w:del w:author="Meike Robaard" w:date="2022-05-31T15:15:35.243Z" w:id="1314136031">
        <w:r w:rsidRPr="7F85FB28" w:rsidDel="3455EAD2">
          <w:rPr>
            <w:rFonts w:cs="Calibri" w:cstheme="minorAscii"/>
            <w:sz w:val="24"/>
            <w:szCs w:val="24"/>
          </w:rPr>
          <w:delText>wonder</w:delText>
        </w:r>
      </w:del>
      <w:del w:author="Meike Robaard" w:date="2022-05-31T15:17:07.33Z" w:id="343493625">
        <w:r w:rsidRPr="7F85FB28" w:rsidDel="3455EAD2">
          <w:rPr>
            <w:rFonts w:cs="Calibri" w:cstheme="minorAscii"/>
            <w:sz w:val="24"/>
            <w:szCs w:val="24"/>
          </w:rPr>
          <w:delText>ous</w:delText>
        </w:r>
        <w:r w:rsidRPr="7F85FB28" w:rsidDel="3455EAD2">
          <w:rPr>
            <w:rFonts w:cs="Calibri" w:cstheme="minorAscii"/>
            <w:sz w:val="24"/>
            <w:szCs w:val="24"/>
          </w:rPr>
          <w:delText xml:space="preserve"> world o</w:delText>
        </w:r>
      </w:del>
      <w:r w:rsidRPr="7F85FB28" w:rsidR="3455EAD2">
        <w:rPr>
          <w:rFonts w:cs="Calibri" w:cstheme="minorAscii"/>
          <w:sz w:val="24"/>
          <w:szCs w:val="24"/>
        </w:rPr>
        <w:t xml:space="preserve">f </w:t>
      </w:r>
      <w:del w:author="Meike Robaard" w:date="2022-05-31T15:15:03.686Z" w:id="1763347641">
        <w:r w:rsidRPr="7F85FB28" w:rsidDel="3455EAD2">
          <w:rPr>
            <w:rFonts w:cs="Calibri" w:cstheme="minorAscii"/>
            <w:sz w:val="24"/>
            <w:szCs w:val="24"/>
          </w:rPr>
          <w:delText xml:space="preserve">the </w:delText>
        </w:r>
      </w:del>
      <w:r w:rsidRPr="7F85FB28" w:rsidR="3455EAD2">
        <w:rPr>
          <w:rFonts w:cs="Calibri" w:cstheme="minorAscii"/>
          <w:sz w:val="24"/>
          <w:szCs w:val="24"/>
        </w:rPr>
        <w:t>sects. A sectarian group in the U</w:t>
      </w:r>
      <w:ins w:author="Meike Robaard" w:date="2022-05-31T15:17:10.489Z" w:id="128627165">
        <w:r w:rsidRPr="7F85FB28" w:rsidR="3455EAD2">
          <w:rPr>
            <w:rFonts w:cs="Calibri" w:cstheme="minorAscii"/>
            <w:sz w:val="24"/>
            <w:szCs w:val="24"/>
          </w:rPr>
          <w:t>.</w:t>
        </w:r>
      </w:ins>
      <w:r w:rsidRPr="7F85FB28" w:rsidR="3455EAD2">
        <w:rPr>
          <w:rFonts w:cs="Calibri" w:cstheme="minorAscii"/>
          <w:sz w:val="24"/>
          <w:szCs w:val="24"/>
        </w:rPr>
        <w:t>S</w:t>
      </w:r>
      <w:ins w:author="Meike Robaard" w:date="2022-05-31T15:17:12.855Z" w:id="271336100">
        <w:r w:rsidRPr="7F85FB28" w:rsidR="3455EAD2">
          <w:rPr>
            <w:rFonts w:cs="Calibri" w:cstheme="minorAscii"/>
            <w:sz w:val="24"/>
            <w:szCs w:val="24"/>
          </w:rPr>
          <w:t>.</w:t>
        </w:r>
      </w:ins>
      <w:r w:rsidRPr="7F85FB28" w:rsidR="3455EAD2">
        <w:rPr>
          <w:rFonts w:cs="Calibri" w:cstheme="minorAscii"/>
          <w:sz w:val="24"/>
          <w:szCs w:val="24"/>
        </w:rPr>
        <w:t xml:space="preserve"> believed that there would be a flood that would destroy the whole world </w:t>
      </w:r>
      <w:del w:author="Meike Robaard" w:date="2022-05-31T15:17:27.759Z" w:id="586364252">
        <w:r w:rsidRPr="7F85FB28" w:rsidDel="3455EAD2">
          <w:rPr>
            <w:rFonts w:cs="Calibri" w:cstheme="minorAscii"/>
            <w:sz w:val="24"/>
            <w:szCs w:val="24"/>
          </w:rPr>
          <w:delText>i</w:delText>
        </w:r>
      </w:del>
      <w:ins w:author="Meike Robaard" w:date="2022-05-31T15:17:30.136Z" w:id="1756306398">
        <w:r w:rsidRPr="7F85FB28" w:rsidR="3455EAD2">
          <w:rPr>
            <w:rFonts w:cs="Calibri" w:cstheme="minorAscii"/>
            <w:sz w:val="24"/>
            <w:szCs w:val="24"/>
          </w:rPr>
          <w:t>o</w:t>
        </w:r>
      </w:ins>
      <w:r w:rsidRPr="7F85FB28" w:rsidR="3455EAD2">
        <w:rPr>
          <w:rFonts w:cs="Calibri" w:cstheme="minorAscii"/>
          <w:sz w:val="24"/>
          <w:szCs w:val="24"/>
        </w:rPr>
        <w:t>n the morning of December 21</w:t>
      </w:r>
      <w:r w:rsidRPr="7F85FB28" w:rsidR="3455EAD2">
        <w:rPr>
          <w:rFonts w:cs="Calibri" w:cstheme="minorAscii"/>
          <w:sz w:val="24"/>
          <w:szCs w:val="24"/>
          <w:vertAlign w:val="superscript"/>
        </w:rPr>
        <w:t>st</w:t>
      </w:r>
      <w:r w:rsidRPr="7F85FB28" w:rsidR="3455EAD2">
        <w:rPr>
          <w:rFonts w:cs="Calibri" w:cstheme="minorAscii"/>
          <w:sz w:val="24"/>
          <w:szCs w:val="24"/>
        </w:rPr>
        <w:t xml:space="preserve">, 1954. </w:t>
      </w:r>
      <w:del w:author="Meike Robaard" w:date="2022-05-31T15:17:35.68Z" w:id="1993895518">
        <w:r w:rsidRPr="7F85FB28" w:rsidDel="3455EAD2">
          <w:rPr>
            <w:rFonts w:cs="Calibri" w:cstheme="minorAscii"/>
            <w:sz w:val="24"/>
            <w:szCs w:val="24"/>
          </w:rPr>
          <w:delText>The m</w:delText>
        </w:r>
      </w:del>
      <w:ins w:author="Meike Robaard" w:date="2022-05-31T15:17:40.233Z" w:id="1958179411">
        <w:r w:rsidRPr="7F85FB28" w:rsidR="3455EAD2">
          <w:rPr>
            <w:rFonts w:cs="Calibri" w:cstheme="minorAscii"/>
            <w:sz w:val="24"/>
            <w:szCs w:val="24"/>
          </w:rPr>
          <w:t>M</w:t>
        </w:r>
      </w:ins>
      <w:r w:rsidRPr="7F85FB28" w:rsidR="3455EAD2">
        <w:rPr>
          <w:rFonts w:cs="Calibri" w:cstheme="minorAscii"/>
          <w:sz w:val="24"/>
          <w:szCs w:val="24"/>
        </w:rPr>
        <w:t xml:space="preserve">embers of the sect believed </w:t>
      </w:r>
      <w:r w:rsidRPr="7F85FB28" w:rsidR="01CA7D0E">
        <w:rPr>
          <w:rFonts w:cs="Calibri" w:cstheme="minorAscii"/>
          <w:sz w:val="24"/>
          <w:szCs w:val="24"/>
        </w:rPr>
        <w:t xml:space="preserve">that </w:t>
      </w:r>
      <w:r w:rsidRPr="7F85FB28" w:rsidR="3455EAD2">
        <w:rPr>
          <w:rFonts w:cs="Calibri" w:cstheme="minorAscii"/>
          <w:sz w:val="24"/>
          <w:szCs w:val="24"/>
        </w:rPr>
        <w:t xml:space="preserve">they would be saved </w:t>
      </w:r>
      <w:ins w:author="Meike Robaard" w:date="2022-05-31T15:18:02.495Z" w:id="96628234">
        <w:r w:rsidRPr="7F85FB28" w:rsidR="3455EAD2">
          <w:rPr>
            <w:rFonts w:cs="Calibri" w:cstheme="minorAscii"/>
            <w:sz w:val="24"/>
            <w:szCs w:val="24"/>
          </w:rPr>
          <w:t>right</w:t>
        </w:r>
      </w:ins>
      <w:del w:author="Meike Robaard" w:date="2022-05-31T15:17:47.68Z" w:id="1853962953">
        <w:r w:rsidRPr="7F85FB28" w:rsidDel="3455EAD2">
          <w:rPr>
            <w:rFonts w:cs="Calibri" w:cstheme="minorAscii"/>
            <w:sz w:val="24"/>
            <w:szCs w:val="24"/>
          </w:rPr>
          <w:delText>just</w:delText>
        </w:r>
      </w:del>
      <w:r w:rsidRPr="7F85FB28" w:rsidR="3455EAD2">
        <w:rPr>
          <w:rFonts w:cs="Calibri" w:cstheme="minorAscii"/>
          <w:sz w:val="24"/>
          <w:szCs w:val="24"/>
        </w:rPr>
        <w:t xml:space="preserve"> before the flood by aliens coming to their rescue in a flying saucer from the planet Clarion. Leon Festinger</w:t>
      </w:r>
      <w:r w:rsidRPr="7F85FB28" w:rsidR="3455EAD2">
        <w:rPr>
          <w:rFonts w:cs="Calibri" w:cstheme="minorAscii"/>
          <w:sz w:val="24"/>
          <w:szCs w:val="24"/>
        </w:rPr>
        <w:t xml:space="preserve"> (1954)</w:t>
      </w:r>
      <w:r w:rsidRPr="7F85FB28" w:rsidR="3455EAD2">
        <w:rPr>
          <w:rFonts w:cs="Calibri" w:cstheme="minorAscii"/>
          <w:sz w:val="24"/>
          <w:szCs w:val="24"/>
        </w:rPr>
        <w:t xml:space="preserve">, a psychologist, </w:t>
      </w:r>
      <w:del w:author="Meike Robaard" w:date="2022-05-31T15:18:50.338Z" w:id="1324222929">
        <w:r w:rsidRPr="7F85FB28" w:rsidDel="3455EAD2">
          <w:rPr>
            <w:rFonts w:cs="Calibri" w:cstheme="minorAscii"/>
            <w:sz w:val="24"/>
            <w:szCs w:val="24"/>
          </w:rPr>
          <w:delText>went over</w:delText>
        </w:r>
      </w:del>
      <w:ins w:author="Meike Robaard" w:date="2022-05-31T15:18:53.031Z" w:id="951030748">
        <w:r w:rsidRPr="7F85FB28" w:rsidR="3455EAD2">
          <w:rPr>
            <w:rFonts w:cs="Calibri" w:cstheme="minorAscii"/>
            <w:sz w:val="24"/>
            <w:szCs w:val="24"/>
          </w:rPr>
          <w:t>visited the sect</w:t>
        </w:r>
      </w:ins>
      <w:r w:rsidRPr="7F85FB28" w:rsidR="3455EAD2">
        <w:rPr>
          <w:rFonts w:cs="Calibri" w:cstheme="minorAscii"/>
          <w:sz w:val="24"/>
          <w:szCs w:val="24"/>
        </w:rPr>
        <w:t xml:space="preserve"> to see what</w:t>
      </w:r>
      <w:del w:author="Meike Robaard" w:date="2022-05-31T15:18:58.947Z" w:id="749220054">
        <w:r w:rsidRPr="7F85FB28" w:rsidDel="3455EAD2">
          <w:rPr>
            <w:rFonts w:cs="Calibri" w:cstheme="minorAscii"/>
            <w:sz w:val="24"/>
            <w:szCs w:val="24"/>
          </w:rPr>
          <w:delText xml:space="preserve"> would</w:delText>
        </w:r>
      </w:del>
      <w:r w:rsidRPr="7F85FB28" w:rsidR="3455EAD2">
        <w:rPr>
          <w:rFonts w:cs="Calibri" w:cstheme="minorAscii"/>
          <w:sz w:val="24"/>
          <w:szCs w:val="24"/>
        </w:rPr>
        <w:t xml:space="preserve"> happen</w:t>
      </w:r>
      <w:ins w:author="Meike Robaard" w:date="2022-05-31T15:19:04.184Z" w:id="457854405">
        <w:r w:rsidRPr="7F85FB28" w:rsidR="3455EAD2">
          <w:rPr>
            <w:rFonts w:cs="Calibri" w:cstheme="minorAscii"/>
            <w:sz w:val="24"/>
            <w:szCs w:val="24"/>
          </w:rPr>
          <w:t>s</w:t>
        </w:r>
      </w:ins>
      <w:r w:rsidRPr="7F85FB28" w:rsidR="3455EAD2">
        <w:rPr>
          <w:rFonts w:cs="Calibri" w:cstheme="minorAscii"/>
          <w:sz w:val="24"/>
          <w:szCs w:val="24"/>
        </w:rPr>
        <w:t xml:space="preserve"> when beliefs in which </w:t>
      </w:r>
      <w:r w:rsidRPr="7F85FB28" w:rsidR="01CA7D0E">
        <w:rPr>
          <w:rFonts w:cs="Calibri" w:cstheme="minorAscii"/>
          <w:sz w:val="24"/>
          <w:szCs w:val="24"/>
        </w:rPr>
        <w:t>people</w:t>
      </w:r>
      <w:r w:rsidRPr="7F85FB28" w:rsidR="3455EAD2">
        <w:rPr>
          <w:rFonts w:cs="Calibri" w:cstheme="minorAscii"/>
          <w:sz w:val="24"/>
          <w:szCs w:val="24"/>
        </w:rPr>
        <w:t xml:space="preserve"> are strongly</w:t>
      </w:r>
      <w:ins w:author="Meike Robaard" w:date="2022-05-31T15:19:27.411Z" w:id="355923228">
        <w:r w:rsidRPr="7F85FB28" w:rsidR="3455EAD2">
          <w:rPr>
            <w:rFonts w:cs="Calibri" w:cstheme="minorAscii"/>
            <w:sz w:val="24"/>
            <w:szCs w:val="24"/>
          </w:rPr>
          <w:t>,</w:t>
        </w:r>
      </w:ins>
      <w:r w:rsidRPr="7F85FB28" w:rsidR="3455EAD2">
        <w:rPr>
          <w:rFonts w:cs="Calibri" w:cstheme="minorAscii"/>
          <w:sz w:val="24"/>
          <w:szCs w:val="24"/>
        </w:rPr>
        <w:t xml:space="preserve"> emotionally invested </w:t>
      </w:r>
      <w:del w:author="Meike Robaard" w:date="2022-05-31T15:39:21.228Z" w:id="914953773">
        <w:r w:rsidRPr="7F85FB28" w:rsidDel="3455EAD2">
          <w:rPr>
            <w:rFonts w:cs="Calibri" w:cstheme="minorAscii"/>
            <w:sz w:val="24"/>
            <w:szCs w:val="24"/>
          </w:rPr>
          <w:delText>were unmistakably refuted</w:delText>
        </w:r>
      </w:del>
      <w:ins w:author="Meike Robaard" w:date="2022-05-31T15:39:35.847Z" w:id="970554450">
        <w:r w:rsidRPr="7F85FB28" w:rsidR="3455EAD2">
          <w:rPr>
            <w:rFonts w:cs="Calibri" w:cstheme="minorAscii"/>
            <w:sz w:val="24"/>
            <w:szCs w:val="24"/>
          </w:rPr>
          <w:t>are definitively disproven</w:t>
        </w:r>
      </w:ins>
      <w:r w:rsidRPr="7F85FB28" w:rsidR="3455EAD2">
        <w:rPr>
          <w:rFonts w:cs="Calibri" w:cstheme="minorAscii"/>
          <w:sz w:val="24"/>
          <w:szCs w:val="24"/>
        </w:rPr>
        <w:t xml:space="preserve">. He observed the sect members standing atop of a hill </w:t>
      </w:r>
      <w:r w:rsidRPr="7F85FB28" w:rsidR="01CA7D0E">
        <w:rPr>
          <w:rFonts w:cs="Calibri" w:cstheme="minorAscii"/>
          <w:sz w:val="24"/>
          <w:szCs w:val="24"/>
        </w:rPr>
        <w:t xml:space="preserve">in California </w:t>
      </w:r>
      <w:r w:rsidRPr="7F85FB28" w:rsidR="3455EAD2">
        <w:rPr>
          <w:rFonts w:cs="Calibri" w:cstheme="minorAscii"/>
          <w:sz w:val="24"/>
          <w:szCs w:val="24"/>
        </w:rPr>
        <w:t xml:space="preserve">on that faithful morning, ready to board the </w:t>
      </w:r>
      <w:r w:rsidRPr="7F85FB28" w:rsidR="3455EAD2">
        <w:rPr>
          <w:rFonts w:cs="Calibri" w:cstheme="minorAscii"/>
          <w:sz w:val="24"/>
          <w:szCs w:val="24"/>
        </w:rPr>
        <w:t xml:space="preserve">flying saucer. </w:t>
      </w:r>
      <w:r w:rsidRPr="7F85FB28" w:rsidR="3455EAD2">
        <w:rPr>
          <w:rFonts w:cs="Calibri" w:cstheme="minorAscii"/>
          <w:sz w:val="24"/>
          <w:szCs w:val="24"/>
        </w:rPr>
        <w:t>As you can imagine</w:t>
      </w:r>
      <w:r w:rsidRPr="7F85FB28" w:rsidR="3455EAD2">
        <w:rPr>
          <w:rFonts w:cs="Calibri" w:cstheme="minorAscii"/>
          <w:sz w:val="24"/>
          <w:szCs w:val="24"/>
        </w:rPr>
        <w:t xml:space="preserve">, nothing happened. No flying saucer and no flood. What would </w:t>
      </w:r>
      <w:commentRangeStart w:id="291883783"/>
      <w:r w:rsidRPr="7F85FB28" w:rsidR="3455EAD2">
        <w:rPr>
          <w:rFonts w:cs="Calibri" w:cstheme="minorAscii"/>
          <w:sz w:val="24"/>
          <w:szCs w:val="24"/>
        </w:rPr>
        <w:t>they</w:t>
      </w:r>
      <w:commentRangeEnd w:id="291883783"/>
      <w:r>
        <w:rPr>
          <w:rStyle w:val="CommentReference"/>
        </w:rPr>
        <w:commentReference w:id="291883783"/>
      </w:r>
      <w:r w:rsidRPr="7F85FB28" w:rsidR="3455EAD2">
        <w:rPr>
          <w:rFonts w:cs="Calibri" w:cstheme="minorAscii"/>
          <w:sz w:val="24"/>
          <w:szCs w:val="24"/>
        </w:rPr>
        <w:t xml:space="preserve"> do? </w:t>
      </w:r>
    </w:p>
    <w:p w:rsidR="00711E6D" w:rsidP="00617219" w:rsidRDefault="00711E6D" w14:paraId="50DCCD9F" w14:textId="77777777">
      <w:pPr>
        <w:spacing w:line="360" w:lineRule="auto"/>
        <w:rPr>
          <w:rFonts w:cstheme="minorHAnsi"/>
          <w:sz w:val="24"/>
          <w:szCs w:val="24"/>
        </w:rPr>
      </w:pPr>
    </w:p>
    <w:p w:rsidR="00711E6D" w:rsidP="7F85FB28" w:rsidRDefault="00711E6D" w14:paraId="41C93D01" w14:textId="1E593523">
      <w:pPr>
        <w:spacing w:line="360" w:lineRule="auto"/>
        <w:rPr>
          <w:rFonts w:cs="Calibri" w:cstheme="minorAscii"/>
          <w:sz w:val="24"/>
          <w:szCs w:val="24"/>
        </w:rPr>
      </w:pPr>
      <w:r w:rsidRPr="7F85FB28" w:rsidR="3455EAD2">
        <w:rPr>
          <w:rFonts w:cs="Calibri" w:cstheme="minorAscii"/>
          <w:sz w:val="24"/>
          <w:szCs w:val="24"/>
        </w:rPr>
        <w:t xml:space="preserve">Some left the </w:t>
      </w:r>
      <w:commentRangeStart w:id="1353062607"/>
      <w:r w:rsidRPr="7F85FB28" w:rsidR="3455EAD2">
        <w:rPr>
          <w:rFonts w:cs="Calibri" w:cstheme="minorAscii"/>
          <w:sz w:val="24"/>
          <w:szCs w:val="24"/>
        </w:rPr>
        <w:t>cult</w:t>
      </w:r>
      <w:commentRangeEnd w:id="1353062607"/>
      <w:r>
        <w:rPr>
          <w:rStyle w:val="CommentReference"/>
        </w:rPr>
        <w:commentReference w:id="1353062607"/>
      </w:r>
      <w:r w:rsidRPr="7F85FB28" w:rsidR="3455EAD2">
        <w:rPr>
          <w:rFonts w:cs="Calibri" w:cstheme="minorAscii"/>
          <w:sz w:val="24"/>
          <w:szCs w:val="24"/>
        </w:rPr>
        <w:t xml:space="preserve"> disillusioned. </w:t>
      </w:r>
      <w:del w:author="Meike Robaard" w:date="2022-05-31T15:47:24.145Z" w:id="1795269317">
        <w:r w:rsidRPr="7F85FB28" w:rsidDel="3455EAD2">
          <w:rPr>
            <w:rFonts w:cs="Calibri" w:cstheme="minorAscii"/>
            <w:sz w:val="24"/>
            <w:szCs w:val="24"/>
          </w:rPr>
          <w:delText>But m</w:delText>
        </w:r>
      </w:del>
      <w:ins w:author="Meike Robaard" w:date="2022-05-31T15:47:27.984Z" w:id="1154015477">
        <w:r w:rsidRPr="7F85FB28" w:rsidR="3455EAD2">
          <w:rPr>
            <w:rFonts w:cs="Calibri" w:cstheme="minorAscii"/>
            <w:sz w:val="24"/>
            <w:szCs w:val="24"/>
          </w:rPr>
          <w:t>M</w:t>
        </w:r>
      </w:ins>
      <w:r w:rsidRPr="7F85FB28" w:rsidR="3455EAD2">
        <w:rPr>
          <w:rFonts w:cs="Calibri" w:cstheme="minorAscii"/>
          <w:sz w:val="24"/>
          <w:szCs w:val="24"/>
        </w:rPr>
        <w:t>ost</w:t>
      </w:r>
      <w:ins w:author="Meike Robaard" w:date="2022-05-31T15:47:32.301Z" w:id="1973463506">
        <w:r w:rsidRPr="7F85FB28" w:rsidR="3455EAD2">
          <w:rPr>
            <w:rFonts w:cs="Calibri" w:cstheme="minorAscii"/>
            <w:sz w:val="24"/>
            <w:szCs w:val="24"/>
          </w:rPr>
          <w:t>, however,</w:t>
        </w:r>
      </w:ins>
      <w:r w:rsidRPr="7F85FB28" w:rsidR="3455EAD2">
        <w:rPr>
          <w:rFonts w:cs="Calibri" w:cstheme="minorAscii"/>
          <w:sz w:val="24"/>
          <w:szCs w:val="24"/>
        </w:rPr>
        <w:t xml:space="preserve"> stuck to their beliefs and came up with a special explanation for the facts. According to them, God had decided to save the world at the very last minute, because the small group of believers had ‘spread so much light’. </w:t>
      </w:r>
      <w:ins w:author="Meike Robaard" w:date="2022-05-31T15:47:49.642Z" w:id="1166873286">
        <w:r w:rsidRPr="7F85FB28" w:rsidR="3455EAD2">
          <w:rPr>
            <w:rFonts w:cs="Calibri" w:cstheme="minorAscii"/>
            <w:sz w:val="24"/>
            <w:szCs w:val="24"/>
          </w:rPr>
          <w:t>Here we find a</w:t>
        </w:r>
      </w:ins>
      <w:del w:author="Meike Robaard" w:date="2022-05-31T15:47:49.455Z" w:id="453944854">
        <w:r w:rsidRPr="7F85FB28" w:rsidDel="3455EAD2">
          <w:rPr>
            <w:rFonts w:cs="Calibri" w:cstheme="minorAscii"/>
            <w:sz w:val="24"/>
            <w:szCs w:val="24"/>
          </w:rPr>
          <w:delText>A</w:delText>
        </w:r>
      </w:del>
      <w:r w:rsidRPr="7F85FB28" w:rsidR="3455EAD2">
        <w:rPr>
          <w:rFonts w:cs="Calibri" w:cstheme="minorAscii"/>
          <w:sz w:val="24"/>
          <w:szCs w:val="24"/>
        </w:rPr>
        <w:t xml:space="preserve"> </w:t>
      </w:r>
      <w:del w:author="Meike Robaard" w:date="2022-05-31T15:47:56.702Z" w:id="29264681">
        <w:r w:rsidRPr="7F85FB28" w:rsidDel="3455EAD2">
          <w:rPr>
            <w:rFonts w:cs="Calibri" w:cstheme="minorAscii"/>
            <w:sz w:val="24"/>
            <w:szCs w:val="24"/>
          </w:rPr>
          <w:delText>wonderful</w:delText>
        </w:r>
      </w:del>
      <w:ins w:author="Meike Robaard" w:date="2022-05-31T15:47:57.157Z" w:id="2095452320">
        <w:r w:rsidRPr="7F85FB28" w:rsidR="3455EAD2">
          <w:rPr>
            <w:rFonts w:cs="Calibri" w:cstheme="minorAscii"/>
            <w:sz w:val="24"/>
            <w:szCs w:val="24"/>
          </w:rPr>
          <w:t>great</w:t>
        </w:r>
      </w:ins>
      <w:r w:rsidRPr="7F85FB28" w:rsidR="3455EAD2">
        <w:rPr>
          <w:rFonts w:cs="Calibri" w:cstheme="minorAscii"/>
          <w:sz w:val="24"/>
          <w:szCs w:val="24"/>
        </w:rPr>
        <w:t xml:space="preserve"> example of </w:t>
      </w:r>
      <w:r w:rsidRPr="7F85FB28" w:rsidR="01CA7D0E">
        <w:rPr>
          <w:rFonts w:cs="Calibri" w:cstheme="minorAscii"/>
          <w:sz w:val="24"/>
          <w:szCs w:val="24"/>
        </w:rPr>
        <w:t xml:space="preserve">irrational </w:t>
      </w:r>
      <w:r w:rsidRPr="7F85FB28" w:rsidR="3455EAD2">
        <w:rPr>
          <w:rFonts w:cs="Calibri" w:cstheme="minorAscii"/>
          <w:sz w:val="24"/>
          <w:szCs w:val="24"/>
        </w:rPr>
        <w:t xml:space="preserve">dissonance reduction: the belief is not adapted to the facts, but the facts are interpreted in such a way so that the belief remains intact. </w:t>
      </w:r>
      <w:del w:author="Meike Robaard" w:date="2022-05-31T15:48:36.241Z" w:id="1860462879">
        <w:r w:rsidRPr="7F85FB28" w:rsidDel="3455EAD2">
          <w:rPr>
            <w:rFonts w:cs="Calibri" w:cstheme="minorAscii"/>
            <w:sz w:val="24"/>
            <w:szCs w:val="24"/>
          </w:rPr>
          <w:delText>And</w:delText>
        </w:r>
      </w:del>
      <w:ins w:author="Meike Robaard" w:date="2022-05-31T15:48:44.336Z" w:id="1244675994">
        <w:r w:rsidRPr="7F85FB28" w:rsidR="3455EAD2">
          <w:rPr>
            <w:rFonts w:cs="Calibri" w:cstheme="minorAscii"/>
            <w:sz w:val="24"/>
            <w:szCs w:val="24"/>
          </w:rPr>
          <w:t>As a matter of fact, albeit</w:t>
        </w:r>
      </w:ins>
      <w:r w:rsidRPr="7F85FB28" w:rsidR="3455EAD2">
        <w:rPr>
          <w:rFonts w:cs="Calibri" w:cstheme="minorAscii"/>
          <w:sz w:val="24"/>
          <w:szCs w:val="24"/>
        </w:rPr>
        <w:t xml:space="preserve"> in a much more subtle way (thank goodness!), we are all susceptible to this kind of dissonance reduction.</w:t>
      </w:r>
    </w:p>
    <w:p w:rsidRPr="007118E3" w:rsidR="00711E6D" w:rsidP="00617219" w:rsidRDefault="00711E6D" w14:paraId="60362CF2" w14:textId="77777777">
      <w:pPr>
        <w:spacing w:line="360" w:lineRule="auto"/>
        <w:rPr>
          <w:rFonts w:cstheme="minorHAnsi"/>
          <w:sz w:val="24"/>
          <w:szCs w:val="24"/>
        </w:rPr>
      </w:pPr>
    </w:p>
    <w:p w:rsidR="00711E6D" w:rsidP="7F85FB28" w:rsidRDefault="00711E6D" w14:paraId="19673B19" w14:textId="6B77AD17">
      <w:pPr>
        <w:spacing w:line="360" w:lineRule="auto"/>
        <w:rPr>
          <w:rFonts w:cs="Calibri" w:cstheme="minorAscii"/>
          <w:sz w:val="24"/>
          <w:szCs w:val="24"/>
        </w:rPr>
      </w:pPr>
      <w:r w:rsidRPr="7F85FB28" w:rsidR="3455EAD2">
        <w:rPr>
          <w:rFonts w:cs="Calibri" w:cstheme="minorAscii"/>
          <w:sz w:val="24"/>
          <w:szCs w:val="24"/>
        </w:rPr>
        <w:t>Think</w:t>
      </w:r>
      <w:ins w:author="Meike Robaard" w:date="2022-05-31T15:49:21.049Z" w:id="1446442889">
        <w:r w:rsidRPr="7F85FB28" w:rsidR="3455EAD2">
          <w:rPr>
            <w:rFonts w:cs="Calibri" w:cstheme="minorAscii"/>
            <w:sz w:val="24"/>
            <w:szCs w:val="24"/>
          </w:rPr>
          <w:t>,</w:t>
        </w:r>
      </w:ins>
      <w:r w:rsidRPr="7F85FB28" w:rsidR="3455EAD2">
        <w:rPr>
          <w:rFonts w:cs="Calibri" w:cstheme="minorAscii"/>
          <w:sz w:val="24"/>
          <w:szCs w:val="24"/>
        </w:rPr>
        <w:t xml:space="preserve"> for example</w:t>
      </w:r>
      <w:ins w:author="Meike Robaard" w:date="2022-05-31T15:49:23.528Z" w:id="995664802">
        <w:r w:rsidRPr="7F85FB28" w:rsidR="3455EAD2">
          <w:rPr>
            <w:rFonts w:cs="Calibri" w:cstheme="minorAscii"/>
            <w:sz w:val="24"/>
            <w:szCs w:val="24"/>
          </w:rPr>
          <w:t>,</w:t>
        </w:r>
      </w:ins>
      <w:r w:rsidRPr="7F85FB28" w:rsidR="3455EAD2">
        <w:rPr>
          <w:rFonts w:cs="Calibri" w:cstheme="minorAscii"/>
          <w:sz w:val="24"/>
          <w:szCs w:val="24"/>
        </w:rPr>
        <w:t xml:space="preserve"> of </w:t>
      </w:r>
      <w:ins w:author="Meike Robaard" w:date="2022-05-31T15:49:28.407Z" w:id="1255566207">
        <w:r w:rsidRPr="7F85FB28" w:rsidR="3455EAD2">
          <w:rPr>
            <w:rFonts w:cs="Calibri" w:cstheme="minorAscii"/>
            <w:sz w:val="24"/>
            <w:szCs w:val="24"/>
          </w:rPr>
          <w:t>someone</w:t>
        </w:r>
      </w:ins>
      <w:del w:author="Meike Robaard" w:date="2022-05-31T15:49:27.438Z" w:id="1121277138">
        <w:r w:rsidRPr="7F85FB28" w:rsidDel="3455EAD2">
          <w:rPr>
            <w:rFonts w:cs="Calibri" w:cstheme="minorAscii"/>
            <w:sz w:val="24"/>
            <w:szCs w:val="24"/>
          </w:rPr>
          <w:delText>the person</w:delText>
        </w:r>
      </w:del>
      <w:r w:rsidRPr="7F85FB28" w:rsidR="3455EAD2">
        <w:rPr>
          <w:rFonts w:cs="Calibri" w:cstheme="minorAscii"/>
          <w:sz w:val="24"/>
          <w:szCs w:val="24"/>
        </w:rPr>
        <w:t xml:space="preserve"> who wants to live in an environmentally conscious way, but does not want to sell </w:t>
      </w:r>
      <w:ins w:author="Meike Robaard" w:date="2022-05-31T15:49:37.277Z" w:id="935116935">
        <w:r w:rsidRPr="7F85FB28" w:rsidR="3455EAD2">
          <w:rPr>
            <w:rFonts w:cs="Calibri" w:cstheme="minorAscii"/>
            <w:sz w:val="24"/>
            <w:szCs w:val="24"/>
          </w:rPr>
          <w:t xml:space="preserve">their </w:t>
        </w:r>
      </w:ins>
      <w:del w:author="Meike Robaard" w:date="2022-05-31T15:49:33.062Z" w:id="1029987262">
        <w:r w:rsidRPr="7F85FB28" w:rsidDel="3455EAD2">
          <w:rPr>
            <w:rFonts w:cs="Calibri" w:cstheme="minorAscii"/>
            <w:sz w:val="24"/>
            <w:szCs w:val="24"/>
          </w:rPr>
          <w:delText>his</w:delText>
        </w:r>
      </w:del>
      <w:r w:rsidRPr="7F85FB28" w:rsidR="3455EAD2">
        <w:rPr>
          <w:rFonts w:cs="Calibri" w:cstheme="minorAscii"/>
          <w:sz w:val="24"/>
          <w:szCs w:val="24"/>
        </w:rPr>
        <w:t xml:space="preserve"> polluting car and </w:t>
      </w:r>
      <w:ins w:author="Meike Robaard" w:date="2022-05-31T15:50:44.065Z" w:id="294762341">
        <w:r w:rsidRPr="7F85FB28" w:rsidR="3455EAD2">
          <w:rPr>
            <w:rFonts w:cs="Calibri" w:cstheme="minorAscii"/>
            <w:sz w:val="24"/>
            <w:szCs w:val="24"/>
          </w:rPr>
          <w:t xml:space="preserve">consequently </w:t>
        </w:r>
      </w:ins>
      <w:r w:rsidRPr="7F85FB28" w:rsidR="3455EAD2">
        <w:rPr>
          <w:rFonts w:cs="Calibri" w:cstheme="minorAscii"/>
          <w:sz w:val="24"/>
          <w:szCs w:val="24"/>
        </w:rPr>
        <w:t>rationalize</w:t>
      </w:r>
      <w:ins w:author="Meike Robaard" w:date="2022-05-31T15:50:58.513Z" w:id="626150870">
        <w:r w:rsidRPr="7F85FB28" w:rsidR="3455EAD2">
          <w:rPr>
            <w:rFonts w:cs="Calibri" w:cstheme="minorAscii"/>
            <w:sz w:val="24"/>
            <w:szCs w:val="24"/>
          </w:rPr>
          <w:t>s</w:t>
        </w:r>
      </w:ins>
      <w:del w:author="Meike Robaard" w:date="2022-05-31T15:49:53.043Z" w:id="1427403040">
        <w:r w:rsidRPr="7F85FB28" w:rsidDel="3455EAD2">
          <w:rPr>
            <w:rFonts w:cs="Calibri" w:cstheme="minorAscii"/>
            <w:sz w:val="24"/>
            <w:szCs w:val="24"/>
          </w:rPr>
          <w:delText>s</w:delText>
        </w:r>
      </w:del>
      <w:r w:rsidRPr="7F85FB28" w:rsidR="3455EAD2">
        <w:rPr>
          <w:rFonts w:cs="Calibri" w:cstheme="minorAscii"/>
          <w:sz w:val="24"/>
          <w:szCs w:val="24"/>
        </w:rPr>
        <w:t xml:space="preserve"> </w:t>
      </w:r>
      <w:ins w:author="Meike Robaard" w:date="2022-05-31T15:49:43.433Z" w:id="1082654611">
        <w:r w:rsidRPr="7F85FB28" w:rsidR="3455EAD2">
          <w:rPr>
            <w:rFonts w:cs="Calibri" w:cstheme="minorAscii"/>
            <w:sz w:val="24"/>
            <w:szCs w:val="24"/>
          </w:rPr>
          <w:t>th</w:t>
        </w:r>
      </w:ins>
      <w:ins w:author="Meike Robaard" w:date="2022-05-31T15:50:55Z" w:id="1489848276">
        <w:r w:rsidRPr="7F85FB28" w:rsidR="3455EAD2">
          <w:rPr>
            <w:rFonts w:cs="Calibri" w:cstheme="minorAscii"/>
            <w:sz w:val="24"/>
            <w:szCs w:val="24"/>
          </w:rPr>
          <w:t>is</w:t>
        </w:r>
      </w:ins>
      <w:del w:author="Meike Robaard" w:date="2022-05-31T15:49:40.307Z" w:id="1335141199">
        <w:r w:rsidRPr="7F85FB28" w:rsidDel="3455EAD2">
          <w:rPr>
            <w:rFonts w:cs="Calibri" w:cstheme="minorAscii"/>
            <w:sz w:val="24"/>
            <w:szCs w:val="24"/>
          </w:rPr>
          <w:delText>his</w:delText>
        </w:r>
      </w:del>
      <w:r w:rsidRPr="7F85FB28" w:rsidR="3455EAD2">
        <w:rPr>
          <w:rFonts w:cs="Calibri" w:cstheme="minorAscii"/>
          <w:sz w:val="24"/>
          <w:szCs w:val="24"/>
        </w:rPr>
        <w:t xml:space="preserve"> decision (</w:t>
      </w:r>
      <w:proofErr w:type="gramStart"/>
      <w:r w:rsidRPr="7F85FB28" w:rsidR="3455EAD2">
        <w:rPr>
          <w:rFonts w:cs="Calibri" w:cstheme="minorAscii"/>
          <w:sz w:val="24"/>
          <w:szCs w:val="24"/>
        </w:rPr>
        <w:t>e.g.</w:t>
      </w:r>
      <w:proofErr w:type="gramEnd"/>
      <w:r w:rsidRPr="7F85FB28" w:rsidR="3455EAD2">
        <w:rPr>
          <w:rFonts w:cs="Calibri" w:cstheme="minorAscii"/>
          <w:sz w:val="24"/>
          <w:szCs w:val="24"/>
        </w:rPr>
        <w:t xml:space="preserve"> if I sell it somebody else will just drive it, or that the greenhouse effect is mainly due to cattle, or that one car does not make a </w:t>
      </w:r>
      <w:r w:rsidRPr="7F85FB28" w:rsidR="3455EAD2">
        <w:rPr>
          <w:rFonts w:cs="Calibri" w:cstheme="minorAscii"/>
          <w:sz w:val="24"/>
          <w:szCs w:val="24"/>
        </w:rPr>
        <w:t>difference</w:t>
      </w:r>
      <w:del w:author="Meike Robaard" w:date="2022-05-31T15:51:07.07Z" w:id="1349781655">
        <w:r w:rsidRPr="7F85FB28" w:rsidDel="3455EAD2">
          <w:rPr>
            <w:rFonts w:cs="Calibri" w:cstheme="minorAscii"/>
            <w:sz w:val="24"/>
            <w:szCs w:val="24"/>
          </w:rPr>
          <w:delText xml:space="preserve"> </w:delText>
        </w:r>
      </w:del>
      <w:r w:rsidRPr="7F85FB28" w:rsidR="3455EAD2">
        <w:rPr>
          <w:rFonts w:cs="Calibri" w:cstheme="minorAscii"/>
          <w:sz w:val="24"/>
          <w:szCs w:val="24"/>
        </w:rPr>
        <w:t>,</w:t>
      </w:r>
      <w:r w:rsidRPr="7F85FB28" w:rsidR="3455EAD2">
        <w:rPr>
          <w:rFonts w:cs="Calibri" w:cstheme="minorAscii"/>
          <w:sz w:val="24"/>
          <w:szCs w:val="24"/>
        </w:rPr>
        <w:t xml:space="preserve"> etc.). The same goes for the smoker who wants to live healthily and minimizes the health risks of smoking</w:t>
      </w:r>
      <w:ins w:author="Meike Robaard" w:date="2022-05-31T15:51:16.706Z" w:id="1808134590">
        <w:r w:rsidRPr="7F85FB28" w:rsidR="3455EAD2">
          <w:rPr>
            <w:rFonts w:cs="Calibri" w:cstheme="minorAscii"/>
            <w:sz w:val="24"/>
            <w:szCs w:val="24"/>
          </w:rPr>
          <w:t>,</w:t>
        </w:r>
      </w:ins>
      <w:r w:rsidRPr="7F85FB28" w:rsidR="3455EAD2">
        <w:rPr>
          <w:rFonts w:cs="Calibri" w:cstheme="minorAscii"/>
          <w:sz w:val="24"/>
          <w:szCs w:val="24"/>
        </w:rPr>
        <w:t xml:space="preserve"> or the athlete who takes doping but does not want to see himself as a cheater and tells himself that </w:t>
      </w:r>
      <w:ins w:author="Meike Robaard" w:date="2022-05-31T15:51:50.218Z" w:id="1750921233">
        <w:r w:rsidRPr="7F85FB28" w:rsidR="3455EAD2">
          <w:rPr>
            <w:rFonts w:cs="Calibri" w:cstheme="minorAscii"/>
            <w:sz w:val="24"/>
            <w:szCs w:val="24"/>
          </w:rPr>
          <w:t xml:space="preserve">it is okay because </w:t>
        </w:r>
      </w:ins>
      <w:r w:rsidRPr="7F85FB28" w:rsidR="3455EAD2">
        <w:rPr>
          <w:rFonts w:cs="Calibri" w:cstheme="minorAscii"/>
          <w:sz w:val="24"/>
          <w:szCs w:val="24"/>
        </w:rPr>
        <w:t>'everyone does it'.</w:t>
      </w:r>
    </w:p>
    <w:p w:rsidRPr="007118E3" w:rsidR="00711E6D" w:rsidP="00617219" w:rsidRDefault="00711E6D" w14:paraId="2852F93D" w14:textId="77777777">
      <w:pPr>
        <w:spacing w:line="360" w:lineRule="auto"/>
        <w:rPr>
          <w:rFonts w:cstheme="minorHAnsi"/>
          <w:sz w:val="24"/>
          <w:szCs w:val="24"/>
        </w:rPr>
      </w:pPr>
    </w:p>
    <w:p w:rsidR="00711E6D" w:rsidP="7F85FB28" w:rsidRDefault="00711E6D" w14:paraId="123053C2" w14:textId="2446BEA5">
      <w:pPr>
        <w:spacing w:line="360" w:lineRule="auto"/>
        <w:rPr>
          <w:rFonts w:cs="Calibri" w:cstheme="minorAscii"/>
          <w:sz w:val="24"/>
          <w:szCs w:val="24"/>
        </w:rPr>
      </w:pPr>
      <w:r w:rsidRPr="7F85FB28" w:rsidR="3455EAD2">
        <w:rPr>
          <w:rFonts w:cs="Calibri" w:cstheme="minorAscii"/>
          <w:sz w:val="24"/>
          <w:szCs w:val="24"/>
        </w:rPr>
        <w:t>The psychological mechanism of irrational</w:t>
      </w:r>
      <w:r w:rsidRPr="7F85FB28" w:rsidR="3455EAD2">
        <w:rPr>
          <w:rFonts w:cs="Calibri" w:cstheme="minorAscii"/>
          <w:sz w:val="24"/>
          <w:szCs w:val="24"/>
        </w:rPr>
        <w:t xml:space="preserve"> dissonance reduction can have far-reaching</w:t>
      </w:r>
      <w:ins w:author="Meike Robaard" w:date="2022-05-31T15:51:58.519Z" w:id="1814457979">
        <w:r w:rsidRPr="7F85FB28" w:rsidR="3455EAD2">
          <w:rPr>
            <w:rFonts w:cs="Calibri" w:cstheme="minorAscii"/>
            <w:sz w:val="24"/>
            <w:szCs w:val="24"/>
          </w:rPr>
          <w:t>,</w:t>
        </w:r>
      </w:ins>
      <w:r w:rsidRPr="7F85FB28" w:rsidR="3455EAD2">
        <w:rPr>
          <w:rFonts w:cs="Calibri" w:cstheme="minorAscii"/>
          <w:sz w:val="24"/>
          <w:szCs w:val="24"/>
        </w:rPr>
        <w:t xml:space="preserve"> negative consequences for society. Take</w:t>
      </w:r>
      <w:ins w:author="Meike Robaard" w:date="2022-05-31T15:52:20.219Z" w:id="1989943266">
        <w:r w:rsidRPr="7F85FB28" w:rsidR="3455EAD2">
          <w:rPr>
            <w:rFonts w:cs="Calibri" w:cstheme="minorAscii"/>
            <w:sz w:val="24"/>
            <w:szCs w:val="24"/>
          </w:rPr>
          <w:t>, for example,</w:t>
        </w:r>
      </w:ins>
      <w:r w:rsidRPr="7F85FB28" w:rsidR="3455EAD2">
        <w:rPr>
          <w:rFonts w:cs="Calibri" w:cstheme="minorAscii"/>
          <w:sz w:val="24"/>
          <w:szCs w:val="24"/>
        </w:rPr>
        <w:t xml:space="preserve"> the </w:t>
      </w:r>
      <w:r w:rsidRPr="7F85FB28" w:rsidR="3455EAD2">
        <w:rPr>
          <w:rFonts w:cs="Calibri" w:cstheme="minorAscii"/>
          <w:sz w:val="24"/>
          <w:szCs w:val="24"/>
        </w:rPr>
        <w:t>politician</w:t>
      </w:r>
      <w:r w:rsidRPr="7F85FB28" w:rsidR="3455EAD2">
        <w:rPr>
          <w:rFonts w:cs="Calibri" w:cstheme="minorAscii"/>
          <w:sz w:val="24"/>
          <w:szCs w:val="24"/>
        </w:rPr>
        <w:t xml:space="preserve"> who has minimized or denied climate change throughout </w:t>
      </w:r>
      <w:ins w:author="Meike Robaard" w:date="2022-05-31T15:52:25.436Z" w:id="1741626622">
        <w:r w:rsidRPr="7F85FB28" w:rsidR="3455EAD2">
          <w:rPr>
            <w:rFonts w:cs="Calibri" w:cstheme="minorAscii"/>
            <w:sz w:val="24"/>
            <w:szCs w:val="24"/>
          </w:rPr>
          <w:t>their</w:t>
        </w:r>
      </w:ins>
      <w:del w:author="Meike Robaard" w:date="2022-05-31T15:52:23.81Z" w:id="641555165">
        <w:r w:rsidRPr="7F85FB28" w:rsidDel="3455EAD2">
          <w:rPr>
            <w:rFonts w:cs="Calibri" w:cstheme="minorAscii"/>
            <w:sz w:val="24"/>
            <w:szCs w:val="24"/>
          </w:rPr>
          <w:delText>his</w:delText>
        </w:r>
      </w:del>
      <w:r w:rsidRPr="7F85FB28" w:rsidR="3455EAD2">
        <w:rPr>
          <w:rFonts w:cs="Calibri" w:cstheme="minorAscii"/>
          <w:sz w:val="24"/>
          <w:szCs w:val="24"/>
        </w:rPr>
        <w:t xml:space="preserve"> life. </w:t>
      </w:r>
      <w:ins w:author="Meike Robaard" w:date="2022-05-31T15:52:29.411Z" w:id="1061398470">
        <w:r w:rsidRPr="7F85FB28" w:rsidR="3455EAD2">
          <w:rPr>
            <w:rFonts w:cs="Calibri" w:cstheme="minorAscii"/>
            <w:sz w:val="24"/>
            <w:szCs w:val="24"/>
          </w:rPr>
          <w:t>They</w:t>
        </w:r>
      </w:ins>
      <w:del w:author="Meike Robaard" w:date="2022-05-31T15:52:27.95Z" w:id="46328801">
        <w:r w:rsidRPr="7F85FB28" w:rsidDel="01CA7D0E">
          <w:rPr>
            <w:rFonts w:cs="Calibri" w:cstheme="minorAscii"/>
            <w:sz w:val="24"/>
            <w:szCs w:val="24"/>
          </w:rPr>
          <w:delText>S</w:delText>
        </w:r>
        <w:r w:rsidRPr="7F85FB28" w:rsidDel="3455EAD2">
          <w:rPr>
            <w:rFonts w:cs="Calibri" w:cstheme="minorAscii"/>
            <w:sz w:val="24"/>
            <w:szCs w:val="24"/>
          </w:rPr>
          <w:delText>he</w:delText>
        </w:r>
      </w:del>
      <w:r w:rsidRPr="7F85FB28" w:rsidR="3455EAD2">
        <w:rPr>
          <w:rFonts w:cs="Calibri" w:cstheme="minorAscii"/>
          <w:sz w:val="24"/>
          <w:szCs w:val="24"/>
        </w:rPr>
        <w:t xml:space="preserve"> will be inclined to be very skeptical of new information about the impact of greenhouse gases on the climate. The same applies to other socio-economic issues where politicians have taken a stand. They </w:t>
      </w:r>
      <w:ins w:author="Meike Robaard" w:date="2022-05-31T15:53:16.573Z" w:id="669390570">
        <w:r w:rsidRPr="7F85FB28" w:rsidR="3455EAD2">
          <w:rPr>
            <w:rFonts w:cs="Calibri" w:cstheme="minorAscii"/>
            <w:sz w:val="24"/>
            <w:szCs w:val="24"/>
          </w:rPr>
          <w:t xml:space="preserve">even </w:t>
        </w:r>
      </w:ins>
      <w:r w:rsidRPr="7F85FB28" w:rsidR="3455EAD2">
        <w:rPr>
          <w:rFonts w:cs="Calibri" w:cstheme="minorAscii"/>
          <w:sz w:val="24"/>
          <w:szCs w:val="24"/>
        </w:rPr>
        <w:t xml:space="preserve">tend to </w:t>
      </w:r>
      <w:ins w:author="Meike Robaard" w:date="2022-05-31T15:52:58.258Z" w:id="1009032860">
        <w:r w:rsidRPr="7F85FB28" w:rsidR="3455EAD2">
          <w:rPr>
            <w:rFonts w:cs="Calibri" w:cstheme="minorAscii"/>
            <w:sz w:val="24"/>
            <w:szCs w:val="24"/>
          </w:rPr>
          <w:t xml:space="preserve">further </w:t>
        </w:r>
      </w:ins>
      <w:r w:rsidRPr="7F85FB28" w:rsidR="3455EAD2">
        <w:rPr>
          <w:rFonts w:cs="Calibri" w:cstheme="minorAscii"/>
          <w:sz w:val="24"/>
          <w:szCs w:val="24"/>
        </w:rPr>
        <w:t xml:space="preserve">dig </w:t>
      </w:r>
      <w:ins w:author="Meike Robaard" w:date="2022-05-31T15:52:59.967Z" w:id="1661740850">
        <w:r w:rsidRPr="7F85FB28" w:rsidR="3455EAD2">
          <w:rPr>
            <w:rFonts w:cs="Calibri" w:cstheme="minorAscii"/>
            <w:sz w:val="24"/>
            <w:szCs w:val="24"/>
          </w:rPr>
          <w:t>t</w:t>
        </w:r>
      </w:ins>
      <w:ins w:author="Meike Robaard" w:date="2022-05-31T15:53:04.663Z" w:id="1470368954">
        <w:r w:rsidRPr="7F85FB28" w:rsidR="3455EAD2">
          <w:rPr>
            <w:rFonts w:cs="Calibri" w:cstheme="minorAscii"/>
            <w:sz w:val="24"/>
            <w:szCs w:val="24"/>
          </w:rPr>
          <w:t xml:space="preserve">heir heels in </w:t>
        </w:r>
      </w:ins>
      <w:del w:author="Meike Robaard" w:date="2022-05-31T15:53:08.527Z" w:id="445356241">
        <w:r w:rsidRPr="7F85FB28" w:rsidDel="3455EAD2">
          <w:rPr>
            <w:rFonts w:cs="Calibri" w:cstheme="minorAscii"/>
            <w:sz w:val="24"/>
            <w:szCs w:val="24"/>
          </w:rPr>
          <w:delText>deeper into their position</w:delText>
        </w:r>
      </w:del>
      <w:r w:rsidRPr="7F85FB28" w:rsidR="3455EAD2">
        <w:rPr>
          <w:rFonts w:cs="Calibri" w:cstheme="minorAscii"/>
          <w:sz w:val="24"/>
          <w:szCs w:val="24"/>
        </w:rPr>
        <w:t xml:space="preserve"> when presented with counterevidence. </w:t>
      </w:r>
    </w:p>
    <w:p w:rsidR="00711E6D" w:rsidP="00617219" w:rsidRDefault="00711E6D" w14:paraId="6309EE99" w14:textId="77777777">
      <w:pPr>
        <w:spacing w:line="360" w:lineRule="auto"/>
        <w:rPr>
          <w:rFonts w:cstheme="minorHAnsi"/>
          <w:sz w:val="24"/>
          <w:szCs w:val="24"/>
        </w:rPr>
      </w:pPr>
    </w:p>
    <w:p w:rsidRPr="005024A5" w:rsidR="00711E6D" w:rsidP="00617219" w:rsidRDefault="00711E6D" w14:paraId="0F135B78" w14:textId="77777777">
      <w:pPr>
        <w:spacing w:line="360" w:lineRule="auto"/>
        <w:rPr>
          <w:rFonts w:cstheme="minorHAnsi"/>
          <w:b/>
          <w:bCs/>
          <w:sz w:val="24"/>
          <w:szCs w:val="24"/>
        </w:rPr>
      </w:pPr>
      <w:r>
        <w:rPr>
          <w:rFonts w:cstheme="minorHAnsi"/>
          <w:b/>
          <w:bCs/>
          <w:sz w:val="24"/>
          <w:szCs w:val="24"/>
        </w:rPr>
        <w:t>How can we curb the confirmation bias?</w:t>
      </w:r>
    </w:p>
    <w:p w:rsidRPr="007118E3" w:rsidR="00711E6D" w:rsidP="00617219" w:rsidRDefault="00711E6D" w14:paraId="74A8D60B" w14:textId="77777777">
      <w:pPr>
        <w:spacing w:line="360" w:lineRule="auto"/>
        <w:rPr>
          <w:rFonts w:cstheme="minorHAnsi"/>
          <w:sz w:val="24"/>
          <w:szCs w:val="24"/>
        </w:rPr>
      </w:pPr>
    </w:p>
    <w:p w:rsidR="00711E6D" w:rsidP="7F85FB28" w:rsidRDefault="00711E6D" w14:paraId="0C2860D5" w14:textId="67545D91">
      <w:pPr>
        <w:spacing w:line="360" w:lineRule="auto"/>
        <w:rPr>
          <w:rFonts w:cs="Calibri" w:cstheme="minorAscii"/>
          <w:sz w:val="24"/>
          <w:szCs w:val="24"/>
        </w:rPr>
      </w:pPr>
      <w:del w:author="Meike Robaard" w:date="2022-05-31T15:53:37.133Z" w:id="504047242">
        <w:r w:rsidRPr="7F85FB28" w:rsidDel="3455EAD2">
          <w:rPr>
            <w:rFonts w:cs="Calibri" w:cstheme="minorAscii"/>
            <w:sz w:val="24"/>
            <w:szCs w:val="24"/>
          </w:rPr>
          <w:delText xml:space="preserve">Not only </w:delText>
        </w:r>
      </w:del>
      <w:ins w:author="Meike Robaard" w:date="2022-05-31T15:53:34.722Z" w:id="589433112">
        <w:r w:rsidRPr="7F85FB28" w:rsidR="3455EAD2">
          <w:rPr>
            <w:rFonts w:cs="Calibri" w:cstheme="minorAscii"/>
            <w:sz w:val="24"/>
            <w:szCs w:val="24"/>
          </w:rPr>
          <w:t>O</w:t>
        </w:r>
      </w:ins>
      <w:del w:author="Meike Robaard" w:date="2022-05-31T15:53:33.921Z" w:id="45828363">
        <w:r w:rsidRPr="7F85FB28" w:rsidDel="3455EAD2">
          <w:rPr>
            <w:rFonts w:cs="Calibri" w:cstheme="minorAscii"/>
            <w:sz w:val="24"/>
            <w:szCs w:val="24"/>
          </w:rPr>
          <w:delText>o</w:delText>
        </w:r>
      </w:del>
      <w:proofErr w:type="spellStart"/>
      <w:r w:rsidRPr="7F85FB28" w:rsidR="3455EAD2">
        <w:rPr>
          <w:rFonts w:cs="Calibri" w:cstheme="minorAscii"/>
          <w:sz w:val="24"/>
          <w:szCs w:val="24"/>
        </w:rPr>
        <w:t>ur</w:t>
      </w:r>
      <w:proofErr w:type="spellEnd"/>
      <w:r w:rsidRPr="7F85FB28" w:rsidR="3455EAD2">
        <w:rPr>
          <w:rFonts w:cs="Calibri" w:cstheme="minorAscii"/>
          <w:sz w:val="24"/>
          <w:szCs w:val="24"/>
        </w:rPr>
        <w:t xml:space="preserve"> intuitions and emotions are </w:t>
      </w:r>
      <w:ins w:author="Meike Robaard" w:date="2022-05-31T15:53:46.26Z" w:id="2010210738">
        <w:r w:rsidRPr="7F85FB28" w:rsidR="3455EAD2">
          <w:rPr>
            <w:rFonts w:cs="Calibri" w:cstheme="minorAscii"/>
            <w:sz w:val="24"/>
            <w:szCs w:val="24"/>
          </w:rPr>
          <w:t xml:space="preserve">not the only ones </w:t>
        </w:r>
      </w:ins>
      <w:r w:rsidRPr="7F85FB28" w:rsidR="3455EAD2">
        <w:rPr>
          <w:rFonts w:cs="Calibri" w:cstheme="minorAscii"/>
          <w:sz w:val="24"/>
          <w:szCs w:val="24"/>
        </w:rPr>
        <w:t xml:space="preserve">to blame for </w:t>
      </w:r>
      <w:ins w:author="Meike Robaard" w:date="2022-05-31T15:53:50.413Z" w:id="999435887">
        <w:r w:rsidRPr="7F85FB28" w:rsidR="3455EAD2">
          <w:rPr>
            <w:rFonts w:cs="Calibri" w:cstheme="minorAscii"/>
            <w:sz w:val="24"/>
            <w:szCs w:val="24"/>
          </w:rPr>
          <w:t xml:space="preserve">our </w:t>
        </w:r>
      </w:ins>
      <w:r w:rsidRPr="7F85FB28" w:rsidR="3455EAD2">
        <w:rPr>
          <w:rFonts w:cs="Calibri" w:cstheme="minorAscii"/>
          <w:sz w:val="24"/>
          <w:szCs w:val="24"/>
        </w:rPr>
        <w:t>irrationality</w:t>
      </w:r>
      <w:ins w:author="Meike Robaard" w:date="2022-05-31T15:53:54.013Z" w:id="1303245078">
        <w:r w:rsidRPr="7F85FB28" w:rsidR="3455EAD2">
          <w:rPr>
            <w:rFonts w:cs="Calibri" w:cstheme="minorAscii"/>
            <w:sz w:val="24"/>
            <w:szCs w:val="24"/>
          </w:rPr>
          <w:t>;</w:t>
        </w:r>
      </w:ins>
      <w:del w:author="Meike Robaard" w:date="2022-05-31T15:53:52.492Z" w:id="1720785343">
        <w:r w:rsidRPr="7F85FB28" w:rsidDel="3455EAD2">
          <w:rPr>
            <w:rFonts w:cs="Calibri" w:cstheme="minorAscii"/>
            <w:sz w:val="24"/>
            <w:szCs w:val="24"/>
          </w:rPr>
          <w:delText>,</w:delText>
        </w:r>
      </w:del>
      <w:r w:rsidRPr="7F85FB28" w:rsidR="3455EAD2">
        <w:rPr>
          <w:rFonts w:cs="Calibri" w:cstheme="minorAscii"/>
          <w:sz w:val="24"/>
          <w:szCs w:val="24"/>
        </w:rPr>
        <w:t xml:space="preserve"> our conscious and reflective thinking also </w:t>
      </w:r>
      <w:ins w:author="Meike Robaard" w:date="2022-05-31T15:54:08.028Z" w:id="3909551">
        <w:r w:rsidRPr="7F85FB28" w:rsidR="3455EAD2">
          <w:rPr>
            <w:rFonts w:cs="Calibri" w:cstheme="minorAscii"/>
            <w:sz w:val="24"/>
            <w:szCs w:val="24"/>
          </w:rPr>
          <w:t xml:space="preserve">frequently </w:t>
        </w:r>
      </w:ins>
      <w:r w:rsidRPr="7F85FB28" w:rsidR="3455EAD2">
        <w:rPr>
          <w:rFonts w:cs="Calibri" w:cstheme="minorAscii"/>
          <w:sz w:val="24"/>
          <w:szCs w:val="24"/>
        </w:rPr>
        <w:t>lead</w:t>
      </w:r>
      <w:ins w:author="Meike Robaard" w:date="2022-05-31T15:54:10.199Z" w:id="326658547">
        <w:r w:rsidRPr="7F85FB28" w:rsidR="3455EAD2">
          <w:rPr>
            <w:rFonts w:cs="Calibri" w:cstheme="minorAscii"/>
            <w:sz w:val="24"/>
            <w:szCs w:val="24"/>
          </w:rPr>
          <w:t>s</w:t>
        </w:r>
      </w:ins>
      <w:r w:rsidRPr="7F85FB28" w:rsidR="3455EAD2">
        <w:rPr>
          <w:rFonts w:cs="Calibri" w:cstheme="minorAscii"/>
          <w:sz w:val="24"/>
          <w:szCs w:val="24"/>
        </w:rPr>
        <w:t xml:space="preserve"> us astray. The bias</w:t>
      </w:r>
      <w:del w:author="Meike Robaard" w:date="2022-05-31T15:54:27.533Z" w:id="1775426563">
        <w:r w:rsidRPr="7F85FB28" w:rsidDel="3455EAD2">
          <w:rPr>
            <w:rFonts w:cs="Calibri" w:cstheme="minorAscii"/>
            <w:sz w:val="24"/>
            <w:szCs w:val="24"/>
          </w:rPr>
          <w:delText>es</w:delText>
        </w:r>
      </w:del>
      <w:r w:rsidRPr="7F85FB28" w:rsidR="3455EAD2">
        <w:rPr>
          <w:rFonts w:cs="Calibri" w:cstheme="minorAscii"/>
          <w:sz w:val="24"/>
          <w:szCs w:val="24"/>
        </w:rPr>
        <w:t xml:space="preserve"> arising from our conscious thinking </w:t>
      </w:r>
      <w:ins w:author="Meike Robaard" w:date="2022-05-31T15:54:36.114Z" w:id="1257575218">
        <w:r w:rsidRPr="7F85FB28" w:rsidR="3455EAD2">
          <w:rPr>
            <w:rFonts w:cs="Calibri" w:cstheme="minorAscii"/>
            <w:sz w:val="24"/>
            <w:szCs w:val="24"/>
          </w:rPr>
          <w:t>is</w:t>
        </w:r>
      </w:ins>
      <w:del w:author="Meike Robaard" w:date="2022-05-31T15:54:33.308Z" w:id="2032450158">
        <w:r w:rsidRPr="7F85FB28" w:rsidDel="3455EAD2">
          <w:rPr>
            <w:rFonts w:cs="Calibri" w:cstheme="minorAscii"/>
            <w:sz w:val="24"/>
            <w:szCs w:val="24"/>
          </w:rPr>
          <w:delText>are</w:delText>
        </w:r>
      </w:del>
      <w:r w:rsidRPr="7F85FB28" w:rsidR="3455EAD2">
        <w:rPr>
          <w:rFonts w:cs="Calibri" w:cstheme="minorAscii"/>
          <w:sz w:val="24"/>
          <w:szCs w:val="24"/>
        </w:rPr>
        <w:t xml:space="preserve"> the confirmation bias</w:t>
      </w:r>
      <w:ins w:author="Meike Robaard" w:date="2022-05-31T15:54:39.75Z" w:id="2144119187">
        <w:r w:rsidRPr="7F85FB28" w:rsidR="3455EAD2">
          <w:rPr>
            <w:rFonts w:cs="Calibri" w:cstheme="minorAscii"/>
            <w:sz w:val="24"/>
            <w:szCs w:val="24"/>
          </w:rPr>
          <w:t>,</w:t>
        </w:r>
      </w:ins>
      <w:r w:rsidRPr="7F85FB28" w:rsidR="3455EAD2">
        <w:rPr>
          <w:rFonts w:cs="Calibri" w:cstheme="minorAscii"/>
          <w:sz w:val="24"/>
          <w:szCs w:val="24"/>
        </w:rPr>
        <w:t xml:space="preserve"> and </w:t>
      </w:r>
      <w:ins w:author="Meike Robaard" w:date="2022-05-31T15:54:48.949Z" w:id="855975660">
        <w:r w:rsidRPr="7F85FB28" w:rsidR="3455EAD2">
          <w:rPr>
            <w:rFonts w:cs="Calibri" w:cstheme="minorAscii"/>
            <w:sz w:val="24"/>
            <w:szCs w:val="24"/>
          </w:rPr>
          <w:t xml:space="preserve">with </w:t>
        </w:r>
      </w:ins>
      <w:ins w:author="Meike Robaard" w:date="2022-05-31T15:55:32.341Z" w:id="58569824">
        <w:r w:rsidRPr="7F85FB28" w:rsidR="3455EAD2">
          <w:rPr>
            <w:rFonts w:cs="Calibri" w:cstheme="minorAscii"/>
            <w:sz w:val="24"/>
            <w:szCs w:val="24"/>
          </w:rPr>
          <w:t>tha</w:t>
        </w:r>
      </w:ins>
      <w:ins w:author="Meike Robaard" w:date="2022-05-31T15:54:48.949Z" w:id="1555860337">
        <w:r w:rsidRPr="7F85FB28" w:rsidR="3455EAD2">
          <w:rPr>
            <w:rFonts w:cs="Calibri" w:cstheme="minorAscii"/>
            <w:sz w:val="24"/>
            <w:szCs w:val="24"/>
          </w:rPr>
          <w:t xml:space="preserve">t, </w:t>
        </w:r>
      </w:ins>
      <w:r w:rsidRPr="7F85FB28" w:rsidR="3455EAD2">
        <w:rPr>
          <w:rFonts w:cs="Calibri" w:cstheme="minorAscii"/>
          <w:sz w:val="24"/>
          <w:szCs w:val="24"/>
        </w:rPr>
        <w:t xml:space="preserve">the overconfidence bias </w:t>
      </w:r>
      <w:ins w:author="Meike Robaard" w:date="2022-05-31T15:55:25.968Z" w:id="1051915499">
        <w:r w:rsidRPr="7F85FB28" w:rsidR="3455EAD2">
          <w:rPr>
            <w:rFonts w:cs="Calibri" w:cstheme="minorAscii"/>
            <w:sz w:val="24"/>
            <w:szCs w:val="24"/>
          </w:rPr>
          <w:t>following from it</w:t>
        </w:r>
      </w:ins>
      <w:del w:author="Meike Robaard" w:date="2022-05-31T15:55:23.245Z" w:id="1874096084">
        <w:r w:rsidRPr="7F85FB28" w:rsidDel="3455EAD2">
          <w:rPr>
            <w:rFonts w:cs="Calibri" w:cstheme="minorAscii"/>
            <w:sz w:val="24"/>
            <w:szCs w:val="24"/>
          </w:rPr>
          <w:delText>that follows from it.</w:delText>
        </w:r>
      </w:del>
      <w:r w:rsidRPr="7F85FB28" w:rsidR="3455EAD2">
        <w:rPr>
          <w:rFonts w:cs="Calibri" w:cstheme="minorAscii"/>
          <w:sz w:val="24"/>
          <w:szCs w:val="24"/>
        </w:rPr>
        <w:t xml:space="preserve"> The success of modern science</w:t>
      </w:r>
      <w:del w:author="Meike Robaard" w:date="2022-05-31T15:55:39.76Z" w:id="638322307">
        <w:r w:rsidRPr="7F85FB28" w:rsidDel="3455EAD2">
          <w:rPr>
            <w:rFonts w:cs="Calibri" w:cstheme="minorAscii"/>
            <w:sz w:val="24"/>
            <w:szCs w:val="24"/>
          </w:rPr>
          <w:delText>s</w:delText>
        </w:r>
      </w:del>
      <w:r w:rsidRPr="7F85FB28" w:rsidR="3455EAD2">
        <w:rPr>
          <w:rFonts w:cs="Calibri" w:cstheme="minorAscii"/>
          <w:sz w:val="24"/>
          <w:szCs w:val="24"/>
        </w:rPr>
        <w:t xml:space="preserve">, as we saw in </w:t>
      </w:r>
      <w:r w:rsidRPr="7F85FB28" w:rsidR="1DFC8736">
        <w:rPr>
          <w:rFonts w:cs="Calibri" w:cstheme="minorAscii"/>
          <w:sz w:val="24"/>
          <w:szCs w:val="24"/>
        </w:rPr>
        <w:t>chapter 4</w:t>
      </w:r>
      <w:r w:rsidRPr="7F85FB28" w:rsidR="01CA7D0E">
        <w:rPr>
          <w:rFonts w:cs="Calibri" w:cstheme="minorAscii"/>
          <w:sz w:val="24"/>
          <w:szCs w:val="24"/>
        </w:rPr>
        <w:t xml:space="preserve"> (and will further discuss in chapter 7)</w:t>
      </w:r>
      <w:r w:rsidRPr="7F85FB28" w:rsidR="3455EAD2">
        <w:rPr>
          <w:rFonts w:cs="Calibri" w:cstheme="minorAscii"/>
          <w:sz w:val="24"/>
          <w:szCs w:val="24"/>
        </w:rPr>
        <w:t>, can be attributed to the built-in protection mechanisms against this universal</w:t>
      </w:r>
      <w:ins w:author="Meike Robaard" w:date="2022-05-31T15:55:47.343Z" w:id="1137196771">
        <w:r w:rsidRPr="7F85FB28" w:rsidR="3455EAD2">
          <w:rPr>
            <w:rFonts w:cs="Calibri" w:cstheme="minorAscii"/>
            <w:sz w:val="24"/>
            <w:szCs w:val="24"/>
          </w:rPr>
          <w:t>,</w:t>
        </w:r>
      </w:ins>
      <w:r w:rsidRPr="7F85FB28" w:rsidR="3455EAD2">
        <w:rPr>
          <w:rFonts w:cs="Calibri" w:cstheme="minorAscii"/>
          <w:sz w:val="24"/>
          <w:szCs w:val="24"/>
        </w:rPr>
        <w:t xml:space="preserve"> human bias. In a similar way, we</w:t>
      </w:r>
      <w:ins w:author="Meike Robaard" w:date="2022-05-31T15:56:05.073Z" w:id="1651193288">
        <w:r w:rsidRPr="7F85FB28" w:rsidR="3455EAD2">
          <w:rPr>
            <w:rFonts w:cs="Calibri" w:cstheme="minorAscii"/>
            <w:sz w:val="24"/>
            <w:szCs w:val="24"/>
          </w:rPr>
          <w:t xml:space="preserve">, too, </w:t>
        </w:r>
      </w:ins>
      <w:del w:author="Meike Robaard" w:date="2022-05-31T15:55:57.4Z" w:id="1964575278">
        <w:r w:rsidRPr="7F85FB28" w:rsidDel="3455EAD2">
          <w:rPr>
            <w:rFonts w:cs="Calibri" w:cstheme="minorAscii"/>
            <w:sz w:val="24"/>
            <w:szCs w:val="24"/>
          </w:rPr>
          <w:delText xml:space="preserve"> </w:delText>
        </w:r>
      </w:del>
      <w:r w:rsidRPr="7F85FB28" w:rsidR="3455EAD2">
        <w:rPr>
          <w:rFonts w:cs="Calibri" w:cstheme="minorAscii"/>
          <w:sz w:val="24"/>
          <w:szCs w:val="24"/>
        </w:rPr>
        <w:t xml:space="preserve">can protect our </w:t>
      </w:r>
      <w:del w:author="Meike Robaard" w:date="2022-05-31T15:56:07.826Z" w:id="280994341">
        <w:r w:rsidRPr="7F85FB28" w:rsidDel="3455EAD2">
          <w:rPr>
            <w:rFonts w:cs="Calibri" w:cstheme="minorAscii"/>
            <w:sz w:val="24"/>
            <w:szCs w:val="24"/>
          </w:rPr>
          <w:delText xml:space="preserve">own </w:delText>
        </w:r>
      </w:del>
      <w:r w:rsidRPr="7F85FB28" w:rsidR="3455EAD2">
        <w:rPr>
          <w:rFonts w:cs="Calibri" w:cstheme="minorAscii"/>
          <w:sz w:val="24"/>
          <w:szCs w:val="24"/>
        </w:rPr>
        <w:t xml:space="preserve">thinking. </w:t>
      </w:r>
    </w:p>
    <w:p w:rsidR="00711E6D" w:rsidP="00617219" w:rsidRDefault="00711E6D" w14:paraId="0417702C" w14:textId="77777777">
      <w:pPr>
        <w:spacing w:line="360" w:lineRule="auto"/>
        <w:rPr>
          <w:rFonts w:cstheme="minorHAnsi"/>
          <w:sz w:val="24"/>
          <w:szCs w:val="24"/>
        </w:rPr>
      </w:pPr>
    </w:p>
    <w:p w:rsidR="00711E6D" w:rsidP="7F85FB28" w:rsidRDefault="00711E6D" w14:paraId="12370295" w14:textId="4F8AB426">
      <w:pPr>
        <w:spacing w:line="360" w:lineRule="auto"/>
        <w:rPr>
          <w:rFonts w:cs="Calibri" w:cstheme="minorAscii"/>
          <w:sz w:val="24"/>
          <w:szCs w:val="24"/>
        </w:rPr>
      </w:pPr>
      <w:r w:rsidRPr="7F85FB28" w:rsidR="3455EAD2">
        <w:rPr>
          <w:rFonts w:cs="Calibri" w:cstheme="minorAscii"/>
          <w:sz w:val="24"/>
          <w:szCs w:val="24"/>
        </w:rPr>
        <w:t>We can do so in two ways</w:t>
      </w:r>
      <w:ins w:author="Meike Robaard" w:date="2022-05-31T15:57:49.866Z" w:id="1402216375">
        <w:r w:rsidRPr="7F85FB28" w:rsidR="3455EAD2">
          <w:rPr>
            <w:rFonts w:cs="Calibri" w:cstheme="minorAscii"/>
            <w:sz w:val="24"/>
            <w:szCs w:val="24"/>
          </w:rPr>
          <w:t>:</w:t>
        </w:r>
      </w:ins>
      <w:del w:author="Meike Robaard" w:date="2022-05-31T15:57:47.067Z" w:id="1627121185">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5-31T15:57:55.878Z" w:id="53642695">
        <w:r w:rsidRPr="7F85FB28" w:rsidR="3455EAD2">
          <w:rPr>
            <w:rFonts w:cs="Calibri" w:cstheme="minorAscii"/>
            <w:sz w:val="24"/>
            <w:szCs w:val="24"/>
          </w:rPr>
          <w:t>f</w:t>
        </w:r>
      </w:ins>
      <w:del w:author="Meike Robaard" w:date="2022-05-31T15:57:55.632Z" w:id="808698703">
        <w:r w:rsidRPr="7F85FB28" w:rsidDel="3455EAD2">
          <w:rPr>
            <w:rFonts w:cs="Calibri" w:cstheme="minorAscii"/>
            <w:sz w:val="24"/>
            <w:szCs w:val="24"/>
          </w:rPr>
          <w:delText>F</w:delText>
        </w:r>
      </w:del>
      <w:proofErr w:type="spellStart"/>
      <w:r w:rsidRPr="7F85FB28" w:rsidR="3455EAD2">
        <w:rPr>
          <w:rFonts w:cs="Calibri" w:cstheme="minorAscii"/>
          <w:sz w:val="24"/>
          <w:szCs w:val="24"/>
        </w:rPr>
        <w:t>irst</w:t>
      </w:r>
      <w:proofErr w:type="spellEnd"/>
      <w:del w:author="Meike Robaard" w:date="2022-05-31T15:57:53.847Z" w:id="447676155">
        <w:r w:rsidRPr="7F85FB28" w:rsidDel="3455EAD2">
          <w:rPr>
            <w:rFonts w:cs="Calibri" w:cstheme="minorAscii"/>
            <w:sz w:val="24"/>
            <w:szCs w:val="24"/>
          </w:rPr>
          <w:delText>ly</w:delText>
        </w:r>
      </w:del>
      <w:r w:rsidRPr="7F85FB28" w:rsidR="3455EAD2">
        <w:rPr>
          <w:rFonts w:cs="Calibri" w:cstheme="minorAscii"/>
          <w:sz w:val="24"/>
          <w:szCs w:val="24"/>
        </w:rPr>
        <w:t xml:space="preserve">, we can limit the confirmation bias by following the example of Darwin (see </w:t>
      </w:r>
      <w:r w:rsidRPr="7F85FB28" w:rsidR="1DFC8736">
        <w:rPr>
          <w:rFonts w:cs="Calibri" w:cstheme="minorAscii"/>
          <w:sz w:val="24"/>
          <w:szCs w:val="24"/>
        </w:rPr>
        <w:t>chapter 4</w:t>
      </w:r>
      <w:r w:rsidRPr="7F85FB28" w:rsidR="3455EAD2">
        <w:rPr>
          <w:rFonts w:cs="Calibri" w:cstheme="minorAscii"/>
          <w:sz w:val="24"/>
          <w:szCs w:val="24"/>
        </w:rPr>
        <w:t>)</w:t>
      </w:r>
      <w:ins w:author="Meike Robaard" w:date="2022-05-31T15:58:05.631Z" w:id="1540030031">
        <w:r w:rsidRPr="7F85FB28" w:rsidR="3455EAD2">
          <w:rPr>
            <w:rFonts w:cs="Calibri" w:cstheme="minorAscii"/>
            <w:sz w:val="24"/>
            <w:szCs w:val="24"/>
          </w:rPr>
          <w:t>.</w:t>
        </w:r>
      </w:ins>
      <w:del w:author="Meike Robaard" w:date="2022-05-31T15:58:03.147Z" w:id="1117367587">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5-31T15:58:14.063Z" w:id="1507357758">
        <w:r w:rsidRPr="7F85FB28" w:rsidR="3455EAD2">
          <w:rPr>
            <w:rFonts w:cs="Calibri" w:cstheme="minorAscii"/>
            <w:sz w:val="24"/>
            <w:szCs w:val="24"/>
          </w:rPr>
          <w:t>B</w:t>
        </w:r>
      </w:ins>
      <w:del w:author="Meike Robaard" w:date="2022-05-31T15:58:13.032Z" w:id="703328715">
        <w:r w:rsidRPr="7F85FB28" w:rsidDel="3455EAD2">
          <w:rPr>
            <w:rFonts w:cs="Calibri" w:cstheme="minorAscii"/>
            <w:sz w:val="24"/>
            <w:szCs w:val="24"/>
          </w:rPr>
          <w:delText>b</w:delText>
        </w:r>
      </w:del>
      <w:r w:rsidRPr="7F85FB28" w:rsidR="3455EAD2">
        <w:rPr>
          <w:rFonts w:cs="Calibri" w:cstheme="minorAscii"/>
          <w:sz w:val="24"/>
          <w:szCs w:val="24"/>
        </w:rPr>
        <w:t xml:space="preserve">y </w:t>
      </w:r>
      <w:ins w:author="Meike Robaard" w:date="2022-05-31T15:59:34.958Z" w:id="851430019">
        <w:r w:rsidRPr="7F85FB28" w:rsidR="3455EAD2">
          <w:rPr>
            <w:rFonts w:cs="Calibri" w:cstheme="minorAscii"/>
            <w:sz w:val="24"/>
            <w:szCs w:val="24"/>
          </w:rPr>
          <w:t>recognizing</w:t>
        </w:r>
      </w:ins>
      <w:del w:author="Meike Robaard" w:date="2022-05-31T15:59:33.48Z" w:id="169827822">
        <w:r w:rsidRPr="7F85FB28" w:rsidDel="3455EAD2">
          <w:rPr>
            <w:rFonts w:cs="Calibri" w:cstheme="minorAscii"/>
            <w:sz w:val="24"/>
            <w:szCs w:val="24"/>
          </w:rPr>
          <w:delText>being aware</w:delText>
        </w:r>
      </w:del>
      <w:r w:rsidRPr="7F85FB28" w:rsidR="3455EAD2">
        <w:rPr>
          <w:rFonts w:cs="Calibri" w:cstheme="minorAscii"/>
          <w:sz w:val="24"/>
          <w:szCs w:val="24"/>
        </w:rPr>
        <w:t xml:space="preserve"> that we are affected by it (</w:t>
      </w:r>
      <w:ins w:author="Meike Robaard" w:date="2022-05-31T15:59:40.329Z" w:id="1932185686">
        <w:r w:rsidRPr="7F85FB28" w:rsidR="3455EAD2">
          <w:rPr>
            <w:rFonts w:cs="Calibri" w:cstheme="minorAscii"/>
            <w:sz w:val="24"/>
            <w:szCs w:val="24"/>
          </w:rPr>
          <w:t xml:space="preserve">and </w:t>
        </w:r>
      </w:ins>
      <w:r w:rsidRPr="7F85FB28" w:rsidR="3455EAD2">
        <w:rPr>
          <w:rFonts w:cs="Calibri" w:cstheme="minorAscii"/>
          <w:sz w:val="24"/>
          <w:szCs w:val="24"/>
        </w:rPr>
        <w:t>we all are!)</w:t>
      </w:r>
      <w:ins w:author="Meike Robaard" w:date="2022-05-31T15:59:51.038Z" w:id="1672779495">
        <w:r w:rsidRPr="7F85FB28" w:rsidR="3455EAD2">
          <w:rPr>
            <w:rFonts w:cs="Calibri" w:cstheme="minorAscii"/>
            <w:sz w:val="24"/>
            <w:szCs w:val="24"/>
          </w:rPr>
          <w:t>,</w:t>
        </w:r>
      </w:ins>
      <w:r w:rsidRPr="7F85FB28" w:rsidR="3455EAD2">
        <w:rPr>
          <w:rFonts w:cs="Calibri" w:cstheme="minorAscii"/>
          <w:sz w:val="24"/>
          <w:szCs w:val="24"/>
        </w:rPr>
        <w:t xml:space="preserve"> and </w:t>
      </w:r>
      <w:ins w:author="Meike Robaard" w:date="2022-05-31T15:59:47.939Z" w:id="614011042">
        <w:r w:rsidRPr="7F85FB28" w:rsidR="3455EAD2">
          <w:rPr>
            <w:rFonts w:cs="Calibri" w:cstheme="minorAscii"/>
            <w:sz w:val="24"/>
            <w:szCs w:val="24"/>
          </w:rPr>
          <w:t xml:space="preserve">by </w:t>
        </w:r>
      </w:ins>
      <w:r w:rsidRPr="7F85FB28" w:rsidR="3455EAD2">
        <w:rPr>
          <w:rFonts w:cs="Calibri" w:cstheme="minorAscii"/>
          <w:sz w:val="24"/>
          <w:szCs w:val="24"/>
        </w:rPr>
        <w:t>mak</w:t>
      </w:r>
      <w:ins w:author="Meike Robaard" w:date="2022-05-31T15:59:56.174Z" w:id="888788134">
        <w:r w:rsidRPr="7F85FB28" w:rsidR="3455EAD2">
          <w:rPr>
            <w:rFonts w:cs="Calibri" w:cstheme="minorAscii"/>
            <w:sz w:val="24"/>
            <w:szCs w:val="24"/>
          </w:rPr>
          <w:t>ing</w:t>
        </w:r>
      </w:ins>
      <w:del w:author="Meike Robaard" w:date="2022-05-31T15:59:55.11Z" w:id="1338505659">
        <w:r w:rsidRPr="7F85FB28" w:rsidDel="3455EAD2">
          <w:rPr>
            <w:rFonts w:cs="Calibri" w:cstheme="minorAscii"/>
            <w:sz w:val="24"/>
            <w:szCs w:val="24"/>
          </w:rPr>
          <w:delText>e</w:delText>
        </w:r>
      </w:del>
      <w:r w:rsidRPr="7F85FB28" w:rsidR="3455EAD2">
        <w:rPr>
          <w:rFonts w:cs="Calibri" w:cstheme="minorAscii"/>
          <w:sz w:val="24"/>
          <w:szCs w:val="24"/>
        </w:rPr>
        <w:t xml:space="preserve"> a conscious effort to look for evidence or arguments that would refute our beliefs. In other words, we can play devil's advocate in our own thinking. When we come to</w:t>
      </w:r>
      <w:ins w:author="Meike Robaard" w:date="2022-05-31T19:19:38.16Z" w:id="1320150653">
        <w:r w:rsidRPr="7F85FB28" w:rsidR="3455EAD2">
          <w:rPr>
            <w:rFonts w:cs="Calibri" w:cstheme="minorAscii"/>
            <w:sz w:val="24"/>
            <w:szCs w:val="24"/>
          </w:rPr>
          <w:t xml:space="preserve"> form</w:t>
        </w:r>
      </w:ins>
      <w:r w:rsidRPr="7F85FB28" w:rsidR="3455EAD2">
        <w:rPr>
          <w:rFonts w:cs="Calibri" w:cstheme="minorAscii"/>
          <w:sz w:val="24"/>
          <w:szCs w:val="24"/>
        </w:rPr>
        <w:t xml:space="preserve"> an opinion or belief, we should not – as we are inclined to do –</w:t>
      </w:r>
      <w:r w:rsidRPr="7F85FB28" w:rsidR="733A1852">
        <w:rPr>
          <w:rFonts w:cs="Calibri" w:cstheme="minorAscii"/>
          <w:sz w:val="24"/>
          <w:szCs w:val="24"/>
        </w:rPr>
        <w:t xml:space="preserve"> (only)</w:t>
      </w:r>
      <w:r w:rsidRPr="7F85FB28" w:rsidR="3455EAD2">
        <w:rPr>
          <w:rFonts w:cs="Calibri" w:cstheme="minorAscii"/>
          <w:sz w:val="24"/>
          <w:szCs w:val="24"/>
        </w:rPr>
        <w:t xml:space="preserve"> search for supporting evidence</w:t>
      </w:r>
      <w:ins w:author="Meike Robaard" w:date="2022-05-31T19:19:46.11Z" w:id="180794629">
        <w:r w:rsidRPr="7F85FB28" w:rsidR="3455EAD2">
          <w:rPr>
            <w:rFonts w:cs="Calibri" w:cstheme="minorAscii"/>
            <w:sz w:val="24"/>
            <w:szCs w:val="24"/>
          </w:rPr>
          <w:t>,</w:t>
        </w:r>
      </w:ins>
      <w:r w:rsidRPr="7F85FB28" w:rsidR="3455EAD2">
        <w:rPr>
          <w:rFonts w:cs="Calibri" w:cstheme="minorAscii"/>
          <w:sz w:val="24"/>
          <w:szCs w:val="24"/>
        </w:rPr>
        <w:t xml:space="preserve"> but </w:t>
      </w:r>
      <w:ins w:author="Meike Robaard" w:date="2022-05-31T19:19:48.796Z" w:id="493221499">
        <w:r w:rsidRPr="7F85FB28" w:rsidR="3455EAD2">
          <w:rPr>
            <w:rFonts w:cs="Calibri" w:cstheme="minorAscii"/>
            <w:sz w:val="24"/>
            <w:szCs w:val="24"/>
          </w:rPr>
          <w:t xml:space="preserve">also </w:t>
        </w:r>
      </w:ins>
      <w:r w:rsidRPr="7F85FB28" w:rsidR="3455EAD2">
        <w:rPr>
          <w:rFonts w:cs="Calibri" w:cstheme="minorAscii"/>
          <w:sz w:val="24"/>
          <w:szCs w:val="24"/>
        </w:rPr>
        <w:t xml:space="preserve">for counterevidence. </w:t>
      </w:r>
    </w:p>
    <w:p w:rsidR="00711E6D" w:rsidP="00617219" w:rsidRDefault="00711E6D" w14:paraId="636AC340" w14:textId="77777777">
      <w:pPr>
        <w:spacing w:line="360" w:lineRule="auto"/>
        <w:rPr>
          <w:rFonts w:cstheme="minorHAnsi"/>
          <w:sz w:val="24"/>
          <w:szCs w:val="24"/>
        </w:rPr>
      </w:pPr>
    </w:p>
    <w:p w:rsidR="00711E6D" w:rsidP="7F85FB28" w:rsidRDefault="00711E6D" w14:paraId="11D16623" w14:textId="44032486">
      <w:pPr>
        <w:spacing w:line="360" w:lineRule="auto"/>
        <w:rPr>
          <w:rFonts w:cs="Calibri" w:cstheme="minorAscii"/>
          <w:sz w:val="24"/>
          <w:szCs w:val="24"/>
        </w:rPr>
      </w:pPr>
      <w:r w:rsidRPr="7F85FB28" w:rsidR="3455EAD2">
        <w:rPr>
          <w:rFonts w:cs="Calibri" w:cstheme="minorAscii"/>
          <w:sz w:val="24"/>
          <w:szCs w:val="24"/>
        </w:rPr>
        <w:t xml:space="preserve">A second way to </w:t>
      </w:r>
      <w:del w:author="Meike Robaard" w:date="2022-05-31T19:20:20.905Z" w:id="1165680929">
        <w:r w:rsidRPr="7F85FB28" w:rsidDel="3455EAD2">
          <w:rPr>
            <w:rFonts w:cs="Calibri" w:cstheme="minorAscii"/>
            <w:sz w:val="24"/>
            <w:szCs w:val="24"/>
          </w:rPr>
          <w:delText>limit</w:delText>
        </w:r>
      </w:del>
      <w:ins w:author="Meike Robaard" w:date="2022-05-31T19:20:21.898Z" w:id="493805995">
        <w:r w:rsidRPr="7F85FB28" w:rsidR="3455EAD2">
          <w:rPr>
            <w:rFonts w:cs="Calibri" w:cstheme="minorAscii"/>
            <w:sz w:val="24"/>
            <w:szCs w:val="24"/>
          </w:rPr>
          <w:t>curtail</w:t>
        </w:r>
      </w:ins>
      <w:r w:rsidRPr="7F85FB28" w:rsidR="3455EAD2">
        <w:rPr>
          <w:rFonts w:cs="Calibri" w:cstheme="minorAscii"/>
          <w:sz w:val="24"/>
          <w:szCs w:val="24"/>
        </w:rPr>
        <w:t xml:space="preserve"> our confirmation bias is to surround ourselves with (and listen to) people who think differently. We are</w:t>
      </w:r>
      <w:ins w:author="Meike Robaard" w:date="2022-05-31T19:20:48.808Z" w:id="1755888155">
        <w:r w:rsidRPr="7F85FB28" w:rsidR="3455EAD2">
          <w:rPr>
            <w:rFonts w:cs="Calibri" w:cstheme="minorAscii"/>
            <w:sz w:val="24"/>
            <w:szCs w:val="24"/>
          </w:rPr>
          <w:t>, however, usually</w:t>
        </w:r>
      </w:ins>
      <w:r w:rsidRPr="7F85FB28" w:rsidR="3455EAD2">
        <w:rPr>
          <w:rFonts w:cs="Calibri" w:cstheme="minorAscii"/>
          <w:sz w:val="24"/>
          <w:szCs w:val="24"/>
        </w:rPr>
        <w:t xml:space="preserve"> not inclined to do that either. Engaging in discussions is not our favorite social activity (we prefer to talk to like-minded people)</w:t>
      </w:r>
      <w:ins w:author="Meike Robaard" w:date="2022-05-31T19:20:58.709Z" w:id="434082929">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5-31T19:21:03.01Z" w:id="504985618">
        <w:r w:rsidRPr="7F85FB28" w:rsidDel="3455EAD2">
          <w:rPr>
            <w:rFonts w:cs="Calibri" w:cstheme="minorAscii"/>
            <w:sz w:val="24"/>
            <w:szCs w:val="24"/>
          </w:rPr>
          <w:delText>and ye</w:delText>
        </w:r>
      </w:del>
      <w:ins w:author="Meike Robaard" w:date="2022-05-31T19:21:04.306Z" w:id="689711123">
        <w:r w:rsidRPr="7F85FB28" w:rsidR="3455EAD2">
          <w:rPr>
            <w:rFonts w:cs="Calibri" w:cstheme="minorAscii"/>
            <w:sz w:val="24"/>
            <w:szCs w:val="24"/>
          </w:rPr>
          <w:t>even though</w:t>
        </w:r>
      </w:ins>
      <w:del w:author="Meike Robaard" w:date="2022-05-31T19:21:06.323Z" w:id="1615912487">
        <w:r w:rsidRPr="7F85FB28" w:rsidDel="3455EAD2">
          <w:rPr>
            <w:rFonts w:cs="Calibri" w:cstheme="minorAscii"/>
            <w:sz w:val="24"/>
            <w:szCs w:val="24"/>
          </w:rPr>
          <w:delText>t</w:delText>
        </w:r>
      </w:del>
      <w:r w:rsidRPr="7F85FB28" w:rsidR="3455EAD2">
        <w:rPr>
          <w:rFonts w:cs="Calibri" w:cstheme="minorAscii"/>
          <w:sz w:val="24"/>
          <w:szCs w:val="24"/>
        </w:rPr>
        <w:t xml:space="preserve"> we all need it to keep our thinking in check. Companies, for example, benefit from a board where disagreements occur and </w:t>
      </w:r>
      <w:ins w:author="Meike Robaard" w:date="2022-05-31T19:21:37.366Z" w:id="2071685346">
        <w:r w:rsidRPr="7F85FB28" w:rsidR="3455EAD2">
          <w:rPr>
            <w:rFonts w:cs="Calibri" w:cstheme="minorAscii"/>
            <w:sz w:val="24"/>
            <w:szCs w:val="24"/>
          </w:rPr>
          <w:t xml:space="preserve">different opinions </w:t>
        </w:r>
      </w:ins>
      <w:r w:rsidRPr="7F85FB28" w:rsidR="3455EAD2">
        <w:rPr>
          <w:rFonts w:cs="Calibri" w:cstheme="minorAscii"/>
          <w:sz w:val="24"/>
          <w:szCs w:val="24"/>
        </w:rPr>
        <w:t>are expressed.</w:t>
      </w:r>
    </w:p>
    <w:p w:rsidR="00711E6D" w:rsidP="00617219" w:rsidRDefault="00711E6D" w14:paraId="2948182B" w14:textId="77777777">
      <w:pPr>
        <w:spacing w:line="360" w:lineRule="auto"/>
        <w:rPr>
          <w:rFonts w:cstheme="minorHAnsi"/>
          <w:sz w:val="24"/>
          <w:szCs w:val="24"/>
        </w:rPr>
      </w:pPr>
    </w:p>
    <w:p w:rsidR="00711E6D" w:rsidP="7F85FB28" w:rsidRDefault="00711E6D" w14:paraId="4DD40016" w14:textId="6E8981D2">
      <w:pPr>
        <w:spacing w:line="360" w:lineRule="auto"/>
        <w:rPr>
          <w:rFonts w:cs="Calibri" w:cstheme="minorAscii"/>
          <w:b w:val="1"/>
          <w:bCs w:val="1"/>
          <w:i w:val="1"/>
          <w:iCs w:val="1"/>
          <w:sz w:val="24"/>
          <w:szCs w:val="24"/>
        </w:rPr>
      </w:pPr>
      <w:r w:rsidRPr="7F85FB28" w:rsidR="3455EAD2">
        <w:rPr>
          <w:rFonts w:cs="Calibri" w:cstheme="minorAscii"/>
          <w:b w:val="1"/>
          <w:bCs w:val="1"/>
          <w:i w:val="1"/>
          <w:iCs w:val="1"/>
          <w:sz w:val="24"/>
          <w:szCs w:val="24"/>
        </w:rPr>
        <w:t>The wisdom of the crowd</w:t>
      </w:r>
      <w:r w:rsidRPr="7F85FB28" w:rsidR="28663AC3">
        <w:rPr>
          <w:rFonts w:cs="Calibri" w:cstheme="minorAscii"/>
          <w:b w:val="1"/>
          <w:bCs w:val="1"/>
          <w:i w:val="1"/>
          <w:iCs w:val="1"/>
          <w:sz w:val="24"/>
          <w:szCs w:val="24"/>
        </w:rPr>
        <w:t>s</w:t>
      </w:r>
    </w:p>
    <w:p w:rsidRPr="00FE4438" w:rsidR="00711E6D" w:rsidP="00617219" w:rsidRDefault="00711E6D" w14:paraId="59143D5C" w14:textId="77777777">
      <w:pPr>
        <w:spacing w:line="360" w:lineRule="auto"/>
        <w:rPr>
          <w:rFonts w:cstheme="minorHAnsi"/>
          <w:b/>
          <w:bCs/>
          <w:i/>
          <w:iCs/>
          <w:sz w:val="24"/>
          <w:szCs w:val="24"/>
        </w:rPr>
      </w:pPr>
    </w:p>
    <w:p w:rsidR="00711E6D" w:rsidP="7F85FB28" w:rsidRDefault="00711E6D" w14:paraId="7882C570" w14:textId="4E137355">
      <w:pPr>
        <w:spacing w:line="360" w:lineRule="auto"/>
        <w:rPr>
          <w:rFonts w:cs="Calibri" w:cstheme="minorAscii"/>
          <w:sz w:val="24"/>
          <w:szCs w:val="24"/>
        </w:rPr>
      </w:pPr>
      <w:r w:rsidRPr="7F85FB28" w:rsidR="3455EAD2">
        <w:rPr>
          <w:rFonts w:cs="Calibri" w:cstheme="minorAscii"/>
          <w:sz w:val="24"/>
          <w:szCs w:val="24"/>
        </w:rPr>
        <w:t>Other</w:t>
      </w:r>
      <w:ins w:author="Meike Robaard" w:date="2022-05-31T19:21:55.364Z" w:id="1897067258">
        <w:r w:rsidRPr="7F85FB28" w:rsidR="3455EAD2">
          <w:rPr>
            <w:rFonts w:cs="Calibri" w:cstheme="minorAscii"/>
            <w:sz w:val="24"/>
            <w:szCs w:val="24"/>
          </w:rPr>
          <w:t xml:space="preserve"> people</w:t>
        </w:r>
      </w:ins>
      <w:del w:author="Meike Robaard" w:date="2022-05-31T19:21:53.019Z" w:id="1729216397">
        <w:r w:rsidRPr="7F85FB28" w:rsidDel="3455EAD2">
          <w:rPr>
            <w:rFonts w:cs="Calibri" w:cstheme="minorAscii"/>
            <w:sz w:val="24"/>
            <w:szCs w:val="24"/>
          </w:rPr>
          <w:delText>s</w:delText>
        </w:r>
      </w:del>
      <w:r w:rsidRPr="7F85FB28" w:rsidR="3455EAD2">
        <w:rPr>
          <w:rFonts w:cs="Calibri" w:cstheme="minorAscii"/>
          <w:sz w:val="24"/>
          <w:szCs w:val="24"/>
        </w:rPr>
        <w:t xml:space="preserve">, it turns out, are very good at uncovering the fallacies in our arguments, just as we are very good at exposing the fallacies that have crept into the reasoning of others. </w:t>
      </w:r>
      <w:del w:author="Meike Robaard" w:date="2022-05-31T19:22:10.266Z" w:id="1744703159">
        <w:r w:rsidRPr="7F85FB28" w:rsidDel="3455EAD2">
          <w:rPr>
            <w:rFonts w:cs="Calibri" w:cstheme="minorAscii"/>
            <w:sz w:val="24"/>
            <w:szCs w:val="24"/>
          </w:rPr>
          <w:delText>Only</w:delText>
        </w:r>
      </w:del>
      <w:ins w:author="Meike Robaard" w:date="2022-05-31T19:22:11.205Z" w:id="1013612249">
        <w:r w:rsidRPr="7F85FB28" w:rsidR="3455EAD2">
          <w:rPr>
            <w:rFonts w:cs="Calibri" w:cstheme="minorAscii"/>
            <w:sz w:val="24"/>
            <w:szCs w:val="24"/>
          </w:rPr>
          <w:t>and yet</w:t>
        </w:r>
      </w:ins>
      <w:r w:rsidRPr="7F85FB28" w:rsidR="3455EAD2">
        <w:rPr>
          <w:rFonts w:cs="Calibri" w:cstheme="minorAscii"/>
          <w:sz w:val="24"/>
          <w:szCs w:val="24"/>
        </w:rPr>
        <w:t xml:space="preserve">, we seem to lose most of this ability when it comes to our own beliefs and arguments (remember the ‘bias </w:t>
      </w:r>
      <w:del w:author="Meike Robaard" w:date="2022-05-31T19:22:20.766Z" w:id="1249602383">
        <w:r w:rsidRPr="7F85FB28" w:rsidDel="3455EAD2">
          <w:rPr>
            <w:rFonts w:cs="Calibri" w:cstheme="minorAscii"/>
            <w:sz w:val="24"/>
            <w:szCs w:val="24"/>
          </w:rPr>
          <w:delText>blindspot</w:delText>
        </w:r>
      </w:del>
      <w:ins w:author="Meike Robaard" w:date="2022-05-31T19:22:20.766Z" w:id="161362290">
        <w:r w:rsidRPr="7F85FB28" w:rsidR="3455EAD2">
          <w:rPr>
            <w:rFonts w:cs="Calibri" w:cstheme="minorAscii"/>
            <w:sz w:val="24"/>
            <w:szCs w:val="24"/>
          </w:rPr>
          <w:t>blind spot</w:t>
        </w:r>
      </w:ins>
      <w:r w:rsidRPr="7F85FB28" w:rsidR="3455EAD2">
        <w:rPr>
          <w:rFonts w:cs="Calibri" w:cstheme="minorAscii"/>
          <w:sz w:val="24"/>
          <w:szCs w:val="24"/>
        </w:rPr>
        <w:t xml:space="preserve">’ discussed in the tutorial). As a result, groups generally </w:t>
      </w:r>
      <w:del w:author="Meike Robaard" w:date="2022-05-31T19:22:31.855Z" w:id="611363167">
        <w:r w:rsidRPr="7F85FB28" w:rsidDel="3455EAD2">
          <w:rPr>
            <w:rFonts w:cs="Calibri" w:cstheme="minorAscii"/>
            <w:sz w:val="24"/>
            <w:szCs w:val="24"/>
          </w:rPr>
          <w:delText>come to</w:delText>
        </w:r>
      </w:del>
      <w:ins w:author="Meike Robaard" w:date="2022-05-31T19:22:38.806Z" w:id="1395482898">
        <w:r w:rsidRPr="7F85FB28" w:rsidR="3455EAD2">
          <w:rPr>
            <w:rFonts w:cs="Calibri" w:cstheme="minorAscii"/>
            <w:sz w:val="24"/>
            <w:szCs w:val="24"/>
          </w:rPr>
          <w:t xml:space="preserve"> hold</w:t>
        </w:r>
      </w:ins>
      <w:r w:rsidRPr="7F85FB28" w:rsidR="3455EAD2">
        <w:rPr>
          <w:rFonts w:cs="Calibri" w:cstheme="minorAscii"/>
          <w:sz w:val="24"/>
          <w:szCs w:val="24"/>
        </w:rPr>
        <w:t xml:space="preserve"> more accurate </w:t>
      </w:r>
      <w:r w:rsidRPr="7F85FB28" w:rsidR="3455EAD2">
        <w:rPr>
          <w:rFonts w:cs="Calibri" w:cstheme="minorAscii"/>
          <w:sz w:val="24"/>
          <w:szCs w:val="24"/>
        </w:rPr>
        <w:t>beliefs than individuals. Th</w:t>
      </w:r>
      <w:ins w:author="Meike Robaard" w:date="2022-05-31T19:22:59.327Z" w:id="1954517581">
        <w:r w:rsidRPr="7F85FB28" w:rsidR="3455EAD2">
          <w:rPr>
            <w:rFonts w:cs="Calibri" w:cstheme="minorAscii"/>
            <w:sz w:val="24"/>
            <w:szCs w:val="24"/>
          </w:rPr>
          <w:t>is</w:t>
        </w:r>
      </w:ins>
      <w:del w:author="Meike Robaard" w:date="2022-05-31T19:22:57.505Z" w:id="966784436">
        <w:r w:rsidRPr="7F85FB28" w:rsidDel="3455EAD2">
          <w:rPr>
            <w:rFonts w:cs="Calibri" w:cstheme="minorAscii"/>
            <w:sz w:val="24"/>
            <w:szCs w:val="24"/>
          </w:rPr>
          <w:delText>at</w:delText>
        </w:r>
      </w:del>
      <w:r w:rsidRPr="7F85FB28" w:rsidR="3455EAD2">
        <w:rPr>
          <w:rFonts w:cs="Calibri" w:cstheme="minorAscii"/>
          <w:sz w:val="24"/>
          <w:szCs w:val="24"/>
        </w:rPr>
        <w:t xml:space="preserve"> phenomenon is </w:t>
      </w:r>
      <w:r w:rsidRPr="7F85FB28" w:rsidR="733A1852">
        <w:rPr>
          <w:rFonts w:cs="Calibri" w:cstheme="minorAscii"/>
          <w:sz w:val="24"/>
          <w:szCs w:val="24"/>
        </w:rPr>
        <w:t>often referred to as</w:t>
      </w:r>
      <w:r w:rsidRPr="7F85FB28" w:rsidR="3455EAD2">
        <w:rPr>
          <w:rFonts w:cs="Calibri" w:cstheme="minorAscii"/>
          <w:sz w:val="24"/>
          <w:szCs w:val="24"/>
        </w:rPr>
        <w:t xml:space="preserve"> the 'wisdom of the crowd</w:t>
      </w:r>
      <w:r w:rsidRPr="7F85FB28" w:rsidR="28663AC3">
        <w:rPr>
          <w:rFonts w:cs="Calibri" w:cstheme="minorAscii"/>
          <w:sz w:val="24"/>
          <w:szCs w:val="24"/>
        </w:rPr>
        <w:t>s</w:t>
      </w:r>
      <w:r w:rsidRPr="7F85FB28" w:rsidR="3455EAD2">
        <w:rPr>
          <w:rFonts w:cs="Calibri" w:cstheme="minorAscii"/>
          <w:sz w:val="24"/>
          <w:szCs w:val="24"/>
        </w:rPr>
        <w:t>'</w:t>
      </w:r>
      <w:r w:rsidRPr="7F85FB28" w:rsidR="3A1497E7">
        <w:rPr>
          <w:rFonts w:cs="Calibri" w:cstheme="minorAscii"/>
          <w:sz w:val="24"/>
          <w:szCs w:val="24"/>
        </w:rPr>
        <w:t xml:space="preserve"> (</w:t>
      </w:r>
      <w:r w:rsidRPr="7F85FB28" w:rsidR="3A1497E7">
        <w:rPr>
          <w:rFonts w:cs="Calibri" w:cstheme="minorAscii"/>
          <w:sz w:val="24"/>
          <w:szCs w:val="24"/>
        </w:rPr>
        <w:t>Surowiecki</w:t>
      </w:r>
      <w:ins w:author="Meike Robaard" w:date="2022-05-31T19:23:15.573Z" w:id="772341481">
        <w:r w:rsidRPr="7F85FB28" w:rsidR="3A1497E7">
          <w:rPr>
            <w:rFonts w:cs="Calibri" w:cstheme="minorAscii"/>
            <w:sz w:val="24"/>
            <w:szCs w:val="24"/>
          </w:rPr>
          <w:t>,</w:t>
        </w:r>
      </w:ins>
      <w:r w:rsidRPr="7F85FB28" w:rsidR="3A1497E7">
        <w:rPr>
          <w:rFonts w:cs="Calibri" w:cstheme="minorAscii"/>
          <w:sz w:val="24"/>
          <w:szCs w:val="24"/>
        </w:rPr>
        <w:t xml:space="preserve"> 2004).</w:t>
      </w:r>
      <w:r w:rsidRPr="7F85FB28" w:rsidR="3455EAD2">
        <w:rPr>
          <w:rFonts w:cs="Calibri" w:cstheme="minorAscii"/>
          <w:sz w:val="24"/>
          <w:szCs w:val="24"/>
        </w:rPr>
        <w:t xml:space="preserve"> </w:t>
      </w:r>
    </w:p>
    <w:p w:rsidR="00711E6D" w:rsidP="00617219" w:rsidRDefault="00711E6D" w14:paraId="4BDD63C8" w14:textId="77777777">
      <w:pPr>
        <w:spacing w:line="360" w:lineRule="auto"/>
        <w:rPr>
          <w:rFonts w:cstheme="minorHAnsi"/>
          <w:sz w:val="24"/>
          <w:szCs w:val="24"/>
        </w:rPr>
      </w:pPr>
    </w:p>
    <w:p w:rsidR="001860AF" w:rsidP="7F85FB28" w:rsidRDefault="00711E6D" w14:paraId="720B02B8" w14:textId="429932D1">
      <w:pPr>
        <w:spacing w:line="360" w:lineRule="auto"/>
        <w:rPr>
          <w:rFonts w:cs="Calibri" w:cstheme="minorAscii"/>
          <w:sz w:val="24"/>
          <w:szCs w:val="24"/>
        </w:rPr>
      </w:pPr>
      <w:r w:rsidRPr="7F85FB28" w:rsidR="3455EAD2">
        <w:rPr>
          <w:rFonts w:cs="Calibri" w:cstheme="minorAscii"/>
          <w:sz w:val="24"/>
          <w:szCs w:val="24"/>
        </w:rPr>
        <w:t xml:space="preserve">At the beginning of the 20th century, </w:t>
      </w:r>
      <w:r w:rsidRPr="7F85FB28" w:rsidR="733A1852">
        <w:rPr>
          <w:rFonts w:cs="Calibri" w:cstheme="minorAscii"/>
          <w:sz w:val="24"/>
          <w:szCs w:val="24"/>
        </w:rPr>
        <w:t xml:space="preserve">Francis </w:t>
      </w:r>
      <w:r w:rsidRPr="7F85FB28" w:rsidR="3455EAD2">
        <w:rPr>
          <w:rFonts w:cs="Calibri" w:cstheme="minorAscii"/>
          <w:sz w:val="24"/>
          <w:szCs w:val="24"/>
        </w:rPr>
        <w:t>Galton, Darwin</w:t>
      </w:r>
      <w:r w:rsidRPr="7F85FB28" w:rsidR="28663AC3">
        <w:rPr>
          <w:rFonts w:cs="Calibri" w:cstheme="minorAscii"/>
          <w:sz w:val="24"/>
          <w:szCs w:val="24"/>
        </w:rPr>
        <w:t>’</w:t>
      </w:r>
      <w:r w:rsidRPr="7F85FB28" w:rsidR="3455EAD2">
        <w:rPr>
          <w:rFonts w:cs="Calibri" w:cstheme="minorAscii"/>
          <w:sz w:val="24"/>
          <w:szCs w:val="24"/>
        </w:rPr>
        <w:t xml:space="preserve">s nephew, discovered this phenomenon. A large group of people was asked to estimate the weight of an ox. It turned out that the median of their answers was extremely accurate (the median answer had an error margin of less than 1%). The </w:t>
      </w:r>
      <w:r w:rsidRPr="7F85FB28" w:rsidR="733A1852">
        <w:rPr>
          <w:rFonts w:cs="Calibri" w:cstheme="minorAscii"/>
          <w:sz w:val="24"/>
          <w:szCs w:val="24"/>
        </w:rPr>
        <w:t xml:space="preserve">larger the group, the </w:t>
      </w:r>
      <w:r w:rsidRPr="7F85FB28" w:rsidR="3455EAD2">
        <w:rPr>
          <w:rFonts w:cs="Calibri" w:cstheme="minorAscii"/>
          <w:sz w:val="24"/>
          <w:szCs w:val="24"/>
        </w:rPr>
        <w:t xml:space="preserve">greater the diversity in the group and the more the opinions of the individuals within the group are formed independently of each other, the more accurate the group becomes. The reason for this is that such a form of group thinking corrects </w:t>
      </w:r>
      <w:del w:author="Meike Robaard" w:date="2022-05-31T19:24:00.298Z" w:id="1330679812">
        <w:r w:rsidRPr="7F85FB28" w:rsidDel="3455EAD2">
          <w:rPr>
            <w:rFonts w:cs="Calibri" w:cstheme="minorAscii"/>
            <w:sz w:val="24"/>
            <w:szCs w:val="24"/>
          </w:rPr>
          <w:delText xml:space="preserve">for the </w:delText>
        </w:r>
      </w:del>
      <w:r w:rsidRPr="7F85FB28" w:rsidR="3455EAD2">
        <w:rPr>
          <w:rFonts w:cs="Calibri" w:cstheme="minorAscii"/>
          <w:sz w:val="24"/>
          <w:szCs w:val="24"/>
        </w:rPr>
        <w:t xml:space="preserve">individual errors and </w:t>
      </w:r>
      <w:ins w:author="Meike Robaard" w:date="2022-05-31T19:24:11.523Z" w:id="406145199">
        <w:r w:rsidRPr="7F85FB28" w:rsidR="3455EAD2">
          <w:rPr>
            <w:rFonts w:cs="Calibri" w:cstheme="minorAscii"/>
            <w:sz w:val="24"/>
            <w:szCs w:val="24"/>
          </w:rPr>
          <w:t xml:space="preserve">prohibits individual </w:t>
        </w:r>
      </w:ins>
      <w:r w:rsidRPr="7F85FB28" w:rsidR="3455EAD2">
        <w:rPr>
          <w:rFonts w:cs="Calibri" w:cstheme="minorAscii"/>
          <w:sz w:val="24"/>
          <w:szCs w:val="24"/>
        </w:rPr>
        <w:t>tunnel vision</w:t>
      </w:r>
      <w:ins w:author="Meike Robaard" w:date="2022-05-31T19:24:15.738Z" w:id="211933501">
        <w:r w:rsidRPr="7F85FB28" w:rsidR="3455EAD2">
          <w:rPr>
            <w:rFonts w:cs="Calibri" w:cstheme="minorAscii"/>
            <w:sz w:val="24"/>
            <w:szCs w:val="24"/>
          </w:rPr>
          <w:t>.</w:t>
        </w:r>
      </w:ins>
      <w:del w:author="Meike Robaard" w:date="2022-05-31T19:24:14.278Z" w:id="1592042429">
        <w:r w:rsidRPr="7F85FB28" w:rsidDel="3455EAD2">
          <w:rPr>
            <w:rFonts w:cs="Calibri" w:cstheme="minorAscii"/>
            <w:sz w:val="24"/>
            <w:szCs w:val="24"/>
          </w:rPr>
          <w:delText xml:space="preserve"> of each of the members of the group. </w:delText>
        </w:r>
      </w:del>
    </w:p>
    <w:p w:rsidR="001860AF" w:rsidP="00617219" w:rsidRDefault="001860AF" w14:paraId="2519156D" w14:textId="77777777">
      <w:pPr>
        <w:spacing w:line="360" w:lineRule="auto"/>
        <w:rPr>
          <w:rFonts w:cstheme="minorHAnsi"/>
          <w:sz w:val="24"/>
          <w:szCs w:val="24"/>
        </w:rPr>
      </w:pPr>
    </w:p>
    <w:p w:rsidR="00711E6D" w:rsidP="7F85FB28" w:rsidRDefault="00711E6D" w14:paraId="2845E1B6" w14:textId="6353E1BB">
      <w:pPr>
        <w:spacing w:line="360" w:lineRule="auto"/>
        <w:rPr>
          <w:rFonts w:cs="Calibri" w:cstheme="minorAscii"/>
          <w:sz w:val="24"/>
          <w:szCs w:val="24"/>
        </w:rPr>
      </w:pPr>
      <w:r w:rsidRPr="7F85FB28" w:rsidR="3455EAD2">
        <w:rPr>
          <w:rFonts w:cs="Calibri" w:cstheme="minorAscii"/>
          <w:sz w:val="24"/>
          <w:szCs w:val="24"/>
        </w:rPr>
        <w:t xml:space="preserve">Large groups consisting of </w:t>
      </w:r>
      <w:commentRangeStart w:id="730736071"/>
      <w:r w:rsidRPr="7F85FB28" w:rsidR="3455EAD2">
        <w:rPr>
          <w:rFonts w:cs="Calibri" w:cstheme="minorAscii"/>
          <w:sz w:val="24"/>
          <w:szCs w:val="24"/>
        </w:rPr>
        <w:t>laymen</w:t>
      </w:r>
      <w:commentRangeEnd w:id="730736071"/>
      <w:r>
        <w:rPr>
          <w:rStyle w:val="CommentReference"/>
        </w:rPr>
        <w:commentReference w:id="730736071"/>
      </w:r>
      <w:r w:rsidRPr="7F85FB28" w:rsidR="3455EAD2">
        <w:rPr>
          <w:rFonts w:cs="Calibri" w:cstheme="minorAscii"/>
          <w:sz w:val="24"/>
          <w:szCs w:val="24"/>
        </w:rPr>
        <w:t xml:space="preserve"> often prove better at making predictions in economic and political contexts than the best experts! </w:t>
      </w:r>
      <w:ins w:author="Meike Robaard" w:date="2022-05-31T19:25:06.577Z" w:id="667072203">
        <w:r w:rsidRPr="7F85FB28" w:rsidR="3455EAD2">
          <w:rPr>
            <w:rFonts w:cs="Calibri" w:cstheme="minorAscii"/>
            <w:sz w:val="24"/>
            <w:szCs w:val="24"/>
          </w:rPr>
          <w:t>I</w:t>
        </w:r>
      </w:ins>
      <w:del w:author="Meike Robaard" w:date="2022-05-31T19:25:05.998Z" w:id="658058976">
        <w:r w:rsidRPr="7F85FB28" w:rsidDel="3455EAD2">
          <w:rPr>
            <w:rFonts w:cs="Calibri" w:cstheme="minorAscii"/>
            <w:sz w:val="24"/>
            <w:szCs w:val="24"/>
          </w:rPr>
          <w:delText>However, i</w:delText>
        </w:r>
      </w:del>
      <w:r w:rsidRPr="7F85FB28" w:rsidR="3455EAD2">
        <w:rPr>
          <w:rFonts w:cs="Calibri" w:cstheme="minorAscii"/>
          <w:sz w:val="24"/>
          <w:szCs w:val="24"/>
        </w:rPr>
        <w:t>t is crucial</w:t>
      </w:r>
      <w:ins w:author="Meike Robaard" w:date="2022-05-31T19:25:10.743Z" w:id="1879248493">
        <w:r w:rsidRPr="7F85FB28" w:rsidR="3455EAD2">
          <w:rPr>
            <w:rFonts w:cs="Calibri" w:cstheme="minorAscii"/>
            <w:sz w:val="24"/>
            <w:szCs w:val="24"/>
          </w:rPr>
          <w:t>, however,</w:t>
        </w:r>
      </w:ins>
      <w:r w:rsidRPr="7F85FB28" w:rsidR="3455EAD2">
        <w:rPr>
          <w:rFonts w:cs="Calibri" w:cstheme="minorAscii"/>
          <w:sz w:val="24"/>
          <w:szCs w:val="24"/>
        </w:rPr>
        <w:t xml:space="preserve"> that the group does not behave as a group. For the wisdom of the crowds to </w:t>
      </w:r>
      <w:del w:author="Meike Robaard" w:date="2022-05-31T19:25:58.771Z" w:id="1329121443">
        <w:r w:rsidRPr="7F85FB28" w:rsidDel="3455EAD2">
          <w:rPr>
            <w:rFonts w:cs="Calibri" w:cstheme="minorAscii"/>
            <w:sz w:val="24"/>
            <w:szCs w:val="24"/>
          </w:rPr>
          <w:delText>take place</w:delText>
        </w:r>
      </w:del>
      <w:ins w:author="Meike Robaard" w:date="2022-05-31T19:25:59.947Z" w:id="956402142">
        <w:r w:rsidRPr="7F85FB28" w:rsidR="3455EAD2">
          <w:rPr>
            <w:rFonts w:cs="Calibri" w:cstheme="minorAscii"/>
            <w:sz w:val="24"/>
            <w:szCs w:val="24"/>
          </w:rPr>
          <w:t>materiali</w:t>
        </w:r>
      </w:ins>
      <w:ins w:author="Meike Robaard" w:date="2022-05-31T19:26:00.274Z" w:id="1157971789">
        <w:r w:rsidRPr="7F85FB28" w:rsidR="3455EAD2">
          <w:rPr>
            <w:rFonts w:cs="Calibri" w:cstheme="minorAscii"/>
            <w:sz w:val="24"/>
            <w:szCs w:val="24"/>
          </w:rPr>
          <w:t>ze</w:t>
        </w:r>
      </w:ins>
      <w:r w:rsidRPr="7F85FB28" w:rsidR="3455EAD2">
        <w:rPr>
          <w:rFonts w:cs="Calibri" w:cstheme="minorAscii"/>
          <w:sz w:val="24"/>
          <w:szCs w:val="24"/>
        </w:rPr>
        <w:t xml:space="preserve">, members should not be allowed to communicate and </w:t>
      </w:r>
      <w:ins w:author="Meike Robaard" w:date="2022-05-31T19:26:07.655Z" w:id="1024409704">
        <w:r w:rsidRPr="7F85FB28" w:rsidR="3455EAD2">
          <w:rPr>
            <w:rFonts w:cs="Calibri" w:cstheme="minorAscii"/>
            <w:sz w:val="24"/>
            <w:szCs w:val="24"/>
          </w:rPr>
          <w:t xml:space="preserve">consequently </w:t>
        </w:r>
      </w:ins>
      <w:r w:rsidRPr="7F85FB28" w:rsidR="3455EAD2">
        <w:rPr>
          <w:rFonts w:cs="Calibri" w:cstheme="minorAscii"/>
          <w:sz w:val="24"/>
          <w:szCs w:val="24"/>
        </w:rPr>
        <w:t xml:space="preserve">influence each other. </w:t>
      </w:r>
      <w:r w:rsidRPr="7F85FB28" w:rsidR="3A1497E7">
        <w:rPr>
          <w:rFonts w:cs="Calibri" w:cstheme="minorAscii"/>
          <w:sz w:val="24"/>
          <w:szCs w:val="24"/>
        </w:rPr>
        <w:t>Otherwise,</w:t>
      </w:r>
      <w:r w:rsidRPr="7F85FB28" w:rsidR="3455EAD2">
        <w:rPr>
          <w:rFonts w:cs="Calibri" w:cstheme="minorAscii"/>
          <w:sz w:val="24"/>
          <w:szCs w:val="24"/>
        </w:rPr>
        <w:t xml:space="preserve"> social emotions such as conformism (ingroup bias)</w:t>
      </w:r>
      <w:ins w:author="Meike Robaard" w:date="2022-05-31T19:26:40.627Z" w:id="1384613307">
        <w:r w:rsidRPr="7F85FB28" w:rsidR="3455EAD2">
          <w:rPr>
            <w:rFonts w:cs="Calibri" w:cstheme="minorAscii"/>
            <w:sz w:val="24"/>
            <w:szCs w:val="24"/>
          </w:rPr>
          <w:t xml:space="preserve"> can</w:t>
        </w:r>
      </w:ins>
      <w:r w:rsidRPr="7F85FB28" w:rsidR="3455EAD2">
        <w:rPr>
          <w:rFonts w:cs="Calibri" w:cstheme="minorAscii"/>
          <w:sz w:val="24"/>
          <w:szCs w:val="24"/>
        </w:rPr>
        <w:t xml:space="preserve"> </w:t>
      </w:r>
      <w:proofErr w:type="gramStart"/>
      <w:r w:rsidRPr="7F85FB28" w:rsidR="3455EAD2">
        <w:rPr>
          <w:rFonts w:cs="Calibri" w:cstheme="minorAscii"/>
          <w:sz w:val="24"/>
          <w:szCs w:val="24"/>
        </w:rPr>
        <w:t>take</w:t>
      </w:r>
      <w:proofErr w:type="gramEnd"/>
      <w:r w:rsidRPr="7F85FB28" w:rsidR="3455EAD2">
        <w:rPr>
          <w:rFonts w:cs="Calibri" w:cstheme="minorAscii"/>
          <w:sz w:val="24"/>
          <w:szCs w:val="24"/>
        </w:rPr>
        <w:t xml:space="preserve"> over</w:t>
      </w:r>
      <w:ins w:author="Meike Robaard" w:date="2022-05-31T19:26:37.938Z" w:id="1273109188">
        <w:r w:rsidRPr="7F85FB28" w:rsidR="3455EAD2">
          <w:rPr>
            <w:rFonts w:cs="Calibri" w:cstheme="minorAscii"/>
            <w:sz w:val="24"/>
            <w:szCs w:val="24"/>
          </w:rPr>
          <w:t>,</w:t>
        </w:r>
      </w:ins>
      <w:r w:rsidRPr="7F85FB28" w:rsidR="3455EAD2">
        <w:rPr>
          <w:rFonts w:cs="Calibri" w:cstheme="minorAscii"/>
          <w:sz w:val="24"/>
          <w:szCs w:val="24"/>
        </w:rPr>
        <w:t xml:space="preserve"> and the wisdom of the crowds </w:t>
      </w:r>
      <w:r w:rsidRPr="7F85FB28" w:rsidR="3A1497E7">
        <w:rPr>
          <w:rFonts w:cs="Calibri" w:cstheme="minorAscii"/>
          <w:sz w:val="24"/>
          <w:szCs w:val="24"/>
        </w:rPr>
        <w:t xml:space="preserve">often </w:t>
      </w:r>
      <w:r w:rsidRPr="7F85FB28" w:rsidR="3455EAD2">
        <w:rPr>
          <w:rFonts w:cs="Calibri" w:cstheme="minorAscii"/>
          <w:sz w:val="24"/>
          <w:szCs w:val="24"/>
        </w:rPr>
        <w:t>disappears.</w:t>
      </w:r>
    </w:p>
    <w:p w:rsidR="00711E6D" w:rsidP="00617219" w:rsidRDefault="00711E6D" w14:paraId="1BF0CAC0" w14:textId="77777777">
      <w:pPr>
        <w:spacing w:line="360" w:lineRule="auto"/>
        <w:rPr>
          <w:rFonts w:cstheme="minorHAnsi"/>
          <w:sz w:val="24"/>
          <w:szCs w:val="24"/>
        </w:rPr>
      </w:pPr>
    </w:p>
    <w:p w:rsidR="00711E6D" w:rsidP="00617219" w:rsidRDefault="00711E6D" w14:paraId="7F9EF419" w14:textId="77777777">
      <w:pPr>
        <w:spacing w:line="360" w:lineRule="auto"/>
        <w:rPr>
          <w:rFonts w:cstheme="minorHAnsi"/>
          <w:b/>
          <w:bCs/>
          <w:i/>
          <w:iCs/>
          <w:sz w:val="24"/>
          <w:szCs w:val="24"/>
        </w:rPr>
      </w:pPr>
      <w:r>
        <w:rPr>
          <w:rFonts w:cstheme="minorHAnsi"/>
          <w:b/>
          <w:bCs/>
          <w:i/>
          <w:iCs/>
          <w:sz w:val="24"/>
          <w:szCs w:val="24"/>
        </w:rPr>
        <w:t xml:space="preserve">The overconfidence </w:t>
      </w:r>
      <w:proofErr w:type="gramStart"/>
      <w:r>
        <w:rPr>
          <w:rFonts w:cstheme="minorHAnsi"/>
          <w:b/>
          <w:bCs/>
          <w:i/>
          <w:iCs/>
          <w:sz w:val="24"/>
          <w:szCs w:val="24"/>
        </w:rPr>
        <w:t>bias</w:t>
      </w:r>
      <w:proofErr w:type="gramEnd"/>
    </w:p>
    <w:p w:rsidRPr="00FE4438" w:rsidR="00711E6D" w:rsidP="00617219" w:rsidRDefault="00711E6D" w14:paraId="100766CF" w14:textId="77777777">
      <w:pPr>
        <w:spacing w:line="360" w:lineRule="auto"/>
        <w:rPr>
          <w:rFonts w:cstheme="minorHAnsi"/>
          <w:b/>
          <w:bCs/>
          <w:i/>
          <w:iCs/>
          <w:sz w:val="24"/>
          <w:szCs w:val="24"/>
        </w:rPr>
      </w:pPr>
    </w:p>
    <w:p w:rsidR="00711E6D" w:rsidP="7F85FB28" w:rsidRDefault="00711E6D" w14:paraId="06FFD344" w14:textId="78B816A6">
      <w:pPr>
        <w:spacing w:line="360" w:lineRule="auto"/>
        <w:rPr>
          <w:rFonts w:cs="Calibri" w:cstheme="minorAscii"/>
          <w:sz w:val="24"/>
          <w:szCs w:val="24"/>
        </w:rPr>
      </w:pPr>
      <w:r w:rsidRPr="7F85FB28" w:rsidR="3455EAD2">
        <w:rPr>
          <w:rFonts w:cs="Calibri" w:cstheme="minorAscii"/>
          <w:sz w:val="24"/>
          <w:szCs w:val="24"/>
        </w:rPr>
        <w:t xml:space="preserve">By making our beliefs vulnerable in </w:t>
      </w:r>
      <w:commentRangeStart w:id="529963762"/>
      <w:r w:rsidRPr="7F85FB28" w:rsidR="3455EAD2">
        <w:rPr>
          <w:rFonts w:cs="Calibri" w:cstheme="minorAscii"/>
          <w:sz w:val="24"/>
          <w:szCs w:val="24"/>
        </w:rPr>
        <w:t>this way</w:t>
      </w:r>
      <w:commentRangeEnd w:id="529963762"/>
      <w:r>
        <w:rPr>
          <w:rStyle w:val="CommentReference"/>
        </w:rPr>
        <w:commentReference w:id="529963762"/>
      </w:r>
      <w:r w:rsidRPr="7F85FB28" w:rsidR="733A1852">
        <w:rPr>
          <w:rFonts w:cs="Calibri" w:cstheme="minorAscii"/>
          <w:sz w:val="24"/>
          <w:szCs w:val="24"/>
        </w:rPr>
        <w:t>,</w:t>
      </w:r>
      <w:r w:rsidRPr="7F85FB28" w:rsidR="3455EAD2">
        <w:rPr>
          <w:rFonts w:cs="Calibri" w:cstheme="minorAscii"/>
          <w:sz w:val="24"/>
          <w:szCs w:val="24"/>
        </w:rPr>
        <w:t xml:space="preserve"> we also </w:t>
      </w:r>
      <w:del w:author="Meike Robaard" w:date="2022-05-31T19:27:22.175Z" w:id="672589833">
        <w:r w:rsidRPr="7F85FB28" w:rsidDel="3455EAD2">
          <w:rPr>
            <w:rFonts w:cs="Calibri" w:cstheme="minorAscii"/>
            <w:sz w:val="24"/>
            <w:szCs w:val="24"/>
          </w:rPr>
          <w:delText>get rid of</w:delText>
        </w:r>
      </w:del>
      <w:ins w:author="Meike Robaard" w:date="2022-05-31T19:27:23.256Z" w:id="1704268262">
        <w:r w:rsidRPr="7F85FB28" w:rsidR="3455EAD2">
          <w:rPr>
            <w:rFonts w:cs="Calibri" w:cstheme="minorAscii"/>
            <w:sz w:val="24"/>
            <w:szCs w:val="24"/>
          </w:rPr>
          <w:t>eliminate</w:t>
        </w:r>
      </w:ins>
      <w:r w:rsidRPr="7F85FB28" w:rsidR="3455EAD2">
        <w:rPr>
          <w:rFonts w:cs="Calibri" w:cstheme="minorAscii"/>
          <w:sz w:val="24"/>
          <w:szCs w:val="24"/>
        </w:rPr>
        <w:t xml:space="preserve"> that other bias </w:t>
      </w:r>
      <w:r w:rsidRPr="7F85FB28" w:rsidR="3455EAD2">
        <w:rPr>
          <w:rFonts w:cs="Calibri" w:cstheme="minorAscii"/>
          <w:sz w:val="24"/>
          <w:szCs w:val="24"/>
        </w:rPr>
        <w:t>which follows from the confirmation bias, namely</w:t>
      </w:r>
      <w:r w:rsidRPr="7F85FB28" w:rsidR="3455EAD2">
        <w:rPr>
          <w:rFonts w:cs="Calibri" w:cstheme="minorAscii"/>
          <w:sz w:val="24"/>
          <w:szCs w:val="24"/>
        </w:rPr>
        <w:t xml:space="preserve"> the overconfidence bias. We are usually</w:t>
      </w:r>
      <w:del w:author="Meike Robaard" w:date="2022-05-31T19:28:41.176Z" w:id="968133446">
        <w:r w:rsidRPr="7F85FB28" w:rsidDel="3455EAD2">
          <w:rPr>
            <w:rFonts w:cs="Calibri" w:cstheme="minorAscii"/>
            <w:sz w:val="24"/>
            <w:szCs w:val="24"/>
          </w:rPr>
          <w:delText xml:space="preserve"> much</w:delText>
        </w:r>
      </w:del>
      <w:r w:rsidRPr="7F85FB28" w:rsidR="3455EAD2">
        <w:rPr>
          <w:rFonts w:cs="Calibri" w:cstheme="minorAscii"/>
          <w:sz w:val="24"/>
          <w:szCs w:val="24"/>
        </w:rPr>
        <w:t xml:space="preserve"> more </w:t>
      </w:r>
      <w:ins w:author="Meike Robaard" w:date="2022-05-31T19:28:49.479Z" w:id="1447300295">
        <w:r w:rsidRPr="7F85FB28" w:rsidR="3455EAD2">
          <w:rPr>
            <w:rFonts w:cs="Calibri" w:cstheme="minorAscii"/>
            <w:sz w:val="24"/>
            <w:szCs w:val="24"/>
          </w:rPr>
          <w:t>convinced</w:t>
        </w:r>
      </w:ins>
      <w:del w:author="Meike Robaard" w:date="2022-05-31T19:28:47.957Z" w:id="1511415219">
        <w:r w:rsidRPr="7F85FB28" w:rsidDel="3455EAD2">
          <w:rPr>
            <w:rFonts w:cs="Calibri" w:cstheme="minorAscii"/>
            <w:sz w:val="24"/>
            <w:szCs w:val="24"/>
          </w:rPr>
          <w:delText>certain</w:delText>
        </w:r>
      </w:del>
      <w:r w:rsidRPr="7F85FB28" w:rsidR="3455EAD2">
        <w:rPr>
          <w:rFonts w:cs="Calibri" w:cstheme="minorAscii"/>
          <w:sz w:val="24"/>
          <w:szCs w:val="24"/>
        </w:rPr>
        <w:t xml:space="preserve"> </w:t>
      </w:r>
      <w:r w:rsidRPr="7F85FB28" w:rsidR="3455EAD2">
        <w:rPr>
          <w:rFonts w:cs="Calibri" w:cstheme="minorAscii"/>
          <w:sz w:val="24"/>
          <w:szCs w:val="24"/>
        </w:rPr>
        <w:t>that we are right about something</w:t>
      </w:r>
      <w:r w:rsidRPr="7F85FB28" w:rsidR="3455EAD2">
        <w:rPr>
          <w:rFonts w:cs="Calibri" w:cstheme="minorAscii"/>
          <w:sz w:val="24"/>
          <w:szCs w:val="24"/>
        </w:rPr>
        <w:t xml:space="preserve"> than is justified. Research shows that people </w:t>
      </w:r>
      <w:commentRangeStart w:id="2094533871"/>
      <w:r w:rsidRPr="7F85FB28" w:rsidR="3455EAD2">
        <w:rPr>
          <w:rFonts w:cs="Calibri" w:cstheme="minorAscii"/>
          <w:sz w:val="24"/>
          <w:szCs w:val="24"/>
        </w:rPr>
        <w:t>who estimate the probability that they are wrong at 1 in 100 are correct only 73% of the time, and even those who are so certain that they estimate the probability of being wrong between 1 in 1000 and 1 a 1.000.000, are only correct 85% of the time</w:t>
      </w:r>
      <w:r w:rsidRPr="7F85FB28" w:rsidR="5BBC5078">
        <w:rPr>
          <w:rFonts w:cs="Calibri" w:cstheme="minorAscii"/>
          <w:sz w:val="24"/>
          <w:szCs w:val="24"/>
        </w:rPr>
        <w:t xml:space="preserve"> (</w:t>
      </w:r>
      <w:r w:rsidRPr="7F85FB28" w:rsidR="5BBC5078">
        <w:rPr>
          <w:rFonts w:cs="Calibri" w:cstheme="minorAscii"/>
          <w:sz w:val="24"/>
          <w:szCs w:val="24"/>
        </w:rPr>
        <w:t>Fischhoff</w:t>
      </w:r>
      <w:ins w:author="Meike Robaard" w:date="2022-05-31T21:07:16.357Z" w:id="1470769283">
        <w:r w:rsidRPr="7F85FB28" w:rsidR="5BBC5078">
          <w:rPr>
            <w:rFonts w:cs="Calibri" w:cstheme="minorAscii"/>
            <w:sz w:val="24"/>
            <w:szCs w:val="24"/>
          </w:rPr>
          <w:t>,</w:t>
        </w:r>
      </w:ins>
      <w:r w:rsidRPr="7F85FB28" w:rsidR="5BBC5078">
        <w:rPr>
          <w:rFonts w:cs="Calibri" w:cstheme="minorAscii"/>
          <w:sz w:val="24"/>
          <w:szCs w:val="24"/>
        </w:rPr>
        <w:t xml:space="preserve"> et al 1977)</w:t>
      </w:r>
      <w:commentRangeEnd w:id="2094533871"/>
      <w:r>
        <w:rPr>
          <w:rStyle w:val="CommentReference"/>
        </w:rPr>
        <w:commentReference w:id="2094533871"/>
      </w:r>
      <w:r w:rsidRPr="7F85FB28" w:rsidR="3455EAD2">
        <w:rPr>
          <w:rFonts w:cs="Calibri" w:cstheme="minorAscii"/>
          <w:sz w:val="24"/>
          <w:szCs w:val="24"/>
        </w:rPr>
        <w:t xml:space="preserve">! </w:t>
      </w:r>
    </w:p>
    <w:p w:rsidR="00711E6D" w:rsidP="00617219" w:rsidRDefault="00711E6D" w14:paraId="1F5896CC" w14:textId="77777777">
      <w:pPr>
        <w:spacing w:line="360" w:lineRule="auto"/>
        <w:rPr>
          <w:rFonts w:cstheme="minorHAnsi"/>
          <w:sz w:val="24"/>
          <w:szCs w:val="24"/>
        </w:rPr>
      </w:pPr>
    </w:p>
    <w:p w:rsidR="00711E6D" w:rsidP="7F85FB28" w:rsidRDefault="00711E6D" w14:paraId="249DC157" w14:textId="5CDF7217">
      <w:pPr>
        <w:spacing w:line="360" w:lineRule="auto"/>
        <w:rPr>
          <w:rFonts w:cs="Calibri" w:cstheme="minorAscii"/>
          <w:sz w:val="24"/>
          <w:szCs w:val="24"/>
        </w:rPr>
      </w:pPr>
      <w:r w:rsidRPr="7F85FB28" w:rsidR="3455EAD2">
        <w:rPr>
          <w:rFonts w:cs="Calibri" w:cstheme="minorAscii"/>
          <w:sz w:val="24"/>
          <w:szCs w:val="24"/>
        </w:rPr>
        <w:t>Moreover, people who are generally very confident that they are right</w:t>
      </w:r>
      <w:r w:rsidRPr="7F85FB28" w:rsidR="733A1852">
        <w:rPr>
          <w:rFonts w:cs="Calibri" w:cstheme="minorAscii"/>
          <w:sz w:val="24"/>
          <w:szCs w:val="24"/>
        </w:rPr>
        <w:t>,</w:t>
      </w:r>
      <w:r w:rsidRPr="7F85FB28" w:rsidR="3455EAD2">
        <w:rPr>
          <w:rFonts w:cs="Calibri" w:cstheme="minorAscii"/>
          <w:sz w:val="24"/>
          <w:szCs w:val="24"/>
        </w:rPr>
        <w:t xml:space="preserve"> </w:t>
      </w:r>
      <w:ins w:author="Meike Robaard" w:date="2022-06-01T13:16:59.831Z" w:id="1615828332">
        <w:r w:rsidRPr="7F85FB28" w:rsidR="3455EAD2">
          <w:rPr>
            <w:rFonts w:cs="Calibri" w:cstheme="minorAscii"/>
            <w:sz w:val="24"/>
            <w:szCs w:val="24"/>
          </w:rPr>
          <w:t>tend to be much wors</w:t>
        </w:r>
      </w:ins>
      <w:ins w:author="Meike Robaard" w:date="2022-06-01T13:17:23.874Z" w:id="341676829">
        <w:r w:rsidRPr="7F85FB28" w:rsidR="3455EAD2">
          <w:rPr>
            <w:rFonts w:cs="Calibri" w:cstheme="minorAscii"/>
            <w:sz w:val="24"/>
            <w:szCs w:val="24"/>
          </w:rPr>
          <w:t xml:space="preserve">e at predicting than people who are generally more unsure. </w:t>
        </w:r>
      </w:ins>
      <w:del w:author="Meike Robaard" w:date="2022-06-01T13:17:27.973Z" w:id="1884027926">
        <w:r w:rsidRPr="7F85FB28" w:rsidDel="3455EAD2">
          <w:rPr>
            <w:rFonts w:cs="Calibri" w:cstheme="minorAscii"/>
            <w:sz w:val="24"/>
            <w:szCs w:val="24"/>
          </w:rPr>
          <w:delText xml:space="preserve">predict much worse than people who are less certain. </w:delText>
        </w:r>
      </w:del>
      <w:r w:rsidRPr="7F85FB28" w:rsidR="3455EAD2">
        <w:rPr>
          <w:rFonts w:cs="Calibri" w:cstheme="minorAscii"/>
          <w:sz w:val="24"/>
          <w:szCs w:val="24"/>
        </w:rPr>
        <w:t>This is not surprising in the light of the confirmation bias</w:t>
      </w:r>
      <w:ins w:author="Meike Robaard" w:date="2022-06-01T13:17:48.689Z" w:id="346444401">
        <w:r w:rsidRPr="7F85FB28" w:rsidR="3455EAD2">
          <w:rPr>
            <w:rFonts w:cs="Calibri" w:cstheme="minorAscii"/>
            <w:sz w:val="24"/>
            <w:szCs w:val="24"/>
          </w:rPr>
          <w:t>;</w:t>
        </w:r>
      </w:ins>
      <w:del w:author="Meike Robaard" w:date="2022-06-01T13:17:48.333Z" w:id="1911166270">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6-01T13:17:51.115Z" w:id="316273199">
        <w:r w:rsidRPr="7F85FB28" w:rsidR="3455EAD2">
          <w:rPr>
            <w:rFonts w:cs="Calibri" w:cstheme="minorAscii"/>
            <w:sz w:val="24"/>
            <w:szCs w:val="24"/>
          </w:rPr>
          <w:t>t</w:t>
        </w:r>
      </w:ins>
      <w:del w:author="Meike Robaard" w:date="2022-06-01T13:17:50.703Z" w:id="1126572158">
        <w:r w:rsidRPr="7F85FB28" w:rsidDel="3455EAD2">
          <w:rPr>
            <w:rFonts w:cs="Calibri" w:cstheme="minorAscii"/>
            <w:sz w:val="24"/>
            <w:szCs w:val="24"/>
          </w:rPr>
          <w:delText>T</w:delText>
        </w:r>
      </w:del>
      <w:r w:rsidRPr="7F85FB28" w:rsidR="3455EAD2">
        <w:rPr>
          <w:rFonts w:cs="Calibri" w:cstheme="minorAscii"/>
          <w:sz w:val="24"/>
          <w:szCs w:val="24"/>
        </w:rPr>
        <w:t xml:space="preserve">he more certain we feel, the more </w:t>
      </w:r>
      <w:ins w:author="Meike Robaard" w:date="2022-06-01T13:17:59.995Z" w:id="1923195884">
        <w:r w:rsidRPr="7F85FB28" w:rsidR="3455EAD2">
          <w:rPr>
            <w:rFonts w:cs="Calibri" w:cstheme="minorAscii"/>
            <w:sz w:val="24"/>
            <w:szCs w:val="24"/>
          </w:rPr>
          <w:t>easi</w:t>
        </w:r>
      </w:ins>
      <w:ins w:author="Meike Robaard" w:date="2022-06-01T13:18:01.421Z" w:id="1747882440">
        <w:r w:rsidRPr="7F85FB28" w:rsidR="3455EAD2">
          <w:rPr>
            <w:rFonts w:cs="Calibri" w:cstheme="minorAscii"/>
            <w:sz w:val="24"/>
            <w:szCs w:val="24"/>
          </w:rPr>
          <w:t xml:space="preserve">ly </w:t>
        </w:r>
      </w:ins>
      <w:r w:rsidRPr="7F85FB28" w:rsidR="3455EAD2">
        <w:rPr>
          <w:rFonts w:cs="Calibri" w:cstheme="minorAscii"/>
          <w:sz w:val="24"/>
          <w:szCs w:val="24"/>
        </w:rPr>
        <w:t>we succumb to tunnel vision</w:t>
      </w:r>
      <w:ins w:author="Meike Robaard" w:date="2022-06-01T13:18:04.978Z" w:id="727425844">
        <w:r w:rsidRPr="7F85FB28" w:rsidR="3455EAD2">
          <w:rPr>
            <w:rFonts w:cs="Calibri" w:cstheme="minorAscii"/>
            <w:sz w:val="24"/>
            <w:szCs w:val="24"/>
          </w:rPr>
          <w:t>,</w:t>
        </w:r>
      </w:ins>
      <w:r w:rsidRPr="7F85FB28" w:rsidR="3455EAD2">
        <w:rPr>
          <w:rFonts w:cs="Calibri" w:cstheme="minorAscii"/>
          <w:sz w:val="24"/>
          <w:szCs w:val="24"/>
        </w:rPr>
        <w:t xml:space="preserve"> and the </w:t>
      </w:r>
      <w:ins w:author="Meike Robaard" w:date="2022-06-01T13:18:40.271Z" w:id="2072151402">
        <w:r w:rsidRPr="7F85FB28" w:rsidR="3455EAD2">
          <w:rPr>
            <w:rFonts w:cs="Calibri" w:cstheme="minorAscii"/>
            <w:sz w:val="24"/>
            <w:szCs w:val="24"/>
          </w:rPr>
          <w:t xml:space="preserve">more oblivious </w:t>
        </w:r>
      </w:ins>
      <w:del w:author="Meike Robaard" w:date="2022-06-01T13:18:45.59Z" w:id="1310609830">
        <w:r w:rsidRPr="7F85FB28" w:rsidDel="3455EAD2">
          <w:rPr>
            <w:rFonts w:cs="Calibri" w:cstheme="minorAscii"/>
            <w:sz w:val="24"/>
            <w:szCs w:val="24"/>
          </w:rPr>
          <w:delText>blinder we become</w:delText>
        </w:r>
      </w:del>
      <w:r w:rsidRPr="7F85FB28" w:rsidR="3455EAD2">
        <w:rPr>
          <w:rFonts w:cs="Calibri" w:cstheme="minorAscii"/>
          <w:sz w:val="24"/>
          <w:szCs w:val="24"/>
        </w:rPr>
        <w:t xml:space="preserve"> to counterevidence</w:t>
      </w:r>
      <w:ins w:author="Meike Robaard" w:date="2022-06-01T13:18:49.316Z" w:id="373760695">
        <w:r w:rsidRPr="7F85FB28" w:rsidR="3455EAD2">
          <w:rPr>
            <w:rFonts w:cs="Calibri" w:cstheme="minorAscii"/>
            <w:sz w:val="24"/>
            <w:szCs w:val="24"/>
          </w:rPr>
          <w:t xml:space="preserve"> we become</w:t>
        </w:r>
      </w:ins>
      <w:r w:rsidRPr="7F85FB28" w:rsidR="3455EAD2">
        <w:rPr>
          <w:rFonts w:cs="Calibri" w:cstheme="minorAscii"/>
          <w:sz w:val="24"/>
          <w:szCs w:val="24"/>
        </w:rPr>
        <w:t>.</w:t>
      </w:r>
      <w:r w:rsidRPr="7F85FB28" w:rsidR="3455EAD2">
        <w:rPr>
          <w:rFonts w:cs="Calibri" w:cstheme="minorAscii"/>
          <w:sz w:val="24"/>
          <w:szCs w:val="24"/>
        </w:rPr>
        <w:t xml:space="preserve"> </w:t>
      </w:r>
      <w:r w:rsidRPr="7F85FB28" w:rsidR="3455EAD2">
        <w:rPr>
          <w:rFonts w:cs="Calibri" w:cstheme="minorAscii"/>
          <w:sz w:val="24"/>
          <w:szCs w:val="24"/>
        </w:rPr>
        <w:t xml:space="preserve">To remedy this, we </w:t>
      </w:r>
      <w:del w:author="Meike Robaard" w:date="2022-06-01T13:19:28.582Z" w:id="163845726">
        <w:r w:rsidRPr="7F85FB28" w:rsidDel="3455EAD2">
          <w:rPr>
            <w:rFonts w:cs="Calibri" w:cstheme="minorAscii"/>
            <w:sz w:val="24"/>
            <w:szCs w:val="24"/>
          </w:rPr>
          <w:delText>have to</w:delText>
        </w:r>
      </w:del>
      <w:ins w:author="Meike Robaard" w:date="2022-06-01T13:19:29.039Z" w:id="1868363665">
        <w:r w:rsidRPr="7F85FB28" w:rsidR="3455EAD2">
          <w:rPr>
            <w:rFonts w:cs="Calibri" w:cstheme="minorAscii"/>
            <w:sz w:val="24"/>
            <w:szCs w:val="24"/>
          </w:rPr>
          <w:t>must</w:t>
        </w:r>
      </w:ins>
      <w:r w:rsidRPr="7F85FB28" w:rsidR="3455EAD2">
        <w:rPr>
          <w:rFonts w:cs="Calibri" w:cstheme="minorAscii"/>
          <w:sz w:val="24"/>
          <w:szCs w:val="24"/>
        </w:rPr>
        <w:t xml:space="preserve"> </w:t>
      </w:r>
      <w:del w:author="Meike Robaard" w:date="2022-06-01T13:19:37.326Z" w:id="1914494373">
        <w:r w:rsidRPr="7F85FB28" w:rsidDel="3455EAD2">
          <w:rPr>
            <w:rFonts w:cs="Calibri" w:cstheme="minorAscii"/>
            <w:sz w:val="24"/>
            <w:szCs w:val="24"/>
          </w:rPr>
          <w:delText>get out of</w:delText>
        </w:r>
      </w:del>
      <w:ins w:author="Meike Robaard" w:date="2022-06-01T13:19:41.832Z" w:id="2045388435">
        <w:r w:rsidRPr="7F85FB28" w:rsidR="3455EAD2">
          <w:rPr>
            <w:rFonts w:cs="Calibri" w:cstheme="minorAscii"/>
            <w:sz w:val="24"/>
            <w:szCs w:val="24"/>
          </w:rPr>
          <w:t>move beyond the confines of</w:t>
        </w:r>
      </w:ins>
      <w:r w:rsidRPr="7F85FB28" w:rsidR="3455EAD2">
        <w:rPr>
          <w:rFonts w:cs="Calibri" w:cstheme="minorAscii"/>
          <w:sz w:val="24"/>
          <w:szCs w:val="24"/>
        </w:rPr>
        <w:t xml:space="preserve"> our own thinking. We must expose our beliefs to the critical gaze of others. </w:t>
      </w:r>
      <w:ins w:author="Meike Robaard" w:date="2022-06-01T13:20:01.619Z" w:id="1211479191">
        <w:r w:rsidRPr="7F85FB28" w:rsidR="3455EAD2">
          <w:rPr>
            <w:rFonts w:cs="Calibri" w:cstheme="minorAscii"/>
            <w:sz w:val="24"/>
            <w:szCs w:val="24"/>
          </w:rPr>
          <w:t xml:space="preserve">It is </w:t>
        </w:r>
      </w:ins>
      <w:del w:author="Meike Robaard" w:date="2022-06-01T13:20:03.291Z" w:id="957946277">
        <w:r w:rsidRPr="7F85FB28" w:rsidDel="3455EAD2">
          <w:rPr>
            <w:rFonts w:cs="Calibri" w:cstheme="minorAscii"/>
            <w:sz w:val="24"/>
            <w:szCs w:val="24"/>
          </w:rPr>
          <w:delText>O</w:delText>
        </w:r>
      </w:del>
      <w:ins w:author="Meike Robaard" w:date="2022-06-01T13:20:04.648Z" w:id="1345557419">
        <w:r w:rsidRPr="7F85FB28" w:rsidR="3455EAD2">
          <w:rPr>
            <w:rFonts w:cs="Calibri" w:cstheme="minorAscii"/>
            <w:sz w:val="24"/>
            <w:szCs w:val="24"/>
          </w:rPr>
          <w:t>o</w:t>
        </w:r>
      </w:ins>
      <w:r w:rsidRPr="7F85FB28" w:rsidR="3455EAD2">
        <w:rPr>
          <w:rFonts w:cs="Calibri" w:cstheme="minorAscii"/>
          <w:sz w:val="24"/>
          <w:szCs w:val="24"/>
        </w:rPr>
        <w:t>nly in this way can we rid ourselves of our unfounded certainties</w:t>
      </w:r>
      <w:ins w:author="Meike Robaard" w:date="2022-06-01T13:24:35.988Z" w:id="506004420">
        <w:r w:rsidRPr="7F85FB28" w:rsidR="3455EAD2">
          <w:rPr>
            <w:rFonts w:cs="Calibri" w:cstheme="minorAscii"/>
            <w:sz w:val="24"/>
            <w:szCs w:val="24"/>
          </w:rPr>
          <w:t xml:space="preserve"> and</w:t>
        </w:r>
      </w:ins>
      <w:del w:author="Meike Robaard" w:date="2022-06-01T13:24:35.232Z" w:id="1115283204">
        <w:r w:rsidRPr="7F85FB28" w:rsidDel="3455EAD2">
          <w:rPr>
            <w:rFonts w:cs="Calibri" w:cstheme="minorAscii"/>
            <w:sz w:val="24"/>
            <w:szCs w:val="24"/>
          </w:rPr>
          <w:delText xml:space="preserve">. Only in this way do we </w:delText>
        </w:r>
      </w:del>
      <w:r w:rsidRPr="7F85FB28" w:rsidR="3455EAD2">
        <w:rPr>
          <w:rFonts w:cs="Calibri" w:cstheme="minorAscii"/>
          <w:sz w:val="24"/>
          <w:szCs w:val="24"/>
        </w:rPr>
        <w:t xml:space="preserve">tap into the wisdom of the crowds. </w:t>
      </w:r>
    </w:p>
    <w:p w:rsidR="00711E6D" w:rsidP="00617219" w:rsidRDefault="00711E6D" w14:paraId="530EE70B" w14:textId="77777777">
      <w:pPr>
        <w:spacing w:line="360" w:lineRule="auto"/>
        <w:rPr>
          <w:rFonts w:cstheme="minorHAnsi"/>
          <w:sz w:val="24"/>
          <w:szCs w:val="24"/>
        </w:rPr>
      </w:pPr>
    </w:p>
    <w:p w:rsidR="00711E6D" w:rsidP="00617219" w:rsidRDefault="00711E6D" w14:paraId="7DC272ED" w14:textId="77777777">
      <w:pPr>
        <w:spacing w:line="360" w:lineRule="auto"/>
        <w:rPr>
          <w:rFonts w:cstheme="minorHAnsi"/>
          <w:b/>
          <w:bCs/>
          <w:i/>
          <w:iCs/>
          <w:sz w:val="24"/>
          <w:szCs w:val="24"/>
        </w:rPr>
      </w:pPr>
      <w:r>
        <w:rPr>
          <w:rFonts w:cstheme="minorHAnsi"/>
          <w:b/>
          <w:bCs/>
          <w:i/>
          <w:iCs/>
          <w:sz w:val="24"/>
          <w:szCs w:val="24"/>
        </w:rPr>
        <w:t>The extended mind thesis</w:t>
      </w:r>
    </w:p>
    <w:p w:rsidRPr="00FE4438" w:rsidR="00711E6D" w:rsidP="00617219" w:rsidRDefault="00711E6D" w14:paraId="27BFD773" w14:textId="77777777">
      <w:pPr>
        <w:spacing w:line="360" w:lineRule="auto"/>
        <w:rPr>
          <w:rFonts w:cstheme="minorHAnsi"/>
          <w:b/>
          <w:bCs/>
          <w:i/>
          <w:iCs/>
          <w:sz w:val="24"/>
          <w:szCs w:val="24"/>
        </w:rPr>
      </w:pPr>
    </w:p>
    <w:p w:rsidR="00711E6D" w:rsidP="7F85FB28" w:rsidRDefault="00711E6D" w14:paraId="05B9193E" w14:textId="62706B25">
      <w:pPr>
        <w:spacing w:line="360" w:lineRule="auto"/>
        <w:rPr>
          <w:rFonts w:cs="Calibri" w:cstheme="minorAscii"/>
          <w:sz w:val="24"/>
          <w:szCs w:val="24"/>
        </w:rPr>
      </w:pPr>
      <w:r w:rsidRPr="7F85FB28" w:rsidR="3455EAD2">
        <w:rPr>
          <w:rFonts w:cs="Calibri" w:cstheme="minorAscii"/>
          <w:sz w:val="24"/>
          <w:szCs w:val="24"/>
        </w:rPr>
        <w:t>T</w:t>
      </w:r>
      <w:r w:rsidRPr="7F85FB28" w:rsidR="3455EAD2">
        <w:rPr>
          <w:rFonts w:cs="Calibri" w:cstheme="minorAscii"/>
          <w:sz w:val="24"/>
          <w:szCs w:val="24"/>
        </w:rPr>
        <w:t>h</w:t>
      </w:r>
      <w:ins w:author="Meike Robaard" w:date="2022-06-01T13:27:14.962Z" w:id="7709140">
        <w:r w:rsidRPr="7F85FB28" w:rsidR="3455EAD2">
          <w:rPr>
            <w:rFonts w:cs="Calibri" w:cstheme="minorAscii"/>
            <w:sz w:val="24"/>
            <w:szCs w:val="24"/>
          </w:rPr>
          <w:t>is</w:t>
        </w:r>
      </w:ins>
      <w:del w:author="Meike Robaard" w:date="2022-06-01T13:27:12.463Z" w:id="1885670811">
        <w:r w:rsidRPr="7F85FB28" w:rsidDel="3455EAD2">
          <w:rPr>
            <w:rFonts w:cs="Calibri" w:cstheme="minorAscii"/>
            <w:sz w:val="24"/>
            <w:szCs w:val="24"/>
          </w:rPr>
          <w:delText>at</w:delText>
        </w:r>
      </w:del>
      <w:r w:rsidRPr="7F85FB28" w:rsidR="3455EAD2">
        <w:rPr>
          <w:rFonts w:cs="Calibri" w:cstheme="minorAscii"/>
          <w:sz w:val="24"/>
          <w:szCs w:val="24"/>
        </w:rPr>
        <w:t xml:space="preserve"> brings me to a more general observation. The great intellectual achievements of Homo sapiens are not so much the product of our ‘naked’ intellect. We</w:t>
      </w:r>
      <w:ins w:author="Meike Robaard" w:date="2022-06-01T13:27:54.291Z" w:id="1628059561">
        <w:r w:rsidRPr="7F85FB28" w:rsidR="3455EAD2">
          <w:rPr>
            <w:rFonts w:cs="Calibri" w:cstheme="minorAscii"/>
            <w:sz w:val="24"/>
            <w:szCs w:val="24"/>
          </w:rPr>
          <w:t xml:space="preserve"> have</w:t>
        </w:r>
      </w:ins>
      <w:del w:author="Meike Robaard" w:date="2022-06-01T13:27:52.424Z" w:id="1143018482">
        <w:r w:rsidRPr="7F85FB28" w:rsidDel="3455EAD2">
          <w:rPr>
            <w:rFonts w:cs="Calibri" w:cstheme="minorAscii"/>
            <w:sz w:val="24"/>
            <w:szCs w:val="24"/>
          </w:rPr>
          <w:delText>’ve</w:delText>
        </w:r>
      </w:del>
      <w:r w:rsidRPr="7F85FB28" w:rsidR="3455EAD2">
        <w:rPr>
          <w:rFonts w:cs="Calibri" w:cstheme="minorAscii"/>
          <w:sz w:val="24"/>
          <w:szCs w:val="24"/>
        </w:rPr>
        <w:t xml:space="preserve"> had our modern sized brains for </w:t>
      </w:r>
      <w:ins w:author="Meike Robaard" w:date="2022-06-01T13:28:09.455Z" w:id="231299180">
        <w:r w:rsidRPr="7F85FB28" w:rsidR="3455EAD2">
          <w:rPr>
            <w:rFonts w:cs="Calibri" w:cstheme="minorAscii"/>
            <w:sz w:val="24"/>
            <w:szCs w:val="24"/>
          </w:rPr>
          <w:t>over</w:t>
        </w:r>
      </w:ins>
      <w:del w:author="Meike Robaard" w:date="2022-06-01T13:28:07.109Z" w:id="625107607">
        <w:r w:rsidRPr="7F85FB28" w:rsidDel="2FE04F4C">
          <w:rPr>
            <w:rFonts w:cs="Calibri" w:cstheme="minorAscii"/>
            <w:sz w:val="24"/>
            <w:szCs w:val="24"/>
          </w:rPr>
          <w:delText>some</w:delText>
        </w:r>
      </w:del>
      <w:r w:rsidRPr="7F85FB28" w:rsidR="3455EAD2">
        <w:rPr>
          <w:rFonts w:cs="Calibri" w:cstheme="minorAscii"/>
          <w:sz w:val="24"/>
          <w:szCs w:val="24"/>
        </w:rPr>
        <w:t xml:space="preserve"> 200 000 years. For </w:t>
      </w:r>
      <w:del w:author="Meike Robaard" w:date="2022-06-01T13:28:37.096Z" w:id="59700798">
        <w:r w:rsidRPr="7F85FB28" w:rsidDel="3455EAD2">
          <w:rPr>
            <w:rFonts w:cs="Calibri" w:cstheme="minorAscii"/>
            <w:sz w:val="24"/>
            <w:szCs w:val="24"/>
          </w:rPr>
          <w:delText xml:space="preserve">the </w:delText>
        </w:r>
      </w:del>
      <w:r w:rsidRPr="7F85FB28" w:rsidR="3455EAD2">
        <w:rPr>
          <w:rFonts w:cs="Calibri" w:cstheme="minorAscii"/>
          <w:sz w:val="24"/>
          <w:szCs w:val="24"/>
        </w:rPr>
        <w:t xml:space="preserve">most </w:t>
      </w:r>
      <w:del w:author="Meike Robaard" w:date="2022-06-01T13:28:40.861Z" w:id="2043143949">
        <w:r w:rsidRPr="7F85FB28" w:rsidDel="3455EAD2">
          <w:rPr>
            <w:rFonts w:cs="Calibri" w:cstheme="minorAscii"/>
            <w:sz w:val="24"/>
            <w:szCs w:val="24"/>
          </w:rPr>
          <w:delText xml:space="preserve">part </w:delText>
        </w:r>
      </w:del>
      <w:r w:rsidRPr="7F85FB28" w:rsidR="3455EAD2">
        <w:rPr>
          <w:rFonts w:cs="Calibri" w:cstheme="minorAscii"/>
          <w:sz w:val="24"/>
          <w:szCs w:val="24"/>
        </w:rPr>
        <w:t>of our history as modern human beings, however, we did not get much further than tending to fire and making rudimentary tools. What made the great cultural leap forward possible</w:t>
      </w:r>
      <w:ins w:author="Meike Robaard" w:date="2022-06-01T13:29:10.737Z" w:id="623958070">
        <w:r w:rsidRPr="7F85FB28" w:rsidR="3455EAD2">
          <w:rPr>
            <w:rFonts w:cs="Calibri" w:cstheme="minorAscii"/>
            <w:sz w:val="24"/>
            <w:szCs w:val="24"/>
          </w:rPr>
          <w:t>,</w:t>
        </w:r>
      </w:ins>
      <w:r w:rsidRPr="7F85FB28" w:rsidR="3455EAD2">
        <w:rPr>
          <w:rFonts w:cs="Calibri" w:cstheme="minorAscii"/>
          <w:sz w:val="24"/>
          <w:szCs w:val="24"/>
        </w:rPr>
        <w:t xml:space="preserve"> is not so much our brain activity in isolation, but the use of external elements in our thinking. This insight is at the core of the influential ‘extended mind </w:t>
      </w:r>
      <w:r w:rsidRPr="7F85FB28" w:rsidR="3455EAD2">
        <w:rPr>
          <w:rFonts w:cs="Calibri" w:cstheme="minorAscii"/>
          <w:sz w:val="24"/>
          <w:szCs w:val="24"/>
        </w:rPr>
        <w:t>thesis’ (Clark &amp; Chalmers</w:t>
      </w:r>
      <w:ins w:author="Meike Robaard" w:date="2022-06-01T13:29:21.654Z" w:id="355553273">
        <w:r w:rsidRPr="7F85FB28" w:rsidR="3455EAD2">
          <w:rPr>
            <w:rFonts w:cs="Calibri" w:cstheme="minorAscii"/>
            <w:sz w:val="24"/>
            <w:szCs w:val="24"/>
          </w:rPr>
          <w:t>,</w:t>
        </w:r>
      </w:ins>
      <w:r w:rsidRPr="7F85FB28" w:rsidR="3455EAD2">
        <w:rPr>
          <w:rFonts w:cs="Calibri" w:cstheme="minorAscii"/>
          <w:sz w:val="24"/>
          <w:szCs w:val="24"/>
        </w:rPr>
        <w:t xml:space="preserve"> 1998)</w:t>
      </w:r>
      <w:r w:rsidRPr="7F85FB28" w:rsidR="3455EAD2">
        <w:rPr>
          <w:rFonts w:cs="Calibri" w:cstheme="minorAscii"/>
          <w:sz w:val="24"/>
          <w:szCs w:val="24"/>
        </w:rPr>
        <w:t xml:space="preserve">. Our minds (or our thought processes) are said to extend beyond the boundaries of our brains. Think </w:t>
      </w:r>
      <w:ins w:author="Meike Robaard" w:date="2022-06-01T13:29:37.737Z" w:id="979724494">
        <w:r w:rsidRPr="7F85FB28" w:rsidR="3455EAD2">
          <w:rPr>
            <w:rFonts w:cs="Calibri" w:cstheme="minorAscii"/>
            <w:sz w:val="24"/>
            <w:szCs w:val="24"/>
          </w:rPr>
          <w:t xml:space="preserve">here, for example, </w:t>
        </w:r>
      </w:ins>
      <w:r w:rsidRPr="7F85FB28" w:rsidR="3455EAD2">
        <w:rPr>
          <w:rFonts w:cs="Calibri" w:cstheme="minorAscii"/>
          <w:sz w:val="24"/>
          <w:szCs w:val="24"/>
        </w:rPr>
        <w:t>about the way we remember things by writing them down</w:t>
      </w:r>
      <w:ins w:author="Meike Robaard" w:date="2022-06-01T13:29:41.393Z" w:id="1838698283">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6-01T13:30:11.042Z" w:id="1554967575">
        <w:r w:rsidRPr="7F85FB28" w:rsidDel="3455EAD2">
          <w:rPr>
            <w:rFonts w:cs="Calibri" w:cstheme="minorAscii"/>
            <w:sz w:val="24"/>
            <w:szCs w:val="24"/>
          </w:rPr>
          <w:delText>or</w:delText>
        </w:r>
      </w:del>
      <w:r w:rsidRPr="7F85FB28" w:rsidR="3455EAD2">
        <w:rPr>
          <w:rFonts w:cs="Calibri" w:cstheme="minorAscii"/>
          <w:sz w:val="24"/>
          <w:szCs w:val="24"/>
        </w:rPr>
        <w:t xml:space="preserve"> </w:t>
      </w:r>
      <w:ins w:author="Meike Robaard" w:date="2022-06-01T13:29:50.622Z" w:id="507217286">
        <w:r w:rsidRPr="7F85FB28" w:rsidR="3455EAD2">
          <w:rPr>
            <w:rFonts w:cs="Calibri" w:cstheme="minorAscii"/>
            <w:sz w:val="24"/>
            <w:szCs w:val="24"/>
          </w:rPr>
          <w:t>how</w:t>
        </w:r>
      </w:ins>
      <w:del w:author="Meike Robaard" w:date="2022-06-01T13:29:50.027Z" w:id="1991643636">
        <w:r w:rsidRPr="7F85FB28" w:rsidDel="3455EAD2">
          <w:rPr>
            <w:rFonts w:cs="Calibri" w:cstheme="minorAscii"/>
            <w:sz w:val="24"/>
            <w:szCs w:val="24"/>
          </w:rPr>
          <w:delText>the way we</w:delText>
        </w:r>
      </w:del>
      <w:r w:rsidRPr="7F85FB28" w:rsidR="3455EAD2">
        <w:rPr>
          <w:rFonts w:cs="Calibri" w:cstheme="minorAscii"/>
          <w:sz w:val="24"/>
          <w:szCs w:val="24"/>
        </w:rPr>
        <w:t xml:space="preserve"> find our bearings by relying on signposts</w:t>
      </w:r>
      <w:ins w:author="Meike Robaard" w:date="2022-06-01T13:30:15.193Z" w:id="1449055845">
        <w:r w:rsidRPr="7F85FB28" w:rsidR="3455EAD2">
          <w:rPr>
            <w:rFonts w:cs="Calibri" w:cstheme="minorAscii"/>
            <w:sz w:val="24"/>
            <w:szCs w:val="24"/>
          </w:rPr>
          <w:t>,</w:t>
        </w:r>
      </w:ins>
      <w:r w:rsidRPr="7F85FB28" w:rsidR="3455EAD2">
        <w:rPr>
          <w:rFonts w:cs="Calibri" w:cstheme="minorAscii"/>
          <w:sz w:val="24"/>
          <w:szCs w:val="24"/>
        </w:rPr>
        <w:t xml:space="preserve"> or </w:t>
      </w:r>
      <w:ins w:author="Meike Robaard" w:date="2022-06-01T13:30:35.128Z" w:id="1056626564">
        <w:r w:rsidRPr="7F85FB28" w:rsidR="3455EAD2">
          <w:rPr>
            <w:rFonts w:cs="Calibri" w:cstheme="minorAscii"/>
            <w:sz w:val="24"/>
            <w:szCs w:val="24"/>
          </w:rPr>
          <w:t>our</w:t>
        </w:r>
      </w:ins>
      <w:del w:author="Meike Robaard" w:date="2022-06-01T13:30:34.518Z" w:id="2087130006">
        <w:r w:rsidRPr="7F85FB28" w:rsidDel="3455EAD2">
          <w:rPr>
            <w:rFonts w:cs="Calibri" w:cstheme="minorAscii"/>
            <w:sz w:val="24"/>
            <w:szCs w:val="24"/>
          </w:rPr>
          <w:delText>the way we</w:delText>
        </w:r>
      </w:del>
      <w:r w:rsidRPr="7F85FB28" w:rsidR="3455EAD2">
        <w:rPr>
          <w:rFonts w:cs="Calibri" w:cstheme="minorAscii"/>
          <w:sz w:val="24"/>
          <w:szCs w:val="24"/>
        </w:rPr>
        <w:t xml:space="preserve"> use </w:t>
      </w:r>
      <w:ins w:author="Meike Robaard" w:date="2022-06-01T13:30:30.748Z" w:id="776569713">
        <w:r w:rsidRPr="7F85FB28" w:rsidR="3455EAD2">
          <w:rPr>
            <w:rFonts w:cs="Calibri" w:cstheme="minorAscii"/>
            <w:sz w:val="24"/>
            <w:szCs w:val="24"/>
          </w:rPr>
          <w:t xml:space="preserve">of </w:t>
        </w:r>
      </w:ins>
      <w:r w:rsidRPr="7F85FB28" w:rsidR="3455EAD2">
        <w:rPr>
          <w:rFonts w:cs="Calibri" w:cstheme="minorAscii"/>
          <w:sz w:val="24"/>
          <w:szCs w:val="24"/>
        </w:rPr>
        <w:t>calculators to solve complex calculations.</w:t>
      </w:r>
    </w:p>
    <w:p w:rsidR="00711E6D" w:rsidP="00617219" w:rsidRDefault="00711E6D" w14:paraId="290A176C" w14:textId="77777777">
      <w:pPr>
        <w:spacing w:line="360" w:lineRule="auto"/>
        <w:rPr>
          <w:rFonts w:cstheme="minorHAnsi"/>
          <w:sz w:val="24"/>
          <w:szCs w:val="24"/>
        </w:rPr>
      </w:pPr>
    </w:p>
    <w:p w:rsidR="00711E6D" w:rsidP="00617219" w:rsidRDefault="00711E6D" w14:paraId="0331510C" w14:textId="77777777">
      <w:pPr>
        <w:spacing w:line="360" w:lineRule="auto"/>
        <w:rPr>
          <w:rFonts w:cstheme="minorHAnsi"/>
          <w:b/>
          <w:bCs/>
          <w:i/>
          <w:iCs/>
          <w:sz w:val="24"/>
          <w:szCs w:val="24"/>
        </w:rPr>
      </w:pPr>
      <w:r>
        <w:rPr>
          <w:rFonts w:cstheme="minorHAnsi"/>
          <w:b/>
          <w:bCs/>
          <w:i/>
          <w:iCs/>
          <w:sz w:val="24"/>
          <w:szCs w:val="24"/>
        </w:rPr>
        <w:t>Three levers for our thinking</w:t>
      </w:r>
    </w:p>
    <w:p w:rsidRPr="00D27272" w:rsidR="00711E6D" w:rsidP="00617219" w:rsidRDefault="00711E6D" w14:paraId="15FEDF6D" w14:textId="77777777">
      <w:pPr>
        <w:spacing w:line="360" w:lineRule="auto"/>
        <w:rPr>
          <w:rFonts w:cstheme="minorHAnsi"/>
          <w:b/>
          <w:bCs/>
          <w:i/>
          <w:iCs/>
          <w:sz w:val="24"/>
          <w:szCs w:val="24"/>
        </w:rPr>
      </w:pPr>
    </w:p>
    <w:p w:rsidR="00711E6D" w:rsidP="7F85FB28" w:rsidRDefault="00711E6D" w14:paraId="6DCE1690" w14:textId="0670AC97">
      <w:pPr>
        <w:spacing w:line="360" w:lineRule="auto"/>
        <w:rPr>
          <w:rFonts w:cs="Calibri" w:cstheme="minorAscii"/>
          <w:sz w:val="24"/>
          <w:szCs w:val="24"/>
        </w:rPr>
      </w:pPr>
      <w:r w:rsidRPr="7F85FB28" w:rsidR="3455EAD2">
        <w:rPr>
          <w:rFonts w:cs="Calibri" w:cstheme="minorAscii"/>
          <w:sz w:val="24"/>
          <w:szCs w:val="24"/>
        </w:rPr>
        <w:t xml:space="preserve">There are three types of </w:t>
      </w:r>
      <w:del w:author="Meike Robaard" w:date="2022-06-01T13:31:20.674Z" w:id="865868487">
        <w:r w:rsidRPr="7F85FB28" w:rsidDel="3455EAD2">
          <w:rPr>
            <w:rFonts w:cs="Calibri" w:cstheme="minorAscii"/>
            <w:sz w:val="24"/>
            <w:szCs w:val="24"/>
          </w:rPr>
          <w:delText>mind-external</w:delText>
        </w:r>
      </w:del>
      <w:r w:rsidRPr="7F85FB28" w:rsidR="3455EAD2">
        <w:rPr>
          <w:rFonts w:cs="Calibri" w:cstheme="minorAscii"/>
          <w:sz w:val="24"/>
          <w:szCs w:val="24"/>
        </w:rPr>
        <w:t xml:space="preserve"> ‘levers’ </w:t>
      </w:r>
      <w:ins w:author="Meike Robaard" w:date="2022-06-01T13:31:10Z" w:id="1954580738">
        <w:r w:rsidRPr="7F85FB28" w:rsidR="3455EAD2">
          <w:rPr>
            <w:rFonts w:cs="Calibri" w:cstheme="minorAscii"/>
            <w:sz w:val="24"/>
            <w:szCs w:val="24"/>
          </w:rPr>
          <w:t xml:space="preserve">external to the mind </w:t>
        </w:r>
      </w:ins>
      <w:r w:rsidRPr="7F85FB28" w:rsidR="3455EAD2">
        <w:rPr>
          <w:rFonts w:cs="Calibri" w:cstheme="minorAscii"/>
          <w:sz w:val="24"/>
          <w:szCs w:val="24"/>
        </w:rPr>
        <w:t xml:space="preserve">that can scaffold our thinking (bring it to a higher level). The first lever </w:t>
      </w:r>
      <w:ins w:author="Meike Robaard" w:date="2022-06-01T13:31:27.926Z" w:id="582641447">
        <w:r w:rsidRPr="7F85FB28" w:rsidR="3455EAD2">
          <w:rPr>
            <w:rFonts w:cs="Calibri" w:cstheme="minorAscii"/>
            <w:sz w:val="24"/>
            <w:szCs w:val="24"/>
          </w:rPr>
          <w:t>is</w:t>
        </w:r>
      </w:ins>
      <w:del w:author="Meike Robaard" w:date="2022-06-01T13:31:26.973Z" w:id="84974019">
        <w:r w:rsidRPr="7F85FB28" w:rsidDel="3455EAD2">
          <w:rPr>
            <w:rFonts w:cs="Calibri" w:cstheme="minorAscii"/>
            <w:sz w:val="24"/>
            <w:szCs w:val="24"/>
          </w:rPr>
          <w:delText>are</w:delText>
        </w:r>
      </w:del>
      <w:r w:rsidRPr="7F85FB28" w:rsidR="3455EAD2">
        <w:rPr>
          <w:rFonts w:cs="Calibri" w:cstheme="minorAscii"/>
          <w:sz w:val="24"/>
          <w:szCs w:val="24"/>
        </w:rPr>
        <w:t xml:space="preserve"> </w:t>
      </w:r>
      <w:r w:rsidRPr="7F85FB28" w:rsidR="3455EAD2">
        <w:rPr>
          <w:rFonts w:cs="Calibri" w:cstheme="minorAscii"/>
          <w:i w:val="1"/>
          <w:iCs w:val="1"/>
          <w:sz w:val="24"/>
          <w:szCs w:val="24"/>
        </w:rPr>
        <w:t>other minds</w:t>
      </w:r>
      <w:r w:rsidRPr="7F85FB28" w:rsidR="3455EAD2">
        <w:rPr>
          <w:rFonts w:cs="Calibri" w:cstheme="minorAscii"/>
          <w:sz w:val="24"/>
          <w:szCs w:val="24"/>
        </w:rPr>
        <w:t xml:space="preserve">. All major scientific discoveries and technological breakthroughs are the </w:t>
      </w:r>
      <w:del w:author="Meike Robaard" w:date="2022-06-01T13:31:39.182Z" w:id="1299237814">
        <w:r w:rsidRPr="7F85FB28" w:rsidDel="3455EAD2">
          <w:rPr>
            <w:rFonts w:cs="Calibri" w:cstheme="minorAscii"/>
            <w:sz w:val="24"/>
            <w:szCs w:val="24"/>
          </w:rPr>
          <w:delText xml:space="preserve">product </w:delText>
        </w:r>
      </w:del>
      <w:ins w:author="Meike Robaard" w:date="2022-06-01T13:31:40.6Z" w:id="1437091771">
        <w:r w:rsidRPr="7F85FB28" w:rsidR="3455EAD2">
          <w:rPr>
            <w:rFonts w:cs="Calibri" w:cstheme="minorAscii"/>
            <w:sz w:val="24"/>
            <w:szCs w:val="24"/>
          </w:rPr>
          <w:t xml:space="preserve">outcome </w:t>
        </w:r>
      </w:ins>
      <w:r w:rsidRPr="7F85FB28" w:rsidR="3455EAD2">
        <w:rPr>
          <w:rFonts w:cs="Calibri" w:cstheme="minorAscii"/>
          <w:sz w:val="24"/>
          <w:szCs w:val="24"/>
        </w:rPr>
        <w:t xml:space="preserve">of </w:t>
      </w:r>
      <w:ins w:author="Meike Robaard" w:date="2022-06-01T13:31:59.921Z" w:id="1126504916">
        <w:r w:rsidRPr="7F85FB28" w:rsidR="3455EAD2">
          <w:rPr>
            <w:rFonts w:cs="Calibri" w:cstheme="minorAscii"/>
            <w:sz w:val="24"/>
            <w:szCs w:val="24"/>
          </w:rPr>
          <w:t>int</w:t>
        </w:r>
      </w:ins>
      <w:ins w:author="Meike Robaard" w:date="2022-06-01T13:32:12.914Z" w:id="173134116">
        <w:r w:rsidRPr="7F85FB28" w:rsidR="3455EAD2">
          <w:rPr>
            <w:rFonts w:cs="Calibri" w:cstheme="minorAscii"/>
            <w:sz w:val="24"/>
            <w:szCs w:val="24"/>
          </w:rPr>
          <w:t>erpersonal (and as such, cross-cognitive)</w:t>
        </w:r>
      </w:ins>
      <w:del w:author="Meike Robaard" w:date="2022-06-01T13:31:58.818Z" w:id="1392329167">
        <w:r w:rsidRPr="7F85FB28" w:rsidDel="3455EAD2">
          <w:rPr>
            <w:rFonts w:cs="Calibri" w:cstheme="minorAscii"/>
            <w:sz w:val="24"/>
            <w:szCs w:val="24"/>
          </w:rPr>
          <w:delText>a</w:delText>
        </w:r>
      </w:del>
      <w:r w:rsidRPr="7F85FB28" w:rsidR="3455EAD2">
        <w:rPr>
          <w:rFonts w:cs="Calibri" w:cstheme="minorAscii"/>
          <w:sz w:val="24"/>
          <w:szCs w:val="24"/>
        </w:rPr>
        <w:t xml:space="preserve"> collaboration</w:t>
      </w:r>
      <w:del w:author="Meike Robaard" w:date="2022-06-01T13:32:19.955Z" w:id="1895184997">
        <w:r w:rsidRPr="7F85FB28" w:rsidDel="3455EAD2">
          <w:rPr>
            <w:rFonts w:cs="Calibri" w:cstheme="minorAscii"/>
            <w:sz w:val="24"/>
            <w:szCs w:val="24"/>
          </w:rPr>
          <w:delText xml:space="preserve"> of minds (people)</w:delText>
        </w:r>
      </w:del>
      <w:r w:rsidRPr="7F85FB28" w:rsidR="3455EAD2">
        <w:rPr>
          <w:rFonts w:cs="Calibri" w:cstheme="minorAscii"/>
          <w:sz w:val="24"/>
          <w:szCs w:val="24"/>
        </w:rPr>
        <w:t xml:space="preserve">. </w:t>
      </w:r>
      <w:ins w:author="Meike Robaard" w:date="2022-06-01T13:32:40.077Z" w:id="2075035416">
        <w:r w:rsidRPr="7F85FB28" w:rsidR="3455EAD2">
          <w:rPr>
            <w:rFonts w:cs="Calibri" w:cstheme="minorAscii"/>
            <w:sz w:val="24"/>
            <w:szCs w:val="24"/>
          </w:rPr>
          <w:t xml:space="preserve">This </w:t>
        </w:r>
      </w:ins>
      <w:ins w:author="Meike Robaard" w:date="2022-06-01T13:33:11.024Z" w:id="152054556">
        <w:r w:rsidRPr="7F85FB28" w:rsidR="3455EAD2">
          <w:rPr>
            <w:rFonts w:cs="Calibri" w:cstheme="minorAscii"/>
            <w:sz w:val="24"/>
            <w:szCs w:val="24"/>
          </w:rPr>
          <w:t xml:space="preserve">is </w:t>
        </w:r>
      </w:ins>
      <w:del w:author="Meike Robaard" w:date="2022-06-01T13:33:10.491Z" w:id="233453119">
        <w:r w:rsidRPr="7F85FB28" w:rsidDel="3455EAD2">
          <w:rPr>
            <w:rFonts w:cs="Calibri" w:cstheme="minorAscii"/>
            <w:sz w:val="24"/>
            <w:szCs w:val="24"/>
          </w:rPr>
          <w:delText>B</w:delText>
        </w:r>
      </w:del>
      <w:ins w:author="Meike Robaard" w:date="2022-06-01T13:33:45.916Z" w:id="1592577164">
        <w:r w:rsidRPr="7F85FB28" w:rsidR="3455EAD2">
          <w:rPr>
            <w:rFonts w:cs="Calibri" w:cstheme="minorAscii"/>
            <w:sz w:val="24"/>
            <w:szCs w:val="24"/>
          </w:rPr>
          <w:t>b</w:t>
        </w:r>
      </w:ins>
      <w:r w:rsidRPr="7F85FB28" w:rsidR="3455EAD2">
        <w:rPr>
          <w:rFonts w:cs="Calibri" w:cstheme="minorAscii"/>
          <w:sz w:val="24"/>
          <w:szCs w:val="24"/>
        </w:rPr>
        <w:t>oth a collaboration through</w:t>
      </w:r>
      <w:ins w:author="Meike Robaard" w:date="2022-06-01T13:33:59.923Z" w:id="1940585639">
        <w:r w:rsidRPr="7F85FB28" w:rsidR="3455EAD2">
          <w:rPr>
            <w:rFonts w:cs="Calibri" w:cstheme="minorAscii"/>
            <w:sz w:val="24"/>
            <w:szCs w:val="24"/>
          </w:rPr>
          <w:t xml:space="preserve"> and across time, considerin</w:t>
        </w:r>
      </w:ins>
      <w:ins w:author="Meike Robaard" w:date="2022-06-01T13:34:49.664Z" w:id="320728137">
        <w:r w:rsidRPr="7F85FB28" w:rsidR="3455EAD2">
          <w:rPr>
            <w:rFonts w:cs="Calibri" w:cstheme="minorAscii"/>
            <w:sz w:val="24"/>
            <w:szCs w:val="24"/>
          </w:rPr>
          <w:t>g that scientists build on the work of previous generations whilst also working together with contemporaries in the present.</w:t>
        </w:r>
      </w:ins>
      <w:r w:rsidRPr="7F85FB28" w:rsidR="3455EAD2">
        <w:rPr>
          <w:rFonts w:cs="Calibri" w:cstheme="minorAscii"/>
          <w:sz w:val="24"/>
          <w:szCs w:val="24"/>
        </w:rPr>
        <w:t xml:space="preserve"> </w:t>
      </w:r>
      <w:del w:author="Meike Robaard" w:date="2022-06-01T13:34:58.562Z" w:id="2014027056">
        <w:r w:rsidRPr="7F85FB28" w:rsidDel="3455EAD2">
          <w:rPr>
            <w:rFonts w:cs="Calibri" w:cstheme="minorAscii"/>
            <w:sz w:val="24"/>
            <w:szCs w:val="24"/>
          </w:rPr>
          <w:delText xml:space="preserve">time - scientists build on the work of previous generations of scientists – and a </w:delText>
        </w:r>
        <w:r w:rsidRPr="7F85FB28" w:rsidDel="3455EAD2">
          <w:rPr>
            <w:rFonts w:cs="Calibri" w:cstheme="minorAscii"/>
            <w:sz w:val="24"/>
            <w:szCs w:val="24"/>
          </w:rPr>
          <w:delText>collaboration at the same time (scientists work in teams or test their ideas by presenting them to others).</w:delText>
        </w:r>
      </w:del>
      <w:r w:rsidRPr="7F85FB28" w:rsidR="3455EAD2">
        <w:rPr>
          <w:rFonts w:cs="Calibri" w:cstheme="minorAscii"/>
          <w:sz w:val="24"/>
          <w:szCs w:val="24"/>
        </w:rPr>
        <w:t xml:space="preserve"> The </w:t>
      </w:r>
      <w:del w:author="Meike Robaard" w:date="2022-06-01T13:36:32.017Z" w:id="988761871">
        <w:r w:rsidRPr="7F85FB28" w:rsidDel="3455EAD2">
          <w:rPr>
            <w:rFonts w:cs="Calibri" w:cstheme="minorAscii"/>
            <w:sz w:val="24"/>
            <w:szCs w:val="24"/>
          </w:rPr>
          <w:delText>importance</w:delText>
        </w:r>
      </w:del>
      <w:ins w:author="Meike Robaard" w:date="2022-06-01T13:36:34.921Z" w:id="160159453">
        <w:r w:rsidRPr="7F85FB28" w:rsidR="3455EAD2">
          <w:rPr>
            <w:rFonts w:cs="Calibri" w:cstheme="minorAscii"/>
            <w:sz w:val="24"/>
            <w:szCs w:val="24"/>
          </w:rPr>
          <w:t>significance</w:t>
        </w:r>
      </w:ins>
      <w:r w:rsidRPr="7F85FB28" w:rsidR="3455EAD2">
        <w:rPr>
          <w:rFonts w:cs="Calibri" w:cstheme="minorAscii"/>
          <w:sz w:val="24"/>
          <w:szCs w:val="24"/>
        </w:rPr>
        <w:t xml:space="preserve"> of this </w:t>
      </w:r>
      <w:ins w:author="Meike Robaard" w:date="2022-06-01T13:35:56.64Z" w:id="508744107">
        <w:r w:rsidRPr="7F85FB28" w:rsidR="3455EAD2">
          <w:rPr>
            <w:rFonts w:cs="Calibri" w:cstheme="minorAscii"/>
            <w:sz w:val="24"/>
            <w:szCs w:val="24"/>
          </w:rPr>
          <w:t>cooperative process could not be emphasized enough</w:t>
        </w:r>
      </w:ins>
      <w:del w:author="Meike Robaard" w:date="2022-06-01T13:35:34.718Z" w:id="434909478">
        <w:r w:rsidRPr="7F85FB28" w:rsidDel="3455EAD2">
          <w:rPr>
            <w:rFonts w:cs="Calibri" w:cstheme="minorAscii"/>
            <w:sz w:val="24"/>
            <w:szCs w:val="24"/>
          </w:rPr>
          <w:delText>can hardly be</w:delText>
        </w:r>
      </w:del>
      <w:r w:rsidRPr="7F85FB28" w:rsidR="3455EAD2">
        <w:rPr>
          <w:rFonts w:cs="Calibri" w:cstheme="minorAscii"/>
          <w:sz w:val="24"/>
          <w:szCs w:val="24"/>
        </w:rPr>
        <w:t xml:space="preserve"> </w:t>
      </w:r>
      <w:del w:author="Meike Robaard" w:date="2022-06-01T13:35:22.854Z" w:id="1607370255">
        <w:r w:rsidRPr="7F85FB28" w:rsidDel="3455EAD2">
          <w:rPr>
            <w:rFonts w:cs="Calibri" w:cstheme="minorAscii"/>
            <w:sz w:val="24"/>
            <w:szCs w:val="24"/>
          </w:rPr>
          <w:delText>overestimated</w:delText>
        </w:r>
      </w:del>
      <w:r w:rsidRPr="7F85FB28" w:rsidR="3455EAD2">
        <w:rPr>
          <w:rFonts w:cs="Calibri" w:cstheme="minorAscii"/>
          <w:sz w:val="24"/>
          <w:szCs w:val="24"/>
        </w:rPr>
        <w:t xml:space="preserve">. According to </w:t>
      </w:r>
      <w:del w:author="Meike Robaard" w:date="2022-06-01T13:36:14.259Z" w:id="1510469585">
        <w:r w:rsidRPr="7F85FB28" w:rsidDel="18C586EE">
          <w:rPr>
            <w:rFonts w:cs="Calibri" w:cstheme="minorAscii"/>
            <w:sz w:val="24"/>
            <w:szCs w:val="24"/>
          </w:rPr>
          <w:delText>the</w:delText>
        </w:r>
      </w:del>
      <w:r w:rsidRPr="7F85FB28" w:rsidR="18C586EE">
        <w:rPr>
          <w:rFonts w:cs="Calibri" w:cstheme="minorAscii"/>
          <w:sz w:val="24"/>
          <w:szCs w:val="24"/>
        </w:rPr>
        <w:t xml:space="preserve"> influential primatologist and psychologist</w:t>
      </w:r>
      <w:del w:author="Meike Robaard" w:date="2022-06-01T13:36:05.26Z" w:id="1258920319">
        <w:r w:rsidRPr="7F85FB28" w:rsidDel="18C586EE">
          <w:rPr>
            <w:rFonts w:cs="Calibri" w:cstheme="minorAscii"/>
            <w:sz w:val="24"/>
            <w:szCs w:val="24"/>
          </w:rPr>
          <w:delText>,</w:delText>
        </w:r>
      </w:del>
      <w:r w:rsidRPr="7F85FB28" w:rsidR="18C586EE">
        <w:rPr>
          <w:rFonts w:cs="Calibri" w:cstheme="minorAscii"/>
          <w:sz w:val="24"/>
          <w:szCs w:val="24"/>
        </w:rPr>
        <w:t xml:space="preserve"> Michael </w:t>
      </w:r>
      <w:r w:rsidRPr="7F85FB28" w:rsidR="18C586EE">
        <w:rPr>
          <w:rFonts w:cs="Calibri" w:cstheme="minorAscii"/>
          <w:sz w:val="24"/>
          <w:szCs w:val="24"/>
        </w:rPr>
        <w:t>Tomasello</w:t>
      </w:r>
      <w:r w:rsidRPr="7F85FB28" w:rsidR="18C586EE">
        <w:rPr>
          <w:rFonts w:cs="Calibri" w:cstheme="minorAscii"/>
          <w:sz w:val="24"/>
          <w:szCs w:val="24"/>
        </w:rPr>
        <w:t xml:space="preserve"> (2009)</w:t>
      </w:r>
      <w:r w:rsidRPr="7F85FB28" w:rsidR="3455EAD2">
        <w:rPr>
          <w:rFonts w:cs="Calibri" w:cstheme="minorAscii"/>
          <w:sz w:val="24"/>
          <w:szCs w:val="24"/>
        </w:rPr>
        <w:t>, the most important cognitive ability of humans</w:t>
      </w:r>
      <w:ins w:author="Meike Robaard" w:date="2022-06-01T13:37:16.424Z" w:id="1201122720">
        <w:r w:rsidRPr="7F85FB28" w:rsidR="3455EAD2">
          <w:rPr>
            <w:rFonts w:cs="Calibri" w:cstheme="minorAscii"/>
            <w:sz w:val="24"/>
            <w:szCs w:val="24"/>
          </w:rPr>
          <w:t>,</w:t>
        </w:r>
      </w:ins>
      <w:del w:author="Meike Robaard" w:date="2022-06-01T13:37:27.82Z" w:id="1851465472">
        <w:r w:rsidRPr="7F85FB28" w:rsidDel="3455EAD2">
          <w:rPr>
            <w:rFonts w:cs="Calibri" w:cstheme="minorAscii"/>
            <w:sz w:val="24"/>
            <w:szCs w:val="24"/>
          </w:rPr>
          <w:delText xml:space="preserve"> </w:delText>
        </w:r>
        <w:r w:rsidRPr="7F85FB28" w:rsidDel="18C586EE">
          <w:rPr>
            <w:rFonts w:cs="Calibri" w:cstheme="minorAscii"/>
            <w:sz w:val="24"/>
            <w:szCs w:val="24"/>
          </w:rPr>
          <w:delText xml:space="preserve">– </w:delText>
        </w:r>
        <w:r w:rsidRPr="7F85FB28" w:rsidDel="3455EAD2">
          <w:rPr>
            <w:rFonts w:cs="Calibri" w:cstheme="minorAscii"/>
            <w:sz w:val="24"/>
            <w:szCs w:val="24"/>
          </w:rPr>
          <w:delText xml:space="preserve">and </w:delText>
        </w:r>
        <w:r w:rsidRPr="7F85FB28" w:rsidDel="2FE04F4C">
          <w:rPr>
            <w:rFonts w:cs="Calibri" w:cstheme="minorAscii"/>
            <w:sz w:val="24"/>
            <w:szCs w:val="24"/>
          </w:rPr>
          <w:delText xml:space="preserve">the </w:delText>
        </w:r>
        <w:r w:rsidRPr="7F85FB28" w:rsidDel="3455EAD2">
          <w:rPr>
            <w:rFonts w:cs="Calibri" w:cstheme="minorAscii"/>
            <w:sz w:val="24"/>
            <w:szCs w:val="24"/>
          </w:rPr>
          <w:delText xml:space="preserve">one that </w:delText>
        </w:r>
      </w:del>
      <w:ins w:author="Meike Robaard" w:date="2022-06-01T13:38:36.049Z" w:id="553468942">
        <w:r w:rsidRPr="7F85FB28" w:rsidR="3455EAD2">
          <w:rPr>
            <w:rFonts w:cs="Calibri" w:cstheme="minorAscii"/>
            <w:sz w:val="24"/>
            <w:szCs w:val="24"/>
          </w:rPr>
          <w:t>upholding</w:t>
        </w:r>
      </w:ins>
      <w:del w:author="Meike Robaard" w:date="2022-06-01T13:38:32.441Z" w:id="1150849186">
        <w:r w:rsidRPr="7F85FB28" w:rsidDel="3455EAD2">
          <w:rPr>
            <w:rFonts w:cs="Calibri" w:cstheme="minorAscii"/>
            <w:sz w:val="24"/>
            <w:szCs w:val="24"/>
          </w:rPr>
          <w:delText>underl</w:delText>
        </w:r>
      </w:del>
      <w:del w:author="Meike Robaard" w:date="2022-06-01T13:37:30.28Z" w:id="532641757">
        <w:r w:rsidRPr="7F85FB28" w:rsidDel="3455EAD2">
          <w:rPr>
            <w:rFonts w:cs="Calibri" w:cstheme="minorAscii"/>
            <w:sz w:val="24"/>
            <w:szCs w:val="24"/>
          </w:rPr>
          <w:delText>ies</w:delText>
        </w:r>
      </w:del>
      <w:r w:rsidRPr="7F85FB28" w:rsidR="3455EAD2">
        <w:rPr>
          <w:rFonts w:cs="Calibri" w:cstheme="minorAscii"/>
          <w:sz w:val="24"/>
          <w:szCs w:val="24"/>
        </w:rPr>
        <w:t xml:space="preserve"> the difference</w:t>
      </w:r>
      <w:r w:rsidRPr="7F85FB28" w:rsidR="2FE04F4C">
        <w:rPr>
          <w:rFonts w:cs="Calibri" w:cstheme="minorAscii"/>
          <w:sz w:val="24"/>
          <w:szCs w:val="24"/>
        </w:rPr>
        <w:t xml:space="preserve"> in cultural complexity</w:t>
      </w:r>
      <w:r w:rsidRPr="7F85FB28" w:rsidR="3455EAD2">
        <w:rPr>
          <w:rFonts w:cs="Calibri" w:cstheme="minorAscii"/>
          <w:sz w:val="24"/>
          <w:szCs w:val="24"/>
        </w:rPr>
        <w:t xml:space="preserve"> between humans and other animal species</w:t>
      </w:r>
      <w:ins w:author="Meike Robaard" w:date="2022-06-01T13:38:51.052Z" w:id="500545128">
        <w:r w:rsidRPr="7F85FB28" w:rsidR="3455EAD2">
          <w:rPr>
            <w:rFonts w:cs="Calibri" w:cstheme="minorAscii"/>
            <w:sz w:val="24"/>
            <w:szCs w:val="24"/>
          </w:rPr>
          <w:t>.</w:t>
        </w:r>
      </w:ins>
      <w:del w:author="Meike Robaard" w:date="2022-06-01T13:38:50.202Z" w:id="718101016">
        <w:r w:rsidRPr="7F85FB28" w:rsidDel="18C586EE">
          <w:rPr>
            <w:rFonts w:cs="Calibri" w:cstheme="minorAscii"/>
            <w:sz w:val="24"/>
            <w:szCs w:val="24"/>
          </w:rPr>
          <w:delText xml:space="preserve"> –</w:delText>
        </w:r>
      </w:del>
      <w:r w:rsidRPr="7F85FB28" w:rsidR="3455EAD2">
        <w:rPr>
          <w:rFonts w:cs="Calibri" w:cstheme="minorAscii"/>
          <w:sz w:val="24"/>
          <w:szCs w:val="24"/>
        </w:rPr>
        <w:t xml:space="preserve"> is our ability to </w:t>
      </w:r>
      <w:ins w:author="Meike Robaard" w:date="2022-06-01T13:39:23.785Z" w:id="333967689">
        <w:r w:rsidRPr="7F85FB28" w:rsidR="3455EAD2">
          <w:rPr>
            <w:rFonts w:cs="Calibri" w:cstheme="minorAscii"/>
            <w:sz w:val="24"/>
            <w:szCs w:val="24"/>
          </w:rPr>
          <w:t>gather</w:t>
        </w:r>
      </w:ins>
      <w:del w:author="Meike Robaard" w:date="2022-06-01T13:39:20.068Z" w:id="501554645">
        <w:r w:rsidRPr="7F85FB28" w:rsidDel="3455EAD2">
          <w:rPr>
            <w:rFonts w:cs="Calibri" w:cstheme="minorAscii"/>
            <w:sz w:val="24"/>
            <w:szCs w:val="24"/>
          </w:rPr>
          <w:delText>pool</w:delText>
        </w:r>
      </w:del>
      <w:r w:rsidRPr="7F85FB28" w:rsidR="3455EAD2">
        <w:rPr>
          <w:rFonts w:cs="Calibri" w:cstheme="minorAscii"/>
          <w:sz w:val="24"/>
          <w:szCs w:val="24"/>
        </w:rPr>
        <w:t xml:space="preserve"> knowledge and build on the knowledge of others.</w:t>
      </w:r>
    </w:p>
    <w:p w:rsidRPr="007118E3" w:rsidR="00711E6D" w:rsidP="00617219" w:rsidRDefault="00711E6D" w14:paraId="16448B79" w14:textId="77777777">
      <w:pPr>
        <w:spacing w:line="360" w:lineRule="auto"/>
        <w:rPr>
          <w:rFonts w:cstheme="minorHAnsi"/>
          <w:sz w:val="24"/>
          <w:szCs w:val="24"/>
        </w:rPr>
      </w:pPr>
    </w:p>
    <w:p w:rsidR="00711E6D" w:rsidP="7F85FB28" w:rsidRDefault="00711E6D" w14:paraId="5EA76FDB" w14:textId="0098C5FB">
      <w:pPr>
        <w:spacing w:line="360" w:lineRule="auto"/>
        <w:rPr>
          <w:rFonts w:cs="Calibri" w:cstheme="minorAscii"/>
          <w:sz w:val="24"/>
          <w:szCs w:val="24"/>
        </w:rPr>
      </w:pPr>
      <w:r w:rsidRPr="7F85FB28" w:rsidR="3455EAD2">
        <w:rPr>
          <w:rFonts w:cs="Calibri" w:cstheme="minorAscii"/>
          <w:sz w:val="24"/>
          <w:szCs w:val="24"/>
        </w:rPr>
        <w:t xml:space="preserve">The second lever consists of </w:t>
      </w:r>
      <w:del w:author="Meike Robaard" w:date="2022-06-01T13:39:47.009Z" w:id="1341315958">
        <w:r w:rsidRPr="7F85FB28" w:rsidDel="3455EAD2">
          <w:rPr>
            <w:rFonts w:cs="Calibri" w:cstheme="minorAscii"/>
            <w:sz w:val="24"/>
            <w:szCs w:val="24"/>
          </w:rPr>
          <w:delText>the</w:delText>
        </w:r>
      </w:del>
      <w:r w:rsidRPr="7F85FB28" w:rsidR="3455EAD2">
        <w:rPr>
          <w:rFonts w:cs="Calibri" w:cstheme="minorAscii"/>
          <w:sz w:val="24"/>
          <w:szCs w:val="24"/>
        </w:rPr>
        <w:t xml:space="preserve"> so-called ‘</w:t>
      </w:r>
      <w:r w:rsidRPr="7F85FB28" w:rsidR="3455EAD2">
        <w:rPr>
          <w:rFonts w:cs="Calibri" w:cstheme="minorAscii"/>
          <w:i w:val="1"/>
          <w:iCs w:val="1"/>
          <w:sz w:val="24"/>
          <w:szCs w:val="24"/>
        </w:rPr>
        <w:t>cognitive artifacts</w:t>
      </w:r>
      <w:r w:rsidRPr="7F85FB28" w:rsidR="3455EAD2">
        <w:rPr>
          <w:rFonts w:cs="Calibri" w:cstheme="minorAscii"/>
          <w:sz w:val="24"/>
          <w:szCs w:val="24"/>
        </w:rPr>
        <w:t xml:space="preserve">’ (such as logic, mathematics and language) that we have developed. They enable us to look at reality in a completely different </w:t>
      </w:r>
      <w:ins w:author="Meike Robaard" w:date="2022-06-01T13:40:03.828Z" w:id="58165064">
        <w:r w:rsidRPr="7F85FB28" w:rsidR="3455EAD2">
          <w:rPr>
            <w:rFonts w:cs="Calibri" w:cstheme="minorAscii"/>
            <w:sz w:val="24"/>
            <w:szCs w:val="24"/>
          </w:rPr>
          <w:t>sense</w:t>
        </w:r>
      </w:ins>
      <w:del w:author="Meike Robaard" w:date="2022-06-01T13:40:03.103Z" w:id="1958169930">
        <w:r w:rsidRPr="7F85FB28" w:rsidDel="3455EAD2">
          <w:rPr>
            <w:rFonts w:cs="Calibri" w:cstheme="minorAscii"/>
            <w:sz w:val="24"/>
            <w:szCs w:val="24"/>
          </w:rPr>
          <w:delText>way</w:delText>
        </w:r>
      </w:del>
      <w:r w:rsidRPr="7F85FB28" w:rsidR="3455EAD2">
        <w:rPr>
          <w:rFonts w:cs="Calibri" w:cstheme="minorAscii"/>
          <w:sz w:val="24"/>
          <w:szCs w:val="24"/>
        </w:rPr>
        <w:t xml:space="preserve">. Mathematics offer us a radically new way to interpret </w:t>
      </w:r>
      <w:del w:author="Meike Robaard" w:date="2022-06-01T13:40:12.133Z" w:id="255729761">
        <w:r w:rsidRPr="7F85FB28" w:rsidDel="3455EAD2">
          <w:rPr>
            <w:rFonts w:cs="Calibri" w:cstheme="minorAscii"/>
            <w:sz w:val="24"/>
            <w:szCs w:val="24"/>
          </w:rPr>
          <w:delText xml:space="preserve">the </w:delText>
        </w:r>
      </w:del>
      <w:r w:rsidRPr="7F85FB28" w:rsidR="3455EAD2">
        <w:rPr>
          <w:rFonts w:cs="Calibri" w:cstheme="minorAscii"/>
          <w:sz w:val="24"/>
          <w:szCs w:val="24"/>
        </w:rPr>
        <w:t xml:space="preserve">data we gather from the world. Language does not only enable us to communicate </w:t>
      </w:r>
      <w:ins w:author="Meike Robaard" w:date="2022-06-01T13:40:51.473Z" w:id="696406301">
        <w:r w:rsidRPr="7F85FB28" w:rsidR="3455EAD2">
          <w:rPr>
            <w:rFonts w:cs="Calibri" w:cstheme="minorAscii"/>
            <w:sz w:val="24"/>
            <w:szCs w:val="24"/>
          </w:rPr>
          <w:t xml:space="preserve">and </w:t>
        </w:r>
      </w:ins>
      <w:del w:author="Meike Robaard" w:date="2022-06-01T13:40:46.514Z" w:id="599314469">
        <w:r w:rsidRPr="7F85FB28" w:rsidDel="3455EAD2">
          <w:rPr>
            <w:rFonts w:cs="Calibri" w:cstheme="minorAscii"/>
            <w:sz w:val="24"/>
            <w:szCs w:val="24"/>
          </w:rPr>
          <w:delText>with each other and to</w:delText>
        </w:r>
      </w:del>
      <w:r w:rsidRPr="7F85FB28" w:rsidR="3455EAD2">
        <w:rPr>
          <w:rFonts w:cs="Calibri" w:cstheme="minorAscii"/>
          <w:sz w:val="24"/>
          <w:szCs w:val="24"/>
        </w:rPr>
        <w:t xml:space="preserve"> share our knowledge (</w:t>
      </w:r>
      <w:r w:rsidRPr="7F85FB28" w:rsidR="2FE04F4C">
        <w:rPr>
          <w:rFonts w:cs="Calibri" w:cstheme="minorAscii"/>
          <w:sz w:val="24"/>
          <w:szCs w:val="24"/>
        </w:rPr>
        <w:t xml:space="preserve">supporting the </w:t>
      </w:r>
      <w:r w:rsidRPr="7F85FB28" w:rsidR="3455EAD2">
        <w:rPr>
          <w:rFonts w:cs="Calibri" w:cstheme="minorAscii"/>
          <w:sz w:val="24"/>
          <w:szCs w:val="24"/>
        </w:rPr>
        <w:t xml:space="preserve">first lever) but also to </w:t>
      </w:r>
      <w:ins w:author="Meike Robaard" w:date="2022-06-01T13:41:08.181Z" w:id="203498717">
        <w:r w:rsidRPr="7F85FB28" w:rsidR="3455EAD2">
          <w:rPr>
            <w:rFonts w:cs="Calibri" w:cstheme="minorAscii"/>
            <w:sz w:val="24"/>
            <w:szCs w:val="24"/>
          </w:rPr>
          <w:t>reflect upon</w:t>
        </w:r>
      </w:ins>
      <w:del w:author="Meike Robaard" w:date="2022-06-01T13:41:05.804Z" w:id="191945009">
        <w:r w:rsidRPr="7F85FB28" w:rsidDel="3455EAD2">
          <w:rPr>
            <w:rFonts w:cs="Calibri" w:cstheme="minorAscii"/>
            <w:sz w:val="24"/>
            <w:szCs w:val="24"/>
          </w:rPr>
          <w:delText>think about</w:delText>
        </w:r>
      </w:del>
      <w:r w:rsidRPr="7F85FB28" w:rsidR="3455EAD2">
        <w:rPr>
          <w:rFonts w:cs="Calibri" w:cstheme="minorAscii"/>
          <w:sz w:val="24"/>
          <w:szCs w:val="24"/>
        </w:rPr>
        <w:t xml:space="preserve"> our thinking</w:t>
      </w:r>
      <w:ins w:author="Meike Robaard" w:date="2022-06-01T13:41:18.966Z" w:id="1534630977">
        <w:r w:rsidRPr="7F85FB28" w:rsidR="3455EAD2">
          <w:rPr>
            <w:rFonts w:cs="Calibri" w:cstheme="minorAscii"/>
            <w:sz w:val="24"/>
            <w:szCs w:val="24"/>
          </w:rPr>
          <w:t>,</w:t>
        </w:r>
      </w:ins>
      <w:r w:rsidRPr="7F85FB28" w:rsidR="3455EAD2">
        <w:rPr>
          <w:rFonts w:cs="Calibri" w:cstheme="minorAscii"/>
          <w:sz w:val="24"/>
          <w:szCs w:val="24"/>
        </w:rPr>
        <w:t xml:space="preserve"> and </w:t>
      </w:r>
      <w:del w:author="Meike Robaard" w:date="2022-06-01T13:41:24.616Z" w:id="1721127619">
        <w:r w:rsidRPr="7F85FB28" w:rsidDel="3455EAD2">
          <w:rPr>
            <w:rFonts w:cs="Calibri" w:cstheme="minorAscii"/>
            <w:sz w:val="24"/>
            <w:szCs w:val="24"/>
          </w:rPr>
          <w:delText>therefore</w:delText>
        </w:r>
      </w:del>
      <w:ins w:author="Meike Robaard" w:date="2022-06-01T13:41:24.725Z" w:id="2045596291">
        <w:r w:rsidRPr="7F85FB28" w:rsidR="3455EAD2">
          <w:rPr>
            <w:rFonts w:cs="Calibri" w:cstheme="minorAscii"/>
            <w:sz w:val="24"/>
            <w:szCs w:val="24"/>
          </w:rPr>
          <w:t>to</w:t>
        </w:r>
      </w:ins>
      <w:r w:rsidRPr="7F85FB28" w:rsidR="3455EAD2">
        <w:rPr>
          <w:rFonts w:cs="Calibri" w:cstheme="minorAscii"/>
          <w:sz w:val="24"/>
          <w:szCs w:val="24"/>
        </w:rPr>
        <w:t xml:space="preserve"> be able to question the output of that thinking</w:t>
      </w:r>
      <w:ins w:author="Meike Robaard" w:date="2022-06-01T13:41:28.326Z" w:id="186489149">
        <w:r w:rsidRPr="7F85FB28" w:rsidR="3455EAD2">
          <w:rPr>
            <w:rFonts w:cs="Calibri" w:cstheme="minorAscii"/>
            <w:sz w:val="24"/>
            <w:szCs w:val="24"/>
          </w:rPr>
          <w:t xml:space="preserve"> as such</w:t>
        </w:r>
      </w:ins>
      <w:r w:rsidRPr="7F85FB28" w:rsidR="3455EAD2">
        <w:rPr>
          <w:rFonts w:cs="Calibri" w:cstheme="minorAscii"/>
          <w:sz w:val="24"/>
          <w:szCs w:val="24"/>
        </w:rPr>
        <w:t>. To question a</w:t>
      </w:r>
      <w:ins w:author="Meike Robaard" w:date="2022-06-01T13:41:49.045Z" w:id="1288896392">
        <w:r w:rsidRPr="7F85FB28" w:rsidR="3455EAD2">
          <w:rPr>
            <w:rFonts w:cs="Calibri" w:cstheme="minorAscii"/>
            <w:sz w:val="24"/>
            <w:szCs w:val="24"/>
          </w:rPr>
          <w:t xml:space="preserve"> particular</w:t>
        </w:r>
      </w:ins>
      <w:r w:rsidRPr="7F85FB28" w:rsidR="3455EAD2">
        <w:rPr>
          <w:rFonts w:cs="Calibri" w:cstheme="minorAscii"/>
          <w:sz w:val="24"/>
          <w:szCs w:val="24"/>
        </w:rPr>
        <w:t xml:space="preserve"> representation of the world, one must first </w:t>
      </w:r>
      <w:ins w:author="Meike Robaard" w:date="2022-06-01T13:41:59.662Z" w:id="547882457">
        <w:r w:rsidRPr="7F85FB28" w:rsidR="3455EAD2">
          <w:rPr>
            <w:rFonts w:cs="Calibri" w:cstheme="minorAscii"/>
            <w:sz w:val="24"/>
            <w:szCs w:val="24"/>
          </w:rPr>
          <w:t>recogni</w:t>
        </w:r>
      </w:ins>
      <w:ins w:author="Meike Robaard" w:date="2022-06-01T13:42:00.625Z" w:id="1722930640">
        <w:r w:rsidRPr="7F85FB28" w:rsidR="3455EAD2">
          <w:rPr>
            <w:rFonts w:cs="Calibri" w:cstheme="minorAscii"/>
            <w:sz w:val="24"/>
            <w:szCs w:val="24"/>
          </w:rPr>
          <w:t>ze</w:t>
        </w:r>
      </w:ins>
      <w:del w:author="Meike Robaard" w:date="2022-06-01T13:41:58.785Z" w:id="716098038">
        <w:r w:rsidRPr="7F85FB28" w:rsidDel="3455EAD2">
          <w:rPr>
            <w:rFonts w:cs="Calibri" w:cstheme="minorAscii"/>
            <w:sz w:val="24"/>
            <w:szCs w:val="24"/>
          </w:rPr>
          <w:delText xml:space="preserve">be aware of the fact </w:delText>
        </w:r>
      </w:del>
      <w:r w:rsidRPr="7F85FB28" w:rsidR="3455EAD2">
        <w:rPr>
          <w:rFonts w:cs="Calibri" w:cstheme="minorAscii"/>
          <w:sz w:val="24"/>
          <w:szCs w:val="24"/>
        </w:rPr>
        <w:t>that</w:t>
      </w:r>
      <w:r w:rsidRPr="7F85FB28" w:rsidR="3455EAD2">
        <w:rPr>
          <w:rFonts w:cs="Calibri" w:cstheme="minorAscii"/>
          <w:sz w:val="24"/>
          <w:szCs w:val="24"/>
        </w:rPr>
        <w:t xml:space="preserve"> one </w:t>
      </w:r>
      <w:commentRangeStart w:id="1651177191"/>
      <w:r w:rsidRPr="7F85FB28" w:rsidR="3455EAD2">
        <w:rPr>
          <w:rFonts w:cs="Calibri" w:cstheme="minorAscii"/>
          <w:sz w:val="24"/>
          <w:szCs w:val="24"/>
        </w:rPr>
        <w:t>possesses that representation.</w:t>
      </w:r>
      <w:commentRangeEnd w:id="1651177191"/>
      <w:r>
        <w:rPr>
          <w:rStyle w:val="CommentReference"/>
        </w:rPr>
        <w:commentReference w:id="1651177191"/>
      </w:r>
      <w:r w:rsidRPr="7F85FB28" w:rsidR="3455EAD2">
        <w:rPr>
          <w:rFonts w:cs="Calibri" w:cstheme="minorAscii"/>
          <w:sz w:val="24"/>
          <w:szCs w:val="24"/>
        </w:rPr>
        <w:t xml:space="preserve"> Only </w:t>
      </w:r>
      <w:del w:author="Meike Robaard" w:date="2022-06-01T13:42:24.617Z" w:id="1017783951">
        <w:r w:rsidRPr="7F85FB28" w:rsidDel="3455EAD2">
          <w:rPr>
            <w:rFonts w:cs="Calibri" w:cstheme="minorAscii"/>
            <w:sz w:val="24"/>
            <w:szCs w:val="24"/>
          </w:rPr>
          <w:delText>by having</w:delText>
        </w:r>
      </w:del>
      <w:ins w:author="Meike Robaard" w:date="2022-06-01T13:42:25.268Z" w:id="1332201869">
        <w:r w:rsidRPr="7F85FB28" w:rsidR="3455EAD2">
          <w:rPr>
            <w:rFonts w:cs="Calibri" w:cstheme="minorAscii"/>
            <w:sz w:val="24"/>
            <w:szCs w:val="24"/>
          </w:rPr>
          <w:t>through</w:t>
        </w:r>
      </w:ins>
      <w:r w:rsidRPr="7F85FB28" w:rsidR="3455EAD2">
        <w:rPr>
          <w:rFonts w:cs="Calibri" w:cstheme="minorAscii"/>
          <w:sz w:val="24"/>
          <w:szCs w:val="24"/>
        </w:rPr>
        <w:t xml:space="preserve"> linguistic representations (as opposed to unformulated</w:t>
      </w:r>
      <w:ins w:author="Meike Robaard" w:date="2022-06-01T13:42:30.068Z" w:id="642473354">
        <w:r w:rsidRPr="7F85FB28" w:rsidR="3455EAD2">
          <w:rPr>
            <w:rFonts w:cs="Calibri" w:cstheme="minorAscii"/>
            <w:sz w:val="24"/>
            <w:szCs w:val="24"/>
          </w:rPr>
          <w:t>,</w:t>
        </w:r>
      </w:ins>
      <w:r w:rsidRPr="7F85FB28" w:rsidR="3455EAD2">
        <w:rPr>
          <w:rFonts w:cs="Calibri" w:cstheme="minorAscii"/>
          <w:sz w:val="24"/>
          <w:szCs w:val="24"/>
        </w:rPr>
        <w:t xml:space="preserve"> intuitive representations) can we become aware of those representations</w:t>
      </w:r>
      <w:ins w:author="Meike Robaard" w:date="2022-06-01T13:42:46.247Z" w:id="291139918">
        <w:r w:rsidRPr="7F85FB28" w:rsidR="3455EAD2">
          <w:rPr>
            <w:rFonts w:cs="Calibri" w:cstheme="minorAscii"/>
            <w:sz w:val="24"/>
            <w:szCs w:val="24"/>
          </w:rPr>
          <w:t>, and consequently alter them.</w:t>
        </w:r>
      </w:ins>
      <w:r w:rsidRPr="7F85FB28" w:rsidR="63AC5E09">
        <w:rPr>
          <w:rFonts w:cs="Calibri" w:cstheme="minorAscii"/>
          <w:sz w:val="24"/>
          <w:szCs w:val="24"/>
        </w:rPr>
        <w:t xml:space="preserve"> </w:t>
      </w:r>
      <w:del w:author="Meike Robaard" w:date="2022-06-01T13:42:49.876Z" w:id="137743045">
        <w:r w:rsidRPr="7F85FB28" w:rsidDel="63AC5E09">
          <w:rPr>
            <w:rFonts w:cs="Calibri" w:cstheme="minorAscii"/>
            <w:sz w:val="24"/>
            <w:szCs w:val="24"/>
          </w:rPr>
          <w:delText xml:space="preserve">(and change those). </w:delText>
        </w:r>
      </w:del>
    </w:p>
    <w:p w:rsidRPr="007118E3" w:rsidR="00711E6D" w:rsidP="00617219" w:rsidRDefault="00711E6D" w14:paraId="587B08A9" w14:textId="77777777">
      <w:pPr>
        <w:spacing w:line="360" w:lineRule="auto"/>
        <w:rPr>
          <w:rFonts w:cstheme="minorHAnsi"/>
          <w:sz w:val="24"/>
          <w:szCs w:val="24"/>
        </w:rPr>
      </w:pPr>
    </w:p>
    <w:p w:rsidR="00711E6D" w:rsidP="7F85FB28" w:rsidRDefault="00711E6D" w14:paraId="03082F03" w14:textId="324EAA23">
      <w:pPr>
        <w:spacing w:line="360" w:lineRule="auto"/>
        <w:rPr>
          <w:rFonts w:cs="Calibri" w:cstheme="minorAscii"/>
          <w:sz w:val="24"/>
          <w:szCs w:val="24"/>
        </w:rPr>
      </w:pPr>
      <w:r w:rsidRPr="7F85FB28" w:rsidR="3455EAD2">
        <w:rPr>
          <w:rFonts w:cs="Calibri" w:cstheme="minorAscii"/>
          <w:sz w:val="24"/>
          <w:szCs w:val="24"/>
        </w:rPr>
        <w:t xml:space="preserve">The third lever, finally, </w:t>
      </w:r>
      <w:del w:author="Meike Robaard" w:date="2022-06-01T13:43:05.117Z" w:id="189058370">
        <w:r w:rsidRPr="7F85FB28" w:rsidDel="3455EAD2">
          <w:rPr>
            <w:rFonts w:cs="Calibri" w:cstheme="minorAscii"/>
            <w:sz w:val="24"/>
            <w:szCs w:val="24"/>
          </w:rPr>
          <w:delText xml:space="preserve">are </w:delText>
        </w:r>
      </w:del>
      <w:ins w:author="Meike Robaard" w:date="2022-06-01T13:43:06.891Z" w:id="1885708285">
        <w:r w:rsidRPr="7F85FB28" w:rsidR="3455EAD2">
          <w:rPr>
            <w:rFonts w:cs="Calibri" w:cstheme="minorAscii"/>
            <w:sz w:val="24"/>
            <w:szCs w:val="24"/>
          </w:rPr>
          <w:t xml:space="preserve">consists of </w:t>
        </w:r>
      </w:ins>
      <w:r w:rsidRPr="7F85FB28" w:rsidR="3455EAD2">
        <w:rPr>
          <w:rFonts w:cs="Calibri" w:cstheme="minorAscii"/>
          <w:sz w:val="24"/>
          <w:szCs w:val="24"/>
        </w:rPr>
        <w:t xml:space="preserve">the </w:t>
      </w:r>
      <w:ins w:author="Meike Robaard" w:date="2022-06-01T13:43:15.923Z" w:id="467665161">
        <w:r w:rsidRPr="7F85FB28" w:rsidR="3455EAD2">
          <w:rPr>
            <w:rFonts w:cs="Calibri" w:cstheme="minorAscii"/>
            <w:sz w:val="24"/>
            <w:szCs w:val="24"/>
          </w:rPr>
          <w:t xml:space="preserve">specific </w:t>
        </w:r>
      </w:ins>
      <w:r w:rsidRPr="7F85FB28" w:rsidR="3455EAD2">
        <w:rPr>
          <w:rFonts w:cs="Calibri" w:cstheme="minorAscii"/>
          <w:i w:val="1"/>
          <w:iCs w:val="1"/>
          <w:sz w:val="24"/>
          <w:szCs w:val="24"/>
        </w:rPr>
        <w:t>instruments</w:t>
      </w:r>
      <w:r w:rsidRPr="7F85FB28" w:rsidR="3455EAD2">
        <w:rPr>
          <w:rFonts w:cs="Calibri" w:cstheme="minorAscii"/>
          <w:sz w:val="24"/>
          <w:szCs w:val="24"/>
        </w:rPr>
        <w:t xml:space="preserve"> we use to support and enhance our thinking. These tools range from </w:t>
      </w:r>
      <w:r w:rsidRPr="7F85FB28" w:rsidR="3455EAD2">
        <w:rPr>
          <w:rFonts w:cs="Calibri" w:cstheme="minorAscii"/>
          <w:sz w:val="24"/>
          <w:szCs w:val="24"/>
        </w:rPr>
        <w:t>writing</w:t>
      </w:r>
      <w:ins w:author="Meike Robaard" w:date="2022-06-01T13:43:39.517Z" w:id="789068618">
        <w:r w:rsidRPr="7F85FB28" w:rsidR="3455EAD2">
          <w:rPr>
            <w:rFonts w:cs="Calibri" w:cstheme="minorAscii"/>
            <w:sz w:val="24"/>
            <w:szCs w:val="24"/>
          </w:rPr>
          <w:t>,</w:t>
        </w:r>
      </w:ins>
      <w:r w:rsidRPr="7F85FB28" w:rsidR="3455EAD2">
        <w:rPr>
          <w:rFonts w:cs="Calibri" w:cstheme="minorAscii"/>
          <w:sz w:val="24"/>
          <w:szCs w:val="24"/>
        </w:rPr>
        <w:t xml:space="preserve"> with</w:t>
      </w:r>
      <w:r w:rsidRPr="7F85FB28" w:rsidR="3455EAD2">
        <w:rPr>
          <w:rFonts w:cs="Calibri" w:cstheme="minorAscii"/>
          <w:sz w:val="24"/>
          <w:szCs w:val="24"/>
        </w:rPr>
        <w:t xml:space="preserve"> which we radically expand the possibilities of our memory </w:t>
      </w:r>
      <w:del w:author="Meike Robaard" w:date="2022-06-01T13:43:47.613Z" w:id="1373758353">
        <w:r w:rsidRPr="7F85FB28" w:rsidDel="3455EAD2">
          <w:rPr>
            <w:rFonts w:cs="Calibri" w:cstheme="minorAscii"/>
            <w:sz w:val="24"/>
            <w:szCs w:val="24"/>
          </w:rPr>
          <w:delText xml:space="preserve">but </w:delText>
        </w:r>
      </w:del>
      <w:ins w:author="Meike Robaard" w:date="2022-06-01T13:43:49.18Z" w:id="333656845">
        <w:r w:rsidRPr="7F85FB28" w:rsidR="3455EAD2">
          <w:rPr>
            <w:rFonts w:cs="Calibri" w:cstheme="minorAscii"/>
            <w:sz w:val="24"/>
            <w:szCs w:val="24"/>
          </w:rPr>
          <w:t xml:space="preserve">whilst </w:t>
        </w:r>
      </w:ins>
      <w:r w:rsidRPr="7F85FB28" w:rsidR="3455EAD2">
        <w:rPr>
          <w:rFonts w:cs="Calibri" w:cstheme="minorAscii"/>
          <w:sz w:val="24"/>
          <w:szCs w:val="24"/>
        </w:rPr>
        <w:t>also support</w:t>
      </w:r>
      <w:ins w:author="Meike Robaard" w:date="2022-06-01T13:43:51.278Z" w:id="89120167">
        <w:r w:rsidRPr="7F85FB28" w:rsidR="3455EAD2">
          <w:rPr>
            <w:rFonts w:cs="Calibri" w:cstheme="minorAscii"/>
            <w:sz w:val="24"/>
            <w:szCs w:val="24"/>
          </w:rPr>
          <w:t>ing</w:t>
        </w:r>
      </w:ins>
      <w:r w:rsidRPr="7F85FB28" w:rsidR="3455EAD2">
        <w:rPr>
          <w:rFonts w:cs="Calibri" w:cstheme="minorAscii"/>
          <w:sz w:val="24"/>
          <w:szCs w:val="24"/>
        </w:rPr>
        <w:t xml:space="preserve"> </w:t>
      </w:r>
      <w:del w:author="Meike Robaard" w:date="2022-06-01T13:43:58.037Z" w:id="1550103403">
        <w:r w:rsidRPr="7F85FB28" w:rsidDel="3455EAD2">
          <w:rPr>
            <w:rFonts w:cs="Calibri" w:cstheme="minorAscii"/>
            <w:sz w:val="24"/>
            <w:szCs w:val="24"/>
          </w:rPr>
          <w:delText xml:space="preserve">long and </w:delText>
        </w:r>
      </w:del>
      <w:r w:rsidRPr="7F85FB28" w:rsidR="3455EAD2">
        <w:rPr>
          <w:rFonts w:cs="Calibri" w:cstheme="minorAscii"/>
          <w:sz w:val="24"/>
          <w:szCs w:val="24"/>
        </w:rPr>
        <w:t xml:space="preserve">complex reasoning processes </w:t>
      </w:r>
      <w:del w:author="Meike Robaard" w:date="2022-06-01T13:44:04.592Z" w:id="2115387018">
        <w:r w:rsidRPr="7F85FB28" w:rsidDel="3455EAD2">
          <w:rPr>
            <w:rFonts w:cs="Calibri" w:cstheme="minorAscii"/>
            <w:sz w:val="24"/>
            <w:szCs w:val="24"/>
          </w:rPr>
          <w:delText>(think of the use of writing in long calculations)</w:delText>
        </w:r>
      </w:del>
      <w:r w:rsidRPr="7F85FB28" w:rsidR="3455EAD2">
        <w:rPr>
          <w:rFonts w:cs="Calibri" w:cstheme="minorAscii"/>
          <w:sz w:val="24"/>
          <w:szCs w:val="24"/>
        </w:rPr>
        <w:t xml:space="preserve">, to technological tools </w:t>
      </w:r>
      <w:del w:author="Meike Robaard" w:date="2022-06-01T13:44:22.368Z" w:id="1763350320">
        <w:r w:rsidRPr="7F85FB28" w:rsidDel="3455EAD2">
          <w:rPr>
            <w:rFonts w:cs="Calibri" w:cstheme="minorAscii"/>
            <w:sz w:val="24"/>
            <w:szCs w:val="24"/>
          </w:rPr>
          <w:delText>with which</w:delText>
        </w:r>
      </w:del>
      <w:r w:rsidRPr="7F85FB28" w:rsidR="3455EAD2">
        <w:rPr>
          <w:rFonts w:cs="Calibri" w:cstheme="minorAscii"/>
          <w:sz w:val="24"/>
          <w:szCs w:val="24"/>
        </w:rPr>
        <w:t xml:space="preserve"> we </w:t>
      </w:r>
      <w:ins w:author="Meike Robaard" w:date="2022-06-01T13:44:16.51Z" w:id="1237299928">
        <w:r w:rsidRPr="7F85FB28" w:rsidR="3455EAD2">
          <w:rPr>
            <w:rFonts w:cs="Calibri" w:cstheme="minorAscii"/>
            <w:sz w:val="24"/>
            <w:szCs w:val="24"/>
          </w:rPr>
          <w:t xml:space="preserve">use to </w:t>
        </w:r>
      </w:ins>
      <w:r w:rsidRPr="7F85FB28" w:rsidR="3455EAD2">
        <w:rPr>
          <w:rFonts w:cs="Calibri" w:cstheme="minorAscii"/>
          <w:sz w:val="24"/>
          <w:szCs w:val="24"/>
        </w:rPr>
        <w:t>ex</w:t>
      </w:r>
      <w:del w:author="Meike Robaard" w:date="2022-06-01T13:44:43.444Z" w:id="364313842">
        <w:r w:rsidRPr="7F85FB28" w:rsidDel="3455EAD2">
          <w:rPr>
            <w:rFonts w:cs="Calibri" w:cstheme="minorAscii"/>
            <w:sz w:val="24"/>
            <w:szCs w:val="24"/>
          </w:rPr>
          <w:delText>pand</w:delText>
        </w:r>
      </w:del>
      <w:ins w:author="Meike Robaard" w:date="2022-06-01T13:44:43.887Z" w:id="404517198">
        <w:r w:rsidRPr="7F85FB28" w:rsidR="3455EAD2">
          <w:rPr>
            <w:rFonts w:cs="Calibri" w:cstheme="minorAscii"/>
            <w:sz w:val="24"/>
            <w:szCs w:val="24"/>
          </w:rPr>
          <w:t>tend</w:t>
        </w:r>
      </w:ins>
      <w:r w:rsidRPr="7F85FB28" w:rsidR="3455EAD2">
        <w:rPr>
          <w:rFonts w:cs="Calibri" w:cstheme="minorAscii"/>
          <w:sz w:val="24"/>
          <w:szCs w:val="24"/>
        </w:rPr>
        <w:t xml:space="preserve"> the reach of our senses (such as telescopes) or perform complex computational operations (such as calculators and computers).</w:t>
      </w:r>
    </w:p>
    <w:p w:rsidR="00711E6D" w:rsidP="00617219" w:rsidRDefault="00711E6D" w14:paraId="6C0043FA" w14:textId="77777777">
      <w:pPr>
        <w:spacing w:line="360" w:lineRule="auto"/>
        <w:rPr>
          <w:rFonts w:cstheme="minorHAnsi"/>
          <w:sz w:val="24"/>
          <w:szCs w:val="24"/>
        </w:rPr>
      </w:pPr>
    </w:p>
    <w:p w:rsidR="00711E6D" w:rsidP="00617219" w:rsidRDefault="00711E6D" w14:paraId="613CCF5F" w14:textId="77777777">
      <w:pPr>
        <w:spacing w:line="360" w:lineRule="auto"/>
        <w:rPr>
          <w:rFonts w:cstheme="minorHAnsi"/>
          <w:b/>
          <w:bCs/>
          <w:i/>
          <w:iCs/>
          <w:sz w:val="24"/>
          <w:szCs w:val="24"/>
        </w:rPr>
      </w:pPr>
      <w:r>
        <w:rPr>
          <w:rFonts w:cstheme="minorHAnsi"/>
          <w:b/>
          <w:bCs/>
          <w:i/>
          <w:iCs/>
          <w:sz w:val="24"/>
          <w:szCs w:val="24"/>
        </w:rPr>
        <w:t>Outsourcing our thinking</w:t>
      </w:r>
    </w:p>
    <w:p w:rsidRPr="00D27272" w:rsidR="00711E6D" w:rsidP="00617219" w:rsidRDefault="00711E6D" w14:paraId="74EC6286" w14:textId="77777777">
      <w:pPr>
        <w:spacing w:line="360" w:lineRule="auto"/>
        <w:rPr>
          <w:rFonts w:cstheme="minorHAnsi"/>
          <w:b/>
          <w:bCs/>
          <w:i/>
          <w:iCs/>
          <w:sz w:val="24"/>
          <w:szCs w:val="24"/>
        </w:rPr>
      </w:pPr>
    </w:p>
    <w:p w:rsidR="00711E6D" w:rsidP="7F85FB28" w:rsidRDefault="00711E6D" w14:paraId="2B8CA7EA" w14:textId="3602AFC2">
      <w:pPr>
        <w:spacing w:line="360" w:lineRule="auto"/>
        <w:rPr>
          <w:rFonts w:cs="Calibri" w:cstheme="minorAscii"/>
          <w:sz w:val="24"/>
          <w:szCs w:val="24"/>
        </w:rPr>
      </w:pPr>
      <w:r w:rsidRPr="7F85FB28" w:rsidR="3455EAD2">
        <w:rPr>
          <w:rFonts w:cs="Calibri" w:cstheme="minorAscii"/>
          <w:sz w:val="24"/>
          <w:szCs w:val="24"/>
        </w:rPr>
        <w:t>The true power of our thinking does not reside between our ears but outside of our heads. To think properly</w:t>
      </w:r>
      <w:ins w:author="Meike Robaard" w:date="2022-06-01T14:10:39.748Z" w:id="26808955">
        <w:r w:rsidRPr="7F85FB28" w:rsidR="3455EAD2">
          <w:rPr>
            <w:rFonts w:cs="Calibri" w:cstheme="minorAscii"/>
            <w:sz w:val="24"/>
            <w:szCs w:val="24"/>
          </w:rPr>
          <w:t>,</w:t>
        </w:r>
      </w:ins>
      <w:r w:rsidRPr="7F85FB28" w:rsidR="3455EAD2">
        <w:rPr>
          <w:rFonts w:cs="Calibri" w:cstheme="minorAscii"/>
          <w:sz w:val="24"/>
          <w:szCs w:val="24"/>
        </w:rPr>
        <w:t xml:space="preserve"> we must in</w:t>
      </w:r>
      <w:del w:author="Meike Robaard" w:date="2022-06-01T14:10:47.741Z" w:id="1827537907">
        <w:r w:rsidRPr="7F85FB28" w:rsidDel="3455EAD2">
          <w:rPr>
            <w:rFonts w:cs="Calibri" w:cstheme="minorAscii"/>
            <w:sz w:val="24"/>
            <w:szCs w:val="24"/>
          </w:rPr>
          <w:delText xml:space="preserve">volve </w:delText>
        </w:r>
      </w:del>
      <w:ins w:author="Meike Robaard" w:date="2022-06-01T14:10:50.249Z" w:id="602831513">
        <w:r w:rsidRPr="7F85FB28" w:rsidR="3455EAD2">
          <w:rPr>
            <w:rFonts w:cs="Calibri" w:cstheme="minorAscii"/>
            <w:sz w:val="24"/>
            <w:szCs w:val="24"/>
          </w:rPr>
          <w:t xml:space="preserve">corporate </w:t>
        </w:r>
      </w:ins>
      <w:r w:rsidRPr="7F85FB28" w:rsidR="3455EAD2">
        <w:rPr>
          <w:rFonts w:cs="Calibri" w:cstheme="minorAscii"/>
          <w:sz w:val="24"/>
          <w:szCs w:val="24"/>
        </w:rPr>
        <w:t xml:space="preserve">the outside world. We </w:t>
      </w:r>
      <w:del w:author="Meike Robaard" w:date="2022-06-01T14:10:55.852Z" w:id="1277895075">
        <w:r w:rsidRPr="7F85FB28" w:rsidDel="3455EAD2">
          <w:rPr>
            <w:rFonts w:cs="Calibri" w:cstheme="minorAscii"/>
            <w:sz w:val="24"/>
            <w:szCs w:val="24"/>
          </w:rPr>
          <w:delText>have to</w:delText>
        </w:r>
      </w:del>
      <w:ins w:author="Meike Robaard" w:date="2022-06-01T14:10:55.852Z" w:id="1188830450">
        <w:r w:rsidRPr="7F85FB28" w:rsidR="3455EAD2">
          <w:rPr>
            <w:rFonts w:cs="Calibri" w:cstheme="minorAscii"/>
            <w:sz w:val="24"/>
            <w:szCs w:val="24"/>
          </w:rPr>
          <w:t>must</w:t>
        </w:r>
      </w:ins>
      <w:r w:rsidRPr="7F85FB28" w:rsidR="3455EAD2">
        <w:rPr>
          <w:rFonts w:cs="Calibri" w:cstheme="minorAscii"/>
          <w:sz w:val="24"/>
          <w:szCs w:val="24"/>
        </w:rPr>
        <w:t xml:space="preserve"> appeal to other minds and make use of the cognitive and technological artefacts we have at our disposal. In a certain sense, we </w:t>
      </w:r>
      <w:r w:rsidRPr="7F85FB28" w:rsidR="63AC5E09">
        <w:rPr>
          <w:rFonts w:cs="Calibri" w:cstheme="minorAscii"/>
          <w:sz w:val="24"/>
          <w:szCs w:val="24"/>
        </w:rPr>
        <w:t>must</w:t>
      </w:r>
      <w:r w:rsidRPr="7F85FB28" w:rsidR="3455EAD2">
        <w:rPr>
          <w:rFonts w:cs="Calibri" w:cstheme="minorAscii"/>
          <w:sz w:val="24"/>
          <w:szCs w:val="24"/>
        </w:rPr>
        <w:t xml:space="preserve"> outsource our thinking. A good recent example of this is the success of statistical prediction rules. These are equations in which relevant factors are given a certain statistical weight </w:t>
      </w:r>
      <w:r w:rsidRPr="7F85FB28" w:rsidR="3455EAD2">
        <w:rPr>
          <w:rFonts w:cs="Calibri" w:cstheme="minorAscii"/>
          <w:sz w:val="24"/>
          <w:szCs w:val="24"/>
        </w:rPr>
        <w:t>in order to</w:t>
      </w:r>
      <w:r w:rsidRPr="7F85FB28" w:rsidR="3455EAD2">
        <w:rPr>
          <w:rFonts w:cs="Calibri" w:cstheme="minorAscii"/>
          <w:sz w:val="24"/>
          <w:szCs w:val="24"/>
        </w:rPr>
        <w:t xml:space="preserve"> arrive at a prediction. For example, an equation was developed to predict the price of wine at an auction</w:t>
      </w:r>
      <w:ins w:author="Meike Robaard" w:date="2022-06-01T14:11:33.057Z" w:id="360554020">
        <w:r w:rsidRPr="7F85FB28" w:rsidR="3455EAD2">
          <w:rPr>
            <w:rFonts w:cs="Calibri" w:cstheme="minorAscii"/>
            <w:sz w:val="24"/>
            <w:szCs w:val="24"/>
          </w:rPr>
          <w:t>,</w:t>
        </w:r>
      </w:ins>
      <w:r w:rsidRPr="7F85FB28" w:rsidR="3455EAD2">
        <w:rPr>
          <w:rFonts w:cs="Calibri" w:cstheme="minorAscii"/>
          <w:sz w:val="24"/>
          <w:szCs w:val="24"/>
        </w:rPr>
        <w:t xml:space="preserve"> based on the age of the vines and all kinds of climatic factors. Such formulas tend to produce more accurate predictions than the best experts in the world</w:t>
      </w:r>
      <w:ins w:author="Meike Robaard" w:date="2022-06-01T14:11:54.162Z" w:id="335340475">
        <w:r w:rsidRPr="7F85FB28" w:rsidR="3455EAD2">
          <w:rPr>
            <w:rFonts w:cs="Calibri" w:cstheme="minorAscii"/>
            <w:sz w:val="24"/>
            <w:szCs w:val="24"/>
          </w:rPr>
          <w:t xml:space="preserve"> can.</w:t>
        </w:r>
      </w:ins>
      <w:del w:author="Meike Robaard" w:date="2022-06-01T14:11:52.359Z" w:id="440879414">
        <w:r w:rsidRPr="7F85FB28" w:rsidDel="3455EAD2">
          <w:rPr>
            <w:rFonts w:cs="Calibri" w:cstheme="minorAscii"/>
            <w:sz w:val="24"/>
            <w:szCs w:val="24"/>
          </w:rPr>
          <w:delText>!</w:delText>
        </w:r>
      </w:del>
    </w:p>
    <w:p w:rsidRPr="007118E3" w:rsidR="00711E6D" w:rsidP="00617219" w:rsidRDefault="00711E6D" w14:paraId="4E1291F3" w14:textId="77777777">
      <w:pPr>
        <w:spacing w:line="360" w:lineRule="auto"/>
        <w:rPr>
          <w:rFonts w:cstheme="minorHAnsi"/>
          <w:sz w:val="24"/>
          <w:szCs w:val="24"/>
        </w:rPr>
      </w:pPr>
    </w:p>
    <w:p w:rsidR="00711E6D" w:rsidP="7F85FB28" w:rsidRDefault="00711E6D" w14:paraId="3975FE3B" w14:textId="5ABBA576">
      <w:pPr>
        <w:spacing w:line="360" w:lineRule="auto"/>
        <w:rPr>
          <w:rFonts w:cs="Calibri" w:cstheme="minorAscii"/>
          <w:sz w:val="24"/>
          <w:szCs w:val="24"/>
        </w:rPr>
      </w:pPr>
      <w:r w:rsidRPr="7F85FB28" w:rsidR="3455EAD2">
        <w:rPr>
          <w:rFonts w:cs="Calibri" w:cstheme="minorAscii"/>
          <w:sz w:val="24"/>
          <w:szCs w:val="24"/>
        </w:rPr>
        <w:t xml:space="preserve">Statistical prediction rules enable us to </w:t>
      </w:r>
      <w:ins w:author="Meike Robaard" w:date="2022-06-01T14:12:11.14Z" w:id="859462485">
        <w:r w:rsidRPr="7F85FB28" w:rsidR="3455EAD2">
          <w:rPr>
            <w:rFonts w:cs="Calibri" w:cstheme="minorAscii"/>
            <w:sz w:val="24"/>
            <w:szCs w:val="24"/>
          </w:rPr>
          <w:t xml:space="preserve">better </w:t>
        </w:r>
      </w:ins>
      <w:r w:rsidRPr="7F85FB28" w:rsidR="3455EAD2">
        <w:rPr>
          <w:rFonts w:cs="Calibri" w:cstheme="minorAscii"/>
          <w:sz w:val="24"/>
          <w:szCs w:val="24"/>
        </w:rPr>
        <w:t xml:space="preserve">predict </w:t>
      </w:r>
      <w:ins w:author="Meike Robaard" w:date="2022-06-01T14:12:15.689Z" w:id="275168386">
        <w:r w:rsidRPr="7F85FB28" w:rsidR="3455EAD2">
          <w:rPr>
            <w:rFonts w:cs="Calibri" w:cstheme="minorAscii"/>
            <w:sz w:val="24"/>
            <w:szCs w:val="24"/>
          </w:rPr>
          <w:t xml:space="preserve">outcomes </w:t>
        </w:r>
      </w:ins>
      <w:del w:author="Meike Robaard" w:date="2022-06-01T14:12:21.53Z" w:id="319940426">
        <w:r w:rsidRPr="7F85FB28" w:rsidDel="3455EAD2">
          <w:rPr>
            <w:rFonts w:cs="Calibri" w:cstheme="minorAscii"/>
            <w:sz w:val="24"/>
            <w:szCs w:val="24"/>
          </w:rPr>
          <w:delText xml:space="preserve">better </w:delText>
        </w:r>
      </w:del>
      <w:r w:rsidRPr="7F85FB28" w:rsidR="3455EAD2">
        <w:rPr>
          <w:rFonts w:cs="Calibri" w:cstheme="minorAscii"/>
          <w:sz w:val="24"/>
          <w:szCs w:val="24"/>
        </w:rPr>
        <w:t xml:space="preserve">in a </w:t>
      </w:r>
      <w:ins w:author="Meike Robaard" w:date="2022-06-01T14:12:26.125Z" w:id="867996231">
        <w:r w:rsidRPr="7F85FB28" w:rsidR="3455EAD2">
          <w:rPr>
            <w:rFonts w:cs="Calibri" w:cstheme="minorAscii"/>
            <w:sz w:val="24"/>
            <w:szCs w:val="24"/>
          </w:rPr>
          <w:t>variety</w:t>
        </w:r>
      </w:ins>
      <w:del w:author="Meike Robaard" w:date="2022-06-01T14:12:25.15Z" w:id="228741140">
        <w:r w:rsidRPr="7F85FB28" w:rsidDel="3455EAD2">
          <w:rPr>
            <w:rFonts w:cs="Calibri" w:cstheme="minorAscii"/>
            <w:sz w:val="24"/>
            <w:szCs w:val="24"/>
          </w:rPr>
          <w:delText>huge range</w:delText>
        </w:r>
      </w:del>
      <w:r w:rsidRPr="7F85FB28" w:rsidR="3455EAD2">
        <w:rPr>
          <w:rFonts w:cs="Calibri" w:cstheme="minorAscii"/>
          <w:sz w:val="24"/>
          <w:szCs w:val="24"/>
        </w:rPr>
        <w:t xml:space="preserve"> of contexts. For example, to assess the </w:t>
      </w:r>
      <w:del w:author="Meike Robaard" w:date="2022-06-01T14:12:56.392Z" w:id="1561913746">
        <w:r w:rsidRPr="7F85FB28" w:rsidDel="3455EAD2">
          <w:rPr>
            <w:rFonts w:cs="Calibri" w:cstheme="minorAscii"/>
            <w:sz w:val="24"/>
            <w:szCs w:val="24"/>
          </w:rPr>
          <w:delText>chances</w:delText>
        </w:r>
      </w:del>
      <w:ins w:author="Meike Robaard" w:date="2022-06-01T14:12:59.218Z" w:id="967780401">
        <w:r w:rsidRPr="7F85FB28" w:rsidR="3455EAD2">
          <w:rPr>
            <w:rFonts w:cs="Calibri" w:cstheme="minorAscii"/>
            <w:sz w:val="24"/>
            <w:szCs w:val="24"/>
          </w:rPr>
          <w:t>likelihood</w:t>
        </w:r>
      </w:ins>
      <w:r w:rsidRPr="7F85FB28" w:rsidR="3455EAD2">
        <w:rPr>
          <w:rFonts w:cs="Calibri" w:cstheme="minorAscii"/>
          <w:sz w:val="24"/>
          <w:szCs w:val="24"/>
        </w:rPr>
        <w:t xml:space="preserve"> </w:t>
      </w:r>
      <w:del w:author="Meike Robaard" w:date="2022-06-01T14:13:02.976Z" w:id="1200974132">
        <w:r w:rsidRPr="7F85FB28" w:rsidDel="3455EAD2">
          <w:rPr>
            <w:rFonts w:cs="Calibri" w:cstheme="minorAscii"/>
            <w:sz w:val="24"/>
            <w:szCs w:val="24"/>
          </w:rPr>
          <w:delText xml:space="preserve">of the success </w:delText>
        </w:r>
      </w:del>
      <w:r w:rsidRPr="7F85FB28" w:rsidR="3455EAD2">
        <w:rPr>
          <w:rFonts w:cs="Calibri" w:cstheme="minorAscii"/>
          <w:sz w:val="24"/>
          <w:szCs w:val="24"/>
        </w:rPr>
        <w:t xml:space="preserve">of a </w:t>
      </w:r>
      <w:ins w:author="Meike Robaard" w:date="2022-06-01T14:12:40.14Z" w:id="510149514">
        <w:r w:rsidRPr="7F85FB28" w:rsidR="3455EAD2">
          <w:rPr>
            <w:rFonts w:cs="Calibri" w:cstheme="minorAscii"/>
            <w:sz w:val="24"/>
            <w:szCs w:val="24"/>
          </w:rPr>
          <w:t xml:space="preserve">successful </w:t>
        </w:r>
      </w:ins>
      <w:r w:rsidRPr="7F85FB28" w:rsidR="3455EAD2">
        <w:rPr>
          <w:rFonts w:cs="Calibri" w:cstheme="minorAscii"/>
          <w:sz w:val="24"/>
          <w:szCs w:val="24"/>
        </w:rPr>
        <w:t>marriage or</w:t>
      </w:r>
      <w:ins w:author="Meike Robaard" w:date="2022-06-01T14:13:22.714Z" w:id="1420225573">
        <w:r w:rsidRPr="7F85FB28" w:rsidR="3455EAD2">
          <w:rPr>
            <w:rFonts w:cs="Calibri" w:cstheme="minorAscii"/>
            <w:sz w:val="24"/>
            <w:szCs w:val="24"/>
          </w:rPr>
          <w:t xml:space="preserve"> to calculate</w:t>
        </w:r>
      </w:ins>
      <w:r w:rsidRPr="7F85FB28" w:rsidR="3455EAD2">
        <w:rPr>
          <w:rFonts w:cs="Calibri" w:cstheme="minorAscii"/>
          <w:sz w:val="24"/>
          <w:szCs w:val="24"/>
        </w:rPr>
        <w:t xml:space="preserve"> </w:t>
      </w:r>
      <w:del w:author="Meike Robaard" w:date="2022-06-01T14:14:01.057Z" w:id="1956476124">
        <w:r w:rsidRPr="7F85FB28" w:rsidDel="3455EAD2">
          <w:rPr>
            <w:rFonts w:cs="Calibri" w:cstheme="minorAscii"/>
            <w:sz w:val="24"/>
            <w:szCs w:val="24"/>
          </w:rPr>
          <w:delText xml:space="preserve">the chance of </w:delText>
        </w:r>
      </w:del>
      <w:r w:rsidRPr="7F85FB28" w:rsidR="3455EAD2">
        <w:rPr>
          <w:rFonts w:cs="Calibri" w:cstheme="minorAscii"/>
          <w:sz w:val="24"/>
          <w:szCs w:val="24"/>
        </w:rPr>
        <w:t xml:space="preserve">recidivism </w:t>
      </w:r>
      <w:ins w:author="Meike Robaard" w:date="2022-06-01T14:14:25.368Z" w:id="1647396141">
        <w:r w:rsidRPr="7F85FB28" w:rsidR="3455EAD2">
          <w:rPr>
            <w:rFonts w:cs="Calibri" w:cstheme="minorAscii"/>
            <w:sz w:val="24"/>
            <w:szCs w:val="24"/>
          </w:rPr>
          <w:t xml:space="preserve">prospects </w:t>
        </w:r>
      </w:ins>
      <w:del w:author="Meike Robaard" w:date="2022-06-01T14:14:29.108Z" w:id="1096672868">
        <w:r w:rsidRPr="7F85FB28" w:rsidDel="3455EAD2">
          <w:rPr>
            <w:rFonts w:cs="Calibri" w:cstheme="minorAscii"/>
            <w:sz w:val="24"/>
            <w:szCs w:val="24"/>
          </w:rPr>
          <w:delText>of criminals</w:delText>
        </w:r>
      </w:del>
      <w:r w:rsidRPr="7F85FB28" w:rsidR="3455EAD2">
        <w:rPr>
          <w:rFonts w:cs="Calibri" w:cstheme="minorAscii"/>
          <w:sz w:val="24"/>
          <w:szCs w:val="24"/>
        </w:rPr>
        <w:t xml:space="preserve">, but also when </w:t>
      </w:r>
      <w:del w:author="Meike Robaard" w:date="2022-06-01T14:15:04.72Z" w:id="884379194">
        <w:r w:rsidRPr="7F85FB28" w:rsidDel="3455EAD2">
          <w:rPr>
            <w:rFonts w:cs="Calibri" w:cstheme="minorAscii"/>
            <w:sz w:val="24"/>
            <w:szCs w:val="24"/>
          </w:rPr>
          <w:delText>making</w:delText>
        </w:r>
      </w:del>
      <w:ins w:author="Meike Robaard" w:date="2022-06-01T14:15:05.281Z" w:id="1867854915">
        <w:r w:rsidRPr="7F85FB28" w:rsidR="3455EAD2">
          <w:rPr>
            <w:rFonts w:cs="Calibri" w:cstheme="minorAscii"/>
            <w:sz w:val="24"/>
            <w:szCs w:val="24"/>
          </w:rPr>
          <w:t>giving</w:t>
        </w:r>
      </w:ins>
      <w:r w:rsidRPr="7F85FB28" w:rsidR="3455EAD2">
        <w:rPr>
          <w:rFonts w:cs="Calibri" w:cstheme="minorAscii"/>
          <w:sz w:val="24"/>
          <w:szCs w:val="24"/>
        </w:rPr>
        <w:t xml:space="preserve"> medical diagnoses, assessing credit risk for banks</w:t>
      </w:r>
      <w:ins w:author="Meike Robaard" w:date="2022-06-01T14:15:13.505Z" w:id="1782903005">
        <w:r w:rsidRPr="7F85FB28" w:rsidR="3455EAD2">
          <w:rPr>
            <w:rFonts w:cs="Calibri" w:cstheme="minorAscii"/>
            <w:sz w:val="24"/>
            <w:szCs w:val="24"/>
          </w:rPr>
          <w:t>,</w:t>
        </w:r>
      </w:ins>
      <w:r w:rsidRPr="7F85FB28" w:rsidR="3455EAD2">
        <w:rPr>
          <w:rFonts w:cs="Calibri" w:cstheme="minorAscii"/>
          <w:sz w:val="24"/>
          <w:szCs w:val="24"/>
        </w:rPr>
        <w:t xml:space="preserve"> and even to predict the productivity of a job-applicant. With regards to the </w:t>
      </w:r>
      <w:r w:rsidRPr="7F85FB28" w:rsidR="63AC5E09">
        <w:rPr>
          <w:rFonts w:cs="Calibri" w:cstheme="minorAscii"/>
          <w:sz w:val="24"/>
          <w:szCs w:val="24"/>
        </w:rPr>
        <w:t>latter,</w:t>
      </w:r>
      <w:r w:rsidRPr="7F85FB28" w:rsidR="3455EAD2">
        <w:rPr>
          <w:rFonts w:cs="Calibri" w:cstheme="minorAscii"/>
          <w:sz w:val="24"/>
          <w:szCs w:val="24"/>
        </w:rPr>
        <w:t xml:space="preserve"> it turns out that it is better not to invite the applicant for a face-to-face interview because </w:t>
      </w:r>
      <w:del w:author="Meike Robaard" w:date="2022-06-01T14:15:33.446Z" w:id="358824087">
        <w:r w:rsidRPr="7F85FB28" w:rsidDel="3455EAD2">
          <w:rPr>
            <w:rFonts w:cs="Calibri" w:cstheme="minorAscii"/>
            <w:sz w:val="24"/>
            <w:szCs w:val="24"/>
          </w:rPr>
          <w:delText xml:space="preserve">such </w:delText>
        </w:r>
      </w:del>
      <w:r w:rsidRPr="7F85FB28" w:rsidR="3455EAD2">
        <w:rPr>
          <w:rFonts w:cs="Calibri" w:cstheme="minorAscii"/>
          <w:sz w:val="24"/>
          <w:szCs w:val="24"/>
        </w:rPr>
        <w:t xml:space="preserve">unstructured job interviews significantly </w:t>
      </w:r>
      <w:del w:author="Meike Robaard" w:date="2022-06-01T14:15:49.3Z" w:id="349172287">
        <w:r w:rsidRPr="7F85FB28" w:rsidDel="3455EAD2">
          <w:rPr>
            <w:rFonts w:cs="Calibri" w:cstheme="minorAscii"/>
            <w:sz w:val="24"/>
            <w:szCs w:val="24"/>
          </w:rPr>
          <w:delText xml:space="preserve">reduce </w:delText>
        </w:r>
      </w:del>
      <w:ins w:author="Meike Robaard" w:date="2022-06-01T14:15:59.477Z" w:id="1577205214">
        <w:r w:rsidRPr="7F85FB28" w:rsidR="3455EAD2">
          <w:rPr>
            <w:rFonts w:cs="Calibri" w:cstheme="minorAscii"/>
            <w:sz w:val="24"/>
            <w:szCs w:val="24"/>
          </w:rPr>
          <w:t xml:space="preserve">limit </w:t>
        </w:r>
      </w:ins>
      <w:r w:rsidRPr="7F85FB28" w:rsidR="3455EAD2">
        <w:rPr>
          <w:rFonts w:cs="Calibri" w:cstheme="minorAscii"/>
          <w:sz w:val="24"/>
          <w:szCs w:val="24"/>
        </w:rPr>
        <w:t>the chance</w:t>
      </w:r>
      <w:ins w:author="Meike Robaard" w:date="2022-06-01T14:16:01.052Z" w:id="1964027366">
        <w:r w:rsidRPr="7F85FB28" w:rsidR="3455EAD2">
          <w:rPr>
            <w:rFonts w:cs="Calibri" w:cstheme="minorAscii"/>
            <w:sz w:val="24"/>
            <w:szCs w:val="24"/>
          </w:rPr>
          <w:t>s</w:t>
        </w:r>
      </w:ins>
      <w:r w:rsidRPr="7F85FB28" w:rsidR="3455EAD2">
        <w:rPr>
          <w:rFonts w:cs="Calibri" w:cstheme="minorAscii"/>
          <w:sz w:val="24"/>
          <w:szCs w:val="24"/>
        </w:rPr>
        <w:t xml:space="preserve"> of attracting the best candidate for the job. </w:t>
      </w:r>
      <w:del w:author="Meike Robaard" w:date="2022-06-01T14:16:28.331Z" w:id="1929582113">
        <w:r w:rsidRPr="7F85FB28" w:rsidDel="3455EAD2">
          <w:rPr>
            <w:rFonts w:cs="Calibri" w:cstheme="minorAscii"/>
            <w:sz w:val="24"/>
            <w:szCs w:val="24"/>
          </w:rPr>
          <w:delText xml:space="preserve">And </w:delText>
        </w:r>
      </w:del>
      <w:ins w:author="Meike Robaard" w:date="2022-06-01T14:16:28.911Z" w:id="1847800712">
        <w:r w:rsidRPr="7F85FB28" w:rsidR="3455EAD2">
          <w:rPr>
            <w:rFonts w:cs="Calibri" w:cstheme="minorAscii"/>
            <w:sz w:val="24"/>
            <w:szCs w:val="24"/>
          </w:rPr>
          <w:t>I</w:t>
        </w:r>
      </w:ins>
      <w:del w:author="Meike Robaard" w:date="2022-06-01T14:16:28.331Z" w:id="674569983">
        <w:r w:rsidRPr="7F85FB28" w:rsidDel="3455EAD2">
          <w:rPr>
            <w:rFonts w:cs="Calibri" w:cstheme="minorAscii"/>
            <w:sz w:val="24"/>
            <w:szCs w:val="24"/>
          </w:rPr>
          <w:delText>i</w:delText>
        </w:r>
      </w:del>
      <w:r w:rsidRPr="7F85FB28" w:rsidR="3455EAD2">
        <w:rPr>
          <w:rFonts w:cs="Calibri" w:cstheme="minorAscii"/>
          <w:sz w:val="24"/>
          <w:szCs w:val="24"/>
        </w:rPr>
        <w:t xml:space="preserve">n times where these statistical prediction rules are released on ever larger data sets (big data), </w:t>
      </w:r>
      <w:ins w:author="Meike Robaard" w:date="2022-06-01T14:16:38.347Z" w:id="363811600">
        <w:r w:rsidRPr="7F85FB28" w:rsidR="3455EAD2">
          <w:rPr>
            <w:rFonts w:cs="Calibri" w:cstheme="minorAscii"/>
            <w:sz w:val="24"/>
            <w:szCs w:val="24"/>
          </w:rPr>
          <w:t xml:space="preserve">moreover, </w:t>
        </w:r>
      </w:ins>
      <w:r w:rsidRPr="7F85FB28" w:rsidR="3455EAD2">
        <w:rPr>
          <w:rFonts w:cs="Calibri" w:cstheme="minorAscii"/>
          <w:sz w:val="24"/>
          <w:szCs w:val="24"/>
        </w:rPr>
        <w:t>the accuracy of these predictions only increases.</w:t>
      </w:r>
    </w:p>
    <w:p w:rsidRPr="007118E3" w:rsidR="00711E6D" w:rsidP="00617219" w:rsidRDefault="00711E6D" w14:paraId="7EA6E6EF" w14:textId="77777777">
      <w:pPr>
        <w:spacing w:line="360" w:lineRule="auto"/>
        <w:rPr>
          <w:rFonts w:cstheme="minorHAnsi"/>
          <w:sz w:val="24"/>
          <w:szCs w:val="24"/>
        </w:rPr>
      </w:pPr>
    </w:p>
    <w:p w:rsidR="00711E6D" w:rsidP="7F85FB28" w:rsidRDefault="00711E6D" w14:paraId="63F6664B" w14:textId="62481F90">
      <w:pPr>
        <w:spacing w:line="360" w:lineRule="auto"/>
        <w:rPr>
          <w:rFonts w:cs="Calibri" w:cstheme="minorAscii"/>
          <w:sz w:val="24"/>
          <w:szCs w:val="24"/>
        </w:rPr>
      </w:pPr>
      <w:r w:rsidRPr="7F85FB28" w:rsidR="3455EAD2">
        <w:rPr>
          <w:rFonts w:cs="Calibri" w:cstheme="minorAscii"/>
          <w:sz w:val="24"/>
          <w:szCs w:val="24"/>
        </w:rPr>
        <w:t xml:space="preserve">The </w:t>
      </w:r>
      <w:commentRangeStart w:id="1210101517"/>
      <w:r w:rsidRPr="7F85FB28" w:rsidR="3455EAD2">
        <w:rPr>
          <w:rFonts w:cs="Calibri" w:cstheme="minorAscii"/>
          <w:sz w:val="24"/>
          <w:szCs w:val="24"/>
        </w:rPr>
        <w:t>'take away message'</w:t>
      </w:r>
      <w:commentRangeEnd w:id="1210101517"/>
      <w:r>
        <w:rPr>
          <w:rStyle w:val="CommentReference"/>
        </w:rPr>
        <w:commentReference w:id="1210101517"/>
      </w:r>
      <w:r w:rsidRPr="7F85FB28" w:rsidR="3455EAD2">
        <w:rPr>
          <w:rFonts w:cs="Calibri" w:cstheme="minorAscii"/>
          <w:sz w:val="24"/>
          <w:szCs w:val="24"/>
        </w:rPr>
        <w:t xml:space="preserve"> is that </w:t>
      </w:r>
      <w:r w:rsidRPr="7F85FB28" w:rsidR="3455EAD2">
        <w:rPr>
          <w:rFonts w:cs="Calibri" w:cstheme="minorAscii"/>
          <w:sz w:val="24"/>
          <w:szCs w:val="24"/>
        </w:rPr>
        <w:t>in order to</w:t>
      </w:r>
      <w:r w:rsidRPr="7F85FB28" w:rsidR="3455EAD2">
        <w:rPr>
          <w:rFonts w:cs="Calibri" w:cstheme="minorAscii"/>
          <w:sz w:val="24"/>
          <w:szCs w:val="24"/>
        </w:rPr>
        <w:t xml:space="preserve"> </w:t>
      </w:r>
      <w:ins w:author="Meike Robaard" w:date="2022-06-01T14:17:17.806Z" w:id="675273245">
        <w:r w:rsidRPr="7F85FB28" w:rsidR="3455EAD2">
          <w:rPr>
            <w:rFonts w:cs="Calibri" w:cstheme="minorAscii"/>
            <w:sz w:val="24"/>
            <w:szCs w:val="24"/>
          </w:rPr>
          <w:t xml:space="preserve">be </w:t>
        </w:r>
      </w:ins>
      <w:del w:author="Meike Robaard" w:date="2022-06-01T14:17:20.65Z" w:id="151359652">
        <w:r w:rsidRPr="7F85FB28" w:rsidDel="3455EAD2">
          <w:rPr>
            <w:rFonts w:cs="Calibri" w:cstheme="minorAscii"/>
            <w:sz w:val="24"/>
            <w:szCs w:val="24"/>
          </w:rPr>
          <w:delText xml:space="preserve">think </w:delText>
        </w:r>
      </w:del>
      <w:r w:rsidRPr="7F85FB28" w:rsidR="3455EAD2">
        <w:rPr>
          <w:rFonts w:cs="Calibri" w:cstheme="minorAscii"/>
          <w:sz w:val="24"/>
          <w:szCs w:val="24"/>
        </w:rPr>
        <w:t>better</w:t>
      </w:r>
      <w:ins w:author="Meike Robaard" w:date="2022-06-01T14:17:24.691Z" w:id="977002116">
        <w:r w:rsidRPr="7F85FB28" w:rsidR="3455EAD2">
          <w:rPr>
            <w:rFonts w:cs="Calibri" w:cstheme="minorAscii"/>
            <w:sz w:val="24"/>
            <w:szCs w:val="24"/>
          </w:rPr>
          <w:t xml:space="preserve"> thinkers</w:t>
        </w:r>
      </w:ins>
      <w:r w:rsidRPr="7F85FB28" w:rsidR="3455EAD2">
        <w:rPr>
          <w:rFonts w:cs="Calibri" w:cstheme="minorAscii"/>
          <w:sz w:val="24"/>
          <w:szCs w:val="24"/>
        </w:rPr>
        <w:t xml:space="preserve"> (read: think more critically), we </w:t>
      </w:r>
      <w:ins w:author="Meike Robaard" w:date="2022-06-01T14:17:50.373Z" w:id="1931360975">
        <w:r w:rsidRPr="7F85FB28" w:rsidR="3455EAD2">
          <w:rPr>
            <w:rFonts w:cs="Calibri" w:cstheme="minorAscii"/>
            <w:sz w:val="24"/>
            <w:szCs w:val="24"/>
          </w:rPr>
          <w:t xml:space="preserve">must first confront and acknowledge </w:t>
        </w:r>
      </w:ins>
      <w:del w:author="Meike Robaard" w:date="2022-06-01T14:17:34.953Z" w:id="2063033255">
        <w:r w:rsidRPr="7F85FB28" w:rsidDel="3455EAD2">
          <w:rPr>
            <w:rFonts w:cs="Calibri" w:cstheme="minorAscii"/>
            <w:sz w:val="24"/>
            <w:szCs w:val="24"/>
          </w:rPr>
          <w:delText>first have to face</w:delText>
        </w:r>
      </w:del>
      <w:r w:rsidRPr="7F85FB28" w:rsidR="3455EAD2">
        <w:rPr>
          <w:rFonts w:cs="Calibri" w:cstheme="minorAscii"/>
          <w:sz w:val="24"/>
          <w:szCs w:val="24"/>
        </w:rPr>
        <w:t xml:space="preserve"> the limitations of our thinking. We are all susceptible to </w:t>
      </w:r>
      <w:del w:author="Meike Robaard" w:date="2022-06-01T14:18:01.399Z" w:id="502242">
        <w:r w:rsidRPr="7F85FB28" w:rsidDel="3455EAD2">
          <w:rPr>
            <w:rFonts w:cs="Calibri" w:cstheme="minorAscii"/>
            <w:sz w:val="24"/>
            <w:szCs w:val="24"/>
          </w:rPr>
          <w:delText xml:space="preserve">(the same) </w:delText>
        </w:r>
      </w:del>
      <w:r w:rsidRPr="7F85FB28" w:rsidR="3455EAD2">
        <w:rPr>
          <w:rFonts w:cs="Calibri" w:cstheme="minorAscii"/>
          <w:sz w:val="24"/>
          <w:szCs w:val="24"/>
        </w:rPr>
        <w:t>cognitive illusions</w:t>
      </w:r>
      <w:ins w:author="Meike Robaard" w:date="2022-06-01T14:18:04.728Z" w:id="1800381895">
        <w:r w:rsidRPr="7F85FB28" w:rsidR="3455EAD2">
          <w:rPr>
            <w:rFonts w:cs="Calibri" w:cstheme="minorAscii"/>
            <w:sz w:val="24"/>
            <w:szCs w:val="24"/>
          </w:rPr>
          <w:t>,</w:t>
        </w:r>
      </w:ins>
      <w:r w:rsidRPr="7F85FB28" w:rsidR="3455EAD2">
        <w:rPr>
          <w:rFonts w:cs="Calibri" w:cstheme="minorAscii"/>
          <w:sz w:val="24"/>
          <w:szCs w:val="24"/>
        </w:rPr>
        <w:t xml:space="preserve"> and we are all inclined to overestimate the probability of being right. A critical thinker is someone who consciously </w:t>
      </w:r>
      <w:del w:author="Meike Robaard" w:date="2022-06-01T14:18:46.155Z" w:id="1854352176">
        <w:r w:rsidRPr="7F85FB28" w:rsidDel="3455EAD2">
          <w:rPr>
            <w:rFonts w:cs="Calibri" w:cstheme="minorAscii"/>
            <w:sz w:val="24"/>
            <w:szCs w:val="24"/>
          </w:rPr>
          <w:delText>makes an effort</w:delText>
        </w:r>
      </w:del>
      <w:ins w:author="Meike Robaard" w:date="2022-06-01T14:18:46.728Z" w:id="1557967666">
        <w:r w:rsidRPr="7F85FB28" w:rsidR="3455EAD2">
          <w:rPr>
            <w:rFonts w:cs="Calibri" w:cstheme="minorAscii"/>
            <w:sz w:val="24"/>
            <w:szCs w:val="24"/>
          </w:rPr>
          <w:t>seeks</w:t>
        </w:r>
      </w:ins>
      <w:r w:rsidRPr="7F85FB28" w:rsidR="3455EAD2">
        <w:rPr>
          <w:rFonts w:cs="Calibri" w:cstheme="minorAscii"/>
          <w:sz w:val="24"/>
          <w:szCs w:val="24"/>
        </w:rPr>
        <w:t xml:space="preserve"> to </w:t>
      </w:r>
      <w:del w:author="Meike Robaard" w:date="2022-06-01T14:18:51.718Z" w:id="374090373">
        <w:r w:rsidRPr="7F85FB28" w:rsidDel="3455EAD2">
          <w:rPr>
            <w:rFonts w:cs="Calibri" w:cstheme="minorAscii"/>
            <w:sz w:val="24"/>
            <w:szCs w:val="24"/>
          </w:rPr>
          <w:delText xml:space="preserve">get </w:delText>
        </w:r>
      </w:del>
      <w:r w:rsidRPr="7F85FB28" w:rsidR="3455EAD2">
        <w:rPr>
          <w:rFonts w:cs="Calibri" w:cstheme="minorAscii"/>
          <w:sz w:val="24"/>
          <w:szCs w:val="24"/>
        </w:rPr>
        <w:t xml:space="preserve">rid </w:t>
      </w:r>
      <w:ins w:author="Meike Robaard" w:date="2022-06-01T14:18:55.103Z" w:id="1978874636">
        <w:r w:rsidRPr="7F85FB28" w:rsidR="3455EAD2">
          <w:rPr>
            <w:rFonts w:cs="Calibri" w:cstheme="minorAscii"/>
            <w:sz w:val="24"/>
            <w:szCs w:val="24"/>
          </w:rPr>
          <w:t xml:space="preserve">themselves </w:t>
        </w:r>
      </w:ins>
      <w:r w:rsidRPr="7F85FB28" w:rsidR="3455EAD2">
        <w:rPr>
          <w:rFonts w:cs="Calibri" w:cstheme="minorAscii"/>
          <w:sz w:val="24"/>
          <w:szCs w:val="24"/>
        </w:rPr>
        <w:t xml:space="preserve">of </w:t>
      </w:r>
      <w:ins w:author="Meike Robaard" w:date="2022-06-01T14:18:59.165Z" w:id="1385787144">
        <w:r w:rsidRPr="7F85FB28" w:rsidR="3455EAD2">
          <w:rPr>
            <w:rFonts w:cs="Calibri" w:cstheme="minorAscii"/>
            <w:sz w:val="24"/>
            <w:szCs w:val="24"/>
          </w:rPr>
          <w:t xml:space="preserve">such </w:t>
        </w:r>
      </w:ins>
      <w:r w:rsidRPr="7F85FB28" w:rsidR="3455EAD2">
        <w:rPr>
          <w:rFonts w:cs="Calibri" w:cstheme="minorAscii"/>
          <w:sz w:val="24"/>
          <w:szCs w:val="24"/>
        </w:rPr>
        <w:t>tunnel vision</w:t>
      </w:r>
      <w:ins w:author="Meike Robaard" w:date="2022-06-01T14:19:38.243Z" w:id="1036043778">
        <w:r w:rsidRPr="7F85FB28" w:rsidR="3455EAD2">
          <w:rPr>
            <w:rFonts w:cs="Calibri" w:cstheme="minorAscii"/>
            <w:sz w:val="24"/>
            <w:szCs w:val="24"/>
          </w:rPr>
          <w:t>,</w:t>
        </w:r>
      </w:ins>
      <w:del w:author="Meike Robaard" w:date="2022-06-01T14:19:37.964Z" w:id="1774400351">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1T14:19:40.184Z" w:id="1307063535">
        <w:r w:rsidRPr="7F85FB28" w:rsidDel="3455EAD2">
          <w:rPr>
            <w:rFonts w:cs="Calibri" w:cstheme="minorAscii"/>
            <w:sz w:val="24"/>
            <w:szCs w:val="24"/>
          </w:rPr>
          <w:delText>S</w:delText>
        </w:r>
      </w:del>
      <w:ins w:author="Meike Robaard" w:date="2022-06-01T14:19:52.146Z" w:id="1887372523">
        <w:r w:rsidRPr="7F85FB28" w:rsidR="3455EAD2">
          <w:rPr>
            <w:rFonts w:cs="Calibri" w:cstheme="minorAscii"/>
            <w:sz w:val="24"/>
            <w:szCs w:val="24"/>
          </w:rPr>
          <w:t>s</w:t>
        </w:r>
      </w:ins>
      <w:r w:rsidRPr="7F85FB28" w:rsidR="3455EAD2">
        <w:rPr>
          <w:rFonts w:cs="Calibri" w:cstheme="minorAscii"/>
          <w:sz w:val="24"/>
          <w:szCs w:val="24"/>
        </w:rPr>
        <w:t xml:space="preserve">omeone who is prepared to scrutinize </w:t>
      </w:r>
      <w:del w:author="Meike Robaard" w:date="2022-06-01T14:19:25.889Z" w:id="526347998">
        <w:r w:rsidRPr="7F85FB28" w:rsidDel="3455EAD2">
          <w:rPr>
            <w:rFonts w:cs="Calibri" w:cstheme="minorAscii"/>
            <w:sz w:val="24"/>
            <w:szCs w:val="24"/>
          </w:rPr>
          <w:delText>his or her</w:delText>
        </w:r>
      </w:del>
      <w:ins w:author="Meike Robaard" w:date="2022-06-01T14:19:26.259Z" w:id="1844347278">
        <w:r w:rsidRPr="7F85FB28" w:rsidR="3455EAD2">
          <w:rPr>
            <w:rFonts w:cs="Calibri" w:cstheme="minorAscii"/>
            <w:sz w:val="24"/>
            <w:szCs w:val="24"/>
          </w:rPr>
          <w:t>their</w:t>
        </w:r>
      </w:ins>
      <w:r w:rsidRPr="7F85FB28" w:rsidR="3455EAD2">
        <w:rPr>
          <w:rFonts w:cs="Calibri" w:cstheme="minorAscii"/>
          <w:sz w:val="24"/>
          <w:szCs w:val="24"/>
        </w:rPr>
        <w:t xml:space="preserve"> beliefs and is </w:t>
      </w:r>
      <w:ins w:author="Meike Robaard" w:date="2022-06-01T14:20:03.846Z" w:id="1026245800">
        <w:r w:rsidRPr="7F85FB28" w:rsidR="3455EAD2">
          <w:rPr>
            <w:rFonts w:cs="Calibri" w:cstheme="minorAscii"/>
            <w:sz w:val="24"/>
            <w:szCs w:val="24"/>
          </w:rPr>
          <w:t>willing</w:t>
        </w:r>
      </w:ins>
      <w:del w:author="Meike Robaard" w:date="2022-06-01T14:20:02.085Z" w:id="730865039">
        <w:r w:rsidRPr="7F85FB28" w:rsidDel="3455EAD2">
          <w:rPr>
            <w:rFonts w:cs="Calibri" w:cstheme="minorAscii"/>
            <w:sz w:val="24"/>
            <w:szCs w:val="24"/>
          </w:rPr>
          <w:delText>always prepared</w:delText>
        </w:r>
      </w:del>
      <w:r w:rsidRPr="7F85FB28" w:rsidR="3455EAD2">
        <w:rPr>
          <w:rFonts w:cs="Calibri" w:cstheme="minorAscii"/>
          <w:sz w:val="24"/>
          <w:szCs w:val="24"/>
        </w:rPr>
        <w:t xml:space="preserve"> to </w:t>
      </w:r>
      <w:del w:author="Meike Robaard" w:date="2022-06-01T14:20:23.781Z" w:id="393515881">
        <w:r w:rsidRPr="7F85FB28" w:rsidDel="3455EAD2">
          <w:rPr>
            <w:rFonts w:cs="Calibri" w:cstheme="minorAscii"/>
            <w:sz w:val="24"/>
            <w:szCs w:val="24"/>
          </w:rPr>
          <w:delText>revise</w:delText>
        </w:r>
      </w:del>
      <w:ins w:author="Meike Robaard" w:date="2022-06-01T14:20:24.431Z" w:id="192496775">
        <w:r w:rsidRPr="7F85FB28" w:rsidR="3455EAD2">
          <w:rPr>
            <w:rFonts w:cs="Calibri" w:cstheme="minorAscii"/>
            <w:sz w:val="24"/>
            <w:szCs w:val="24"/>
          </w:rPr>
          <w:t>modify</w:t>
        </w:r>
      </w:ins>
      <w:r w:rsidRPr="7F85FB28" w:rsidR="3455EAD2">
        <w:rPr>
          <w:rFonts w:cs="Calibri" w:cstheme="minorAscii"/>
          <w:sz w:val="24"/>
          <w:szCs w:val="24"/>
        </w:rPr>
        <w:t xml:space="preserve"> those beliefs in </w:t>
      </w:r>
      <w:del w:author="Meike Robaard" w:date="2022-06-01T14:20:30.27Z" w:id="82055327">
        <w:r w:rsidRPr="7F85FB28" w:rsidDel="3455EAD2">
          <w:rPr>
            <w:rFonts w:cs="Calibri" w:cstheme="minorAscii"/>
            <w:sz w:val="24"/>
            <w:szCs w:val="24"/>
          </w:rPr>
          <w:delText xml:space="preserve">the </w:delText>
        </w:r>
      </w:del>
      <w:r w:rsidRPr="7F85FB28" w:rsidR="3455EAD2">
        <w:rPr>
          <w:rFonts w:cs="Calibri" w:cstheme="minorAscii"/>
          <w:sz w:val="24"/>
          <w:szCs w:val="24"/>
        </w:rPr>
        <w:t xml:space="preserve">light of new information. </w:t>
      </w:r>
      <w:del w:author="Meike Robaard" w:date="2022-06-01T14:20:42.494Z" w:id="510290198">
        <w:r w:rsidRPr="7F85FB28" w:rsidDel="3455EAD2">
          <w:rPr>
            <w:rFonts w:cs="Calibri" w:cstheme="minorAscii"/>
            <w:sz w:val="24"/>
            <w:szCs w:val="24"/>
          </w:rPr>
          <w:delText>This, we don’t do spontaneously</w:delText>
        </w:r>
      </w:del>
      <w:ins w:author="Meike Robaard" w:date="2022-06-01T14:20:51.567Z" w:id="2068556034">
        <w:r w:rsidRPr="7F85FB28" w:rsidR="3455EAD2">
          <w:rPr>
            <w:rFonts w:cs="Calibri" w:cstheme="minorAscii"/>
            <w:sz w:val="24"/>
            <w:szCs w:val="24"/>
          </w:rPr>
          <w:t>It is important to note here, ho</w:t>
        </w:r>
      </w:ins>
      <w:ins w:author="Meike Robaard" w:date="2022-06-01T14:20:59.993Z" w:id="1513360091">
        <w:r w:rsidRPr="7F85FB28" w:rsidR="3455EAD2">
          <w:rPr>
            <w:rFonts w:cs="Calibri" w:cstheme="minorAscii"/>
            <w:sz w:val="24"/>
            <w:szCs w:val="24"/>
          </w:rPr>
          <w:t>wever, that this is not s</w:t>
        </w:r>
      </w:ins>
      <w:ins w:author="Meike Robaard" w:date="2022-06-01T14:21:08.453Z" w:id="1726454300">
        <w:r w:rsidRPr="7F85FB28" w:rsidR="3455EAD2">
          <w:rPr>
            <w:rFonts w:cs="Calibri" w:cstheme="minorAscii"/>
            <w:sz w:val="24"/>
            <w:szCs w:val="24"/>
          </w:rPr>
          <w:t>omething we do automatically</w:t>
        </w:r>
      </w:ins>
      <w:r w:rsidRPr="7F85FB28" w:rsidR="3455EAD2">
        <w:rPr>
          <w:rFonts w:cs="Calibri" w:cstheme="minorAscii"/>
          <w:sz w:val="24"/>
          <w:szCs w:val="24"/>
        </w:rPr>
        <w:t xml:space="preserve">. </w:t>
      </w:r>
      <w:ins w:author="Meike Robaard" w:date="2022-06-01T14:21:28.648Z" w:id="1964558002">
        <w:r w:rsidRPr="7F85FB28" w:rsidR="3455EAD2">
          <w:rPr>
            <w:rFonts w:cs="Calibri" w:cstheme="minorAscii"/>
            <w:sz w:val="24"/>
            <w:szCs w:val="24"/>
          </w:rPr>
          <w:t>One could even go so far as to say that it</w:t>
        </w:r>
      </w:ins>
      <w:del w:author="Meike Robaard" w:date="2022-06-01T14:21:27.751Z" w:id="493069920">
        <w:r w:rsidRPr="7F85FB28" w:rsidDel="3455EAD2">
          <w:rPr>
            <w:rFonts w:cs="Calibri" w:cstheme="minorAscii"/>
            <w:sz w:val="24"/>
            <w:szCs w:val="24"/>
          </w:rPr>
          <w:delText>It</w:delText>
        </w:r>
      </w:del>
      <w:r w:rsidRPr="7F85FB28" w:rsidR="3455EAD2">
        <w:rPr>
          <w:rFonts w:cs="Calibri" w:cstheme="minorAscii"/>
          <w:sz w:val="24"/>
          <w:szCs w:val="24"/>
        </w:rPr>
        <w:t xml:space="preserve"> goes against our </w:t>
      </w:r>
      <w:ins w:author="Meike Robaard" w:date="2022-06-01T14:21:32.411Z" w:id="904604704">
        <w:r w:rsidRPr="7F85FB28" w:rsidR="3455EAD2">
          <w:rPr>
            <w:rFonts w:cs="Calibri" w:cstheme="minorAscii"/>
            <w:sz w:val="24"/>
            <w:szCs w:val="24"/>
          </w:rPr>
          <w:t xml:space="preserve">very </w:t>
        </w:r>
      </w:ins>
      <w:r w:rsidRPr="7F85FB28" w:rsidR="3455EAD2">
        <w:rPr>
          <w:rFonts w:cs="Calibri" w:cstheme="minorAscii"/>
          <w:sz w:val="24"/>
          <w:szCs w:val="24"/>
        </w:rPr>
        <w:t xml:space="preserve">nature. </w:t>
      </w:r>
      <w:ins w:author="Meike Robaard" w:date="2022-06-01T14:21:56.577Z" w:id="468687102">
        <w:r w:rsidRPr="7F85FB28" w:rsidR="3455EAD2">
          <w:rPr>
            <w:rFonts w:cs="Calibri" w:cstheme="minorAscii"/>
            <w:sz w:val="24"/>
            <w:szCs w:val="24"/>
          </w:rPr>
          <w:t>In truth,</w:t>
        </w:r>
      </w:ins>
      <w:del w:author="Meike Robaard" w:date="2022-06-01T14:21:50.795Z" w:id="193426248">
        <w:r w:rsidRPr="7F85FB28" w:rsidDel="3455EAD2">
          <w:rPr>
            <w:rFonts w:cs="Calibri" w:cstheme="minorAscii"/>
            <w:sz w:val="24"/>
            <w:szCs w:val="24"/>
          </w:rPr>
          <w:delText xml:space="preserve">That is why </w:delText>
        </w:r>
      </w:del>
      <w:r w:rsidRPr="7F85FB28" w:rsidR="3455EAD2">
        <w:rPr>
          <w:rFonts w:cs="Calibri" w:cstheme="minorAscii"/>
          <w:sz w:val="24"/>
          <w:szCs w:val="24"/>
        </w:rPr>
        <w:t>critical thinking requires a conscious effort</w:t>
      </w:r>
      <w:ins w:author="Meike Robaard" w:date="2022-06-01T14:22:11.579Z" w:id="1738338995">
        <w:r w:rsidRPr="7F85FB28" w:rsidR="3455EAD2">
          <w:rPr>
            <w:rFonts w:cs="Calibri" w:cstheme="minorAscii"/>
            <w:sz w:val="24"/>
            <w:szCs w:val="24"/>
          </w:rPr>
          <w:t>:</w:t>
        </w:r>
      </w:ins>
      <w:del w:author="Meike Robaard" w:date="2022-06-01T14:22:09.917Z" w:id="292507156">
        <w:r w:rsidRPr="7F85FB28" w:rsidDel="3455EAD2">
          <w:rPr>
            <w:rFonts w:cs="Calibri" w:cstheme="minorAscii"/>
            <w:sz w:val="24"/>
            <w:szCs w:val="24"/>
          </w:rPr>
          <w:delText>. I</w:delText>
        </w:r>
      </w:del>
      <w:ins w:author="Meike Robaard" w:date="2022-06-01T14:22:14.025Z" w:id="2120381836">
        <w:r w:rsidRPr="7F85FB28" w:rsidR="3455EAD2">
          <w:rPr>
            <w:rFonts w:cs="Calibri" w:cstheme="minorAscii"/>
            <w:sz w:val="24"/>
            <w:szCs w:val="24"/>
          </w:rPr>
          <w:t>i</w:t>
        </w:r>
      </w:ins>
      <w:r w:rsidRPr="7F85FB28" w:rsidR="3455EAD2">
        <w:rPr>
          <w:rFonts w:cs="Calibri" w:cstheme="minorAscii"/>
          <w:sz w:val="24"/>
          <w:szCs w:val="24"/>
        </w:rPr>
        <w:t>t is a disciplined way of reasoning.</w:t>
      </w:r>
    </w:p>
    <w:p w:rsidR="00711E6D" w:rsidP="00617219" w:rsidRDefault="00711E6D" w14:paraId="7EBF34AB" w14:textId="77777777">
      <w:pPr>
        <w:spacing w:line="360" w:lineRule="auto"/>
        <w:rPr>
          <w:rFonts w:cstheme="minorHAnsi"/>
          <w:sz w:val="24"/>
          <w:szCs w:val="24"/>
        </w:rPr>
      </w:pPr>
    </w:p>
    <w:p w:rsidR="00711E6D" w:rsidP="00617219" w:rsidRDefault="00711E6D" w14:paraId="085473C5" w14:textId="77777777">
      <w:pPr>
        <w:spacing w:line="360" w:lineRule="auto"/>
        <w:rPr>
          <w:rFonts w:cstheme="minorHAnsi"/>
          <w:b/>
          <w:bCs/>
          <w:i/>
          <w:iCs/>
          <w:sz w:val="24"/>
          <w:szCs w:val="24"/>
        </w:rPr>
      </w:pPr>
      <w:r>
        <w:rPr>
          <w:rFonts w:cstheme="minorHAnsi"/>
          <w:b/>
          <w:bCs/>
          <w:i/>
          <w:iCs/>
          <w:sz w:val="24"/>
          <w:szCs w:val="24"/>
        </w:rPr>
        <w:t>Thinking about thinking</w:t>
      </w:r>
    </w:p>
    <w:p w:rsidRPr="00D27272" w:rsidR="00711E6D" w:rsidP="00617219" w:rsidRDefault="00711E6D" w14:paraId="2AE9F28F" w14:textId="77777777">
      <w:pPr>
        <w:spacing w:line="360" w:lineRule="auto"/>
        <w:rPr>
          <w:rFonts w:cstheme="minorHAnsi"/>
          <w:b/>
          <w:bCs/>
          <w:i/>
          <w:iCs/>
          <w:sz w:val="24"/>
          <w:szCs w:val="24"/>
        </w:rPr>
      </w:pPr>
    </w:p>
    <w:p w:rsidR="00711E6D" w:rsidP="7F85FB28" w:rsidRDefault="00711E6D" w14:paraId="6C0B0EF2" w14:textId="51913A8B">
      <w:pPr>
        <w:spacing w:line="360" w:lineRule="auto"/>
        <w:rPr>
          <w:rFonts w:cs="Calibri" w:cstheme="minorAscii"/>
          <w:sz w:val="24"/>
          <w:szCs w:val="24"/>
        </w:rPr>
      </w:pPr>
      <w:r w:rsidRPr="7F85FB28" w:rsidR="3455EAD2">
        <w:rPr>
          <w:rFonts w:cs="Calibri" w:cstheme="minorAscii"/>
          <w:sz w:val="24"/>
          <w:szCs w:val="24"/>
        </w:rPr>
        <w:t xml:space="preserve">The </w:t>
      </w:r>
      <w:del w:author="Meike Robaard" w:date="2022-06-01T14:22:50.72Z" w:id="758316939">
        <w:r w:rsidRPr="7F85FB28" w:rsidDel="3455EAD2">
          <w:rPr>
            <w:rFonts w:cs="Calibri" w:cstheme="minorAscii"/>
            <w:sz w:val="24"/>
            <w:szCs w:val="24"/>
          </w:rPr>
          <w:delText xml:space="preserve">core </w:delText>
        </w:r>
      </w:del>
      <w:ins w:author="Meike Robaard" w:date="2022-06-01T14:22:52.006Z" w:id="1680631045">
        <w:r w:rsidRPr="7F85FB28" w:rsidR="3455EAD2">
          <w:rPr>
            <w:rFonts w:cs="Calibri" w:cstheme="minorAscii"/>
            <w:sz w:val="24"/>
            <w:szCs w:val="24"/>
          </w:rPr>
          <w:t xml:space="preserve">essence </w:t>
        </w:r>
      </w:ins>
      <w:r w:rsidRPr="7F85FB28" w:rsidR="3455EAD2">
        <w:rPr>
          <w:rFonts w:cs="Calibri" w:cstheme="minorAscii"/>
          <w:sz w:val="24"/>
          <w:szCs w:val="24"/>
        </w:rPr>
        <w:t xml:space="preserve">of critical thinking is thinking about thinking. We </w:t>
      </w:r>
      <w:del w:author="Meike Robaard" w:date="2022-06-01T14:23:09.694Z" w:id="1956683924">
        <w:r w:rsidRPr="7F85FB28" w:rsidDel="3455EAD2">
          <w:rPr>
            <w:rFonts w:cs="Calibri" w:cstheme="minorAscii"/>
            <w:sz w:val="24"/>
            <w:szCs w:val="24"/>
          </w:rPr>
          <w:delText>have to</w:delText>
        </w:r>
        <w:r w:rsidRPr="7F85FB28" w:rsidDel="3455EAD2">
          <w:rPr>
            <w:rFonts w:cs="Calibri" w:cstheme="minorAscii"/>
            <w:sz w:val="24"/>
            <w:szCs w:val="24"/>
          </w:rPr>
          <w:delText xml:space="preserve"> </w:delText>
        </w:r>
      </w:del>
      <w:ins w:author="Meike Robaard" w:date="2022-06-01T14:23:11.484Z" w:id="1636348245">
        <w:r w:rsidRPr="7F85FB28" w:rsidR="3455EAD2">
          <w:rPr>
            <w:rFonts w:cs="Calibri" w:cstheme="minorAscii"/>
            <w:sz w:val="24"/>
            <w:szCs w:val="24"/>
          </w:rPr>
          <w:t xml:space="preserve">must </w:t>
        </w:r>
      </w:ins>
      <w:r w:rsidRPr="7F85FB28" w:rsidR="3455EAD2">
        <w:rPr>
          <w:rFonts w:cs="Calibri" w:cstheme="minorAscii"/>
          <w:sz w:val="24"/>
          <w:szCs w:val="24"/>
        </w:rPr>
        <w:t xml:space="preserve">make a habit of asking ourselves </w:t>
      </w:r>
      <w:r w:rsidRPr="7F85FB28" w:rsidR="3455EAD2">
        <w:rPr>
          <w:rFonts w:cs="Calibri" w:cstheme="minorAscii"/>
          <w:sz w:val="24"/>
          <w:szCs w:val="24"/>
        </w:rPr>
        <w:t>if</w:t>
      </w:r>
      <w:r w:rsidRPr="7F85FB28" w:rsidR="3455EAD2">
        <w:rPr>
          <w:rFonts w:cs="Calibri" w:cstheme="minorAscii"/>
          <w:sz w:val="24"/>
          <w:szCs w:val="24"/>
        </w:rPr>
        <w:t xml:space="preserve"> we can </w:t>
      </w:r>
      <w:ins w:author="Meike Robaard" w:date="2022-06-01T14:23:38.443Z" w:id="1994497893">
        <w:r w:rsidRPr="7F85FB28" w:rsidR="3455EAD2">
          <w:rPr>
            <w:rFonts w:cs="Calibri" w:cstheme="minorAscii"/>
            <w:sz w:val="24"/>
            <w:szCs w:val="24"/>
          </w:rPr>
          <w:t xml:space="preserve">truly </w:t>
        </w:r>
      </w:ins>
      <w:r w:rsidRPr="7F85FB28" w:rsidR="3455EAD2">
        <w:rPr>
          <w:rFonts w:cs="Calibri" w:cstheme="minorAscii"/>
          <w:sz w:val="24"/>
          <w:szCs w:val="24"/>
        </w:rPr>
        <w:t xml:space="preserve">trust our </w:t>
      </w:r>
      <w:ins w:author="Meike Robaard" w:date="2022-06-01T14:23:32.695Z" w:id="309887249">
        <w:r w:rsidRPr="7F85FB28" w:rsidR="3455EAD2">
          <w:rPr>
            <w:rFonts w:cs="Calibri" w:cstheme="minorAscii"/>
            <w:sz w:val="24"/>
            <w:szCs w:val="24"/>
          </w:rPr>
          <w:t xml:space="preserve">own </w:t>
        </w:r>
      </w:ins>
      <w:r w:rsidRPr="7F85FB28" w:rsidR="3455EAD2">
        <w:rPr>
          <w:rFonts w:cs="Calibri" w:cstheme="minorAscii"/>
          <w:sz w:val="24"/>
          <w:szCs w:val="24"/>
        </w:rPr>
        <w:t>thinking. We need to consider wh</w:t>
      </w:r>
      <w:ins w:author="Meike Robaard" w:date="2022-06-01T14:24:23.53Z" w:id="1951512016">
        <w:r w:rsidRPr="7F85FB28" w:rsidR="3455EAD2">
          <w:rPr>
            <w:rFonts w:cs="Calibri" w:cstheme="minorAscii"/>
            <w:sz w:val="24"/>
            <w:szCs w:val="24"/>
          </w:rPr>
          <w:t>ether</w:t>
        </w:r>
      </w:ins>
      <w:del w:author="Meike Robaard" w:date="2022-06-01T14:24:21.679Z" w:id="759723637">
        <w:r w:rsidRPr="7F85FB28" w:rsidDel="3455EAD2">
          <w:rPr>
            <w:rFonts w:cs="Calibri" w:cstheme="minorAscii"/>
            <w:sz w:val="24"/>
            <w:szCs w:val="24"/>
          </w:rPr>
          <w:delText>at</w:delText>
        </w:r>
      </w:del>
      <w:r w:rsidRPr="7F85FB28" w:rsidR="3455EAD2">
        <w:rPr>
          <w:rFonts w:cs="Calibri" w:cstheme="minorAscii"/>
          <w:sz w:val="24"/>
          <w:szCs w:val="24"/>
        </w:rPr>
        <w:t xml:space="preserve"> a belief is based on</w:t>
      </w:r>
      <w:del w:author="Meike Robaard" w:date="2022-06-01T14:24:25.998Z" w:id="976499874">
        <w:r w:rsidRPr="7F85FB28" w:rsidDel="3455EAD2">
          <w:rPr>
            <w:rFonts w:cs="Calibri" w:cstheme="minorAscii"/>
            <w:sz w:val="24"/>
            <w:szCs w:val="24"/>
          </w:rPr>
          <w:delText>:</w:delText>
        </w:r>
      </w:del>
      <w:r w:rsidRPr="7F85FB28" w:rsidR="3455EAD2">
        <w:rPr>
          <w:rFonts w:cs="Calibri" w:cstheme="minorAscii"/>
          <w:sz w:val="24"/>
          <w:szCs w:val="24"/>
        </w:rPr>
        <w:t xml:space="preserve"> intuition or </w:t>
      </w:r>
      <w:r w:rsidRPr="7F85FB28" w:rsidR="63AC5E09">
        <w:rPr>
          <w:rFonts w:cs="Calibri" w:cstheme="minorAscii"/>
          <w:sz w:val="24"/>
          <w:szCs w:val="24"/>
        </w:rPr>
        <w:t>reasoning</w:t>
      </w:r>
      <w:ins w:author="Meike Robaard" w:date="2022-06-01T14:24:31.782Z" w:id="191418070">
        <w:r w:rsidRPr="7F85FB28" w:rsidR="63AC5E09">
          <w:rPr>
            <w:rFonts w:cs="Calibri" w:cstheme="minorAscii"/>
            <w:sz w:val="24"/>
            <w:szCs w:val="24"/>
          </w:rPr>
          <w:t xml:space="preserve">, </w:t>
        </w:r>
      </w:ins>
      <w:del w:author="Meike Robaard" w:date="2022-06-01T14:24:29.719Z" w:id="77008799">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1T14:24:34.249Z" w:id="1426291522">
        <w:r w:rsidRPr="7F85FB28" w:rsidDel="3455EAD2">
          <w:rPr>
            <w:rFonts w:cs="Calibri" w:cstheme="minorAscii"/>
            <w:sz w:val="24"/>
            <w:szCs w:val="24"/>
          </w:rPr>
          <w:delText>W</w:delText>
        </w:r>
      </w:del>
      <w:ins w:author="Meike Robaard" w:date="2022-06-01T14:24:36.373Z" w:id="927983588">
        <w:r w:rsidRPr="7F85FB28" w:rsidR="3455EAD2">
          <w:rPr>
            <w:rFonts w:cs="Calibri" w:cstheme="minorAscii"/>
            <w:sz w:val="24"/>
            <w:szCs w:val="24"/>
          </w:rPr>
          <w:t>w</w:t>
        </w:r>
      </w:ins>
      <w:r w:rsidRPr="7F85FB28" w:rsidR="3455EAD2">
        <w:rPr>
          <w:rFonts w:cs="Calibri" w:cstheme="minorAscii"/>
          <w:sz w:val="24"/>
          <w:szCs w:val="24"/>
        </w:rPr>
        <w:t>hether there are possible cognitive pitfalls</w:t>
      </w:r>
      <w:ins w:author="Meike Robaard" w:date="2022-06-01T14:24:46.848Z" w:id="2107911836">
        <w:r w:rsidRPr="7F85FB28" w:rsidR="3455EAD2">
          <w:rPr>
            <w:rFonts w:cs="Calibri" w:cstheme="minorAscii"/>
            <w:sz w:val="24"/>
            <w:szCs w:val="24"/>
          </w:rPr>
          <w:t xml:space="preserve"> we could be overlooking</w:t>
        </w:r>
      </w:ins>
      <w:ins w:author="Meike Robaard" w:date="2022-06-01T14:25:14.116Z" w:id="666947969">
        <w:r w:rsidRPr="7F85FB28" w:rsidR="3455EAD2">
          <w:rPr>
            <w:rFonts w:cs="Calibri" w:cstheme="minorAscii"/>
            <w:sz w:val="24"/>
            <w:szCs w:val="24"/>
          </w:rPr>
          <w:t>.</w:t>
        </w:r>
      </w:ins>
      <w:del w:author="Meike Robaard" w:date="2022-06-01T14:25:12.825Z" w:id="1931050962">
        <w:r w:rsidRPr="7F85FB28" w:rsidDel="3455EAD2">
          <w:rPr>
            <w:rFonts w:cs="Calibri" w:cstheme="minorAscii"/>
            <w:sz w:val="24"/>
            <w:szCs w:val="24"/>
          </w:rPr>
          <w:delText>. Whether</w:delText>
        </w:r>
      </w:del>
      <w:r w:rsidRPr="7F85FB28" w:rsidR="3455EAD2">
        <w:rPr>
          <w:rFonts w:cs="Calibri" w:cstheme="minorAscii"/>
          <w:sz w:val="24"/>
          <w:szCs w:val="24"/>
        </w:rPr>
        <w:t xml:space="preserve"> </w:t>
      </w:r>
      <w:ins w:author="Meike Robaard" w:date="2022-06-01T14:25:17.818Z" w:id="1441178273">
        <w:r w:rsidRPr="7F85FB28" w:rsidR="3455EAD2">
          <w:rPr>
            <w:rFonts w:cs="Calibri" w:cstheme="minorAscii"/>
            <w:sz w:val="24"/>
            <w:szCs w:val="24"/>
          </w:rPr>
          <w:t xml:space="preserve">if </w:t>
        </w:r>
      </w:ins>
      <w:r w:rsidRPr="7F85FB28" w:rsidR="3455EAD2">
        <w:rPr>
          <w:rFonts w:cs="Calibri" w:cstheme="minorAscii"/>
          <w:sz w:val="24"/>
          <w:szCs w:val="24"/>
        </w:rPr>
        <w:t>we are emotionally involved in our beliefs and opinions</w:t>
      </w:r>
      <w:ins w:author="Meike Robaard" w:date="2022-06-01T14:25:33.123Z" w:id="36244365">
        <w:r w:rsidRPr="7F85FB28" w:rsidR="3455EAD2">
          <w:rPr>
            <w:rFonts w:cs="Calibri" w:cstheme="minorAscii"/>
            <w:sz w:val="24"/>
            <w:szCs w:val="24"/>
          </w:rPr>
          <w:t>, and</w:t>
        </w:r>
      </w:ins>
      <w:del w:author="Meike Robaard" w:date="2022-06-01T14:25:31.46Z" w:id="671811101">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1T14:25:35.015Z" w:id="859439146">
        <w:r w:rsidRPr="7F85FB28" w:rsidDel="3455EAD2">
          <w:rPr>
            <w:rFonts w:cs="Calibri" w:cstheme="minorAscii"/>
            <w:sz w:val="24"/>
            <w:szCs w:val="24"/>
          </w:rPr>
          <w:delText>W</w:delText>
        </w:r>
      </w:del>
      <w:ins w:author="Meike Robaard" w:date="2022-06-01T14:25:45.988Z" w:id="1640841359">
        <w:r w:rsidRPr="7F85FB28" w:rsidR="3455EAD2">
          <w:rPr>
            <w:rFonts w:cs="Calibri" w:cstheme="minorAscii"/>
            <w:sz w:val="24"/>
            <w:szCs w:val="24"/>
          </w:rPr>
          <w:t>w</w:t>
        </w:r>
      </w:ins>
      <w:r w:rsidRPr="7F85FB28" w:rsidR="3455EAD2">
        <w:rPr>
          <w:rFonts w:cs="Calibri" w:cstheme="minorAscii"/>
          <w:sz w:val="24"/>
          <w:szCs w:val="24"/>
        </w:rPr>
        <w:t xml:space="preserve">hether </w:t>
      </w:r>
      <w:ins w:author="Meike Robaard" w:date="2022-06-01T14:25:41.719Z" w:id="1835097688">
        <w:r w:rsidRPr="7F85FB28" w:rsidR="3455EAD2">
          <w:rPr>
            <w:rFonts w:cs="Calibri" w:cstheme="minorAscii"/>
            <w:sz w:val="24"/>
            <w:szCs w:val="24"/>
          </w:rPr>
          <w:t xml:space="preserve">or not </w:t>
        </w:r>
      </w:ins>
      <w:r w:rsidRPr="7F85FB28" w:rsidR="3455EAD2">
        <w:rPr>
          <w:rFonts w:cs="Calibri" w:cstheme="minorAscii"/>
          <w:sz w:val="24"/>
          <w:szCs w:val="24"/>
        </w:rPr>
        <w:t xml:space="preserve">we have used all available external levers. In short, we should </w:t>
      </w:r>
      <w:del w:author="Meike Robaard" w:date="2022-06-01T14:25:59.114Z" w:id="305178739">
        <w:r w:rsidRPr="7F85FB28" w:rsidDel="3455EAD2">
          <w:rPr>
            <w:rFonts w:cs="Calibri" w:cstheme="minorAscii"/>
            <w:sz w:val="24"/>
            <w:szCs w:val="24"/>
          </w:rPr>
          <w:delText>keep</w:delText>
        </w:r>
      </w:del>
      <w:ins w:author="Meike Robaard" w:date="2022-06-01T14:25:59.849Z" w:id="230021824">
        <w:r w:rsidRPr="7F85FB28" w:rsidR="3455EAD2">
          <w:rPr>
            <w:rFonts w:cs="Calibri" w:cstheme="minorAscii"/>
            <w:sz w:val="24"/>
            <w:szCs w:val="24"/>
          </w:rPr>
          <w:t>continu</w:t>
        </w:r>
      </w:ins>
      <w:ins w:author="Meike Robaard" w:date="2022-06-01T14:26:00.629Z" w:id="1279598513">
        <w:r w:rsidRPr="7F85FB28" w:rsidR="3455EAD2">
          <w:rPr>
            <w:rFonts w:cs="Calibri" w:cstheme="minorAscii"/>
            <w:sz w:val="24"/>
            <w:szCs w:val="24"/>
          </w:rPr>
          <w:t>ously</w:t>
        </w:r>
      </w:ins>
      <w:r w:rsidRPr="7F85FB28" w:rsidR="3455EAD2">
        <w:rPr>
          <w:rFonts w:cs="Calibri" w:cstheme="minorAscii"/>
          <w:sz w:val="24"/>
          <w:szCs w:val="24"/>
        </w:rPr>
        <w:t xml:space="preserve"> question</w:t>
      </w:r>
      <w:del w:author="Meike Robaard" w:date="2022-06-01T14:26:03.066Z" w:id="1493856642">
        <w:r w:rsidRPr="7F85FB28" w:rsidDel="3455EAD2">
          <w:rPr>
            <w:rFonts w:cs="Calibri" w:cstheme="minorAscii"/>
            <w:sz w:val="24"/>
            <w:szCs w:val="24"/>
          </w:rPr>
          <w:delText>ing</w:delText>
        </w:r>
      </w:del>
      <w:r w:rsidRPr="7F85FB28" w:rsidR="3455EAD2">
        <w:rPr>
          <w:rFonts w:cs="Calibri" w:cstheme="minorAscii"/>
          <w:sz w:val="24"/>
          <w:szCs w:val="24"/>
        </w:rPr>
        <w:t xml:space="preserve"> the output of our own thinking. Albert Einstein, one of the greatest thinkers in </w:t>
      </w:r>
      <w:del w:author="Meike Robaard" w:date="2022-06-01T14:26:13.297Z" w:id="1762291951">
        <w:r w:rsidRPr="7F85FB28" w:rsidDel="63AC5E09">
          <w:rPr>
            <w:rFonts w:cs="Calibri" w:cstheme="minorAscii"/>
            <w:sz w:val="24"/>
            <w:szCs w:val="24"/>
          </w:rPr>
          <w:delText>recent human</w:delText>
        </w:r>
      </w:del>
      <w:ins w:author="Meike Robaard" w:date="2022-06-01T14:26:13.86Z" w:id="2127258137">
        <w:r w:rsidRPr="7F85FB28" w:rsidR="63AC5E09">
          <w:rPr>
            <w:rFonts w:cs="Calibri" w:cstheme="minorAscii"/>
            <w:sz w:val="24"/>
            <w:szCs w:val="24"/>
          </w:rPr>
          <w:t>modern</w:t>
        </w:r>
      </w:ins>
      <w:r w:rsidRPr="7F85FB28" w:rsidR="63AC5E09">
        <w:rPr>
          <w:rFonts w:cs="Calibri" w:cstheme="minorAscii"/>
          <w:sz w:val="24"/>
          <w:szCs w:val="24"/>
        </w:rPr>
        <w:t xml:space="preserve"> </w:t>
      </w:r>
      <w:r w:rsidRPr="7F85FB28" w:rsidR="3455EAD2">
        <w:rPr>
          <w:rFonts w:cs="Calibri" w:cstheme="minorAscii"/>
          <w:sz w:val="24"/>
          <w:szCs w:val="24"/>
        </w:rPr>
        <w:t xml:space="preserve">history, </w:t>
      </w:r>
      <w:r w:rsidRPr="7F85FB28" w:rsidR="4A97CA16">
        <w:rPr>
          <w:rFonts w:cs="Calibri" w:cstheme="minorAscii"/>
          <w:sz w:val="24"/>
          <w:szCs w:val="24"/>
        </w:rPr>
        <w:t xml:space="preserve">reportedly said </w:t>
      </w:r>
      <w:del w:author="Meike Robaard" w:date="2022-06-01T14:26:29.167Z" w:id="515955602">
        <w:r w:rsidRPr="7F85FB28" w:rsidDel="4A97CA16">
          <w:rPr>
            <w:rFonts w:cs="Calibri" w:cstheme="minorAscii"/>
            <w:sz w:val="24"/>
            <w:szCs w:val="24"/>
          </w:rPr>
          <w:delText>the following</w:delText>
        </w:r>
        <w:r w:rsidRPr="7F85FB28" w:rsidDel="3455EAD2">
          <w:rPr>
            <w:rFonts w:cs="Calibri" w:cstheme="minorAscii"/>
            <w:sz w:val="24"/>
            <w:szCs w:val="24"/>
          </w:rPr>
          <w:delText>:</w:delText>
        </w:r>
      </w:del>
      <w:r w:rsidRPr="7F85FB28" w:rsidR="3455EAD2">
        <w:rPr>
          <w:rFonts w:cs="Calibri" w:cstheme="minorAscii"/>
          <w:sz w:val="24"/>
          <w:szCs w:val="24"/>
        </w:rPr>
        <w:t xml:space="preserve"> </w:t>
      </w:r>
      <w:r w:rsidRPr="7F85FB28" w:rsidR="4A97CA16">
        <w:rPr>
          <w:rFonts w:cs="Calibri" w:cstheme="minorAscii"/>
          <w:sz w:val="24"/>
          <w:szCs w:val="24"/>
        </w:rPr>
        <w:t>‘</w:t>
      </w:r>
      <w:r w:rsidRPr="7F85FB28" w:rsidR="3455EAD2">
        <w:rPr>
          <w:rFonts w:cs="Calibri" w:cstheme="minorAscii"/>
          <w:sz w:val="24"/>
          <w:szCs w:val="24"/>
        </w:rPr>
        <w:t>It is not that I am so smart, but I stay with the questions much longer.</w:t>
      </w:r>
      <w:r w:rsidRPr="7F85FB28" w:rsidR="4A97CA16">
        <w:rPr>
          <w:rFonts w:cs="Calibri" w:cstheme="minorAscii"/>
          <w:sz w:val="24"/>
          <w:szCs w:val="24"/>
        </w:rPr>
        <w:t>’</w:t>
      </w:r>
      <w:r w:rsidRPr="7F85FB28" w:rsidR="3455EAD2">
        <w:rPr>
          <w:rFonts w:cs="Calibri" w:cstheme="minorAscii"/>
          <w:sz w:val="24"/>
          <w:szCs w:val="24"/>
        </w:rPr>
        <w:t xml:space="preserve"> That</w:t>
      </w:r>
      <w:ins w:author="Meike Robaard" w:date="2022-06-01T14:27:13.614Z" w:id="2037620632">
        <w:r w:rsidRPr="7F85FB28" w:rsidR="3455EAD2">
          <w:rPr>
            <w:rFonts w:cs="Calibri" w:cstheme="minorAscii"/>
            <w:sz w:val="24"/>
            <w:szCs w:val="24"/>
          </w:rPr>
          <w:t>, right there,</w:t>
        </w:r>
      </w:ins>
      <w:r w:rsidRPr="7F85FB28" w:rsidR="3455EAD2">
        <w:rPr>
          <w:rFonts w:cs="Calibri" w:cstheme="minorAscii"/>
          <w:sz w:val="24"/>
          <w:szCs w:val="24"/>
        </w:rPr>
        <w:t xml:space="preserve"> is critical thinking.</w:t>
      </w:r>
    </w:p>
    <w:p w:rsidR="00711E6D" w:rsidP="00617219" w:rsidRDefault="00711E6D" w14:paraId="352E3635" w14:textId="77777777">
      <w:pPr>
        <w:spacing w:line="360" w:lineRule="auto"/>
        <w:rPr>
          <w:rFonts w:cstheme="minorHAnsi"/>
          <w:b/>
          <w:bCs/>
          <w:sz w:val="24"/>
          <w:szCs w:val="24"/>
        </w:rPr>
      </w:pPr>
    </w:p>
    <w:p w:rsidR="00711E6D" w:rsidP="00617219" w:rsidRDefault="00711E6D" w14:paraId="48E251CA" w14:textId="77777777">
      <w:pPr>
        <w:spacing w:line="360" w:lineRule="auto"/>
        <w:rPr>
          <w:rFonts w:cstheme="minorHAnsi"/>
          <w:b/>
          <w:bCs/>
          <w:sz w:val="24"/>
          <w:szCs w:val="24"/>
        </w:rPr>
      </w:pPr>
    </w:p>
    <w:p w:rsidR="00711E6D" w:rsidP="00617219" w:rsidRDefault="00711E6D" w14:paraId="2D68979D" w14:textId="77777777">
      <w:pPr>
        <w:spacing w:line="360" w:lineRule="auto"/>
        <w:rPr>
          <w:rFonts w:cstheme="minorHAnsi"/>
          <w:b/>
          <w:bCs/>
          <w:sz w:val="24"/>
          <w:szCs w:val="24"/>
        </w:rPr>
      </w:pPr>
      <w:r>
        <w:rPr>
          <w:rFonts w:cstheme="minorHAnsi"/>
          <w:b/>
          <w:bCs/>
          <w:sz w:val="24"/>
          <w:szCs w:val="24"/>
        </w:rPr>
        <w:t>Summary:</w:t>
      </w:r>
    </w:p>
    <w:p w:rsidR="00711E6D" w:rsidP="00617219" w:rsidRDefault="00711E6D" w14:paraId="208D24B9" w14:textId="77777777">
      <w:pPr>
        <w:spacing w:line="360" w:lineRule="auto"/>
        <w:rPr>
          <w:rFonts w:cstheme="minorHAnsi"/>
          <w:b/>
          <w:bCs/>
          <w:sz w:val="24"/>
          <w:szCs w:val="24"/>
        </w:rPr>
      </w:pPr>
    </w:p>
    <w:p w:rsidRPr="00ED0BBF" w:rsidR="00711E6D" w:rsidP="7F85FB28" w:rsidRDefault="00711E6D" w14:paraId="61C69A02" w14:textId="4F026132">
      <w:pPr>
        <w:spacing w:line="360" w:lineRule="auto"/>
        <w:rPr>
          <w:rFonts w:cs="Calibri" w:cstheme="minorAscii"/>
          <w:sz w:val="24"/>
          <w:szCs w:val="24"/>
        </w:rPr>
      </w:pPr>
      <w:r w:rsidRPr="7F85FB28" w:rsidR="3455EAD2">
        <w:rPr>
          <w:rFonts w:cs="Calibri" w:cstheme="minorAscii"/>
          <w:sz w:val="24"/>
          <w:szCs w:val="24"/>
        </w:rPr>
        <w:t xml:space="preserve">How to protect </w:t>
      </w:r>
      <w:ins w:author="Meike Robaard" w:date="2022-06-01T14:27:25.875Z" w:id="1875129786">
        <w:r w:rsidRPr="7F85FB28" w:rsidR="3455EAD2">
          <w:rPr>
            <w:rFonts w:cs="Calibri" w:cstheme="minorAscii"/>
            <w:sz w:val="24"/>
            <w:szCs w:val="24"/>
          </w:rPr>
          <w:t xml:space="preserve">ourselves </w:t>
        </w:r>
      </w:ins>
      <w:r w:rsidRPr="7F85FB28" w:rsidR="3455EAD2">
        <w:rPr>
          <w:rFonts w:cs="Calibri" w:cstheme="minorAscii"/>
          <w:sz w:val="24"/>
          <w:szCs w:val="24"/>
        </w:rPr>
        <w:t>against reasoning errors coming from:</w:t>
      </w:r>
    </w:p>
    <w:p w:rsidRPr="00ED0BBF" w:rsidR="00711E6D" w:rsidP="00711E6D" w:rsidRDefault="00711E6D" w14:paraId="1B0F1F89" w14:textId="77777777">
      <w:pPr>
        <w:pStyle w:val="ListParagraph"/>
        <w:numPr>
          <w:ilvl w:val="0"/>
          <w:numId w:val="11"/>
        </w:numPr>
        <w:spacing w:line="360" w:lineRule="auto"/>
        <w:rPr>
          <w:rFonts w:cstheme="minorHAnsi"/>
          <w:sz w:val="24"/>
          <w:szCs w:val="24"/>
        </w:rPr>
      </w:pPr>
      <w:r w:rsidRPr="00ED0BBF">
        <w:rPr>
          <w:rFonts w:cstheme="minorHAnsi"/>
          <w:sz w:val="24"/>
          <w:szCs w:val="24"/>
        </w:rPr>
        <w:t>Intuitions</w:t>
      </w:r>
    </w:p>
    <w:p w:rsidRPr="00ED0BBF" w:rsidR="00711E6D" w:rsidP="00711E6D" w:rsidRDefault="00711E6D" w14:paraId="2E399852" w14:textId="77777777">
      <w:pPr>
        <w:pStyle w:val="ListParagraph"/>
        <w:numPr>
          <w:ilvl w:val="1"/>
          <w:numId w:val="11"/>
        </w:numPr>
        <w:spacing w:line="360" w:lineRule="auto"/>
        <w:rPr>
          <w:rFonts w:cstheme="minorHAnsi"/>
          <w:sz w:val="24"/>
          <w:szCs w:val="24"/>
        </w:rPr>
      </w:pPr>
      <w:r w:rsidRPr="00ED0BBF">
        <w:rPr>
          <w:rFonts w:cstheme="minorHAnsi"/>
          <w:sz w:val="24"/>
          <w:szCs w:val="24"/>
        </w:rPr>
        <w:t>Check their origin</w:t>
      </w:r>
    </w:p>
    <w:p w:rsidRPr="00ED0BBF" w:rsidR="00711E6D" w:rsidP="00711E6D" w:rsidRDefault="00711E6D" w14:paraId="72955B8D" w14:textId="77777777">
      <w:pPr>
        <w:pStyle w:val="ListParagraph"/>
        <w:numPr>
          <w:ilvl w:val="2"/>
          <w:numId w:val="11"/>
        </w:numPr>
        <w:spacing w:line="360" w:lineRule="auto"/>
        <w:rPr>
          <w:rFonts w:cstheme="minorHAnsi"/>
          <w:sz w:val="24"/>
          <w:szCs w:val="24"/>
        </w:rPr>
      </w:pPr>
      <w:r w:rsidRPr="00ED0BBF">
        <w:rPr>
          <w:rFonts w:cstheme="minorHAnsi"/>
          <w:sz w:val="24"/>
          <w:szCs w:val="24"/>
        </w:rPr>
        <w:t>Innate intuitions: only reliable in an ecologically valid context</w:t>
      </w:r>
    </w:p>
    <w:p w:rsidRPr="00ED0BBF" w:rsidR="00711E6D" w:rsidP="00711E6D" w:rsidRDefault="00711E6D" w14:paraId="66E6214A" w14:textId="77777777">
      <w:pPr>
        <w:pStyle w:val="ListParagraph"/>
        <w:numPr>
          <w:ilvl w:val="2"/>
          <w:numId w:val="11"/>
        </w:numPr>
        <w:spacing w:line="360" w:lineRule="auto"/>
        <w:rPr>
          <w:rFonts w:cstheme="minorHAnsi"/>
          <w:sz w:val="24"/>
          <w:szCs w:val="24"/>
        </w:rPr>
      </w:pPr>
      <w:r w:rsidRPr="00ED0BBF">
        <w:rPr>
          <w:rFonts w:cstheme="minorHAnsi"/>
          <w:sz w:val="24"/>
          <w:szCs w:val="24"/>
        </w:rPr>
        <w:t>Acquired intuitions: usually reliable</w:t>
      </w:r>
    </w:p>
    <w:p w:rsidRPr="00ED0BBF" w:rsidR="00711E6D" w:rsidP="00711E6D" w:rsidRDefault="00711E6D" w14:paraId="2597F178" w14:textId="77777777">
      <w:pPr>
        <w:pStyle w:val="ListParagraph"/>
        <w:numPr>
          <w:ilvl w:val="0"/>
          <w:numId w:val="11"/>
        </w:numPr>
        <w:spacing w:line="360" w:lineRule="auto"/>
        <w:rPr>
          <w:rFonts w:cstheme="minorHAnsi"/>
          <w:sz w:val="24"/>
          <w:szCs w:val="24"/>
        </w:rPr>
      </w:pPr>
      <w:r w:rsidRPr="00ED0BBF">
        <w:rPr>
          <w:rFonts w:cstheme="minorHAnsi"/>
          <w:sz w:val="24"/>
          <w:szCs w:val="24"/>
        </w:rPr>
        <w:t>Emotions</w:t>
      </w:r>
    </w:p>
    <w:p w:rsidRPr="00ED0BBF" w:rsidR="00711E6D" w:rsidP="7F85FB28" w:rsidRDefault="00711E6D" w14:paraId="51175D69" w14:textId="77777777">
      <w:pPr>
        <w:pStyle w:val="ListParagraph"/>
        <w:numPr>
          <w:ilvl w:val="1"/>
          <w:numId w:val="11"/>
        </w:numPr>
        <w:spacing w:line="360" w:lineRule="auto"/>
        <w:rPr>
          <w:rFonts w:cs="Calibri" w:cstheme="minorAscii"/>
          <w:sz w:val="24"/>
          <w:szCs w:val="24"/>
        </w:rPr>
      </w:pPr>
      <w:r w:rsidRPr="7F85FB28" w:rsidR="3455EAD2">
        <w:rPr>
          <w:rFonts w:cs="Calibri" w:cstheme="minorAscii"/>
          <w:sz w:val="24"/>
          <w:szCs w:val="24"/>
        </w:rPr>
        <w:t>Be careful not to engage in irrational cognitive dissonance reduction</w:t>
      </w:r>
      <w:del w:author="Meike Robaard" w:date="2022-06-01T14:27:45.514Z" w:id="1220852935">
        <w:r w:rsidRPr="7F85FB28" w:rsidDel="3455EAD2">
          <w:rPr>
            <w:rFonts w:cs="Calibri" w:cstheme="minorAscii"/>
            <w:sz w:val="24"/>
            <w:szCs w:val="24"/>
          </w:rPr>
          <w:delText>!</w:delText>
        </w:r>
      </w:del>
    </w:p>
    <w:p w:rsidRPr="00ED0BBF" w:rsidR="00711E6D" w:rsidP="00711E6D" w:rsidRDefault="00711E6D" w14:paraId="086776AA" w14:textId="77777777">
      <w:pPr>
        <w:pStyle w:val="ListParagraph"/>
        <w:numPr>
          <w:ilvl w:val="0"/>
          <w:numId w:val="11"/>
        </w:numPr>
        <w:spacing w:line="360" w:lineRule="auto"/>
        <w:rPr>
          <w:rFonts w:cstheme="minorHAnsi"/>
          <w:sz w:val="24"/>
          <w:szCs w:val="24"/>
        </w:rPr>
      </w:pPr>
      <w:r w:rsidRPr="00ED0BBF">
        <w:rPr>
          <w:rFonts w:cstheme="minorHAnsi"/>
          <w:sz w:val="24"/>
          <w:szCs w:val="24"/>
        </w:rPr>
        <w:t>Confirmation bias - Overconfidence bias (system 2 biases)</w:t>
      </w:r>
    </w:p>
    <w:p w:rsidRPr="00ED0BBF" w:rsidR="00711E6D" w:rsidP="7F85FB28" w:rsidRDefault="00711E6D" w14:paraId="0440125B" w14:textId="77777777">
      <w:pPr>
        <w:pStyle w:val="ListParagraph"/>
        <w:numPr>
          <w:ilvl w:val="1"/>
          <w:numId w:val="11"/>
        </w:numPr>
        <w:spacing w:line="360" w:lineRule="auto"/>
        <w:rPr>
          <w:rFonts w:cs="Calibri" w:cstheme="minorAscii"/>
          <w:sz w:val="24"/>
          <w:szCs w:val="24"/>
        </w:rPr>
      </w:pPr>
      <w:r w:rsidRPr="7F85FB28" w:rsidR="3455EAD2">
        <w:rPr>
          <w:rFonts w:cs="Calibri" w:cstheme="minorAscii"/>
          <w:sz w:val="24"/>
          <w:szCs w:val="24"/>
        </w:rPr>
        <w:t>Be aware of these biases</w:t>
      </w:r>
      <w:del w:author="Meike Robaard" w:date="2022-06-01T14:27:50.124Z" w:id="45823255">
        <w:r w:rsidRPr="7F85FB28" w:rsidDel="3455EAD2">
          <w:rPr>
            <w:rFonts w:cs="Calibri" w:cstheme="minorAscii"/>
            <w:sz w:val="24"/>
            <w:szCs w:val="24"/>
          </w:rPr>
          <w:delText>!</w:delText>
        </w:r>
      </w:del>
    </w:p>
    <w:p w:rsidRPr="00ED0BBF" w:rsidR="00711E6D" w:rsidP="00711E6D" w:rsidRDefault="00711E6D" w14:paraId="290CE22F" w14:textId="77777777">
      <w:pPr>
        <w:pStyle w:val="ListParagraph"/>
        <w:numPr>
          <w:ilvl w:val="1"/>
          <w:numId w:val="11"/>
        </w:numPr>
        <w:spacing w:line="360" w:lineRule="auto"/>
        <w:rPr>
          <w:rFonts w:cstheme="minorHAnsi"/>
          <w:sz w:val="24"/>
          <w:szCs w:val="24"/>
        </w:rPr>
      </w:pPr>
      <w:r w:rsidRPr="00ED0BBF">
        <w:rPr>
          <w:rFonts w:cstheme="minorHAnsi"/>
          <w:sz w:val="24"/>
          <w:szCs w:val="24"/>
        </w:rPr>
        <w:t>Play devil's advocate in your own thinking</w:t>
      </w:r>
    </w:p>
    <w:p w:rsidR="00711E6D" w:rsidP="00711E6D" w:rsidRDefault="00711E6D" w14:paraId="6E4DF698" w14:textId="77777777">
      <w:pPr>
        <w:pStyle w:val="ListParagraph"/>
        <w:numPr>
          <w:ilvl w:val="1"/>
          <w:numId w:val="11"/>
        </w:numPr>
        <w:spacing w:line="360" w:lineRule="auto"/>
        <w:rPr>
          <w:rFonts w:cstheme="minorHAnsi"/>
          <w:sz w:val="24"/>
          <w:szCs w:val="24"/>
        </w:rPr>
      </w:pPr>
      <w:r w:rsidRPr="00ED0BBF">
        <w:rPr>
          <w:rFonts w:cstheme="minorHAnsi"/>
          <w:sz w:val="24"/>
          <w:szCs w:val="24"/>
        </w:rPr>
        <w:t>Surround yourself with people who think differently</w:t>
      </w:r>
    </w:p>
    <w:p w:rsidRPr="00ED0BBF" w:rsidR="00711E6D" w:rsidP="00ED0BBF" w:rsidRDefault="00711E6D" w14:paraId="3FFA1709" w14:textId="77777777">
      <w:pPr>
        <w:spacing w:line="360" w:lineRule="auto"/>
        <w:rPr>
          <w:rFonts w:cstheme="minorHAnsi"/>
          <w:sz w:val="24"/>
          <w:szCs w:val="24"/>
        </w:rPr>
      </w:pPr>
      <w:r w:rsidRPr="00ED0BBF">
        <w:rPr>
          <w:rFonts w:cstheme="minorHAnsi"/>
          <w:sz w:val="24"/>
          <w:szCs w:val="24"/>
        </w:rPr>
        <w:t>What is the "wisdom of the crowd"?</w:t>
      </w:r>
    </w:p>
    <w:p w:rsidRPr="00ED0BBF" w:rsidR="00711E6D" w:rsidP="7F85FB28" w:rsidRDefault="00711E6D" w14:paraId="78528ACF" w14:textId="0314E9FE">
      <w:pPr>
        <w:pStyle w:val="ListParagraph"/>
        <w:numPr>
          <w:ilvl w:val="0"/>
          <w:numId w:val="12"/>
        </w:numPr>
        <w:spacing w:line="360" w:lineRule="auto"/>
        <w:rPr>
          <w:rFonts w:cs="Calibri" w:cstheme="minorAscii"/>
          <w:sz w:val="24"/>
          <w:szCs w:val="24"/>
        </w:rPr>
      </w:pPr>
      <w:r w:rsidRPr="7F85FB28" w:rsidR="3455EAD2">
        <w:rPr>
          <w:rFonts w:cs="Calibri" w:cstheme="minorAscii"/>
          <w:sz w:val="24"/>
          <w:szCs w:val="24"/>
        </w:rPr>
        <w:t xml:space="preserve">When a large group of </w:t>
      </w:r>
      <w:commentRangeStart w:id="1137508140"/>
      <w:r w:rsidRPr="7F85FB28" w:rsidR="3455EAD2">
        <w:rPr>
          <w:rFonts w:cs="Calibri" w:cstheme="minorAscii"/>
          <w:sz w:val="24"/>
          <w:szCs w:val="24"/>
        </w:rPr>
        <w:t>laypeople</w:t>
      </w:r>
      <w:commentRangeEnd w:id="1137508140"/>
      <w:r>
        <w:rPr>
          <w:rStyle w:val="CommentReference"/>
        </w:rPr>
        <w:commentReference w:id="1137508140"/>
      </w:r>
      <w:r w:rsidRPr="7F85FB28" w:rsidR="3455EAD2">
        <w:rPr>
          <w:rFonts w:cs="Calibri" w:cstheme="minorAscii"/>
          <w:sz w:val="24"/>
          <w:szCs w:val="24"/>
        </w:rPr>
        <w:t xml:space="preserve"> is asked to estimate something - and when the answers are formulated independently - the median of their answers </w:t>
      </w:r>
      <w:del w:author="Meike Robaard" w:date="2022-06-01T14:28:50.499Z" w:id="1934310626">
        <w:r w:rsidRPr="7F85FB28" w:rsidDel="3455EAD2">
          <w:rPr>
            <w:rFonts w:cs="Calibri" w:cstheme="minorAscii"/>
            <w:sz w:val="24"/>
            <w:szCs w:val="24"/>
          </w:rPr>
          <w:delText>is</w:delText>
        </w:r>
      </w:del>
      <w:r w:rsidRPr="7F85FB28" w:rsidR="3455EAD2">
        <w:rPr>
          <w:rFonts w:cs="Calibri" w:cstheme="minorAscii"/>
          <w:sz w:val="24"/>
          <w:szCs w:val="24"/>
        </w:rPr>
        <w:t xml:space="preserve"> </w:t>
      </w:r>
      <w:ins w:author="Meike Robaard" w:date="2022-06-01T14:28:43.496Z" w:id="328209757">
        <w:r w:rsidRPr="7F85FB28" w:rsidR="3455EAD2">
          <w:rPr>
            <w:rFonts w:cs="Calibri" w:cstheme="minorAscii"/>
            <w:sz w:val="24"/>
            <w:szCs w:val="24"/>
          </w:rPr>
          <w:t xml:space="preserve">usually </w:t>
        </w:r>
        <w:r w:rsidRPr="7F85FB28" w:rsidR="3455EAD2">
          <w:rPr>
            <w:rFonts w:cs="Calibri" w:cstheme="minorAscii"/>
            <w:sz w:val="24"/>
            <w:szCs w:val="24"/>
          </w:rPr>
          <w:t>comes</w:t>
        </w:r>
        <w:r w:rsidRPr="7F85FB28" w:rsidR="3455EAD2">
          <w:rPr>
            <w:rFonts w:cs="Calibri" w:cstheme="minorAscii"/>
            <w:sz w:val="24"/>
            <w:szCs w:val="24"/>
          </w:rPr>
          <w:t xml:space="preserve"> quite</w:t>
        </w:r>
      </w:ins>
      <w:del w:author="Meike Robaard" w:date="2022-06-01T14:28:39.474Z" w:id="1928963766">
        <w:r w:rsidRPr="7F85FB28" w:rsidDel="3455EAD2">
          <w:rPr>
            <w:rFonts w:cs="Calibri" w:cstheme="minorAscii"/>
            <w:sz w:val="24"/>
            <w:szCs w:val="24"/>
          </w:rPr>
          <w:delText>found to be very</w:delText>
        </w:r>
      </w:del>
      <w:r w:rsidRPr="7F85FB28" w:rsidR="3455EAD2">
        <w:rPr>
          <w:rFonts w:cs="Calibri" w:cstheme="minorAscii"/>
          <w:sz w:val="24"/>
          <w:szCs w:val="24"/>
        </w:rPr>
        <w:t xml:space="preserve"> close to the correct answer.</w:t>
      </w:r>
    </w:p>
    <w:p w:rsidRPr="00ED0BBF" w:rsidR="00711E6D" w:rsidP="00ED0BBF" w:rsidRDefault="00711E6D" w14:paraId="11A41F8A" w14:textId="77777777">
      <w:pPr>
        <w:spacing w:line="360" w:lineRule="auto"/>
        <w:rPr>
          <w:rFonts w:cstheme="minorHAnsi"/>
          <w:sz w:val="24"/>
          <w:szCs w:val="24"/>
        </w:rPr>
      </w:pPr>
      <w:r w:rsidRPr="00ED0BBF">
        <w:rPr>
          <w:rFonts w:cstheme="minorHAnsi"/>
          <w:sz w:val="24"/>
          <w:szCs w:val="24"/>
        </w:rPr>
        <w:t xml:space="preserve">What is the </w:t>
      </w:r>
      <w:r>
        <w:rPr>
          <w:rFonts w:cstheme="minorHAnsi"/>
          <w:sz w:val="24"/>
          <w:szCs w:val="24"/>
        </w:rPr>
        <w:t>‘</w:t>
      </w:r>
      <w:r w:rsidRPr="00ED0BBF">
        <w:rPr>
          <w:rFonts w:cstheme="minorHAnsi"/>
          <w:sz w:val="24"/>
          <w:szCs w:val="24"/>
        </w:rPr>
        <w:t xml:space="preserve">extended mind </w:t>
      </w:r>
      <w:proofErr w:type="gramStart"/>
      <w:r w:rsidRPr="00ED0BBF">
        <w:rPr>
          <w:rFonts w:cstheme="minorHAnsi"/>
          <w:sz w:val="24"/>
          <w:szCs w:val="24"/>
        </w:rPr>
        <w:t>thesis</w:t>
      </w:r>
      <w:r>
        <w:rPr>
          <w:rFonts w:cstheme="minorHAnsi"/>
          <w:sz w:val="24"/>
          <w:szCs w:val="24"/>
        </w:rPr>
        <w:t>’</w:t>
      </w:r>
      <w:proofErr w:type="gramEnd"/>
      <w:r w:rsidRPr="00ED0BBF">
        <w:rPr>
          <w:rFonts w:cstheme="minorHAnsi"/>
          <w:sz w:val="24"/>
          <w:szCs w:val="24"/>
        </w:rPr>
        <w:t>?</w:t>
      </w:r>
    </w:p>
    <w:p w:rsidRPr="00ED0BBF" w:rsidR="00711E6D" w:rsidP="7F85FB28" w:rsidRDefault="00711E6D" w14:paraId="605A99D1" w14:textId="58713B8B">
      <w:pPr>
        <w:pStyle w:val="ListParagraph"/>
        <w:numPr>
          <w:ilvl w:val="0"/>
          <w:numId w:val="12"/>
        </w:numPr>
        <w:spacing w:line="360" w:lineRule="auto"/>
        <w:rPr>
          <w:rFonts w:cs="Calibri" w:cstheme="minorAscii"/>
          <w:sz w:val="24"/>
          <w:szCs w:val="24"/>
        </w:rPr>
      </w:pPr>
      <w:r w:rsidRPr="7F85FB28" w:rsidR="3455EAD2">
        <w:rPr>
          <w:rFonts w:cs="Calibri" w:cstheme="minorAscii"/>
          <w:sz w:val="24"/>
          <w:szCs w:val="24"/>
        </w:rPr>
        <w:t>Our minds (or our thought processes) extend beyond the confines of our brain</w:t>
      </w:r>
      <w:ins w:author="Meike Robaard" w:date="2022-06-01T14:29:10.033Z" w:id="1370859711">
        <w:r w:rsidRPr="7F85FB28" w:rsidR="3455EAD2">
          <w:rPr>
            <w:rFonts w:cs="Calibri" w:cstheme="minorAscii"/>
            <w:sz w:val="24"/>
            <w:szCs w:val="24"/>
          </w:rPr>
          <w:t>s</w:t>
        </w:r>
      </w:ins>
      <w:r w:rsidRPr="7F85FB28" w:rsidR="3455EAD2">
        <w:rPr>
          <w:rFonts w:cs="Calibri" w:cstheme="minorAscii"/>
          <w:sz w:val="24"/>
          <w:szCs w:val="24"/>
        </w:rPr>
        <w:t xml:space="preserve">. </w:t>
      </w:r>
    </w:p>
    <w:p w:rsidRPr="00ED0BBF" w:rsidR="00711E6D" w:rsidP="00ED0BBF" w:rsidRDefault="00711E6D" w14:paraId="0ECBD8F8" w14:textId="77777777">
      <w:pPr>
        <w:spacing w:line="360" w:lineRule="auto"/>
        <w:rPr>
          <w:rFonts w:cstheme="minorHAnsi"/>
          <w:sz w:val="24"/>
          <w:szCs w:val="24"/>
        </w:rPr>
      </w:pPr>
      <w:r w:rsidRPr="00ED0BBF">
        <w:rPr>
          <w:rFonts w:cstheme="minorHAnsi"/>
          <w:sz w:val="24"/>
          <w:szCs w:val="24"/>
        </w:rPr>
        <w:t>Which three external levers do we use in our thinking?</w:t>
      </w:r>
    </w:p>
    <w:p w:rsidRPr="00ED0BBF" w:rsidR="00711E6D" w:rsidP="00711E6D" w:rsidRDefault="00711E6D" w14:paraId="3D4F671A" w14:textId="77777777">
      <w:pPr>
        <w:pStyle w:val="ListParagraph"/>
        <w:numPr>
          <w:ilvl w:val="0"/>
          <w:numId w:val="12"/>
        </w:numPr>
        <w:spacing w:line="360" w:lineRule="auto"/>
        <w:rPr>
          <w:rFonts w:cstheme="minorHAnsi"/>
          <w:sz w:val="24"/>
          <w:szCs w:val="24"/>
        </w:rPr>
      </w:pPr>
      <w:r w:rsidRPr="00ED0BBF">
        <w:rPr>
          <w:rFonts w:cstheme="minorHAnsi"/>
          <w:sz w:val="24"/>
          <w:szCs w:val="24"/>
        </w:rPr>
        <w:t>Other minds</w:t>
      </w:r>
    </w:p>
    <w:p w:rsidRPr="00ED0BBF" w:rsidR="00711E6D" w:rsidP="00711E6D" w:rsidRDefault="00711E6D" w14:paraId="2A333573" w14:textId="77777777">
      <w:pPr>
        <w:pStyle w:val="ListParagraph"/>
        <w:numPr>
          <w:ilvl w:val="0"/>
          <w:numId w:val="12"/>
        </w:numPr>
        <w:spacing w:line="360" w:lineRule="auto"/>
        <w:rPr>
          <w:rFonts w:cstheme="minorHAnsi"/>
          <w:sz w:val="24"/>
          <w:szCs w:val="24"/>
        </w:rPr>
      </w:pPr>
      <w:r w:rsidRPr="00ED0BBF">
        <w:rPr>
          <w:rFonts w:cstheme="minorHAnsi"/>
          <w:sz w:val="24"/>
          <w:szCs w:val="24"/>
        </w:rPr>
        <w:t>Cognitive artifacts</w:t>
      </w:r>
    </w:p>
    <w:p w:rsidRPr="00ED0BBF" w:rsidR="00711E6D" w:rsidP="00711E6D" w:rsidRDefault="00711E6D" w14:paraId="099650ED" w14:textId="77777777">
      <w:pPr>
        <w:pStyle w:val="ListParagraph"/>
        <w:numPr>
          <w:ilvl w:val="0"/>
          <w:numId w:val="12"/>
        </w:numPr>
        <w:spacing w:line="360" w:lineRule="auto"/>
        <w:rPr>
          <w:rFonts w:cstheme="minorHAnsi"/>
          <w:sz w:val="24"/>
          <w:szCs w:val="24"/>
        </w:rPr>
      </w:pPr>
      <w:r w:rsidRPr="00ED0BBF">
        <w:rPr>
          <w:rFonts w:cstheme="minorHAnsi"/>
          <w:sz w:val="24"/>
          <w:szCs w:val="24"/>
        </w:rPr>
        <w:t>Instruments</w:t>
      </w:r>
    </w:p>
    <w:p w:rsidR="00711E6D" w:rsidP="00DD5F17" w:rsidRDefault="00711E6D" w14:paraId="76C99130" w14:textId="77777777">
      <w:pPr>
        <w:spacing w:line="360" w:lineRule="auto"/>
        <w:rPr>
          <w:rFonts w:cstheme="minorHAnsi"/>
          <w:sz w:val="24"/>
          <w:szCs w:val="24"/>
        </w:rPr>
      </w:pPr>
    </w:p>
    <w:p w:rsidR="00711E6D" w:rsidRDefault="00711E6D" w14:paraId="66A05F91" w14:textId="242E5064">
      <w:pPr>
        <w:rPr>
          <w:rFonts w:cstheme="minorHAnsi"/>
          <w:sz w:val="24"/>
          <w:szCs w:val="24"/>
        </w:rPr>
      </w:pPr>
      <w:r>
        <w:rPr>
          <w:rFonts w:cstheme="minorHAnsi"/>
          <w:sz w:val="24"/>
          <w:szCs w:val="24"/>
        </w:rPr>
        <w:br w:type="page"/>
      </w:r>
    </w:p>
    <w:p w:rsidRPr="003E68F9" w:rsidR="00711E6D" w:rsidP="00711E6D" w:rsidRDefault="00711E6D" w14:paraId="5D9DBFA0" w14:textId="1400DC02">
      <w:pPr>
        <w:pStyle w:val="Title"/>
        <w:numPr>
          <w:ilvl w:val="0"/>
          <w:numId w:val="4"/>
        </w:numPr>
        <w:spacing w:line="360" w:lineRule="auto"/>
        <w:jc w:val="both"/>
        <w:rPr>
          <w:rFonts w:asciiTheme="minorHAnsi" w:hAnsiTheme="minorHAnsi" w:cstheme="minorHAnsi"/>
        </w:rPr>
      </w:pPr>
      <w:r w:rsidRPr="003E68F9">
        <w:rPr>
          <w:rFonts w:asciiTheme="minorHAnsi" w:hAnsiTheme="minorHAnsi" w:cstheme="minorHAnsi"/>
        </w:rPr>
        <w:lastRenderedPageBreak/>
        <w:t>The importance of critical thinking</w:t>
      </w:r>
    </w:p>
    <w:p w:rsidRPr="003E68F9" w:rsidR="00711E6D" w:rsidP="005A11AA" w:rsidRDefault="00711E6D" w14:paraId="07CD36D1" w14:textId="77777777">
      <w:pPr>
        <w:spacing w:line="360" w:lineRule="auto"/>
        <w:jc w:val="both"/>
        <w:rPr>
          <w:rFonts w:cstheme="minorHAnsi"/>
          <w:sz w:val="24"/>
          <w:szCs w:val="24"/>
        </w:rPr>
      </w:pPr>
    </w:p>
    <w:p w:rsidR="00711E6D" w:rsidP="005A11AA" w:rsidRDefault="00711E6D" w14:paraId="66BCB3A9" w14:textId="77777777">
      <w:pPr>
        <w:spacing w:line="360" w:lineRule="auto"/>
        <w:jc w:val="both"/>
        <w:rPr>
          <w:rFonts w:cstheme="minorHAnsi"/>
          <w:b/>
          <w:bCs/>
          <w:sz w:val="24"/>
          <w:szCs w:val="24"/>
        </w:rPr>
      </w:pPr>
      <w:r>
        <w:rPr>
          <w:rFonts w:cstheme="minorHAnsi"/>
          <w:b/>
          <w:bCs/>
          <w:sz w:val="24"/>
          <w:szCs w:val="24"/>
        </w:rPr>
        <w:t>Beneficial illusions?</w:t>
      </w:r>
    </w:p>
    <w:p w:rsidRPr="003E68F9" w:rsidR="00711E6D" w:rsidP="005A11AA" w:rsidRDefault="00711E6D" w14:paraId="70453C06" w14:textId="77777777">
      <w:pPr>
        <w:spacing w:line="360" w:lineRule="auto"/>
        <w:jc w:val="both"/>
        <w:rPr>
          <w:rFonts w:cstheme="minorHAnsi"/>
          <w:b/>
          <w:bCs/>
          <w:sz w:val="24"/>
          <w:szCs w:val="24"/>
        </w:rPr>
      </w:pPr>
    </w:p>
    <w:p w:rsidR="00711E6D" w:rsidP="7F85FB28" w:rsidRDefault="00711E6D" w14:paraId="2B1CA605" w14:textId="18D4970B">
      <w:pPr>
        <w:spacing w:line="360" w:lineRule="auto"/>
        <w:jc w:val="both"/>
        <w:rPr>
          <w:rFonts w:cs="Calibri" w:cstheme="minorAscii"/>
          <w:sz w:val="24"/>
          <w:szCs w:val="24"/>
        </w:rPr>
      </w:pPr>
      <w:r w:rsidRPr="7F85FB28" w:rsidR="3455EAD2">
        <w:rPr>
          <w:rFonts w:cs="Calibri" w:cstheme="minorAscii"/>
          <w:sz w:val="24"/>
          <w:szCs w:val="24"/>
        </w:rPr>
        <w:t xml:space="preserve">Now that we have discussed </w:t>
      </w:r>
      <w:r w:rsidRPr="7F85FB28" w:rsidR="3455EAD2">
        <w:rPr>
          <w:rFonts w:cs="Calibri" w:cstheme="minorAscii"/>
          <w:i w:val="1"/>
          <w:iCs w:val="1"/>
          <w:sz w:val="24"/>
          <w:szCs w:val="24"/>
        </w:rPr>
        <w:t>how</w:t>
      </w:r>
      <w:r w:rsidRPr="7F85FB28" w:rsidR="3455EAD2">
        <w:rPr>
          <w:rFonts w:cs="Calibri" w:cstheme="minorAscii"/>
          <w:sz w:val="24"/>
          <w:szCs w:val="24"/>
        </w:rPr>
        <w:t xml:space="preserve"> we can think critically, the question remains</w:t>
      </w:r>
      <w:ins w:author="Meike Robaard" w:date="2022-06-01T14:29:29.82Z" w:id="2102605066">
        <w:r w:rsidRPr="7F85FB28" w:rsidR="3455EAD2">
          <w:rPr>
            <w:rFonts w:cs="Calibri" w:cstheme="minorAscii"/>
            <w:sz w:val="24"/>
            <w:szCs w:val="24"/>
          </w:rPr>
          <w:t xml:space="preserve"> as to</w:t>
        </w:r>
      </w:ins>
      <w:r w:rsidRPr="7F85FB28" w:rsidR="3455EAD2">
        <w:rPr>
          <w:rFonts w:cs="Calibri" w:cstheme="minorAscii"/>
          <w:sz w:val="24"/>
          <w:szCs w:val="24"/>
        </w:rPr>
        <w:t xml:space="preserve"> </w:t>
      </w:r>
      <w:r w:rsidRPr="7F85FB28" w:rsidR="3455EAD2">
        <w:rPr>
          <w:rFonts w:cs="Calibri" w:cstheme="minorAscii"/>
          <w:i w:val="1"/>
          <w:iCs w:val="1"/>
          <w:sz w:val="24"/>
          <w:szCs w:val="24"/>
        </w:rPr>
        <w:t>why</w:t>
      </w:r>
      <w:r w:rsidRPr="7F85FB28" w:rsidR="3455EAD2">
        <w:rPr>
          <w:rFonts w:cs="Calibri" w:cstheme="minorAscii"/>
          <w:sz w:val="24"/>
          <w:szCs w:val="24"/>
        </w:rPr>
        <w:t xml:space="preserve"> we should </w:t>
      </w:r>
      <w:del w:author="Meike Robaard" w:date="2022-06-01T14:29:38.697Z" w:id="1680267166">
        <w:r w:rsidRPr="7F85FB28" w:rsidDel="3455EAD2">
          <w:rPr>
            <w:rFonts w:cs="Calibri" w:cstheme="minorAscii"/>
            <w:sz w:val="24"/>
            <w:szCs w:val="24"/>
          </w:rPr>
          <w:delText>think critically</w:delText>
        </w:r>
      </w:del>
      <w:ins w:author="Meike Robaard" w:date="2022-06-01T14:29:42.096Z" w:id="1481037920">
        <w:r w:rsidRPr="7F85FB28" w:rsidR="3455EAD2">
          <w:rPr>
            <w:rFonts w:cs="Calibri" w:cstheme="minorAscii"/>
            <w:sz w:val="24"/>
            <w:szCs w:val="24"/>
          </w:rPr>
          <w:t>do so</w:t>
        </w:r>
      </w:ins>
      <w:r w:rsidRPr="7F85FB28" w:rsidR="3455EAD2">
        <w:rPr>
          <w:rFonts w:cs="Calibri" w:cstheme="minorAscii"/>
          <w:sz w:val="24"/>
          <w:szCs w:val="24"/>
        </w:rPr>
        <w:t>. That</w:t>
      </w:r>
      <w:ins w:author="Meike Robaard" w:date="2022-06-01T14:30:35.901Z" w:id="413173903">
        <w:r w:rsidRPr="7F85FB28" w:rsidR="3455EAD2">
          <w:rPr>
            <w:rFonts w:cs="Calibri" w:cstheme="minorAscii"/>
            <w:sz w:val="24"/>
            <w:szCs w:val="24"/>
          </w:rPr>
          <w:t xml:space="preserve"> we should,</w:t>
        </w:r>
      </w:ins>
      <w:r w:rsidRPr="7F85FB28" w:rsidR="3455EAD2">
        <w:rPr>
          <w:rFonts w:cs="Calibri" w:cstheme="minorAscii"/>
          <w:sz w:val="24"/>
          <w:szCs w:val="24"/>
        </w:rPr>
        <w:t xml:space="preserve"> is not always obvious. </w:t>
      </w:r>
      <w:ins w:author="Meike Robaard" w:date="2022-06-01T14:30:41.584Z" w:id="337846008">
        <w:r w:rsidRPr="7F85FB28" w:rsidR="3455EAD2">
          <w:rPr>
            <w:rFonts w:cs="Calibri" w:cstheme="minorAscii"/>
            <w:sz w:val="24"/>
            <w:szCs w:val="24"/>
          </w:rPr>
          <w:t xml:space="preserve">Indeed, </w:t>
        </w:r>
      </w:ins>
      <w:del w:author="Meike Robaard" w:date="2022-06-01T14:30:40.241Z" w:id="704131171">
        <w:r w:rsidRPr="7F85FB28" w:rsidDel="3455EAD2">
          <w:rPr>
            <w:rFonts w:cs="Calibri" w:cstheme="minorAscii"/>
            <w:sz w:val="24"/>
            <w:szCs w:val="24"/>
          </w:rPr>
          <w:delText>S</w:delText>
        </w:r>
      </w:del>
      <w:ins w:author="Meike Robaard" w:date="2022-06-01T14:30:43.067Z" w:id="133558992">
        <w:r w:rsidRPr="7F85FB28" w:rsidR="3455EAD2">
          <w:rPr>
            <w:rFonts w:cs="Calibri" w:cstheme="minorAscii"/>
            <w:sz w:val="24"/>
            <w:szCs w:val="24"/>
          </w:rPr>
          <w:t>s</w:t>
        </w:r>
      </w:ins>
      <w:r w:rsidRPr="7F85FB28" w:rsidR="3455EAD2">
        <w:rPr>
          <w:rFonts w:cs="Calibri" w:cstheme="minorAscii"/>
          <w:sz w:val="24"/>
          <w:szCs w:val="24"/>
        </w:rPr>
        <w:t xml:space="preserve">ome illusions may be </w:t>
      </w:r>
      <w:ins w:author="Meike Robaard" w:date="2022-06-01T14:30:48.126Z" w:id="1619449494">
        <w:r w:rsidRPr="7F85FB28" w:rsidR="3455EAD2">
          <w:rPr>
            <w:rFonts w:cs="Calibri" w:cstheme="minorAscii"/>
            <w:sz w:val="24"/>
            <w:szCs w:val="24"/>
          </w:rPr>
          <w:t xml:space="preserve">quite </w:t>
        </w:r>
      </w:ins>
      <w:r w:rsidRPr="7F85FB28" w:rsidR="3455EAD2">
        <w:rPr>
          <w:rFonts w:cs="Calibri" w:cstheme="minorAscii"/>
          <w:sz w:val="24"/>
          <w:szCs w:val="24"/>
        </w:rPr>
        <w:t>useful. The famous French author</w:t>
      </w:r>
      <w:del w:author="Meike Robaard" w:date="2022-06-01T14:30:55.601Z" w:id="1559339446">
        <w:r w:rsidRPr="7F85FB28" w:rsidDel="3455EAD2">
          <w:rPr>
            <w:rFonts w:cs="Calibri" w:cstheme="minorAscii"/>
            <w:sz w:val="24"/>
            <w:szCs w:val="24"/>
          </w:rPr>
          <w:delText>,</w:delText>
        </w:r>
      </w:del>
      <w:r w:rsidRPr="7F85FB28" w:rsidR="3455EAD2">
        <w:rPr>
          <w:rFonts w:cs="Calibri" w:cstheme="minorAscii"/>
          <w:sz w:val="24"/>
          <w:szCs w:val="24"/>
        </w:rPr>
        <w:t xml:space="preserve"> </w:t>
      </w:r>
      <w:proofErr w:type="gramStart"/>
      <w:r w:rsidRPr="7F85FB28" w:rsidR="3455EAD2">
        <w:rPr>
          <w:rFonts w:cs="Calibri" w:cstheme="minorAscii"/>
          <w:sz w:val="24"/>
          <w:szCs w:val="24"/>
        </w:rPr>
        <w:t>Marcel Proust</w:t>
      </w:r>
      <w:r w:rsidRPr="7F85FB28" w:rsidR="4A97CA16">
        <w:rPr>
          <w:rFonts w:cs="Calibri" w:cstheme="minorAscii"/>
          <w:sz w:val="24"/>
          <w:szCs w:val="24"/>
        </w:rPr>
        <w:t xml:space="preserve"> (1949)</w:t>
      </w:r>
      <w:r w:rsidRPr="7F85FB28" w:rsidR="3455EAD2">
        <w:rPr>
          <w:rFonts w:cs="Calibri" w:cstheme="minorAscii"/>
          <w:sz w:val="24"/>
          <w:szCs w:val="24"/>
        </w:rPr>
        <w:t>,</w:t>
      </w:r>
      <w:proofErr w:type="gramEnd"/>
      <w:r w:rsidRPr="7F85FB28" w:rsidR="3455EAD2">
        <w:rPr>
          <w:rFonts w:cs="Calibri" w:cstheme="minorAscii"/>
          <w:sz w:val="24"/>
          <w:szCs w:val="24"/>
        </w:rPr>
        <w:t xml:space="preserve"> thought that we needed some illusions </w:t>
      </w:r>
      <w:ins w:author="Meike Robaard" w:date="2022-06-01T14:31:11.213Z" w:id="296326174">
        <w:r w:rsidRPr="7F85FB28" w:rsidR="3455EAD2">
          <w:rPr>
            <w:rFonts w:cs="Calibri" w:cstheme="minorAscii"/>
            <w:sz w:val="24"/>
            <w:szCs w:val="24"/>
          </w:rPr>
          <w:t xml:space="preserve">to make </w:t>
        </w:r>
      </w:ins>
      <w:del w:author="Meike Robaard" w:date="2022-06-01T14:31:14.871Z" w:id="568206371">
        <w:r w:rsidRPr="7F85FB28" w:rsidDel="3455EAD2">
          <w:rPr>
            <w:rFonts w:cs="Calibri" w:cstheme="minorAscii"/>
            <w:sz w:val="24"/>
            <w:szCs w:val="24"/>
          </w:rPr>
          <w:delText>for</w:delText>
        </w:r>
      </w:del>
      <w:r w:rsidRPr="7F85FB28" w:rsidR="3455EAD2">
        <w:rPr>
          <w:rFonts w:cs="Calibri" w:cstheme="minorAscii"/>
          <w:sz w:val="24"/>
          <w:szCs w:val="24"/>
        </w:rPr>
        <w:t xml:space="preserve"> life </w:t>
      </w:r>
      <w:del w:author="Meike Robaard" w:date="2022-06-01T14:31:19.347Z" w:id="526319934">
        <w:r w:rsidRPr="7F85FB28" w:rsidDel="3455EAD2">
          <w:rPr>
            <w:rFonts w:cs="Calibri" w:cstheme="minorAscii"/>
            <w:sz w:val="24"/>
            <w:szCs w:val="24"/>
          </w:rPr>
          <w:delText xml:space="preserve">to be </w:delText>
        </w:r>
      </w:del>
      <w:r w:rsidRPr="7F85FB28" w:rsidR="3455EAD2">
        <w:rPr>
          <w:rFonts w:cs="Calibri" w:cstheme="minorAscii"/>
          <w:sz w:val="24"/>
          <w:szCs w:val="24"/>
        </w:rPr>
        <w:t xml:space="preserve">bearable. </w:t>
      </w:r>
      <w:r w:rsidRPr="7F85FB28" w:rsidR="372D627F">
        <w:rPr>
          <w:rFonts w:cs="Calibri" w:cstheme="minorAscii"/>
          <w:sz w:val="24"/>
          <w:szCs w:val="24"/>
        </w:rPr>
        <w:t xml:space="preserve">In his masterpiece, </w:t>
      </w:r>
      <w:commentRangeStart w:id="1927903853"/>
      <w:r w:rsidRPr="7F85FB28" w:rsidR="372D627F">
        <w:rPr>
          <w:rFonts w:cs="Calibri" w:cstheme="minorAscii"/>
          <w:sz w:val="24"/>
          <w:szCs w:val="24"/>
        </w:rPr>
        <w:t>‘</w:t>
      </w:r>
      <w:r w:rsidRPr="7F85FB28" w:rsidR="4A97CA16">
        <w:rPr>
          <w:rFonts w:cs="Calibri" w:cstheme="minorAscii"/>
          <w:sz w:val="24"/>
          <w:szCs w:val="24"/>
        </w:rPr>
        <w:t>In remembrance of things past’</w:t>
      </w:r>
      <w:commentRangeEnd w:id="1927903853"/>
      <w:r>
        <w:rPr>
          <w:rStyle w:val="CommentReference"/>
        </w:rPr>
        <w:commentReference w:id="1927903853"/>
      </w:r>
      <w:r w:rsidRPr="7F85FB28" w:rsidR="372D627F">
        <w:rPr>
          <w:rFonts w:cs="Calibri" w:cstheme="minorAscii"/>
          <w:sz w:val="24"/>
          <w:szCs w:val="24"/>
        </w:rPr>
        <w:t xml:space="preserve">, he writes </w:t>
      </w:r>
      <w:r w:rsidRPr="7F85FB28" w:rsidR="4A97CA16">
        <w:rPr>
          <w:rFonts w:cs="Calibri" w:cstheme="minorAscii"/>
          <w:sz w:val="24"/>
          <w:szCs w:val="24"/>
        </w:rPr>
        <w:t xml:space="preserve">that </w:t>
      </w:r>
      <w:r w:rsidRPr="7F85FB28" w:rsidR="372D627F">
        <w:rPr>
          <w:rFonts w:cs="Calibri" w:cstheme="minorAscii"/>
          <w:sz w:val="24"/>
          <w:szCs w:val="24"/>
        </w:rPr>
        <w:t>‘</w:t>
      </w:r>
      <w:r w:rsidRPr="7F85FB28" w:rsidR="4A97CA16">
        <w:rPr>
          <w:rFonts w:cs="Calibri" w:cstheme="minorAscii"/>
          <w:sz w:val="24"/>
          <w:szCs w:val="24"/>
        </w:rPr>
        <w:t>if</w:t>
      </w:r>
      <w:r w:rsidRPr="7F85FB28" w:rsidR="4A97CA16">
        <w:rPr>
          <w:rFonts w:cs="Calibri" w:cstheme="minorAscii"/>
          <w:sz w:val="24"/>
          <w:szCs w:val="24"/>
        </w:rPr>
        <w:t xml:space="preserve"> we are to make reality endurable, we must all nourish a fantasy or two</w:t>
      </w:r>
      <w:r w:rsidRPr="7F85FB28" w:rsidR="372D627F">
        <w:rPr>
          <w:rFonts w:cs="Calibri" w:cstheme="minorAscii"/>
          <w:sz w:val="24"/>
          <w:szCs w:val="24"/>
        </w:rPr>
        <w:t xml:space="preserve">’. </w:t>
      </w:r>
      <w:r w:rsidRPr="7F85FB28" w:rsidR="3455EAD2">
        <w:rPr>
          <w:rFonts w:cs="Calibri" w:cstheme="minorAscii"/>
          <w:sz w:val="24"/>
          <w:szCs w:val="24"/>
        </w:rPr>
        <w:t>Many</w:t>
      </w:r>
      <w:ins w:author="Meike Robaard" w:date="2022-06-01T14:33:34.326Z" w:id="1598750173">
        <w:r w:rsidRPr="7F85FB28" w:rsidR="3455EAD2">
          <w:rPr>
            <w:rFonts w:cs="Calibri" w:cstheme="minorAscii"/>
            <w:sz w:val="24"/>
            <w:szCs w:val="24"/>
          </w:rPr>
          <w:t xml:space="preserve"> people</w:t>
        </w:r>
      </w:ins>
      <w:r w:rsidRPr="7F85FB28" w:rsidR="3455EAD2">
        <w:rPr>
          <w:rFonts w:cs="Calibri" w:cstheme="minorAscii"/>
          <w:sz w:val="24"/>
          <w:szCs w:val="24"/>
        </w:rPr>
        <w:t xml:space="preserve">, I believe, would agree. </w:t>
      </w:r>
      <w:r w:rsidRPr="7F85FB28" w:rsidR="3455EAD2">
        <w:rPr>
          <w:rFonts w:cs="Calibri" w:cstheme="minorAscii"/>
          <w:sz w:val="24"/>
          <w:szCs w:val="24"/>
        </w:rPr>
        <w:t xml:space="preserve">I </w:t>
      </w:r>
      <w:ins w:author="Meike Robaard" w:date="2022-06-01T14:33:48.475Z" w:id="413741391">
        <w:r w:rsidRPr="7F85FB28" w:rsidR="3455EAD2">
          <w:rPr>
            <w:rFonts w:cs="Calibri" w:cstheme="minorAscii"/>
            <w:sz w:val="24"/>
            <w:szCs w:val="24"/>
          </w:rPr>
          <w:t>have previously</w:t>
        </w:r>
      </w:ins>
      <w:del w:author="Meike Robaard" w:date="2022-06-01T14:33:42.55Z" w:id="1279700915">
        <w:r w:rsidRPr="7F85FB28" w:rsidDel="3455EAD2">
          <w:rPr>
            <w:rFonts w:cs="Calibri" w:cstheme="minorAscii"/>
            <w:sz w:val="24"/>
            <w:szCs w:val="24"/>
          </w:rPr>
          <w:delText>already</w:delText>
        </w:r>
      </w:del>
      <w:r w:rsidRPr="7F85FB28" w:rsidR="3455EAD2">
        <w:rPr>
          <w:rFonts w:cs="Calibri" w:cstheme="minorAscii"/>
          <w:sz w:val="24"/>
          <w:szCs w:val="24"/>
        </w:rPr>
        <w:t xml:space="preserve"> mentioned the </w:t>
      </w:r>
      <w:ins w:author="Meike Robaard" w:date="2022-06-01T14:34:15.084Z" w:id="191918342">
        <w:r w:rsidRPr="7F85FB28" w:rsidR="3455EAD2">
          <w:rPr>
            <w:rFonts w:cs="Calibri" w:cstheme="minorAscii"/>
            <w:sz w:val="24"/>
            <w:szCs w:val="24"/>
          </w:rPr>
          <w:t xml:space="preserve">psychologically healthy person’s </w:t>
        </w:r>
      </w:ins>
      <w:r w:rsidRPr="7F85FB28" w:rsidR="3455EAD2">
        <w:rPr>
          <w:rFonts w:cs="Calibri" w:cstheme="minorAscii"/>
          <w:sz w:val="24"/>
          <w:szCs w:val="24"/>
        </w:rPr>
        <w:t xml:space="preserve">self-deluding overestimation of one’s own abilities </w:t>
      </w:r>
      <w:del w:author="Meike Robaard" w:date="2022-06-01T14:34:23.311Z" w:id="1479462571">
        <w:r w:rsidRPr="7F85FB28" w:rsidDel="3455EAD2">
          <w:rPr>
            <w:rFonts w:cs="Calibri" w:cstheme="minorAscii"/>
            <w:sz w:val="24"/>
            <w:szCs w:val="24"/>
          </w:rPr>
          <w:delText>of the psychologically healthy person</w:delText>
        </w:r>
      </w:del>
      <w:r w:rsidRPr="7F85FB28" w:rsidR="3455EAD2">
        <w:rPr>
          <w:rFonts w:cs="Calibri" w:cstheme="minorAscii"/>
          <w:sz w:val="24"/>
          <w:szCs w:val="24"/>
        </w:rPr>
        <w:t xml:space="preserve"> </w:t>
      </w:r>
      <w:del w:author="Meike Robaard" w:date="2022-06-01T14:34:28.291Z" w:id="622804849">
        <w:r w:rsidRPr="7F85FB28" w:rsidDel="3455EAD2">
          <w:rPr>
            <w:rFonts w:cs="Calibri" w:cstheme="minorAscii"/>
            <w:sz w:val="24"/>
            <w:szCs w:val="24"/>
          </w:rPr>
          <w:delText>(as opposed to the depressed realist)</w:delText>
        </w:r>
      </w:del>
      <w:r w:rsidRPr="7F85FB28" w:rsidR="3455EAD2">
        <w:rPr>
          <w:rFonts w:cs="Calibri" w:cstheme="minorAscii"/>
          <w:sz w:val="24"/>
          <w:szCs w:val="24"/>
        </w:rPr>
        <w:t xml:space="preserve">. Marx regarded religion as opium </w:t>
      </w:r>
      <w:r w:rsidRPr="7F85FB28" w:rsidR="4A97CA16">
        <w:rPr>
          <w:rFonts w:cs="Calibri" w:cstheme="minorAscii"/>
          <w:sz w:val="24"/>
          <w:szCs w:val="24"/>
        </w:rPr>
        <w:t>of</w:t>
      </w:r>
      <w:r w:rsidRPr="7F85FB28" w:rsidR="3455EAD2">
        <w:rPr>
          <w:rFonts w:cs="Calibri" w:cstheme="minorAscii"/>
          <w:sz w:val="24"/>
          <w:szCs w:val="24"/>
        </w:rPr>
        <w:t xml:space="preserve"> the </w:t>
      </w:r>
      <w:del w:author="Meike Robaard" w:date="2022-06-01T14:34:34.637Z" w:id="614055194">
        <w:r w:rsidRPr="7F85FB28" w:rsidDel="3455EAD2">
          <w:rPr>
            <w:rFonts w:cs="Calibri" w:cstheme="minorAscii"/>
            <w:sz w:val="24"/>
            <w:szCs w:val="24"/>
          </w:rPr>
          <w:delText>people</w:delText>
        </w:r>
      </w:del>
      <w:ins w:author="Meike Robaard" w:date="2022-06-01T14:34:35.335Z" w:id="1899456906">
        <w:r w:rsidRPr="7F85FB28" w:rsidR="3455EAD2">
          <w:rPr>
            <w:rFonts w:cs="Calibri" w:cstheme="minorAscii"/>
            <w:sz w:val="24"/>
            <w:szCs w:val="24"/>
          </w:rPr>
          <w:t>masses</w:t>
        </w:r>
      </w:ins>
      <w:r w:rsidRPr="7F85FB28" w:rsidR="3455EAD2">
        <w:rPr>
          <w:rFonts w:cs="Calibri" w:cstheme="minorAscii"/>
          <w:sz w:val="24"/>
          <w:szCs w:val="24"/>
        </w:rPr>
        <w:t>. And what</w:t>
      </w:r>
      <w:ins w:author="Meike Robaard" w:date="2022-06-01T14:34:46.917Z" w:id="683869643">
        <w:r w:rsidRPr="7F85FB28" w:rsidR="3455EAD2">
          <w:rPr>
            <w:rFonts w:cs="Calibri" w:cstheme="minorAscii"/>
            <w:sz w:val="24"/>
            <w:szCs w:val="24"/>
          </w:rPr>
          <w:t xml:space="preserve"> </w:t>
        </w:r>
      </w:ins>
      <w:del w:author="Meike Robaard" w:date="2022-06-01T14:34:45.301Z" w:id="1052139665">
        <w:r w:rsidRPr="7F85FB28" w:rsidDel="372D627F">
          <w:rPr>
            <w:rFonts w:cs="Calibri" w:cstheme="minorAscii"/>
            <w:sz w:val="24"/>
            <w:szCs w:val="24"/>
          </w:rPr>
          <w:delText>’</w:delText>
        </w:r>
      </w:del>
      <w:ins w:author="Meike Robaard" w:date="2022-06-01T14:34:47.871Z" w:id="1817699564">
        <w:r w:rsidRPr="7F85FB28" w:rsidR="372D627F">
          <w:rPr>
            <w:rFonts w:cs="Calibri" w:cstheme="minorAscii"/>
            <w:sz w:val="24"/>
            <w:szCs w:val="24"/>
          </w:rPr>
          <w:t>i</w:t>
        </w:r>
      </w:ins>
      <w:r w:rsidRPr="7F85FB28" w:rsidR="3455EAD2">
        <w:rPr>
          <w:rFonts w:cs="Calibri" w:cstheme="minorAscii"/>
          <w:sz w:val="24"/>
          <w:szCs w:val="24"/>
        </w:rPr>
        <w:t>s wrong with a good placebo?</w:t>
      </w:r>
    </w:p>
    <w:p w:rsidRPr="003E68F9" w:rsidR="00711E6D" w:rsidP="005A11AA" w:rsidRDefault="00711E6D" w14:paraId="0519E0C4" w14:textId="77777777">
      <w:pPr>
        <w:spacing w:line="360" w:lineRule="auto"/>
        <w:jc w:val="both"/>
        <w:rPr>
          <w:rFonts w:cstheme="minorHAnsi"/>
          <w:sz w:val="24"/>
          <w:szCs w:val="24"/>
        </w:rPr>
      </w:pPr>
    </w:p>
    <w:p w:rsidR="00711E6D" w:rsidP="7F85FB28" w:rsidRDefault="00711E6D" w14:paraId="4CD0759A" w14:textId="72268AEE">
      <w:pPr>
        <w:spacing w:line="360" w:lineRule="auto"/>
        <w:jc w:val="both"/>
        <w:rPr>
          <w:rFonts w:cs="Calibri" w:cstheme="minorAscii"/>
          <w:sz w:val="24"/>
          <w:szCs w:val="24"/>
        </w:rPr>
      </w:pPr>
      <w:r w:rsidRPr="7F85FB28" w:rsidR="3455EAD2">
        <w:rPr>
          <w:rFonts w:cs="Calibri" w:cstheme="minorAscii"/>
          <w:sz w:val="24"/>
          <w:szCs w:val="24"/>
        </w:rPr>
        <w:t>Take homeopathy. If people believe it works</w:t>
      </w:r>
      <w:ins w:author="Meike Robaard" w:date="2022-06-01T14:35:33.409Z" w:id="925222671">
        <w:r w:rsidRPr="7F85FB28" w:rsidR="3455EAD2">
          <w:rPr>
            <w:rFonts w:cs="Calibri" w:cstheme="minorAscii"/>
            <w:sz w:val="24"/>
            <w:szCs w:val="24"/>
          </w:rPr>
          <w:t>, then</w:t>
        </w:r>
      </w:ins>
      <w:del w:author="Meike Robaard" w:date="2022-06-01T14:35:26.942Z" w:id="1642945601">
        <w:r w:rsidRPr="7F85FB28" w:rsidDel="3455EAD2">
          <w:rPr>
            <w:rFonts w:cs="Calibri" w:cstheme="minorAscii"/>
            <w:sz w:val="24"/>
            <w:szCs w:val="24"/>
          </w:rPr>
          <w:delText xml:space="preserve"> and get a nice placebo effect out of it,</w:delText>
        </w:r>
      </w:del>
      <w:r w:rsidRPr="7F85FB28" w:rsidR="3455EAD2">
        <w:rPr>
          <w:rFonts w:cs="Calibri" w:cstheme="minorAscii"/>
          <w:sz w:val="24"/>
          <w:szCs w:val="24"/>
        </w:rPr>
        <w:t xml:space="preserve"> wh</w:t>
      </w:r>
      <w:ins w:author="Meike Robaard" w:date="2022-06-01T14:35:42.28Z" w:id="336817510">
        <w:r w:rsidRPr="7F85FB28" w:rsidR="3455EAD2">
          <w:rPr>
            <w:rFonts w:cs="Calibri" w:cstheme="minorAscii"/>
            <w:sz w:val="24"/>
            <w:szCs w:val="24"/>
          </w:rPr>
          <w:t xml:space="preserve">at could be </w:t>
        </w:r>
      </w:ins>
      <w:del w:author="Meike Robaard" w:date="2022-06-01T14:35:38.896Z" w:id="1811318543">
        <w:r w:rsidRPr="7F85FB28" w:rsidDel="3455EAD2">
          <w:rPr>
            <w:rFonts w:cs="Calibri" w:cstheme="minorAscii"/>
            <w:sz w:val="24"/>
            <w:szCs w:val="24"/>
          </w:rPr>
          <w:delText>ere’s</w:delText>
        </w:r>
      </w:del>
      <w:r w:rsidRPr="7F85FB28" w:rsidR="3455EAD2">
        <w:rPr>
          <w:rFonts w:cs="Calibri" w:cstheme="minorAscii"/>
          <w:sz w:val="24"/>
          <w:szCs w:val="24"/>
        </w:rPr>
        <w:t xml:space="preserve"> the harm</w:t>
      </w:r>
      <w:ins w:author="Meike Robaard" w:date="2022-06-01T14:35:46.088Z" w:id="1913195220">
        <w:r w:rsidRPr="7F85FB28" w:rsidR="3455EAD2">
          <w:rPr>
            <w:rFonts w:cs="Calibri" w:cstheme="minorAscii"/>
            <w:sz w:val="24"/>
            <w:szCs w:val="24"/>
          </w:rPr>
          <w:t xml:space="preserve"> in </w:t>
        </w:r>
      </w:ins>
      <w:ins w:author="Meike Robaard" w:date="2022-06-01T14:36:11.009Z" w:id="614244753">
        <w:r w:rsidRPr="7F85FB28" w:rsidR="3455EAD2">
          <w:rPr>
            <w:rFonts w:cs="Calibri" w:cstheme="minorAscii"/>
            <w:sz w:val="24"/>
            <w:szCs w:val="24"/>
          </w:rPr>
          <w:t>practicing it</w:t>
        </w:r>
      </w:ins>
      <w:r w:rsidRPr="7F85FB28" w:rsidR="3455EAD2">
        <w:rPr>
          <w:rFonts w:cs="Calibri" w:cstheme="minorAscii"/>
          <w:sz w:val="24"/>
          <w:szCs w:val="24"/>
        </w:rPr>
        <w:t xml:space="preserve">? </w:t>
      </w:r>
      <w:del w:author="Meike Robaard" w:date="2022-06-01T14:36:26.523Z" w:id="1088445514">
        <w:r w:rsidRPr="7F85FB28" w:rsidDel="3455EAD2">
          <w:rPr>
            <w:rFonts w:cs="Calibri" w:cstheme="minorAscii"/>
            <w:sz w:val="24"/>
            <w:szCs w:val="24"/>
          </w:rPr>
          <w:delText>Should we really expose their illusion?</w:delText>
        </w:r>
      </w:del>
      <w:r w:rsidRPr="7F85FB28" w:rsidR="3455EAD2">
        <w:rPr>
          <w:rFonts w:cs="Calibri" w:cstheme="minorAscii"/>
          <w:sz w:val="24"/>
          <w:szCs w:val="24"/>
        </w:rPr>
        <w:t xml:space="preserve"> A similar argument can be made for religion. </w:t>
      </w:r>
      <w:del w:author="Meike Robaard" w:date="2022-06-01T14:36:34.563Z" w:id="1797491970">
        <w:r w:rsidRPr="7F85FB28" w:rsidDel="3455EAD2">
          <w:rPr>
            <w:rFonts w:cs="Calibri" w:cstheme="minorAscii"/>
            <w:sz w:val="24"/>
            <w:szCs w:val="24"/>
          </w:rPr>
          <w:delText xml:space="preserve">Faith </w:delText>
        </w:r>
      </w:del>
      <w:ins w:author="Meike Robaard" w:date="2022-06-01T14:36:36.568Z" w:id="184198569">
        <w:r w:rsidRPr="7F85FB28" w:rsidR="3455EAD2">
          <w:rPr>
            <w:rFonts w:cs="Calibri" w:cstheme="minorAscii"/>
            <w:sz w:val="24"/>
            <w:szCs w:val="24"/>
          </w:rPr>
          <w:t xml:space="preserve">Belief </w:t>
        </w:r>
      </w:ins>
      <w:r w:rsidRPr="7F85FB28" w:rsidR="3455EAD2">
        <w:rPr>
          <w:rFonts w:cs="Calibri" w:cstheme="minorAscii"/>
          <w:sz w:val="24"/>
          <w:szCs w:val="24"/>
        </w:rPr>
        <w:t>in an afterlife, an immortal soul</w:t>
      </w:r>
      <w:ins w:author="Meike Robaard" w:date="2022-06-01T14:36:40.885Z" w:id="951388756">
        <w:r w:rsidRPr="7F85FB28" w:rsidR="3455EAD2">
          <w:rPr>
            <w:rFonts w:cs="Calibri" w:cstheme="minorAscii"/>
            <w:sz w:val="24"/>
            <w:szCs w:val="24"/>
          </w:rPr>
          <w:t>,</w:t>
        </w:r>
      </w:ins>
      <w:r w:rsidRPr="7F85FB28" w:rsidR="3455EAD2">
        <w:rPr>
          <w:rFonts w:cs="Calibri" w:cstheme="minorAscii"/>
          <w:sz w:val="24"/>
          <w:szCs w:val="24"/>
        </w:rPr>
        <w:t xml:space="preserve"> and a loving God who watches over us</w:t>
      </w:r>
      <w:ins w:author="Meike Robaard" w:date="2022-06-01T14:36:50.741Z" w:id="1069667679">
        <w:r w:rsidRPr="7F85FB28" w:rsidR="3455EAD2">
          <w:rPr>
            <w:rFonts w:cs="Calibri" w:cstheme="minorAscii"/>
            <w:sz w:val="24"/>
            <w:szCs w:val="24"/>
          </w:rPr>
          <w:t>,</w:t>
        </w:r>
      </w:ins>
      <w:r w:rsidRPr="7F85FB28" w:rsidR="3455EAD2">
        <w:rPr>
          <w:rFonts w:cs="Calibri" w:cstheme="minorAscii"/>
          <w:sz w:val="24"/>
          <w:szCs w:val="24"/>
        </w:rPr>
        <w:t xml:space="preserve"> can be a huge psychological </w:t>
      </w:r>
      <w:ins w:author="Meike Robaard" w:date="2022-06-01T14:36:59.425Z" w:id="1878820779">
        <w:r w:rsidRPr="7F85FB28" w:rsidR="3455EAD2">
          <w:rPr>
            <w:rFonts w:cs="Calibri" w:cstheme="minorAscii"/>
            <w:sz w:val="24"/>
            <w:szCs w:val="24"/>
          </w:rPr>
          <w:t xml:space="preserve">source of </w:t>
        </w:r>
      </w:ins>
      <w:r w:rsidRPr="7F85FB28" w:rsidR="3455EAD2">
        <w:rPr>
          <w:rFonts w:cs="Calibri" w:cstheme="minorAscii"/>
          <w:sz w:val="24"/>
          <w:szCs w:val="24"/>
        </w:rPr>
        <w:t>support</w:t>
      </w:r>
      <w:del w:author="Meike Robaard" w:date="2022-06-01T14:37:05.749Z" w:id="1199845254">
        <w:r w:rsidRPr="7F85FB28" w:rsidDel="3455EAD2">
          <w:rPr>
            <w:rFonts w:cs="Calibri" w:cstheme="minorAscii"/>
            <w:sz w:val="24"/>
            <w:szCs w:val="24"/>
          </w:rPr>
          <w:delText xml:space="preserve"> for people</w:delText>
        </w:r>
      </w:del>
      <w:r w:rsidRPr="7F85FB28" w:rsidR="3455EAD2">
        <w:rPr>
          <w:rFonts w:cs="Calibri" w:cstheme="minorAscii"/>
          <w:sz w:val="24"/>
          <w:szCs w:val="24"/>
        </w:rPr>
        <w:t xml:space="preserve">. </w:t>
      </w:r>
      <w:del w:author="Meike Robaard" w:date="2022-06-01T14:37:20.314Z" w:id="563112972">
        <w:r w:rsidRPr="7F85FB28" w:rsidDel="3455EAD2">
          <w:rPr>
            <w:rFonts w:cs="Calibri" w:cstheme="minorAscii"/>
            <w:sz w:val="24"/>
            <w:szCs w:val="24"/>
          </w:rPr>
          <w:delText>Who are we to take this from them?</w:delText>
        </w:r>
      </w:del>
      <w:r w:rsidRPr="7F85FB28" w:rsidR="3455EAD2">
        <w:rPr>
          <w:rFonts w:cs="Calibri" w:cstheme="minorAscii"/>
          <w:sz w:val="24"/>
          <w:szCs w:val="24"/>
        </w:rPr>
        <w:t xml:space="preserve"> Everyone is of course free to believe what </w:t>
      </w:r>
      <w:ins w:author="Meike Robaard" w:date="2022-06-01T14:37:47.775Z" w:id="971489960">
        <w:r w:rsidRPr="7F85FB28" w:rsidR="3455EAD2">
          <w:rPr>
            <w:rFonts w:cs="Calibri" w:cstheme="minorAscii"/>
            <w:sz w:val="24"/>
            <w:szCs w:val="24"/>
          </w:rPr>
          <w:t>they</w:t>
        </w:r>
      </w:ins>
      <w:del w:author="Meike Robaard" w:date="2022-06-01T14:37:46.865Z" w:id="853912213">
        <w:r w:rsidRPr="7F85FB28" w:rsidDel="3455EAD2">
          <w:rPr>
            <w:rFonts w:cs="Calibri" w:cstheme="minorAscii"/>
            <w:sz w:val="24"/>
            <w:szCs w:val="24"/>
          </w:rPr>
          <w:delText>he or she</w:delText>
        </w:r>
      </w:del>
      <w:r w:rsidRPr="7F85FB28" w:rsidR="3455EAD2">
        <w:rPr>
          <w:rFonts w:cs="Calibri" w:cstheme="minorAscii"/>
          <w:sz w:val="24"/>
          <w:szCs w:val="24"/>
        </w:rPr>
        <w:t xml:space="preserve"> want</w:t>
      </w:r>
      <w:del w:author="Meike Robaard" w:date="2022-06-01T14:37:43.864Z" w:id="1080115251">
        <w:r w:rsidRPr="7F85FB28" w:rsidDel="3455EAD2">
          <w:rPr>
            <w:rFonts w:cs="Calibri" w:cstheme="minorAscii"/>
            <w:sz w:val="24"/>
            <w:szCs w:val="24"/>
          </w:rPr>
          <w:delText>s</w:delText>
        </w:r>
      </w:del>
      <w:r w:rsidRPr="7F85FB28" w:rsidR="3455EAD2">
        <w:rPr>
          <w:rFonts w:cs="Calibri" w:cstheme="minorAscii"/>
          <w:sz w:val="24"/>
          <w:szCs w:val="24"/>
        </w:rPr>
        <w:t>. Imposing beliefs on people would be the opposite of critical thinking</w:t>
      </w:r>
      <w:ins w:author="Meike Robaard" w:date="2022-06-01T14:38:01.512Z" w:id="27720158">
        <w:r w:rsidRPr="7F85FB28" w:rsidR="3455EAD2">
          <w:rPr>
            <w:rFonts w:cs="Calibri" w:cstheme="minorAscii"/>
            <w:sz w:val="24"/>
            <w:szCs w:val="24"/>
          </w:rPr>
          <w:t>:</w:t>
        </w:r>
      </w:ins>
      <w:del w:author="Meike Robaard" w:date="2022-06-01T14:38:01.055Z" w:id="1570373609">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6-01T14:38:12.645Z" w:id="1299834267">
        <w:r w:rsidRPr="7F85FB28" w:rsidR="3455EAD2">
          <w:rPr>
            <w:rFonts w:cs="Calibri" w:cstheme="minorAscii"/>
            <w:sz w:val="24"/>
            <w:szCs w:val="24"/>
          </w:rPr>
          <w:t xml:space="preserve">It </w:t>
        </w:r>
      </w:ins>
      <w:del w:author="Meike Robaard" w:date="2022-06-01T14:38:06.29Z" w:id="763982343">
        <w:r w:rsidRPr="7F85FB28" w:rsidDel="3455EAD2">
          <w:rPr>
            <w:rFonts w:cs="Calibri" w:cstheme="minorAscii"/>
            <w:sz w:val="24"/>
            <w:szCs w:val="24"/>
          </w:rPr>
          <w:delText xml:space="preserve">That </w:delText>
        </w:r>
      </w:del>
      <w:r w:rsidRPr="7F85FB28" w:rsidR="3455EAD2">
        <w:rPr>
          <w:rFonts w:cs="Calibri" w:cstheme="minorAscii"/>
          <w:sz w:val="24"/>
          <w:szCs w:val="24"/>
        </w:rPr>
        <w:t>would be dogmati</w:t>
      </w:r>
      <w:ins w:author="Meike Robaard" w:date="2022-06-01T14:38:20.713Z" w:id="804602218">
        <w:r w:rsidRPr="7F85FB28" w:rsidR="3455EAD2">
          <w:rPr>
            <w:rFonts w:cs="Calibri" w:cstheme="minorAscii"/>
            <w:sz w:val="24"/>
            <w:szCs w:val="24"/>
          </w:rPr>
          <w:t>sm</w:t>
        </w:r>
      </w:ins>
      <w:del w:author="Meike Robaard" w:date="2022-06-01T14:38:19.745Z" w:id="1163040859">
        <w:r w:rsidRPr="7F85FB28" w:rsidDel="3455EAD2">
          <w:rPr>
            <w:rFonts w:cs="Calibri" w:cstheme="minorAscii"/>
            <w:sz w:val="24"/>
            <w:szCs w:val="24"/>
          </w:rPr>
          <w:delText>c thinking</w:delText>
        </w:r>
      </w:del>
      <w:r w:rsidRPr="7F85FB28" w:rsidR="3455EAD2">
        <w:rPr>
          <w:rFonts w:cs="Calibri" w:cstheme="minorAscii"/>
          <w:sz w:val="24"/>
          <w:szCs w:val="24"/>
        </w:rPr>
        <w:t>.</w:t>
      </w:r>
    </w:p>
    <w:p w:rsidRPr="003E68F9" w:rsidR="00711E6D" w:rsidP="005A11AA" w:rsidRDefault="00711E6D" w14:paraId="743C69D6" w14:textId="77777777">
      <w:pPr>
        <w:spacing w:line="360" w:lineRule="auto"/>
        <w:jc w:val="both"/>
        <w:rPr>
          <w:rFonts w:cstheme="minorHAnsi"/>
          <w:sz w:val="24"/>
          <w:szCs w:val="24"/>
        </w:rPr>
      </w:pPr>
    </w:p>
    <w:p w:rsidR="00711E6D" w:rsidP="7F85FB28" w:rsidRDefault="00711E6D" w14:paraId="4CB52F3A" w14:textId="07969B23">
      <w:pPr>
        <w:spacing w:line="360" w:lineRule="auto"/>
        <w:jc w:val="both"/>
        <w:rPr>
          <w:rFonts w:cs="Calibri" w:cstheme="minorAscii"/>
          <w:sz w:val="24"/>
          <w:szCs w:val="24"/>
        </w:rPr>
      </w:pPr>
      <w:r w:rsidRPr="7F85FB28" w:rsidR="3455EAD2">
        <w:rPr>
          <w:rFonts w:cs="Calibri" w:cstheme="minorAscii"/>
          <w:sz w:val="24"/>
          <w:szCs w:val="24"/>
        </w:rPr>
        <w:t>Nevertheless</w:t>
      </w:r>
      <w:ins w:author="Meike Robaard" w:date="2022-06-01T14:38:25.479Z" w:id="57430222">
        <w:r w:rsidRPr="7F85FB28" w:rsidR="3455EAD2">
          <w:rPr>
            <w:rFonts w:cs="Calibri" w:cstheme="minorAscii"/>
            <w:sz w:val="24"/>
            <w:szCs w:val="24"/>
          </w:rPr>
          <w:t>,</w:t>
        </w:r>
      </w:ins>
      <w:r w:rsidRPr="7F85FB28" w:rsidR="3455EAD2">
        <w:rPr>
          <w:rFonts w:cs="Calibri" w:cstheme="minorAscii"/>
          <w:sz w:val="24"/>
          <w:szCs w:val="24"/>
        </w:rPr>
        <w:t xml:space="preserve"> we must be on </w:t>
      </w:r>
      <w:ins w:author="Meike Robaard" w:date="2022-06-01T14:38:58.346Z" w:id="1688069416">
        <w:r w:rsidRPr="7F85FB28" w:rsidR="3455EAD2">
          <w:rPr>
            <w:rFonts w:cs="Calibri" w:cstheme="minorAscii"/>
            <w:sz w:val="24"/>
            <w:szCs w:val="24"/>
          </w:rPr>
          <w:t xml:space="preserve">the lookout </w:t>
        </w:r>
      </w:ins>
      <w:del w:author="Meike Robaard" w:date="2022-06-01T14:39:02.856Z" w:id="206550796">
        <w:r w:rsidRPr="7F85FB28" w:rsidDel="3455EAD2">
          <w:rPr>
            <w:rFonts w:cs="Calibri" w:cstheme="minorAscii"/>
            <w:sz w:val="24"/>
            <w:szCs w:val="24"/>
          </w:rPr>
          <w:delText xml:space="preserve">our guard </w:delText>
        </w:r>
      </w:del>
      <w:r w:rsidRPr="7F85FB28" w:rsidR="3455EAD2">
        <w:rPr>
          <w:rFonts w:cs="Calibri" w:cstheme="minorAscii"/>
          <w:sz w:val="24"/>
          <w:szCs w:val="24"/>
        </w:rPr>
        <w:t>for illusions</w:t>
      </w:r>
      <w:ins w:author="Meike Robaard" w:date="2022-06-01T14:39:07.624Z" w:id="1489175731">
        <w:r w:rsidRPr="7F85FB28" w:rsidR="3455EAD2">
          <w:rPr>
            <w:rFonts w:cs="Calibri" w:cstheme="minorAscii"/>
            <w:sz w:val="24"/>
            <w:szCs w:val="24"/>
          </w:rPr>
          <w:t>.</w:t>
        </w:r>
      </w:ins>
      <w:del w:author="Meike Robaard" w:date="2022-06-01T14:39:06.785Z" w:id="1736041539">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1T14:39:11.615Z" w:id="1109792399">
        <w:r w:rsidRPr="7F85FB28" w:rsidDel="3455EAD2">
          <w:rPr>
            <w:rFonts w:cs="Calibri" w:cstheme="minorAscii"/>
            <w:sz w:val="24"/>
            <w:szCs w:val="24"/>
          </w:rPr>
          <w:delText>F</w:delText>
        </w:r>
      </w:del>
      <w:ins w:author="Meike Robaard" w:date="2022-06-01T14:39:12.267Z" w:id="916353958">
        <w:r w:rsidRPr="7F85FB28" w:rsidR="3455EAD2">
          <w:rPr>
            <w:rFonts w:cs="Calibri" w:cstheme="minorAscii"/>
            <w:sz w:val="24"/>
            <w:szCs w:val="24"/>
          </w:rPr>
          <w:t>f</w:t>
        </w:r>
      </w:ins>
      <w:r w:rsidRPr="7F85FB28" w:rsidR="3455EAD2">
        <w:rPr>
          <w:rFonts w:cs="Calibri" w:cstheme="minorAscii"/>
          <w:sz w:val="24"/>
          <w:szCs w:val="24"/>
        </w:rPr>
        <w:t xml:space="preserve">or two </w:t>
      </w:r>
      <w:proofErr w:type="gramStart"/>
      <w:r w:rsidRPr="7F85FB28" w:rsidR="3455EAD2">
        <w:rPr>
          <w:rFonts w:cs="Calibri" w:cstheme="minorAscii"/>
          <w:sz w:val="24"/>
          <w:szCs w:val="24"/>
        </w:rPr>
        <w:t>reasons</w:t>
      </w:r>
      <w:ins w:author="Meike Robaard" w:date="2022-06-01T14:39:16.139Z" w:id="489384087">
        <w:r w:rsidRPr="7F85FB28" w:rsidR="3455EAD2">
          <w:rPr>
            <w:rFonts w:cs="Calibri" w:cstheme="minorAscii"/>
            <w:sz w:val="24"/>
            <w:szCs w:val="24"/>
          </w:rPr>
          <w:t xml:space="preserve"> in particular</w:t>
        </w:r>
      </w:ins>
      <w:r w:rsidRPr="7F85FB28" w:rsidR="3455EAD2">
        <w:rPr>
          <w:rFonts w:cs="Calibri" w:cstheme="minorAscii"/>
          <w:sz w:val="24"/>
          <w:szCs w:val="24"/>
        </w:rPr>
        <w:t>. First</w:t>
      </w:r>
      <w:ins w:author="Meike Robaard" w:date="2022-06-01T14:40:13.304Z" w:id="1779963566">
        <w:r w:rsidRPr="7F85FB28" w:rsidR="3455EAD2">
          <w:rPr>
            <w:rFonts w:cs="Calibri" w:cstheme="minorAscii"/>
            <w:sz w:val="24"/>
            <w:szCs w:val="24"/>
          </w:rPr>
          <w:t xml:space="preserve"> and foremost</w:t>
        </w:r>
      </w:ins>
      <w:del w:author="Meike Robaard" w:date="2022-06-01T14:40:09.922Z" w:id="1983499044">
        <w:r w:rsidRPr="7F85FB28" w:rsidDel="3455EAD2">
          <w:rPr>
            <w:rFonts w:cs="Calibri" w:cstheme="minorAscii"/>
            <w:sz w:val="24"/>
            <w:szCs w:val="24"/>
          </w:rPr>
          <w:delText>ly</w:delText>
        </w:r>
      </w:del>
      <w:r w:rsidRPr="7F85FB28" w:rsidR="3455EAD2">
        <w:rPr>
          <w:rFonts w:cs="Calibri" w:cstheme="minorAscii"/>
          <w:sz w:val="24"/>
          <w:szCs w:val="24"/>
        </w:rPr>
        <w:t xml:space="preserve">, </w:t>
      </w:r>
      <w:ins w:author="Meike Robaard" w:date="2022-06-01T14:39:25.531Z" w:id="654609711">
        <w:r w:rsidRPr="7F85FB28" w:rsidR="3455EAD2">
          <w:rPr>
            <w:rFonts w:cs="Calibri" w:cstheme="minorAscii"/>
            <w:sz w:val="24"/>
            <w:szCs w:val="24"/>
          </w:rPr>
          <w:t>illusions are</w:t>
        </w:r>
      </w:ins>
      <w:del w:author="Meike Robaard" w:date="2022-06-01T14:39:22.297Z" w:id="506891374">
        <w:r w:rsidRPr="7F85FB28" w:rsidDel="3455EAD2">
          <w:rPr>
            <w:rFonts w:cs="Calibri" w:cstheme="minorAscii"/>
            <w:sz w:val="24"/>
            <w:szCs w:val="24"/>
          </w:rPr>
          <w:delText>they</w:delText>
        </w:r>
      </w:del>
      <w:r w:rsidRPr="7F85FB28" w:rsidR="3455EAD2">
        <w:rPr>
          <w:rFonts w:cs="Calibri" w:cstheme="minorAscii"/>
          <w:sz w:val="24"/>
          <w:szCs w:val="24"/>
        </w:rPr>
        <w:t xml:space="preserve"> often </w:t>
      </w:r>
      <w:ins w:author="Meike Robaard" w:date="2022-06-01T14:39:33.493Z" w:id="449501195">
        <w:r w:rsidRPr="7F85FB28" w:rsidR="3455EAD2">
          <w:rPr>
            <w:rFonts w:cs="Calibri" w:cstheme="minorAscii"/>
            <w:sz w:val="24"/>
            <w:szCs w:val="24"/>
          </w:rPr>
          <w:t>accompanied by</w:t>
        </w:r>
      </w:ins>
      <w:del w:author="Meike Robaard" w:date="2022-06-01T14:39:31.087Z" w:id="1687048572">
        <w:r w:rsidRPr="7F85FB28" w:rsidDel="3455EAD2">
          <w:rPr>
            <w:rFonts w:cs="Calibri" w:cstheme="minorAscii"/>
            <w:sz w:val="24"/>
            <w:szCs w:val="24"/>
          </w:rPr>
          <w:delText>come with</w:delText>
        </w:r>
      </w:del>
      <w:r w:rsidRPr="7F85FB28" w:rsidR="3455EAD2">
        <w:rPr>
          <w:rFonts w:cs="Calibri" w:cstheme="minorAscii"/>
          <w:sz w:val="24"/>
          <w:szCs w:val="24"/>
        </w:rPr>
        <w:t xml:space="preserve"> negative consequences. Take alternative medicine</w:t>
      </w:r>
      <w:ins w:author="Meike Robaard" w:date="2022-06-01T14:40:23.309Z" w:id="748054862">
        <w:r w:rsidRPr="7F85FB28" w:rsidR="3455EAD2">
          <w:rPr>
            <w:rFonts w:cs="Calibri" w:cstheme="minorAscii"/>
            <w:sz w:val="24"/>
            <w:szCs w:val="24"/>
          </w:rPr>
          <w:t>, for example</w:t>
        </w:r>
      </w:ins>
      <w:r w:rsidRPr="7F85FB28" w:rsidR="3455EAD2">
        <w:rPr>
          <w:rFonts w:cs="Calibri" w:cstheme="minorAscii"/>
          <w:sz w:val="24"/>
          <w:szCs w:val="24"/>
        </w:rPr>
        <w:t xml:space="preserve">. </w:t>
      </w:r>
      <w:del w:author="Meike Robaard" w:date="2022-06-01T14:40:30.873Z" w:id="812404468">
        <w:r w:rsidRPr="7F85FB28" w:rsidDel="3455EAD2">
          <w:rPr>
            <w:rFonts w:cs="Calibri" w:cstheme="minorAscii"/>
            <w:sz w:val="24"/>
            <w:szCs w:val="24"/>
          </w:rPr>
          <w:delText>As long as</w:delText>
        </w:r>
      </w:del>
      <w:ins w:author="Meike Robaard" w:date="2022-06-01T14:40:30.873Z" w:id="1488549872">
        <w:r w:rsidRPr="7F85FB28" w:rsidR="3455EAD2">
          <w:rPr>
            <w:rFonts w:cs="Calibri" w:cstheme="minorAscii"/>
            <w:sz w:val="24"/>
            <w:szCs w:val="24"/>
          </w:rPr>
          <w:t>If</w:t>
        </w:r>
      </w:ins>
      <w:r w:rsidRPr="7F85FB28" w:rsidR="3455EAD2">
        <w:rPr>
          <w:rFonts w:cs="Calibri" w:cstheme="minorAscii"/>
          <w:sz w:val="24"/>
          <w:szCs w:val="24"/>
        </w:rPr>
        <w:t xml:space="preserve"> people turn to </w:t>
      </w:r>
      <w:ins w:author="Meike Robaard" w:date="2022-06-01T14:40:56.865Z" w:id="428898255">
        <w:r w:rsidRPr="7F85FB28" w:rsidR="3455EAD2">
          <w:rPr>
            <w:rFonts w:cs="Calibri" w:cstheme="minorAscii"/>
            <w:sz w:val="24"/>
            <w:szCs w:val="24"/>
          </w:rPr>
          <w:t>alternative medicine in an attempt</w:t>
        </w:r>
      </w:ins>
      <w:del w:author="Meike Robaard" w:date="2022-06-01T14:40:43.193Z" w:id="280506514">
        <w:r w:rsidRPr="7F85FB28" w:rsidDel="3455EAD2">
          <w:rPr>
            <w:rFonts w:cs="Calibri" w:cstheme="minorAscii"/>
            <w:sz w:val="24"/>
            <w:szCs w:val="24"/>
          </w:rPr>
          <w:delText>it</w:delText>
        </w:r>
      </w:del>
      <w:r w:rsidRPr="7F85FB28" w:rsidR="3455EAD2">
        <w:rPr>
          <w:rFonts w:cs="Calibri" w:cstheme="minorAscii"/>
          <w:sz w:val="24"/>
          <w:szCs w:val="24"/>
        </w:rPr>
        <w:t xml:space="preserve"> to ‘cure’ minor</w:t>
      </w:r>
      <w:ins w:author="Meike Robaard" w:date="2022-06-01T14:41:26.84Z" w:id="1635434879">
        <w:r w:rsidRPr="7F85FB28" w:rsidR="3455EAD2">
          <w:rPr>
            <w:rFonts w:cs="Calibri" w:cstheme="minorAscii"/>
            <w:sz w:val="24"/>
            <w:szCs w:val="24"/>
          </w:rPr>
          <w:t xml:space="preserve">, non-life-threatening </w:t>
        </w:r>
      </w:ins>
      <w:del w:author="Meike Robaard" w:date="2022-06-01T14:41:36.849Z" w:id="1168333055">
        <w:r w:rsidRPr="7F85FB28" w:rsidDel="3455EAD2">
          <w:rPr>
            <w:rFonts w:cs="Calibri" w:cstheme="minorAscii"/>
            <w:sz w:val="24"/>
            <w:szCs w:val="24"/>
          </w:rPr>
          <w:delText xml:space="preserve"> </w:delText>
        </w:r>
      </w:del>
      <w:r w:rsidRPr="7F85FB28" w:rsidR="3455EAD2">
        <w:rPr>
          <w:rFonts w:cs="Calibri" w:cstheme="minorAscii"/>
          <w:sz w:val="24"/>
          <w:szCs w:val="24"/>
        </w:rPr>
        <w:t>diseases</w:t>
      </w:r>
      <w:del w:author="Meike Robaard" w:date="2022-06-01T14:41:41.192Z" w:id="1009623230">
        <w:r w:rsidRPr="7F85FB28" w:rsidDel="3455EAD2">
          <w:rPr>
            <w:rFonts w:cs="Calibri" w:cstheme="minorAscii"/>
            <w:sz w:val="24"/>
            <w:szCs w:val="24"/>
          </w:rPr>
          <w:delText xml:space="preserve"> that aren’t life threatening</w:delText>
        </w:r>
      </w:del>
      <w:r w:rsidRPr="7F85FB28" w:rsidR="3455EAD2">
        <w:rPr>
          <w:rFonts w:cs="Calibri" w:cstheme="minorAscii"/>
          <w:sz w:val="24"/>
          <w:szCs w:val="24"/>
        </w:rPr>
        <w:t xml:space="preserve">, there is no real problem. However, </w:t>
      </w:r>
      <w:ins w:author="Meike Robaard" w:date="2022-06-01T14:42:09.139Z" w:id="1028498">
        <w:r w:rsidRPr="7F85FB28" w:rsidR="3455EAD2">
          <w:rPr>
            <w:rFonts w:cs="Calibri" w:cstheme="minorAscii"/>
            <w:sz w:val="24"/>
            <w:szCs w:val="24"/>
          </w:rPr>
          <w:t xml:space="preserve">practitioners of </w:t>
        </w:r>
      </w:ins>
      <w:r w:rsidRPr="7F85FB28" w:rsidR="3455EAD2">
        <w:rPr>
          <w:rFonts w:cs="Calibri" w:cstheme="minorAscii"/>
          <w:sz w:val="24"/>
          <w:szCs w:val="24"/>
        </w:rPr>
        <w:t xml:space="preserve">alternative treatments often </w:t>
      </w:r>
      <w:del w:author="Meike Robaard" w:date="2022-06-01T14:42:15.01Z" w:id="903651955">
        <w:r w:rsidRPr="7F85FB28" w:rsidDel="3455EAD2">
          <w:rPr>
            <w:rFonts w:cs="Calibri" w:cstheme="minorAscii"/>
            <w:sz w:val="24"/>
            <w:szCs w:val="24"/>
          </w:rPr>
          <w:delText xml:space="preserve">boast </w:delText>
        </w:r>
      </w:del>
      <w:ins w:author="Meike Robaard" w:date="2022-06-01T14:42:21.454Z" w:id="367847419">
        <w:r w:rsidRPr="7F85FB28" w:rsidR="3455EAD2">
          <w:rPr>
            <w:rFonts w:cs="Calibri" w:cstheme="minorAscii"/>
            <w:sz w:val="24"/>
            <w:szCs w:val="24"/>
          </w:rPr>
          <w:t xml:space="preserve">claim their </w:t>
        </w:r>
      </w:ins>
      <w:ins w:author="Meike Robaard" w:date="2022-06-01T14:43:29.525Z" w:id="1005204741">
        <w:r w:rsidRPr="7F85FB28" w:rsidR="3455EAD2">
          <w:rPr>
            <w:rFonts w:cs="Calibri" w:cstheme="minorAscii"/>
            <w:sz w:val="24"/>
            <w:szCs w:val="24"/>
          </w:rPr>
          <w:t xml:space="preserve">methods to be effective even when it comes to </w:t>
        </w:r>
      </w:ins>
      <w:del w:author="Meike Robaard" w:date="2022-06-01T14:43:32.591Z" w:id="574754050">
        <w:r w:rsidRPr="7F85FB28" w:rsidDel="3455EAD2">
          <w:rPr>
            <w:rFonts w:cs="Calibri" w:cstheme="minorAscii"/>
            <w:sz w:val="24"/>
            <w:szCs w:val="24"/>
          </w:rPr>
          <w:delText>to treat</w:delText>
        </w:r>
      </w:del>
      <w:r w:rsidRPr="7F85FB28" w:rsidR="3455EAD2">
        <w:rPr>
          <w:rFonts w:cs="Calibri" w:cstheme="minorAscii"/>
          <w:sz w:val="24"/>
          <w:szCs w:val="24"/>
        </w:rPr>
        <w:t xml:space="preserve"> more </w:t>
      </w:r>
      <w:del w:author="Meike Robaard" w:date="2022-06-01T14:43:39.522Z" w:id="1680635243">
        <w:r w:rsidRPr="7F85FB28" w:rsidDel="3455EAD2">
          <w:rPr>
            <w:rFonts w:cs="Calibri" w:cstheme="minorAscii"/>
            <w:sz w:val="24"/>
            <w:szCs w:val="24"/>
          </w:rPr>
          <w:delText>harmful</w:delText>
        </w:r>
      </w:del>
      <w:ins w:author="Meike Robaard" w:date="2022-06-01T14:43:40.369Z" w:id="112127605">
        <w:r w:rsidRPr="7F85FB28" w:rsidR="3455EAD2">
          <w:rPr>
            <w:rFonts w:cs="Calibri" w:cstheme="minorAscii"/>
            <w:sz w:val="24"/>
            <w:szCs w:val="24"/>
          </w:rPr>
          <w:t>serious</w:t>
        </w:r>
      </w:ins>
      <w:r w:rsidRPr="7F85FB28" w:rsidR="3455EAD2">
        <w:rPr>
          <w:rFonts w:cs="Calibri" w:cstheme="minorAscii"/>
          <w:sz w:val="24"/>
          <w:szCs w:val="24"/>
        </w:rPr>
        <w:t xml:space="preserve"> a</w:t>
      </w:r>
      <w:del w:author="Meike Robaard" w:date="2022-06-01T14:43:59.577Z" w:id="979162226">
        <w:r w:rsidRPr="7F85FB28" w:rsidDel="3455EAD2">
          <w:rPr>
            <w:rFonts w:cs="Calibri" w:cstheme="minorAscii"/>
            <w:sz w:val="24"/>
            <w:szCs w:val="24"/>
          </w:rPr>
          <w:delText>fflictions</w:delText>
        </w:r>
      </w:del>
      <w:ins w:author="Meike Robaard" w:date="2022-06-01T14:43:59.947Z" w:id="647361417">
        <w:r w:rsidRPr="7F85FB28" w:rsidR="3455EAD2">
          <w:rPr>
            <w:rFonts w:cs="Calibri" w:cstheme="minorAscii"/>
            <w:sz w:val="24"/>
            <w:szCs w:val="24"/>
          </w:rPr>
          <w:t>ilm</w:t>
        </w:r>
      </w:ins>
      <w:ins w:author="Meike Robaard" w:date="2022-06-01T14:44:00.546Z" w:id="1491557359">
        <w:r w:rsidRPr="7F85FB28" w:rsidR="3455EAD2">
          <w:rPr>
            <w:rFonts w:cs="Calibri" w:cstheme="minorAscii"/>
            <w:sz w:val="24"/>
            <w:szCs w:val="24"/>
          </w:rPr>
          <w:t>ents</w:t>
        </w:r>
      </w:ins>
      <w:r w:rsidRPr="7F85FB28" w:rsidR="3455EAD2">
        <w:rPr>
          <w:rFonts w:cs="Calibri" w:cstheme="minorAscii"/>
          <w:sz w:val="24"/>
          <w:szCs w:val="24"/>
        </w:rPr>
        <w:t xml:space="preserve">. There are currently homeopathic medicines on the market that falsely claim to protect against malaria. Some patients with serious </w:t>
      </w:r>
      <w:r w:rsidRPr="7F85FB28" w:rsidR="3455EAD2">
        <w:rPr>
          <w:rFonts w:cs="Calibri" w:cstheme="minorAscii"/>
          <w:sz w:val="24"/>
          <w:szCs w:val="24"/>
        </w:rPr>
        <w:t>conditions (such as cancer) also prefer alternative therapies to '</w:t>
      </w:r>
      <w:ins w:author="Meike Robaard" w:date="2022-06-01T14:44:23.3Z" w:id="460581210">
        <w:r w:rsidRPr="7F85FB28" w:rsidR="3455EAD2">
          <w:rPr>
            <w:rFonts w:cs="Calibri" w:cstheme="minorAscii"/>
            <w:sz w:val="24"/>
            <w:szCs w:val="24"/>
          </w:rPr>
          <w:t>traditional</w:t>
        </w:r>
      </w:ins>
      <w:del w:author="Meike Robaard" w:date="2022-06-01T14:44:20.172Z" w:id="1954609929">
        <w:r w:rsidRPr="7F85FB28" w:rsidDel="3455EAD2">
          <w:rPr>
            <w:rFonts w:cs="Calibri" w:cstheme="minorAscii"/>
            <w:sz w:val="24"/>
            <w:szCs w:val="24"/>
          </w:rPr>
          <w:delText>classical</w:delText>
        </w:r>
      </w:del>
      <w:r w:rsidRPr="7F85FB28" w:rsidR="3455EAD2">
        <w:rPr>
          <w:rFonts w:cs="Calibri" w:cstheme="minorAscii"/>
          <w:sz w:val="24"/>
          <w:szCs w:val="24"/>
        </w:rPr>
        <w:t xml:space="preserve">' </w:t>
      </w:r>
      <w:del w:author="Meike Robaard" w:date="2022-06-01T14:45:03.762Z" w:id="947132199">
        <w:r w:rsidRPr="7F85FB28" w:rsidDel="3455EAD2">
          <w:rPr>
            <w:rFonts w:cs="Calibri" w:cstheme="minorAscii"/>
            <w:sz w:val="24"/>
            <w:szCs w:val="24"/>
          </w:rPr>
          <w:delText>medicine</w:delText>
        </w:r>
      </w:del>
      <w:ins w:author="Meike Robaard" w:date="2022-06-01T14:45:03.763Z" w:id="927966946">
        <w:r w:rsidRPr="7F85FB28" w:rsidR="3455EAD2">
          <w:rPr>
            <w:rFonts w:cs="Calibri" w:cstheme="minorAscii"/>
            <w:sz w:val="24"/>
            <w:szCs w:val="24"/>
          </w:rPr>
          <w:t>Medicine</w:t>
        </w:r>
      </w:ins>
      <w:r w:rsidRPr="7F85FB28" w:rsidR="3455EAD2">
        <w:rPr>
          <w:rFonts w:cs="Calibri" w:cstheme="minorAscii"/>
          <w:sz w:val="24"/>
          <w:szCs w:val="24"/>
        </w:rPr>
        <w:t>. A</w:t>
      </w:r>
      <w:del w:author="Meike Robaard" w:date="2022-06-01T14:44:34.662Z" w:id="1474194551">
        <w:r w:rsidRPr="7F85FB28" w:rsidDel="3455EAD2">
          <w:rPr>
            <w:rFonts w:cs="Calibri" w:cstheme="minorAscii"/>
            <w:sz w:val="24"/>
            <w:szCs w:val="24"/>
          </w:rPr>
          <w:delText>nd, finally, a</w:delText>
        </w:r>
      </w:del>
      <w:r w:rsidRPr="7F85FB28" w:rsidR="3455EAD2">
        <w:rPr>
          <w:rFonts w:cs="Calibri" w:cstheme="minorAscii"/>
          <w:sz w:val="24"/>
          <w:szCs w:val="24"/>
        </w:rPr>
        <w:t>n alarming number of alternative therapists</w:t>
      </w:r>
      <w:ins w:author="Meike Robaard" w:date="2022-06-01T14:44:40.283Z" w:id="656149485">
        <w:r w:rsidRPr="7F85FB28" w:rsidR="3455EAD2">
          <w:rPr>
            <w:rFonts w:cs="Calibri" w:cstheme="minorAscii"/>
            <w:sz w:val="24"/>
            <w:szCs w:val="24"/>
          </w:rPr>
          <w:t>, moreover,</w:t>
        </w:r>
      </w:ins>
      <w:r w:rsidRPr="7F85FB28" w:rsidR="3455EAD2">
        <w:rPr>
          <w:rFonts w:cs="Calibri" w:cstheme="minorAscii"/>
          <w:sz w:val="24"/>
          <w:szCs w:val="24"/>
        </w:rPr>
        <w:t xml:space="preserve"> </w:t>
      </w:r>
      <w:del w:author="Meike Robaard" w:date="2022-06-01T14:44:44.968Z" w:id="827251847">
        <w:r w:rsidRPr="7F85FB28" w:rsidDel="3455EAD2">
          <w:rPr>
            <w:rFonts w:cs="Calibri" w:cstheme="minorAscii"/>
            <w:sz w:val="24"/>
            <w:szCs w:val="24"/>
          </w:rPr>
          <w:delText>incite</w:delText>
        </w:r>
      </w:del>
      <w:ins w:author="Meike Robaard" w:date="2022-06-01T14:44:47.878Z" w:id="517865297">
        <w:r w:rsidRPr="7F85FB28" w:rsidR="3455EAD2">
          <w:rPr>
            <w:rFonts w:cs="Calibri" w:cstheme="minorAscii"/>
            <w:sz w:val="24"/>
            <w:szCs w:val="24"/>
          </w:rPr>
          <w:t>encourage</w:t>
        </w:r>
      </w:ins>
      <w:r w:rsidRPr="7F85FB28" w:rsidR="3455EAD2">
        <w:rPr>
          <w:rFonts w:cs="Calibri" w:cstheme="minorAscii"/>
          <w:sz w:val="24"/>
          <w:szCs w:val="24"/>
        </w:rPr>
        <w:t xml:space="preserve"> people </w:t>
      </w:r>
      <w:ins w:author="Meike Robaard" w:date="2022-06-01T14:45:44.566Z" w:id="875664948">
        <w:r w:rsidRPr="7F85FB28" w:rsidR="3455EAD2">
          <w:rPr>
            <w:rFonts w:cs="Calibri" w:cstheme="minorAscii"/>
            <w:sz w:val="24"/>
            <w:szCs w:val="24"/>
          </w:rPr>
          <w:t xml:space="preserve">to </w:t>
        </w:r>
      </w:ins>
      <w:r w:rsidRPr="7F85FB28" w:rsidR="3455EAD2">
        <w:rPr>
          <w:rFonts w:cs="Calibri" w:cstheme="minorAscii"/>
          <w:sz w:val="24"/>
          <w:szCs w:val="24"/>
        </w:rPr>
        <w:t xml:space="preserve">not </w:t>
      </w:r>
      <w:ins w:author="Meike Robaard" w:date="2022-06-01T14:45:47.563Z" w:id="1208669217">
        <w:r w:rsidRPr="7F85FB28" w:rsidR="3455EAD2">
          <w:rPr>
            <w:rFonts w:cs="Calibri" w:cstheme="minorAscii"/>
            <w:sz w:val="24"/>
            <w:szCs w:val="24"/>
          </w:rPr>
          <w:t>get</w:t>
        </w:r>
      </w:ins>
      <w:del w:author="Meike Robaard" w:date="2022-06-01T14:45:46.049Z" w:id="659566068">
        <w:r w:rsidRPr="7F85FB28" w:rsidDel="3455EAD2">
          <w:rPr>
            <w:rFonts w:cs="Calibri" w:cstheme="minorAscii"/>
            <w:sz w:val="24"/>
            <w:szCs w:val="24"/>
          </w:rPr>
          <w:delText>to</w:delText>
        </w:r>
      </w:del>
      <w:r w:rsidRPr="7F85FB28" w:rsidR="3455EAD2">
        <w:rPr>
          <w:rFonts w:cs="Calibri" w:cstheme="minorAscii"/>
          <w:sz w:val="24"/>
          <w:szCs w:val="24"/>
        </w:rPr>
        <w:t xml:space="preserve"> vaccinate</w:t>
      </w:r>
      <w:ins w:author="Meike Robaard" w:date="2022-06-01T14:45:50.364Z" w:id="1895504550">
        <w:r w:rsidRPr="7F85FB28" w:rsidR="3455EAD2">
          <w:rPr>
            <w:rFonts w:cs="Calibri" w:cstheme="minorAscii"/>
            <w:sz w:val="24"/>
            <w:szCs w:val="24"/>
          </w:rPr>
          <w:t>d</w:t>
        </w:r>
      </w:ins>
      <w:r w:rsidRPr="7F85FB28" w:rsidR="3455EAD2">
        <w:rPr>
          <w:rFonts w:cs="Calibri" w:cstheme="minorAscii"/>
          <w:sz w:val="24"/>
          <w:szCs w:val="24"/>
        </w:rPr>
        <w:t xml:space="preserve"> themselves</w:t>
      </w:r>
      <w:ins w:author="Meike Robaard" w:date="2022-06-01T14:45:59.65Z" w:id="1627244504">
        <w:r w:rsidRPr="7F85FB28" w:rsidR="3455EAD2">
          <w:rPr>
            <w:rFonts w:cs="Calibri" w:cstheme="minorAscii"/>
            <w:sz w:val="24"/>
            <w:szCs w:val="24"/>
          </w:rPr>
          <w:t>, which of</w:t>
        </w:r>
      </w:ins>
      <w:ins w:author="Meike Robaard" w:date="2022-06-01T14:46:48.16Z" w:id="876311611">
        <w:r w:rsidRPr="7F85FB28" w:rsidR="3455EAD2">
          <w:rPr>
            <w:rFonts w:cs="Calibri" w:cstheme="minorAscii"/>
            <w:sz w:val="24"/>
            <w:szCs w:val="24"/>
          </w:rPr>
          <w:t>ten leads these opponents to not have</w:t>
        </w:r>
      </w:ins>
      <w:r w:rsidRPr="7F85FB28" w:rsidR="3455EAD2">
        <w:rPr>
          <w:rFonts w:cs="Calibri" w:cstheme="minorAscii"/>
          <w:sz w:val="24"/>
          <w:szCs w:val="24"/>
        </w:rPr>
        <w:t xml:space="preserve"> </w:t>
      </w:r>
      <w:del w:author="Meike Robaard" w:date="2022-06-01T14:46:51.975Z" w:id="2079029404">
        <w:r w:rsidRPr="7F85FB28" w:rsidDel="3455EAD2">
          <w:rPr>
            <w:rFonts w:cs="Calibri" w:cstheme="minorAscii"/>
            <w:sz w:val="24"/>
            <w:szCs w:val="24"/>
          </w:rPr>
          <w:delText xml:space="preserve">and </w:delText>
        </w:r>
      </w:del>
      <w:r w:rsidRPr="7F85FB28" w:rsidR="3455EAD2">
        <w:rPr>
          <w:rFonts w:cs="Calibri" w:cstheme="minorAscii"/>
          <w:sz w:val="24"/>
          <w:szCs w:val="24"/>
        </w:rPr>
        <w:t>their children</w:t>
      </w:r>
      <w:ins w:author="Meike Robaard" w:date="2022-06-01T14:46:56.426Z" w:id="79855661">
        <w:r w:rsidRPr="7F85FB28" w:rsidR="3455EAD2">
          <w:rPr>
            <w:rFonts w:cs="Calibri" w:cstheme="minorAscii"/>
            <w:sz w:val="24"/>
            <w:szCs w:val="24"/>
          </w:rPr>
          <w:t xml:space="preserve"> be vaccinated either</w:t>
        </w:r>
      </w:ins>
      <w:r w:rsidRPr="7F85FB28" w:rsidR="3455EAD2">
        <w:rPr>
          <w:rFonts w:cs="Calibri" w:cstheme="minorAscii"/>
          <w:sz w:val="24"/>
          <w:szCs w:val="24"/>
        </w:rPr>
        <w:t xml:space="preserve">. This </w:t>
      </w:r>
      <w:ins w:author="Meike Robaard" w:date="2022-06-01T14:48:18.258Z" w:id="916349599">
        <w:r w:rsidRPr="7F85FB28" w:rsidR="3455EAD2">
          <w:rPr>
            <w:rFonts w:cs="Calibri" w:cstheme="minorAscii"/>
            <w:sz w:val="24"/>
            <w:szCs w:val="24"/>
          </w:rPr>
          <w:t xml:space="preserve">conviction </w:t>
        </w:r>
      </w:ins>
      <w:r w:rsidRPr="7F85FB28" w:rsidR="3455EAD2">
        <w:rPr>
          <w:rFonts w:cs="Calibri" w:cstheme="minorAscii"/>
          <w:sz w:val="24"/>
          <w:szCs w:val="24"/>
        </w:rPr>
        <w:t xml:space="preserve">is </w:t>
      </w:r>
      <w:ins w:author="Meike Robaard" w:date="2022-06-01T14:48:22.47Z" w:id="1916376283">
        <w:r w:rsidRPr="7F85FB28" w:rsidR="3455EAD2">
          <w:rPr>
            <w:rFonts w:cs="Calibri" w:cstheme="minorAscii"/>
            <w:sz w:val="24"/>
            <w:szCs w:val="24"/>
          </w:rPr>
          <w:t xml:space="preserve">often </w:t>
        </w:r>
      </w:ins>
      <w:r w:rsidRPr="7F85FB28" w:rsidR="3455EAD2">
        <w:rPr>
          <w:rFonts w:cs="Calibri" w:cstheme="minorAscii"/>
          <w:sz w:val="24"/>
          <w:szCs w:val="24"/>
        </w:rPr>
        <w:t xml:space="preserve">based on </w:t>
      </w:r>
      <w:del w:author="Meike Robaard" w:date="2022-06-01T14:48:27.091Z" w:id="1417104767">
        <w:r w:rsidRPr="7F85FB28" w:rsidDel="3455EAD2">
          <w:rPr>
            <w:rFonts w:cs="Calibri" w:cstheme="minorAscii"/>
            <w:sz w:val="24"/>
            <w:szCs w:val="24"/>
          </w:rPr>
          <w:delText xml:space="preserve">absolutely </w:delText>
        </w:r>
      </w:del>
      <w:r w:rsidRPr="7F85FB28" w:rsidR="3455EAD2">
        <w:rPr>
          <w:rFonts w:cs="Calibri" w:cstheme="minorAscii"/>
          <w:sz w:val="24"/>
          <w:szCs w:val="24"/>
        </w:rPr>
        <w:t>unfounded</w:t>
      </w:r>
      <w:r w:rsidRPr="7F85FB28" w:rsidR="3455EAD2">
        <w:rPr>
          <w:rFonts w:cs="Calibri" w:cstheme="minorAscii"/>
          <w:sz w:val="24"/>
          <w:szCs w:val="24"/>
        </w:rPr>
        <w:t xml:space="preserve"> rumors </w:t>
      </w:r>
      <w:ins w:author="Meike Robaard" w:date="2022-06-01T14:48:51.568Z" w:id="1681423590">
        <w:r w:rsidRPr="7F85FB28" w:rsidR="3455EAD2">
          <w:rPr>
            <w:rFonts w:cs="Calibri" w:cstheme="minorAscii"/>
            <w:sz w:val="24"/>
            <w:szCs w:val="24"/>
          </w:rPr>
          <w:t xml:space="preserve">about how </w:t>
        </w:r>
      </w:ins>
      <w:del w:author="Meike Robaard" w:date="2022-06-01T14:48:54.977Z" w:id="612326619">
        <w:r w:rsidRPr="7F85FB28" w:rsidDel="3455EAD2">
          <w:rPr>
            <w:rFonts w:cs="Calibri" w:cstheme="minorAscii"/>
            <w:sz w:val="24"/>
            <w:szCs w:val="24"/>
          </w:rPr>
          <w:delText xml:space="preserve">that </w:delText>
        </w:r>
      </w:del>
      <w:r w:rsidRPr="7F85FB28" w:rsidR="3455EAD2">
        <w:rPr>
          <w:rFonts w:cs="Calibri" w:cstheme="minorAscii"/>
          <w:sz w:val="24"/>
          <w:szCs w:val="24"/>
        </w:rPr>
        <w:t>vaccinations are detrimental to</w:t>
      </w:r>
      <w:ins w:author="Meike Robaard" w:date="2022-06-01T14:48:58.664Z" w:id="1629249703">
        <w:r w:rsidRPr="7F85FB28" w:rsidR="3455EAD2">
          <w:rPr>
            <w:rFonts w:cs="Calibri" w:cstheme="minorAscii"/>
            <w:sz w:val="24"/>
            <w:szCs w:val="24"/>
          </w:rPr>
          <w:t xml:space="preserve"> one’s</w:t>
        </w:r>
      </w:ins>
      <w:r w:rsidRPr="7F85FB28" w:rsidR="3455EAD2">
        <w:rPr>
          <w:rFonts w:cs="Calibri" w:cstheme="minorAscii"/>
          <w:sz w:val="24"/>
          <w:szCs w:val="24"/>
        </w:rPr>
        <w:t xml:space="preserve"> health</w:t>
      </w:r>
      <w:ins w:author="Meike Robaard" w:date="2022-06-01T14:49:02.314Z" w:id="161240328">
        <w:r w:rsidRPr="7F85FB28" w:rsidR="3455EAD2">
          <w:rPr>
            <w:rFonts w:cs="Calibri" w:cstheme="minorAscii"/>
            <w:sz w:val="24"/>
            <w:szCs w:val="24"/>
          </w:rPr>
          <w:t>,</w:t>
        </w:r>
      </w:ins>
      <w:r w:rsidRPr="7F85FB28" w:rsidR="3455EAD2">
        <w:rPr>
          <w:rFonts w:cs="Calibri" w:cstheme="minorAscii"/>
          <w:sz w:val="24"/>
          <w:szCs w:val="24"/>
        </w:rPr>
        <w:t xml:space="preserve"> and can </w:t>
      </w:r>
      <w:ins w:author="Meike Robaard" w:date="2022-06-01T14:49:08.184Z" w:id="1321260298">
        <w:r w:rsidRPr="7F85FB28" w:rsidR="3455EAD2">
          <w:rPr>
            <w:rFonts w:cs="Calibri" w:cstheme="minorAscii"/>
            <w:sz w:val="24"/>
            <w:szCs w:val="24"/>
          </w:rPr>
          <w:t xml:space="preserve">even </w:t>
        </w:r>
      </w:ins>
      <w:r w:rsidRPr="7F85FB28" w:rsidR="3455EAD2">
        <w:rPr>
          <w:rFonts w:cs="Calibri" w:cstheme="minorAscii"/>
          <w:sz w:val="24"/>
          <w:szCs w:val="24"/>
        </w:rPr>
        <w:t xml:space="preserve">lead to </w:t>
      </w:r>
      <w:ins w:author="Meike Robaard" w:date="2022-06-01T14:49:27.816Z" w:id="1855764998">
        <w:r w:rsidRPr="7F85FB28" w:rsidR="3455EAD2">
          <w:rPr>
            <w:rFonts w:cs="Calibri" w:cstheme="minorAscii"/>
            <w:sz w:val="24"/>
            <w:szCs w:val="24"/>
          </w:rPr>
          <w:t xml:space="preserve">development of </w:t>
        </w:r>
      </w:ins>
      <w:r w:rsidRPr="7F85FB28" w:rsidR="3455EAD2">
        <w:rPr>
          <w:rFonts w:cs="Calibri" w:cstheme="minorAscii"/>
          <w:sz w:val="24"/>
          <w:szCs w:val="24"/>
        </w:rPr>
        <w:t>autism</w:t>
      </w:r>
      <w:del w:author="Meike Robaard" w:date="2022-06-01T14:49:14.447Z" w:id="911273767">
        <w:r w:rsidRPr="7F85FB28" w:rsidDel="3455EAD2">
          <w:rPr>
            <w:rFonts w:cs="Calibri" w:cstheme="minorAscii"/>
            <w:sz w:val="24"/>
            <w:szCs w:val="24"/>
          </w:rPr>
          <w:delText xml:space="preserve"> for example</w:delText>
        </w:r>
      </w:del>
      <w:r w:rsidRPr="7F85FB28" w:rsidR="3455EAD2">
        <w:rPr>
          <w:rFonts w:cs="Calibri" w:cstheme="minorAscii"/>
          <w:sz w:val="24"/>
          <w:szCs w:val="24"/>
        </w:rPr>
        <w:t xml:space="preserve">. The anti-vaccination movement does not only put the unvaccinated children at </w:t>
      </w:r>
      <w:ins w:author="Meike Robaard" w:date="2022-06-01T14:49:37.522Z" w:id="1073658984">
        <w:r w:rsidRPr="7F85FB28" w:rsidR="3455EAD2">
          <w:rPr>
            <w:rFonts w:cs="Calibri" w:cstheme="minorAscii"/>
            <w:sz w:val="24"/>
            <w:szCs w:val="24"/>
          </w:rPr>
          <w:t xml:space="preserve">a </w:t>
        </w:r>
      </w:ins>
      <w:r w:rsidRPr="7F85FB28" w:rsidR="3455EAD2">
        <w:rPr>
          <w:rFonts w:cs="Calibri" w:cstheme="minorAscii"/>
          <w:sz w:val="24"/>
          <w:szCs w:val="24"/>
        </w:rPr>
        <w:t>serious risk</w:t>
      </w:r>
      <w:ins w:author="Meike Robaard" w:date="2022-06-01T14:49:48.667Z" w:id="842506485">
        <w:r w:rsidRPr="7F85FB28" w:rsidR="3455EAD2">
          <w:rPr>
            <w:rFonts w:cs="Calibri" w:cstheme="minorAscii"/>
            <w:sz w:val="24"/>
            <w:szCs w:val="24"/>
          </w:rPr>
          <w:t>,</w:t>
        </w:r>
      </w:ins>
      <w:r w:rsidRPr="7F85FB28" w:rsidR="3455EAD2">
        <w:rPr>
          <w:rFonts w:cs="Calibri" w:cstheme="minorAscii"/>
          <w:sz w:val="24"/>
          <w:szCs w:val="24"/>
        </w:rPr>
        <w:t xml:space="preserve"> but </w:t>
      </w:r>
      <w:ins w:author="Meike Robaard" w:date="2022-06-01T14:49:51.844Z" w:id="35034798">
        <w:r w:rsidRPr="7F85FB28" w:rsidR="3455EAD2">
          <w:rPr>
            <w:rFonts w:cs="Calibri" w:cstheme="minorAscii"/>
            <w:sz w:val="24"/>
            <w:szCs w:val="24"/>
          </w:rPr>
          <w:t xml:space="preserve">also </w:t>
        </w:r>
      </w:ins>
      <w:r w:rsidRPr="7F85FB28" w:rsidR="3455EAD2">
        <w:rPr>
          <w:rFonts w:cs="Calibri" w:cstheme="minorAscii"/>
          <w:sz w:val="24"/>
          <w:szCs w:val="24"/>
        </w:rPr>
        <w:t xml:space="preserve">society </w:t>
      </w:r>
      <w:ins w:author="Meike Robaard" w:date="2022-06-01T14:50:17.929Z" w:id="580283592">
        <w:r w:rsidRPr="7F85FB28" w:rsidR="3455EAD2">
          <w:rPr>
            <w:rFonts w:cs="Calibri" w:cstheme="minorAscii"/>
            <w:sz w:val="24"/>
            <w:szCs w:val="24"/>
          </w:rPr>
          <w:t>at large.</w:t>
        </w:r>
      </w:ins>
      <w:del w:author="Meike Robaard" w:date="2022-06-01T14:50:14.81Z" w:id="361723997">
        <w:r w:rsidRPr="7F85FB28" w:rsidDel="3455EAD2">
          <w:rPr>
            <w:rFonts w:cs="Calibri" w:cstheme="minorAscii"/>
            <w:sz w:val="24"/>
            <w:szCs w:val="24"/>
          </w:rPr>
          <w:delText>as a whole</w:delText>
        </w:r>
      </w:del>
      <w:r w:rsidRPr="7F85FB28" w:rsidR="3455EAD2">
        <w:rPr>
          <w:rFonts w:cs="Calibri" w:cstheme="minorAscii"/>
          <w:sz w:val="24"/>
          <w:szCs w:val="24"/>
        </w:rPr>
        <w:t xml:space="preserve"> </w:t>
      </w:r>
      <w:del w:author="Meike Robaard" w:date="2022-06-01T14:50:03.14Z" w:id="611086697">
        <w:r w:rsidRPr="7F85FB28" w:rsidDel="3455EAD2">
          <w:rPr>
            <w:rFonts w:cs="Calibri" w:cstheme="minorAscii"/>
            <w:sz w:val="24"/>
            <w:szCs w:val="24"/>
          </w:rPr>
          <w:delText>since</w:delText>
        </w:r>
        <w:r w:rsidRPr="7F85FB28" w:rsidDel="3455EAD2">
          <w:rPr>
            <w:rFonts w:cs="Calibri" w:cstheme="minorAscii"/>
            <w:sz w:val="24"/>
            <w:szCs w:val="24"/>
          </w:rPr>
          <w:delText xml:space="preserve"> it opens the door for the </w:delText>
        </w:r>
        <w:r w:rsidRPr="7F85FB28" w:rsidDel="3455EAD2">
          <w:rPr>
            <w:rFonts w:cs="Calibri" w:cstheme="minorAscii"/>
            <w:sz w:val="24"/>
            <w:szCs w:val="24"/>
          </w:rPr>
          <w:delText>spread of</w:delText>
        </w:r>
        <w:r w:rsidRPr="7F85FB28" w:rsidDel="3455EAD2">
          <w:rPr>
            <w:rFonts w:cs="Calibri" w:cstheme="minorAscii"/>
            <w:sz w:val="24"/>
            <w:szCs w:val="24"/>
          </w:rPr>
          <w:delText xml:space="preserve"> deadly diseases. </w:delText>
        </w:r>
      </w:del>
      <w:r w:rsidRPr="7F85FB28" w:rsidR="3455EAD2">
        <w:rPr>
          <w:rFonts w:cs="Calibri" w:cstheme="minorAscii"/>
          <w:sz w:val="24"/>
          <w:szCs w:val="24"/>
        </w:rPr>
        <w:t>The price</w:t>
      </w:r>
      <w:ins w:author="Meike Robaard" w:date="2022-06-01T14:50:59.559Z" w:id="98857213">
        <w:r w:rsidRPr="7F85FB28" w:rsidR="3455EAD2">
          <w:rPr>
            <w:rFonts w:cs="Calibri" w:cstheme="minorAscii"/>
            <w:sz w:val="24"/>
            <w:szCs w:val="24"/>
          </w:rPr>
          <w:t xml:space="preserve"> to be </w:t>
        </w:r>
      </w:ins>
      <w:ins w:author="Meike Robaard" w:date="2022-06-01T14:51:14.061Z" w:id="316880249">
        <w:r w:rsidRPr="7F85FB28" w:rsidR="3455EAD2">
          <w:rPr>
            <w:rFonts w:cs="Calibri" w:cstheme="minorAscii"/>
            <w:sz w:val="24"/>
            <w:szCs w:val="24"/>
          </w:rPr>
          <w:t>paid for the maintenance of</w:t>
        </w:r>
      </w:ins>
      <w:r w:rsidRPr="7F85FB28" w:rsidR="3455EAD2">
        <w:rPr>
          <w:rFonts w:cs="Calibri" w:cstheme="minorAscii"/>
          <w:sz w:val="24"/>
          <w:szCs w:val="24"/>
        </w:rPr>
        <w:t xml:space="preserve"> </w:t>
      </w:r>
      <w:del w:author="Meike Robaard" w:date="2022-06-01T14:51:20.538Z" w:id="2142105518">
        <w:r w:rsidRPr="7F85FB28" w:rsidDel="3455EAD2">
          <w:rPr>
            <w:rFonts w:cs="Calibri" w:cstheme="minorAscii"/>
            <w:sz w:val="24"/>
            <w:szCs w:val="24"/>
          </w:rPr>
          <w:delText>for</w:delText>
        </w:r>
      </w:del>
      <w:r w:rsidRPr="7F85FB28" w:rsidR="3455EAD2">
        <w:rPr>
          <w:rFonts w:cs="Calibri" w:cstheme="minorAscii"/>
          <w:sz w:val="24"/>
          <w:szCs w:val="24"/>
        </w:rPr>
        <w:t xml:space="preserve"> </w:t>
      </w:r>
      <w:ins w:author="Meike Robaard" w:date="2022-06-01T14:50:39.144Z" w:id="1725702610">
        <w:r w:rsidRPr="7F85FB28" w:rsidR="3455EAD2">
          <w:rPr>
            <w:rFonts w:cs="Calibri" w:cstheme="minorAscii"/>
            <w:sz w:val="24"/>
            <w:szCs w:val="24"/>
          </w:rPr>
          <w:t xml:space="preserve">such </w:t>
        </w:r>
      </w:ins>
      <w:r w:rsidRPr="7F85FB28" w:rsidR="3455EAD2">
        <w:rPr>
          <w:rFonts w:cs="Calibri" w:cstheme="minorAscii"/>
          <w:sz w:val="24"/>
          <w:szCs w:val="24"/>
        </w:rPr>
        <w:t xml:space="preserve">illusions </w:t>
      </w:r>
      <w:del w:author="Meike Robaard" w:date="2022-06-01T14:52:01.043Z" w:id="1719620886">
        <w:r w:rsidRPr="7F85FB28" w:rsidDel="3455EAD2">
          <w:rPr>
            <w:rFonts w:cs="Calibri" w:cstheme="minorAscii"/>
            <w:sz w:val="24"/>
            <w:szCs w:val="24"/>
          </w:rPr>
          <w:delText xml:space="preserve">in this context </w:delText>
        </w:r>
        <w:r w:rsidRPr="7F85FB28" w:rsidDel="3455EAD2">
          <w:rPr>
            <w:rFonts w:cs="Calibri" w:cstheme="minorAscii"/>
            <w:sz w:val="24"/>
            <w:szCs w:val="24"/>
          </w:rPr>
          <w:delText>are</w:delText>
        </w:r>
      </w:del>
      <w:ins w:author="Meike Robaard" w:date="2022-06-01T14:52:03.714Z" w:id="551779405">
        <w:r w:rsidRPr="7F85FB28" w:rsidR="3455EAD2">
          <w:rPr>
            <w:rFonts w:cs="Calibri" w:cstheme="minorAscii"/>
            <w:sz w:val="24"/>
            <w:szCs w:val="24"/>
          </w:rPr>
          <w:t>comes in the form of</w:t>
        </w:r>
      </w:ins>
      <w:r w:rsidRPr="7F85FB28" w:rsidR="3455EAD2">
        <w:rPr>
          <w:rFonts w:cs="Calibri" w:cstheme="minorAscii"/>
          <w:sz w:val="24"/>
          <w:szCs w:val="24"/>
        </w:rPr>
        <w:t xml:space="preserve"> human lives. </w:t>
      </w:r>
      <w:ins w:author="Meike Robaard" w:date="2022-06-01T14:52:21.279Z" w:id="1463535993">
        <w:r w:rsidRPr="7F85FB28" w:rsidR="3455EAD2">
          <w:rPr>
            <w:rFonts w:cs="Calibri" w:cstheme="minorAscii"/>
            <w:sz w:val="24"/>
            <w:szCs w:val="24"/>
          </w:rPr>
          <w:t>T</w:t>
        </w:r>
      </w:ins>
      <w:del w:author="Meike Robaard" w:date="2022-06-01T14:52:17.243Z" w:id="1594150707">
        <w:r w:rsidRPr="7F85FB28" w:rsidDel="3455EAD2">
          <w:rPr>
            <w:rFonts w:cs="Calibri" w:cstheme="minorAscii"/>
            <w:sz w:val="24"/>
            <w:szCs w:val="24"/>
          </w:rPr>
          <w:delText>And t</w:delText>
        </w:r>
      </w:del>
      <w:r w:rsidRPr="7F85FB28" w:rsidR="3455EAD2">
        <w:rPr>
          <w:rFonts w:cs="Calibri" w:cstheme="minorAscii"/>
          <w:sz w:val="24"/>
          <w:szCs w:val="24"/>
        </w:rPr>
        <w:t xml:space="preserve">he dark </w:t>
      </w:r>
      <w:ins w:author="Meike Robaard" w:date="2022-06-01T14:52:26.198Z" w:id="1214047346">
        <w:r w:rsidRPr="7F85FB28" w:rsidR="3455EAD2">
          <w:rPr>
            <w:rFonts w:cs="Calibri" w:cstheme="minorAscii"/>
            <w:sz w:val="24"/>
            <w:szCs w:val="24"/>
          </w:rPr>
          <w:t>flip</w:t>
        </w:r>
      </w:ins>
      <w:r w:rsidRPr="7F85FB28" w:rsidR="3455EAD2">
        <w:rPr>
          <w:rFonts w:cs="Calibri" w:cstheme="minorAscii"/>
          <w:sz w:val="24"/>
          <w:szCs w:val="24"/>
        </w:rPr>
        <w:t xml:space="preserve">side </w:t>
      </w:r>
      <w:ins w:author="Meike Robaard" w:date="2022-06-01T14:52:33.73Z" w:id="175883664">
        <w:r w:rsidRPr="7F85FB28" w:rsidR="3455EAD2">
          <w:rPr>
            <w:rFonts w:cs="Calibri" w:cstheme="minorAscii"/>
            <w:sz w:val="24"/>
            <w:szCs w:val="24"/>
          </w:rPr>
          <w:t>to</w:t>
        </w:r>
      </w:ins>
      <w:del w:author="Meike Robaard" w:date="2022-06-01T14:52:32.858Z" w:id="2032698795">
        <w:r w:rsidRPr="7F85FB28" w:rsidDel="3455EAD2">
          <w:rPr>
            <w:rFonts w:cs="Calibri" w:cstheme="minorAscii"/>
            <w:sz w:val="24"/>
            <w:szCs w:val="24"/>
          </w:rPr>
          <w:delText>of</w:delText>
        </w:r>
      </w:del>
      <w:r w:rsidRPr="7F85FB28" w:rsidR="3455EAD2">
        <w:rPr>
          <w:rFonts w:cs="Calibri" w:cstheme="minorAscii"/>
          <w:sz w:val="24"/>
          <w:szCs w:val="24"/>
        </w:rPr>
        <w:t xml:space="preserve"> other illusions, such as religion, should also be clear. We</w:t>
      </w:r>
      <w:ins w:author="Meike Robaard" w:date="2022-06-01T14:52:41.266Z" w:id="1087417016">
        <w:r w:rsidRPr="7F85FB28" w:rsidR="3455EAD2">
          <w:rPr>
            <w:rFonts w:cs="Calibri" w:cstheme="minorAscii"/>
            <w:sz w:val="24"/>
            <w:szCs w:val="24"/>
          </w:rPr>
          <w:t xml:space="preserve"> will</w:t>
        </w:r>
      </w:ins>
      <w:del w:author="Meike Robaard" w:date="2022-06-01T14:52:38.469Z" w:id="465364232">
        <w:r w:rsidRPr="7F85FB28" w:rsidDel="3455EAD2">
          <w:rPr>
            <w:rFonts w:cs="Calibri" w:cstheme="minorAscii"/>
            <w:sz w:val="24"/>
            <w:szCs w:val="24"/>
          </w:rPr>
          <w:delText>’ll</w:delText>
        </w:r>
      </w:del>
      <w:r w:rsidRPr="7F85FB28" w:rsidR="3455EAD2">
        <w:rPr>
          <w:rFonts w:cs="Calibri" w:cstheme="minorAscii"/>
          <w:sz w:val="24"/>
          <w:szCs w:val="24"/>
        </w:rPr>
        <w:t xml:space="preserve"> discuss th</w:t>
      </w:r>
      <w:ins w:author="Meike Robaard" w:date="2022-06-01T14:52:52.87Z" w:id="1429644551">
        <w:r w:rsidRPr="7F85FB28" w:rsidR="3455EAD2">
          <w:rPr>
            <w:rFonts w:cs="Calibri" w:cstheme="minorAscii"/>
            <w:sz w:val="24"/>
            <w:szCs w:val="24"/>
          </w:rPr>
          <w:t>is further</w:t>
        </w:r>
      </w:ins>
      <w:del w:author="Meike Robaard" w:date="2022-06-01T14:52:50.319Z" w:id="1709825487">
        <w:r w:rsidRPr="7F85FB28" w:rsidDel="3455EAD2">
          <w:rPr>
            <w:rFonts w:cs="Calibri" w:cstheme="minorAscii"/>
            <w:sz w:val="24"/>
            <w:szCs w:val="24"/>
          </w:rPr>
          <w:delText>at</w:delText>
        </w:r>
      </w:del>
      <w:r w:rsidRPr="7F85FB28" w:rsidR="3455EAD2">
        <w:rPr>
          <w:rFonts w:cs="Calibri" w:cstheme="minorAscii"/>
          <w:sz w:val="24"/>
          <w:szCs w:val="24"/>
        </w:rPr>
        <w:t xml:space="preserve"> </w:t>
      </w:r>
      <w:ins w:author="Meike Robaard" w:date="2022-06-01T14:52:59.855Z" w:id="194640513">
        <w:r w:rsidRPr="7F85FB28" w:rsidR="3455EAD2">
          <w:rPr>
            <w:rFonts w:cs="Calibri" w:cstheme="minorAscii"/>
            <w:sz w:val="24"/>
            <w:szCs w:val="24"/>
          </w:rPr>
          <w:t>in</w:t>
        </w:r>
      </w:ins>
      <w:ins w:author="Meike Robaard" w:date="2022-06-01T14:53:18.187Z" w:id="450985367">
        <w:r w:rsidRPr="7F85FB28" w:rsidR="3455EAD2">
          <w:rPr>
            <w:rFonts w:cs="Calibri" w:cstheme="minorAscii"/>
            <w:sz w:val="24"/>
            <w:szCs w:val="24"/>
          </w:rPr>
          <w:t xml:space="preserve"> the remaining chapters</w:t>
        </w:r>
      </w:ins>
      <w:del w:author="Meike Robaard" w:date="2022-06-01T14:52:58.359Z" w:id="2092865698">
        <w:r w:rsidRPr="7F85FB28" w:rsidDel="3455EAD2">
          <w:rPr>
            <w:rFonts w:cs="Calibri" w:cstheme="minorAscii"/>
            <w:sz w:val="24"/>
            <w:szCs w:val="24"/>
          </w:rPr>
          <w:delText>later</w:delText>
        </w:r>
      </w:del>
      <w:r w:rsidRPr="7F85FB28" w:rsidR="3455EAD2">
        <w:rPr>
          <w:rFonts w:cs="Calibri" w:cstheme="minorAscii"/>
          <w:sz w:val="24"/>
          <w:szCs w:val="24"/>
        </w:rPr>
        <w:t>.</w:t>
      </w:r>
    </w:p>
    <w:p w:rsidRPr="003E68F9" w:rsidR="00711E6D" w:rsidP="005A11AA" w:rsidRDefault="00711E6D" w14:paraId="5DE1A0E8" w14:textId="77777777">
      <w:pPr>
        <w:spacing w:line="360" w:lineRule="auto"/>
        <w:jc w:val="both"/>
        <w:rPr>
          <w:rFonts w:cstheme="minorHAnsi"/>
          <w:sz w:val="24"/>
          <w:szCs w:val="24"/>
        </w:rPr>
      </w:pPr>
    </w:p>
    <w:p w:rsidR="00711E6D" w:rsidP="7F85FB28" w:rsidRDefault="00711E6D" w14:paraId="33E6C025" w14:textId="4D1A9318">
      <w:pPr>
        <w:spacing w:line="360" w:lineRule="auto"/>
        <w:jc w:val="both"/>
        <w:rPr>
          <w:rFonts w:cs="Calibri" w:cstheme="minorAscii"/>
          <w:sz w:val="24"/>
          <w:szCs w:val="24"/>
        </w:rPr>
      </w:pPr>
      <w:r w:rsidRPr="7F85FB28" w:rsidR="3455EAD2">
        <w:rPr>
          <w:rFonts w:cs="Calibri" w:cstheme="minorAscii"/>
          <w:sz w:val="24"/>
          <w:szCs w:val="24"/>
        </w:rPr>
        <w:t xml:space="preserve">The second reason why we should be careful with illusions is because illusions - as we have seen in </w:t>
      </w:r>
      <w:r w:rsidRPr="7F85FB28" w:rsidR="1DFC8736">
        <w:rPr>
          <w:rFonts w:cs="Calibri" w:cstheme="minorAscii"/>
          <w:sz w:val="24"/>
          <w:szCs w:val="24"/>
        </w:rPr>
        <w:t>chapter 2</w:t>
      </w:r>
      <w:r w:rsidRPr="7F85FB28" w:rsidR="3455EAD2">
        <w:rPr>
          <w:rFonts w:cs="Calibri" w:cstheme="minorAscii"/>
          <w:sz w:val="24"/>
          <w:szCs w:val="24"/>
        </w:rPr>
        <w:t xml:space="preserve"> – </w:t>
      </w:r>
      <w:commentRangeStart w:id="720803974"/>
      <w:r w:rsidRPr="7F85FB28" w:rsidR="3455EAD2">
        <w:rPr>
          <w:rFonts w:cs="Calibri" w:cstheme="minorAscii"/>
          <w:sz w:val="24"/>
          <w:szCs w:val="24"/>
        </w:rPr>
        <w:t>tend to branch out in our thinking</w:t>
      </w:r>
      <w:commentRangeEnd w:id="720803974"/>
      <w:r>
        <w:rPr>
          <w:rStyle w:val="CommentReference"/>
        </w:rPr>
        <w:commentReference w:id="720803974"/>
      </w:r>
      <w:r w:rsidRPr="7F85FB28" w:rsidR="3455EAD2">
        <w:rPr>
          <w:rFonts w:cs="Calibri" w:cstheme="minorAscii"/>
          <w:sz w:val="24"/>
          <w:szCs w:val="24"/>
        </w:rPr>
        <w:t xml:space="preserve">. We want to maintain a coherent worldview, </w:t>
      </w:r>
      <w:ins w:author="Meike Robaard" w:date="2022-06-01T14:54:51.419Z" w:id="519457304">
        <w:r w:rsidRPr="7F85FB28" w:rsidR="3455EAD2">
          <w:rPr>
            <w:rFonts w:cs="Calibri" w:cstheme="minorAscii"/>
            <w:sz w:val="24"/>
            <w:szCs w:val="24"/>
          </w:rPr>
          <w:t xml:space="preserve">and </w:t>
        </w:r>
      </w:ins>
      <w:r w:rsidRPr="7F85FB28" w:rsidR="3455EAD2">
        <w:rPr>
          <w:rFonts w:cs="Calibri" w:cstheme="minorAscii"/>
          <w:sz w:val="24"/>
          <w:szCs w:val="24"/>
        </w:rPr>
        <w:t xml:space="preserve">so illusions usually </w:t>
      </w:r>
      <w:ins w:author="Meike Robaard" w:date="2022-06-01T14:55:06.558Z" w:id="325224931">
        <w:r w:rsidRPr="7F85FB28" w:rsidR="3455EAD2">
          <w:rPr>
            <w:rFonts w:cs="Calibri" w:cstheme="minorAscii"/>
            <w:sz w:val="24"/>
            <w:szCs w:val="24"/>
          </w:rPr>
          <w:t>(</w:t>
        </w:r>
      </w:ins>
      <w:ins w:author="Meike Robaard" w:date="2022-06-01T14:54:59.804Z" w:id="814368924">
        <w:r w:rsidRPr="7F85FB28" w:rsidR="3455EAD2">
          <w:rPr>
            <w:rFonts w:cs="Calibri" w:cstheme="minorAscii"/>
            <w:sz w:val="24"/>
            <w:szCs w:val="24"/>
          </w:rPr>
          <w:t xml:space="preserve">lead </w:t>
        </w:r>
      </w:ins>
      <w:ins w:author="Meike Robaard" w:date="2022-06-01T14:55:01.695Z" w:id="168716426">
        <w:r w:rsidRPr="7F85FB28" w:rsidR="3455EAD2">
          <w:rPr>
            <w:rFonts w:cs="Calibri" w:cstheme="minorAscii"/>
            <w:sz w:val="24"/>
            <w:szCs w:val="24"/>
          </w:rPr>
          <w:t xml:space="preserve">us to) </w:t>
        </w:r>
      </w:ins>
      <w:r w:rsidRPr="7F85FB28" w:rsidR="3455EAD2">
        <w:rPr>
          <w:rFonts w:cs="Calibri" w:cstheme="minorAscii"/>
          <w:sz w:val="24"/>
          <w:szCs w:val="24"/>
        </w:rPr>
        <w:t xml:space="preserve">produce more illusions. </w:t>
      </w:r>
      <w:del w:author="Meike Robaard" w:date="2022-06-01T14:55:19.119Z" w:id="1181364247">
        <w:r w:rsidRPr="7F85FB28" w:rsidDel="3455EAD2">
          <w:rPr>
            <w:rFonts w:cs="Calibri" w:cstheme="minorAscii"/>
            <w:sz w:val="24"/>
            <w:szCs w:val="24"/>
          </w:rPr>
          <w:delText>For example, p</w:delText>
        </w:r>
      </w:del>
      <w:ins w:author="Meike Robaard" w:date="2022-06-01T14:55:21.179Z" w:id="261254516">
        <w:r w:rsidRPr="7F85FB28" w:rsidR="3455EAD2">
          <w:rPr>
            <w:rFonts w:cs="Calibri" w:cstheme="minorAscii"/>
            <w:sz w:val="24"/>
            <w:szCs w:val="24"/>
          </w:rPr>
          <w:t>P</w:t>
        </w:r>
      </w:ins>
      <w:r w:rsidRPr="7F85FB28" w:rsidR="3455EAD2">
        <w:rPr>
          <w:rFonts w:cs="Calibri" w:cstheme="minorAscii"/>
          <w:sz w:val="24"/>
          <w:szCs w:val="24"/>
        </w:rPr>
        <w:t>eople who believe in the predictive power</w:t>
      </w:r>
      <w:ins w:author="Meike Robaard" w:date="2022-06-01T14:55:24.39Z" w:id="561999971">
        <w:r w:rsidRPr="7F85FB28" w:rsidR="3455EAD2">
          <w:rPr>
            <w:rFonts w:cs="Calibri" w:cstheme="minorAscii"/>
            <w:sz w:val="24"/>
            <w:szCs w:val="24"/>
          </w:rPr>
          <w:t>s</w:t>
        </w:r>
      </w:ins>
      <w:r w:rsidRPr="7F85FB28" w:rsidR="3455EAD2">
        <w:rPr>
          <w:rFonts w:cs="Calibri" w:cstheme="minorAscii"/>
          <w:sz w:val="24"/>
          <w:szCs w:val="24"/>
        </w:rPr>
        <w:t xml:space="preserve"> of astrology</w:t>
      </w:r>
      <w:ins w:author="Meike Robaard" w:date="2022-06-01T14:55:30.255Z" w:id="1014185390">
        <w:r w:rsidRPr="7F85FB28" w:rsidR="3455EAD2">
          <w:rPr>
            <w:rFonts w:cs="Calibri" w:cstheme="minorAscii"/>
            <w:sz w:val="24"/>
            <w:szCs w:val="24"/>
          </w:rPr>
          <w:t>, for example,</w:t>
        </w:r>
      </w:ins>
      <w:r w:rsidRPr="7F85FB28" w:rsidR="3455EAD2">
        <w:rPr>
          <w:rFonts w:cs="Calibri" w:cstheme="minorAscii"/>
          <w:sz w:val="24"/>
          <w:szCs w:val="24"/>
        </w:rPr>
        <w:t xml:space="preserve"> also appear to be more susceptible to other illusions such as the existence of mediums, psychics, and </w:t>
      </w:r>
      <w:del w:author="Meike Robaard" w:date="2022-06-01T14:55:49.84Z" w:id="1741707824">
        <w:r w:rsidRPr="7F85FB28" w:rsidDel="3455EAD2">
          <w:rPr>
            <w:rFonts w:cs="Calibri" w:cstheme="minorAscii"/>
            <w:sz w:val="24"/>
            <w:szCs w:val="24"/>
          </w:rPr>
          <w:delText>for example</w:delText>
        </w:r>
      </w:del>
      <w:r w:rsidRPr="7F85FB28" w:rsidR="3455EAD2">
        <w:rPr>
          <w:rFonts w:cs="Calibri" w:cstheme="minorAscii"/>
          <w:sz w:val="24"/>
          <w:szCs w:val="24"/>
        </w:rPr>
        <w:t xml:space="preserve"> 'energy healing'. Even if an illusion would only have positive effects, it is not inconceivable that it</w:t>
      </w:r>
      <w:ins w:author="Meike Robaard" w:date="2022-06-01T14:56:28.561Z" w:id="1718144009">
        <w:r w:rsidRPr="7F85FB28" w:rsidR="3455EAD2">
          <w:rPr>
            <w:rFonts w:cs="Calibri" w:cstheme="minorAscii"/>
            <w:sz w:val="24"/>
            <w:szCs w:val="24"/>
          </w:rPr>
          <w:t xml:space="preserve"> might</w:t>
        </w:r>
      </w:ins>
      <w:r w:rsidRPr="7F85FB28" w:rsidR="3455EAD2">
        <w:rPr>
          <w:rFonts w:cs="Calibri" w:cstheme="minorAscii"/>
          <w:sz w:val="24"/>
          <w:szCs w:val="24"/>
        </w:rPr>
        <w:t xml:space="preserve"> make</w:t>
      </w:r>
      <w:del w:author="Meike Robaard" w:date="2022-06-01T14:56:30.564Z" w:id="824767772">
        <w:r w:rsidRPr="7F85FB28" w:rsidDel="3455EAD2">
          <w:rPr>
            <w:rFonts w:cs="Calibri" w:cstheme="minorAscii"/>
            <w:sz w:val="24"/>
            <w:szCs w:val="24"/>
          </w:rPr>
          <w:delText>s</w:delText>
        </w:r>
      </w:del>
      <w:r w:rsidRPr="7F85FB28" w:rsidR="3455EAD2">
        <w:rPr>
          <w:rFonts w:cs="Calibri" w:cstheme="minorAscii"/>
          <w:sz w:val="24"/>
          <w:szCs w:val="24"/>
        </w:rPr>
        <w:t xml:space="preserve"> us more susceptible to illusions that could </w:t>
      </w:r>
      <w:ins w:author="Meike Robaard" w:date="2022-06-01T14:56:39.827Z" w:id="1342688905">
        <w:r w:rsidRPr="7F85FB28" w:rsidR="3455EAD2">
          <w:rPr>
            <w:rFonts w:cs="Calibri" w:cstheme="minorAscii"/>
            <w:sz w:val="24"/>
            <w:szCs w:val="24"/>
          </w:rPr>
          <w:t xml:space="preserve">actually </w:t>
        </w:r>
      </w:ins>
      <w:r w:rsidRPr="7F85FB28" w:rsidR="3455EAD2">
        <w:rPr>
          <w:rFonts w:cs="Calibri" w:cstheme="minorAscii"/>
          <w:sz w:val="24"/>
          <w:szCs w:val="24"/>
        </w:rPr>
        <w:t>be</w:t>
      </w:r>
      <w:proofErr w:type="gramEnd"/>
      <w:r w:rsidRPr="7F85FB28" w:rsidR="3455EAD2">
        <w:rPr>
          <w:rFonts w:cs="Calibri" w:cstheme="minorAscii"/>
          <w:sz w:val="24"/>
          <w:szCs w:val="24"/>
        </w:rPr>
        <w:t xml:space="preserve"> harmful</w:t>
      </w:r>
      <w:ins w:author="Meike Robaard" w:date="2022-06-01T14:56:22.939Z" w:id="1889609846">
        <w:r w:rsidRPr="7F85FB28" w:rsidR="3455EAD2">
          <w:rPr>
            <w:rFonts w:cs="Calibri" w:cstheme="minorAscii"/>
            <w:sz w:val="24"/>
            <w:szCs w:val="24"/>
          </w:rPr>
          <w:t xml:space="preserve"> in the long run</w:t>
        </w:r>
      </w:ins>
      <w:r w:rsidRPr="7F85FB28" w:rsidR="3455EAD2">
        <w:rPr>
          <w:rFonts w:cs="Calibri" w:cstheme="minorAscii"/>
          <w:sz w:val="24"/>
          <w:szCs w:val="24"/>
        </w:rPr>
        <w:t>.</w:t>
      </w:r>
      <w:ins w:author="Meike Robaard" w:date="2022-06-01T14:57:40.654Z" w:id="45067367">
        <w:r w:rsidRPr="7F85FB28" w:rsidR="3455EAD2">
          <w:rPr>
            <w:rFonts w:cs="Calibri" w:cstheme="minorAscii"/>
            <w:sz w:val="24"/>
            <w:szCs w:val="24"/>
          </w:rPr>
          <w:t xml:space="preserve"> We cannot be careless as far as illusions are concerned.</w:t>
        </w:r>
      </w:ins>
      <w:r w:rsidRPr="7F85FB28" w:rsidR="3455EAD2">
        <w:rPr>
          <w:rFonts w:cs="Calibri" w:cstheme="minorAscii"/>
          <w:sz w:val="24"/>
          <w:szCs w:val="24"/>
        </w:rPr>
        <w:t xml:space="preserve"> </w:t>
      </w:r>
      <w:del w:author="Meike Robaard" w:date="2022-06-01T14:57:50.286Z" w:id="748068402">
        <w:r w:rsidRPr="7F85FB28" w:rsidDel="3455EAD2">
          <w:rPr>
            <w:rFonts w:cs="Calibri" w:cstheme="minorAscii"/>
            <w:sz w:val="24"/>
            <w:szCs w:val="24"/>
          </w:rPr>
          <w:delText xml:space="preserve">We cannot take nonsense on board selectively. </w:delText>
        </w:r>
      </w:del>
      <w:r w:rsidRPr="7F85FB28" w:rsidR="3455EAD2">
        <w:rPr>
          <w:rFonts w:cs="Calibri" w:cstheme="minorAscii"/>
          <w:sz w:val="24"/>
          <w:szCs w:val="24"/>
        </w:rPr>
        <w:t xml:space="preserve">Once we </w:t>
      </w:r>
      <w:ins w:author="Meike Robaard" w:date="2022-06-01T14:57:54.291Z" w:id="1720100826">
        <w:r w:rsidRPr="7F85FB28" w:rsidR="3455EAD2">
          <w:rPr>
            <w:rFonts w:cs="Calibri" w:cstheme="minorAscii"/>
            <w:sz w:val="24"/>
            <w:szCs w:val="24"/>
          </w:rPr>
          <w:t xml:space="preserve">become </w:t>
        </w:r>
      </w:ins>
      <w:ins w:author="Meike Robaard" w:date="2022-06-01T14:58:10.386Z" w:id="1656409711">
        <w:r w:rsidRPr="7F85FB28" w:rsidR="3455EAD2">
          <w:rPr>
            <w:rFonts w:cs="Calibri" w:cstheme="minorAscii"/>
            <w:sz w:val="24"/>
            <w:szCs w:val="24"/>
          </w:rPr>
          <w:t xml:space="preserve">even the </w:t>
        </w:r>
        <w:r w:rsidRPr="7F85FB28" w:rsidR="3455EAD2">
          <w:rPr>
            <w:rFonts w:cs="Calibri" w:cstheme="minorAscii"/>
            <w:sz w:val="24"/>
            <w:szCs w:val="24"/>
          </w:rPr>
          <w:t>slighlest</w:t>
        </w:r>
        <w:r w:rsidRPr="7F85FB28" w:rsidR="3455EAD2">
          <w:rPr>
            <w:rFonts w:cs="Calibri" w:cstheme="minorAscii"/>
            <w:sz w:val="24"/>
            <w:szCs w:val="24"/>
          </w:rPr>
          <w:t xml:space="preserve"> bit receptive </w:t>
        </w:r>
      </w:ins>
      <w:del w:author="Meike Robaard" w:date="2022-06-01T14:58:13.979Z" w:id="1372412347">
        <w:r w:rsidRPr="7F85FB28" w:rsidDel="3455EAD2">
          <w:rPr>
            <w:rFonts w:cs="Calibri" w:cstheme="minorAscii"/>
            <w:sz w:val="24"/>
            <w:szCs w:val="24"/>
          </w:rPr>
          <w:delText xml:space="preserve">open the door </w:delText>
        </w:r>
      </w:del>
      <w:r w:rsidRPr="7F85FB28" w:rsidR="3455EAD2">
        <w:rPr>
          <w:rFonts w:cs="Calibri" w:cstheme="minorAscii"/>
          <w:sz w:val="24"/>
          <w:szCs w:val="24"/>
        </w:rPr>
        <w:t xml:space="preserve">to it, </w:t>
      </w:r>
      <w:del w:author="Meike Robaard" w:date="2022-06-01T14:58:38.503Z" w:id="1576444499">
        <w:r w:rsidRPr="7F85FB28" w:rsidDel="3455EAD2">
          <w:rPr>
            <w:rFonts w:cs="Calibri" w:cstheme="minorAscii"/>
            <w:sz w:val="24"/>
            <w:szCs w:val="24"/>
          </w:rPr>
          <w:delText>even a little bit,</w:delText>
        </w:r>
      </w:del>
      <w:r w:rsidRPr="7F85FB28" w:rsidR="3455EAD2">
        <w:rPr>
          <w:rFonts w:cs="Calibri" w:cstheme="minorAscii"/>
          <w:sz w:val="24"/>
          <w:szCs w:val="24"/>
        </w:rPr>
        <w:t xml:space="preserve"> </w:t>
      </w:r>
      <w:ins w:author="Meike Robaard" w:date="2022-06-01T14:58:55.674Z" w:id="260165169">
        <w:r w:rsidRPr="7F85FB28" w:rsidR="3455EAD2">
          <w:rPr>
            <w:rFonts w:cs="Calibri" w:cstheme="minorAscii"/>
            <w:sz w:val="24"/>
            <w:szCs w:val="24"/>
          </w:rPr>
          <w:t xml:space="preserve">illusions can easily </w:t>
        </w:r>
      </w:ins>
      <w:ins w:author="Meike Robaard" w:date="2022-06-01T14:59:29.513Z" w:id="770078483">
        <w:r w:rsidRPr="7F85FB28" w:rsidR="3455EAD2">
          <w:rPr>
            <w:rFonts w:cs="Calibri" w:cstheme="minorAscii"/>
            <w:sz w:val="24"/>
            <w:szCs w:val="24"/>
          </w:rPr>
          <w:t xml:space="preserve">saturate our thinking </w:t>
        </w:r>
      </w:ins>
      <w:del w:author="Meike Robaard" w:date="2022-06-01T14:58:42.761Z" w:id="1720962680">
        <w:r w:rsidRPr="7F85FB28" w:rsidDel="3455EAD2">
          <w:rPr>
            <w:rFonts w:cs="Calibri" w:cstheme="minorAscii"/>
            <w:sz w:val="24"/>
            <w:szCs w:val="24"/>
          </w:rPr>
          <w:delText>our thinking can rapidly be flooded</w:delText>
        </w:r>
        <w:r w:rsidRPr="7F85FB28" w:rsidDel="68312810">
          <w:rPr>
            <w:rFonts w:cs="Calibri" w:cstheme="minorAscii"/>
            <w:sz w:val="24"/>
            <w:szCs w:val="24"/>
          </w:rPr>
          <w:delText xml:space="preserve"> </w:delText>
        </w:r>
      </w:del>
      <w:r w:rsidRPr="7F85FB28" w:rsidR="68312810">
        <w:rPr>
          <w:rFonts w:cs="Calibri" w:cstheme="minorAscii"/>
          <w:sz w:val="24"/>
          <w:szCs w:val="24"/>
        </w:rPr>
        <w:t>(</w:t>
      </w:r>
      <w:r w:rsidRPr="7F85FB28" w:rsidR="68312810">
        <w:rPr>
          <w:rFonts w:cs="Calibri" w:cstheme="minorAscii"/>
          <w:sz w:val="24"/>
          <w:szCs w:val="24"/>
        </w:rPr>
        <w:t>Boudry</w:t>
      </w:r>
      <w:ins w:author="Meike Robaard" w:date="2022-06-01T14:59:31.583Z" w:id="263094756">
        <w:r w:rsidRPr="7F85FB28" w:rsidR="68312810">
          <w:rPr>
            <w:rFonts w:cs="Calibri" w:cstheme="minorAscii"/>
            <w:sz w:val="24"/>
            <w:szCs w:val="24"/>
          </w:rPr>
          <w:t>,</w:t>
        </w:r>
      </w:ins>
      <w:r w:rsidRPr="7F85FB28" w:rsidR="68312810">
        <w:rPr>
          <w:rFonts w:cs="Calibri" w:cstheme="minorAscii"/>
          <w:sz w:val="24"/>
          <w:szCs w:val="24"/>
        </w:rPr>
        <w:t xml:space="preserve"> 2016)</w:t>
      </w:r>
      <w:r w:rsidRPr="7F85FB28" w:rsidR="3455EAD2">
        <w:rPr>
          <w:rFonts w:cs="Calibri" w:cstheme="minorAscii"/>
          <w:sz w:val="24"/>
          <w:szCs w:val="24"/>
        </w:rPr>
        <w:t>.</w:t>
      </w:r>
    </w:p>
    <w:p w:rsidR="00711E6D" w:rsidP="005A11AA" w:rsidRDefault="00711E6D" w14:paraId="36661971" w14:textId="77777777">
      <w:pPr>
        <w:spacing w:line="360" w:lineRule="auto"/>
        <w:jc w:val="both"/>
        <w:rPr>
          <w:rFonts w:cstheme="minorHAnsi"/>
          <w:sz w:val="24"/>
          <w:szCs w:val="24"/>
        </w:rPr>
      </w:pPr>
    </w:p>
    <w:p w:rsidR="00711E6D" w:rsidP="005A11AA" w:rsidRDefault="00711E6D" w14:paraId="05EAE144" w14:textId="77777777">
      <w:pPr>
        <w:spacing w:line="360" w:lineRule="auto"/>
        <w:jc w:val="both"/>
        <w:rPr>
          <w:rFonts w:cstheme="minorHAnsi"/>
          <w:b/>
          <w:bCs/>
          <w:sz w:val="24"/>
          <w:szCs w:val="24"/>
        </w:rPr>
      </w:pPr>
      <w:r>
        <w:rPr>
          <w:rFonts w:cstheme="minorHAnsi"/>
          <w:b/>
          <w:bCs/>
          <w:sz w:val="24"/>
          <w:szCs w:val="24"/>
        </w:rPr>
        <w:t>The</w:t>
      </w:r>
      <w:r w:rsidRPr="003E68F9">
        <w:rPr>
          <w:rFonts w:cstheme="minorHAnsi"/>
          <w:b/>
          <w:bCs/>
          <w:sz w:val="24"/>
          <w:szCs w:val="24"/>
        </w:rPr>
        <w:t xml:space="preserve"> impact of irrationality on the world</w:t>
      </w:r>
    </w:p>
    <w:p w:rsidR="00711E6D" w:rsidP="005A11AA" w:rsidRDefault="00711E6D" w14:paraId="1ED09FAF" w14:textId="77777777">
      <w:pPr>
        <w:spacing w:line="360" w:lineRule="auto"/>
        <w:jc w:val="both"/>
        <w:rPr>
          <w:rFonts w:cstheme="minorHAnsi"/>
          <w:b/>
          <w:bCs/>
          <w:sz w:val="24"/>
          <w:szCs w:val="24"/>
        </w:rPr>
      </w:pPr>
    </w:p>
    <w:p w:rsidR="00711E6D" w:rsidP="005A11AA" w:rsidRDefault="00711E6D" w14:paraId="448AB5F8" w14:textId="77777777">
      <w:pPr>
        <w:spacing w:line="360" w:lineRule="auto"/>
        <w:jc w:val="both"/>
        <w:rPr>
          <w:rFonts w:cstheme="minorHAnsi"/>
          <w:b/>
          <w:bCs/>
          <w:i/>
          <w:iCs/>
          <w:sz w:val="24"/>
          <w:szCs w:val="24"/>
        </w:rPr>
      </w:pPr>
      <w:r>
        <w:rPr>
          <w:rFonts w:cstheme="minorHAnsi"/>
          <w:b/>
          <w:bCs/>
          <w:i/>
          <w:iCs/>
          <w:sz w:val="24"/>
          <w:szCs w:val="24"/>
        </w:rPr>
        <w:t>Overconfidence and war</w:t>
      </w:r>
    </w:p>
    <w:p w:rsidRPr="003E68F9" w:rsidR="00711E6D" w:rsidP="005A11AA" w:rsidRDefault="00711E6D" w14:paraId="1873CA2E" w14:textId="77777777">
      <w:pPr>
        <w:spacing w:line="360" w:lineRule="auto"/>
        <w:jc w:val="both"/>
        <w:rPr>
          <w:rFonts w:cstheme="minorHAnsi"/>
          <w:b/>
          <w:bCs/>
          <w:i/>
          <w:iCs/>
          <w:sz w:val="24"/>
          <w:szCs w:val="24"/>
        </w:rPr>
      </w:pPr>
    </w:p>
    <w:p w:rsidR="00711E6D" w:rsidP="7F85FB28" w:rsidRDefault="00305EAE" w14:paraId="2D200D72" w14:textId="26C83BAB">
      <w:pPr>
        <w:spacing w:line="360" w:lineRule="auto"/>
        <w:jc w:val="both"/>
        <w:rPr>
          <w:rFonts w:cs="Calibri" w:cstheme="minorAscii"/>
          <w:sz w:val="24"/>
          <w:szCs w:val="24"/>
        </w:rPr>
      </w:pPr>
      <w:r w:rsidRPr="7F85FB28" w:rsidR="6F0DB77C">
        <w:rPr>
          <w:rFonts w:cs="Calibri" w:cstheme="minorAscii"/>
          <w:sz w:val="24"/>
          <w:szCs w:val="24"/>
        </w:rPr>
        <w:t>M</w:t>
      </w:r>
      <w:r w:rsidRPr="7F85FB28" w:rsidR="3455EAD2">
        <w:rPr>
          <w:rFonts w:cs="Calibri" w:cstheme="minorAscii"/>
          <w:sz w:val="24"/>
          <w:szCs w:val="24"/>
        </w:rPr>
        <w:t>uch more important than the impact of irrationality on our own lives</w:t>
      </w:r>
      <w:r w:rsidRPr="7F85FB28" w:rsidR="6F0DB77C">
        <w:rPr>
          <w:rFonts w:cs="Calibri" w:cstheme="minorAscii"/>
          <w:sz w:val="24"/>
          <w:szCs w:val="24"/>
        </w:rPr>
        <w:t>,</w:t>
      </w:r>
      <w:r w:rsidRPr="7F85FB28" w:rsidR="3455EAD2">
        <w:rPr>
          <w:rFonts w:cs="Calibri" w:cstheme="minorAscii"/>
          <w:sz w:val="24"/>
          <w:szCs w:val="24"/>
        </w:rPr>
        <w:t xml:space="preserve"> is </w:t>
      </w:r>
      <w:bookmarkStart w:name="_Hlk86922916" w:id="5"/>
      <w:r w:rsidRPr="7F85FB28" w:rsidR="3455EAD2">
        <w:rPr>
          <w:rFonts w:cs="Calibri" w:cstheme="minorAscii"/>
          <w:sz w:val="24"/>
          <w:szCs w:val="24"/>
        </w:rPr>
        <w:t>the impact of irrationality on the world</w:t>
      </w:r>
      <w:bookmarkEnd w:id="5"/>
      <w:r w:rsidRPr="7F85FB28" w:rsidR="3455EAD2">
        <w:rPr>
          <w:rFonts w:cs="Calibri" w:cstheme="minorAscii"/>
          <w:sz w:val="24"/>
          <w:szCs w:val="24"/>
        </w:rPr>
        <w:t xml:space="preserve">. </w:t>
      </w:r>
      <w:ins w:author="Meike Robaard" w:date="2022-06-01T15:00:24.009Z" w:id="285884643">
        <w:r w:rsidRPr="7F85FB28" w:rsidR="3455EAD2">
          <w:rPr>
            <w:rFonts w:cs="Calibri" w:cstheme="minorAscii"/>
            <w:sz w:val="24"/>
            <w:szCs w:val="24"/>
          </w:rPr>
          <w:t xml:space="preserve">Considered </w:t>
        </w:r>
      </w:ins>
      <w:del w:author="Meike Robaard" w:date="2022-06-01T15:00:25.183Z" w:id="427674895">
        <w:r w:rsidRPr="7F85FB28" w:rsidDel="3455EAD2">
          <w:rPr>
            <w:rFonts w:cs="Calibri" w:cstheme="minorAscii"/>
            <w:sz w:val="24"/>
            <w:szCs w:val="24"/>
          </w:rPr>
          <w:delText>T</w:delText>
        </w:r>
      </w:del>
      <w:ins w:author="Meike Robaard" w:date="2022-06-01T15:00:25.959Z" w:id="1596195816">
        <w:r w:rsidRPr="7F85FB28" w:rsidR="3455EAD2">
          <w:rPr>
            <w:rFonts w:cs="Calibri" w:cstheme="minorAscii"/>
            <w:sz w:val="24"/>
            <w:szCs w:val="24"/>
          </w:rPr>
          <w:t>t</w:t>
        </w:r>
      </w:ins>
      <w:r w:rsidRPr="7F85FB28" w:rsidR="3455EAD2">
        <w:rPr>
          <w:rFonts w:cs="Calibri" w:cstheme="minorAscii"/>
          <w:sz w:val="24"/>
          <w:szCs w:val="24"/>
        </w:rPr>
        <w:t>hrough the</w:t>
      </w:r>
      <w:ins w:author="Meike Robaard" w:date="2022-06-01T15:00:29.779Z" w:id="469795742">
        <w:r w:rsidRPr="7F85FB28" w:rsidR="3455EAD2">
          <w:rPr>
            <w:rFonts w:cs="Calibri" w:cstheme="minorAscii"/>
            <w:sz w:val="24"/>
            <w:szCs w:val="24"/>
          </w:rPr>
          <w:t xml:space="preserve"> lens </w:t>
        </w:r>
      </w:ins>
      <w:r w:rsidRPr="7F85FB28" w:rsidR="3455EAD2">
        <w:rPr>
          <w:rFonts w:cs="Calibri" w:cstheme="minorAscii"/>
          <w:sz w:val="24"/>
          <w:szCs w:val="24"/>
        </w:rPr>
        <w:t xml:space="preserve"> </w:t>
      </w:r>
      <w:del w:author="Meike Robaard" w:date="2022-06-01T15:00:32.955Z" w:id="1148969620">
        <w:r w:rsidRPr="7F85FB28" w:rsidDel="3455EAD2">
          <w:rPr>
            <w:rFonts w:cs="Calibri" w:cstheme="minorAscii"/>
            <w:sz w:val="24"/>
            <w:szCs w:val="24"/>
          </w:rPr>
          <w:delText xml:space="preserve">perspective </w:delText>
        </w:r>
      </w:del>
      <w:r w:rsidRPr="7F85FB28" w:rsidR="3455EAD2">
        <w:rPr>
          <w:rFonts w:cs="Calibri" w:cstheme="minorAscii"/>
          <w:sz w:val="24"/>
          <w:szCs w:val="24"/>
        </w:rPr>
        <w:t>of critical thinking, many of the</w:t>
      </w:r>
      <w:ins w:author="Meike Robaard" w:date="2022-06-01T15:00:49.595Z" w:id="1456984895">
        <w:r w:rsidRPr="7F85FB28" w:rsidR="3455EAD2">
          <w:rPr>
            <w:rFonts w:cs="Calibri" w:cstheme="minorAscii"/>
            <w:sz w:val="24"/>
            <w:szCs w:val="24"/>
          </w:rPr>
          <w:t xml:space="preserve"> world’s most prominent</w:t>
        </w:r>
      </w:ins>
      <w:r w:rsidRPr="7F85FB28" w:rsidR="3455EAD2">
        <w:rPr>
          <w:rFonts w:cs="Calibri" w:cstheme="minorAscii"/>
          <w:sz w:val="24"/>
          <w:szCs w:val="24"/>
        </w:rPr>
        <w:t xml:space="preserve"> </w:t>
      </w:r>
      <w:del w:author="Meike Robaard" w:date="2022-06-01T15:00:55.425Z" w:id="12882923">
        <w:r w:rsidRPr="7F85FB28" w:rsidDel="3455EAD2">
          <w:rPr>
            <w:rFonts w:cs="Calibri" w:cstheme="minorAscii"/>
            <w:sz w:val="24"/>
            <w:szCs w:val="24"/>
          </w:rPr>
          <w:delText xml:space="preserve">major </w:delText>
        </w:r>
      </w:del>
      <w:r w:rsidRPr="7F85FB28" w:rsidR="3455EAD2">
        <w:rPr>
          <w:rFonts w:cs="Calibri" w:cstheme="minorAscii"/>
          <w:sz w:val="24"/>
          <w:szCs w:val="24"/>
        </w:rPr>
        <w:t xml:space="preserve">problems in the world </w:t>
      </w:r>
      <w:ins w:author="Meike Robaard" w:date="2022-06-01T15:01:53.572Z" w:id="689538902">
        <w:r w:rsidRPr="7F85FB28" w:rsidR="3455EAD2">
          <w:rPr>
            <w:rFonts w:cs="Calibri" w:cstheme="minorAscii"/>
            <w:sz w:val="24"/>
            <w:szCs w:val="24"/>
          </w:rPr>
          <w:t xml:space="preserve">are cast </w:t>
        </w:r>
      </w:ins>
      <w:del w:author="Meike Robaard" w:date="2022-06-01T15:01:49.635Z" w:id="490849642">
        <w:r w:rsidRPr="7F85FB28" w:rsidDel="3455EAD2">
          <w:rPr>
            <w:rFonts w:cs="Calibri" w:cstheme="minorAscii"/>
            <w:sz w:val="24"/>
            <w:szCs w:val="24"/>
          </w:rPr>
          <w:delText>appear</w:delText>
        </w:r>
      </w:del>
      <w:r w:rsidRPr="7F85FB28" w:rsidR="3455EAD2">
        <w:rPr>
          <w:rFonts w:cs="Calibri" w:cstheme="minorAscii"/>
          <w:sz w:val="24"/>
          <w:szCs w:val="24"/>
        </w:rPr>
        <w:t xml:space="preserve"> in a new light. Warfare, for example, is fueled by a strong overconfidence bias on at least one side. </w:t>
      </w:r>
      <w:ins w:author="Meike Robaard" w:date="2022-06-01T15:02:11.812Z" w:id="1215271011">
        <w:r w:rsidRPr="7F85FB28" w:rsidR="3455EAD2">
          <w:rPr>
            <w:rFonts w:cs="Calibri" w:cstheme="minorAscii"/>
            <w:sz w:val="24"/>
            <w:szCs w:val="24"/>
          </w:rPr>
          <w:t xml:space="preserve">After all, </w:t>
        </w:r>
        <w:r w:rsidRPr="7F85FB28" w:rsidR="3455EAD2">
          <w:rPr>
            <w:rFonts w:cs="Calibri" w:cstheme="minorAscii"/>
            <w:sz w:val="24"/>
            <w:szCs w:val="24"/>
          </w:rPr>
          <w:t>i</w:t>
        </w:r>
      </w:ins>
      <w:del w:author="Meike Robaard" w:date="2022-06-01T15:02:11.491Z" w:id="1817774888">
        <w:r w:rsidRPr="7F85FB28" w:rsidDel="3455EAD2">
          <w:rPr>
            <w:rFonts w:cs="Calibri" w:cstheme="minorAscii"/>
            <w:sz w:val="24"/>
            <w:szCs w:val="24"/>
          </w:rPr>
          <w:delText>I</w:delText>
        </w:r>
      </w:del>
      <w:r w:rsidRPr="7F85FB28" w:rsidR="3455EAD2">
        <w:rPr>
          <w:rFonts w:cs="Calibri" w:cstheme="minorAscii"/>
          <w:sz w:val="24"/>
          <w:szCs w:val="24"/>
        </w:rPr>
        <w:t xml:space="preserve">f you do not </w:t>
      </w:r>
      <w:ins w:author="Meike Robaard" w:date="2022-06-01T15:02:18.908Z" w:id="2009227878">
        <w:r w:rsidRPr="7F85FB28" w:rsidR="3455EAD2">
          <w:rPr>
            <w:rFonts w:cs="Calibri" w:cstheme="minorAscii"/>
            <w:sz w:val="24"/>
            <w:szCs w:val="24"/>
          </w:rPr>
          <w:t xml:space="preserve">actually </w:t>
        </w:r>
      </w:ins>
      <w:r w:rsidRPr="7F85FB28" w:rsidR="3455EAD2">
        <w:rPr>
          <w:rFonts w:cs="Calibri" w:cstheme="minorAscii"/>
          <w:sz w:val="24"/>
          <w:szCs w:val="24"/>
        </w:rPr>
        <w:t xml:space="preserve">believe that you can win, you generally do not go to war. </w:t>
      </w:r>
    </w:p>
    <w:p w:rsidR="00711E6D" w:rsidP="005A11AA" w:rsidRDefault="00711E6D" w14:paraId="41B093DF" w14:textId="77777777">
      <w:pPr>
        <w:spacing w:line="360" w:lineRule="auto"/>
        <w:jc w:val="both"/>
        <w:rPr>
          <w:rFonts w:cstheme="minorHAnsi"/>
          <w:sz w:val="24"/>
          <w:szCs w:val="24"/>
        </w:rPr>
      </w:pPr>
    </w:p>
    <w:p w:rsidR="00711E6D" w:rsidP="7F85FB28" w:rsidRDefault="00711E6D" w14:paraId="2E25BA77" w14:textId="2B823B0D">
      <w:pPr>
        <w:spacing w:line="360" w:lineRule="auto"/>
        <w:jc w:val="both"/>
        <w:rPr>
          <w:rFonts w:cs="Calibri" w:cstheme="minorAscii"/>
          <w:sz w:val="24"/>
          <w:szCs w:val="24"/>
        </w:rPr>
      </w:pPr>
      <w:r w:rsidRPr="7F85FB28" w:rsidR="3455EAD2">
        <w:rPr>
          <w:rFonts w:cs="Calibri" w:cstheme="minorAscii"/>
          <w:sz w:val="24"/>
          <w:szCs w:val="24"/>
        </w:rPr>
        <w:t xml:space="preserve">According to the historian </w:t>
      </w:r>
      <w:ins w:author="Meike Robaard" w:date="2022-06-01T15:02:44.992Z" w:id="855104796">
        <w:r w:rsidRPr="7F85FB28" w:rsidR="3455EAD2">
          <w:rPr>
            <w:rFonts w:cs="Calibri" w:cstheme="minorAscii"/>
            <w:sz w:val="24"/>
            <w:szCs w:val="24"/>
          </w:rPr>
          <w:t xml:space="preserve">first name </w:t>
        </w:r>
      </w:ins>
      <w:r w:rsidRPr="7F85FB28" w:rsidR="3455EAD2">
        <w:rPr>
          <w:rFonts w:cs="Calibri" w:cstheme="minorAscii"/>
          <w:sz w:val="24"/>
          <w:szCs w:val="24"/>
        </w:rPr>
        <w:t>Blainey</w:t>
      </w:r>
      <w:r w:rsidRPr="7F85FB28" w:rsidR="3455EAD2">
        <w:rPr>
          <w:rFonts w:cs="Calibri" w:cstheme="minorAscii"/>
          <w:sz w:val="24"/>
          <w:szCs w:val="24"/>
        </w:rPr>
        <w:t xml:space="preserve"> (1988)</w:t>
      </w:r>
      <w:r w:rsidRPr="7F85FB28" w:rsidR="3455EAD2">
        <w:rPr>
          <w:rFonts w:cs="Calibri" w:cstheme="minorAscii"/>
          <w:sz w:val="24"/>
          <w:szCs w:val="24"/>
        </w:rPr>
        <w:t xml:space="preserve">, blind optimism is </w:t>
      </w:r>
      <w:ins w:author="Meike Robaard" w:date="2022-06-01T15:04:20.945Z" w:id="1745624876">
        <w:r w:rsidRPr="7F85FB28" w:rsidR="3455EAD2">
          <w:rPr>
            <w:rFonts w:cs="Calibri" w:cstheme="minorAscii"/>
            <w:sz w:val="24"/>
            <w:szCs w:val="24"/>
          </w:rPr>
          <w:t>a</w:t>
        </w:r>
      </w:ins>
      <w:del w:author="Meike Robaard" w:date="2022-06-01T15:04:20.088Z" w:id="1268097926">
        <w:r w:rsidRPr="7F85FB28" w:rsidDel="3455EAD2">
          <w:rPr>
            <w:rFonts w:cs="Calibri" w:cstheme="minorAscii"/>
            <w:sz w:val="24"/>
            <w:szCs w:val="24"/>
          </w:rPr>
          <w:delText>the</w:delText>
        </w:r>
      </w:del>
      <w:r w:rsidRPr="7F85FB28" w:rsidR="3455EAD2">
        <w:rPr>
          <w:rFonts w:cs="Calibri" w:cstheme="minorAscii"/>
          <w:sz w:val="24"/>
          <w:szCs w:val="24"/>
        </w:rPr>
        <w:t xml:space="preserve"> central </w:t>
      </w:r>
      <w:del w:author="Meike Robaard" w:date="2022-06-01T15:02:59.908Z" w:id="1918872549">
        <w:r w:rsidRPr="7F85FB28" w:rsidDel="3455EAD2">
          <w:rPr>
            <w:rFonts w:cs="Calibri" w:cstheme="minorAscii"/>
            <w:sz w:val="24"/>
            <w:szCs w:val="24"/>
          </w:rPr>
          <w:delText>element</w:delText>
        </w:r>
      </w:del>
      <w:ins w:author="Meike Robaard" w:date="2022-06-01T15:02:59.942Z" w:id="1340613405">
        <w:r w:rsidRPr="7F85FB28" w:rsidR="3455EAD2">
          <w:rPr>
            <w:rFonts w:cs="Calibri" w:cstheme="minorAscii"/>
            <w:sz w:val="24"/>
            <w:szCs w:val="24"/>
          </w:rPr>
          <w:t>c</w:t>
        </w:r>
      </w:ins>
      <w:ins w:author="Meike Robaard" w:date="2022-06-01T15:03:01.582Z" w:id="1166518739">
        <w:r w:rsidRPr="7F85FB28" w:rsidR="3455EAD2">
          <w:rPr>
            <w:rFonts w:cs="Calibri" w:cstheme="minorAscii"/>
            <w:sz w:val="24"/>
            <w:szCs w:val="24"/>
          </w:rPr>
          <w:t xml:space="preserve">omponent </w:t>
        </w:r>
      </w:ins>
      <w:del w:author="Meike Robaard" w:date="2022-06-01T15:03:05.026Z" w:id="1100296231">
        <w:r w:rsidRPr="7F85FB28" w:rsidDel="3455EAD2">
          <w:rPr>
            <w:rFonts w:cs="Calibri" w:cstheme="minorAscii"/>
            <w:sz w:val="24"/>
            <w:szCs w:val="24"/>
          </w:rPr>
          <w:delText xml:space="preserve"> </w:delText>
        </w:r>
      </w:del>
      <w:r w:rsidRPr="7F85FB28" w:rsidR="3455EAD2">
        <w:rPr>
          <w:rFonts w:cs="Calibri" w:cstheme="minorAscii"/>
          <w:sz w:val="24"/>
          <w:szCs w:val="24"/>
        </w:rPr>
        <w:t xml:space="preserve">in the build-up to any war. </w:t>
      </w:r>
      <w:del w:author="Meike Robaard" w:date="2022-06-01T15:05:35.164Z" w:id="1385408072">
        <w:r w:rsidRPr="7F85FB28" w:rsidDel="3455EAD2">
          <w:rPr>
            <w:rFonts w:cs="Calibri" w:cstheme="minorAscii"/>
            <w:sz w:val="24"/>
            <w:szCs w:val="24"/>
          </w:rPr>
          <w:delText>Take</w:delText>
        </w:r>
      </w:del>
      <w:ins w:author="Meike Robaard" w:date="2022-06-01T15:05:36.085Z" w:id="868960498">
        <w:r w:rsidRPr="7F85FB28" w:rsidR="3455EAD2">
          <w:rPr>
            <w:rFonts w:cs="Calibri" w:cstheme="minorAscii"/>
            <w:sz w:val="24"/>
            <w:szCs w:val="24"/>
          </w:rPr>
          <w:t>During</w:t>
        </w:r>
      </w:ins>
      <w:r w:rsidRPr="7F85FB28" w:rsidR="3455EAD2">
        <w:rPr>
          <w:rFonts w:cs="Calibri" w:cstheme="minorAscii"/>
          <w:sz w:val="24"/>
          <w:szCs w:val="24"/>
        </w:rPr>
        <w:t xml:space="preserve"> the first World War</w:t>
      </w:r>
      <w:r w:rsidRPr="7F85FB28" w:rsidR="6F0DB77C">
        <w:rPr>
          <w:rFonts w:cs="Calibri" w:cstheme="minorAscii"/>
          <w:sz w:val="24"/>
          <w:szCs w:val="24"/>
        </w:rPr>
        <w:t xml:space="preserve">, </w:t>
      </w:r>
      <w:ins w:author="Meike Robaard" w:date="2022-06-01T15:05:45.134Z" w:id="1032863155">
        <w:r w:rsidRPr="7F85FB28" w:rsidR="6F0DB77C">
          <w:rPr>
            <w:rFonts w:cs="Calibri" w:cstheme="minorAscii"/>
            <w:sz w:val="24"/>
            <w:szCs w:val="24"/>
          </w:rPr>
          <w:t xml:space="preserve">for instance, </w:t>
        </w:r>
      </w:ins>
      <w:r w:rsidRPr="7F85FB28" w:rsidR="3455EAD2">
        <w:rPr>
          <w:rFonts w:cs="Calibri" w:cstheme="minorAscii"/>
          <w:sz w:val="24"/>
          <w:szCs w:val="24"/>
        </w:rPr>
        <w:t>both camps believed that they would finish the job in a few months and would celebrate Christmas</w:t>
      </w:r>
      <w:ins w:author="Meike Robaard" w:date="2022-06-01T15:05:59.235Z" w:id="393468713">
        <w:r w:rsidRPr="7F85FB28" w:rsidR="3455EAD2">
          <w:rPr>
            <w:rFonts w:cs="Calibri" w:cstheme="minorAscii"/>
            <w:sz w:val="24"/>
            <w:szCs w:val="24"/>
          </w:rPr>
          <w:t xml:space="preserve"> </w:t>
        </w:r>
      </w:ins>
      <w:ins w:author="Meike Robaard" w:date="2022-06-01T15:06:00.327Z" w:id="2050686538">
        <w:r w:rsidRPr="7F85FB28" w:rsidR="3455EAD2">
          <w:rPr>
            <w:rFonts w:cs="Calibri" w:cstheme="minorAscii"/>
            <w:sz w:val="24"/>
            <w:szCs w:val="24"/>
          </w:rPr>
          <w:t>of</w:t>
        </w:r>
      </w:ins>
      <w:r w:rsidRPr="7F85FB28" w:rsidR="3455EAD2">
        <w:rPr>
          <w:rFonts w:cs="Calibri" w:cstheme="minorAscii"/>
          <w:sz w:val="24"/>
          <w:szCs w:val="24"/>
        </w:rPr>
        <w:t xml:space="preserve"> 1914 victoriously at home. In the run</w:t>
      </w:r>
      <w:ins w:author="Meike Robaard" w:date="2022-06-01T15:04:50.114Z" w:id="1875190371">
        <w:r w:rsidRPr="7F85FB28" w:rsidR="3455EAD2">
          <w:rPr>
            <w:rFonts w:cs="Calibri" w:cstheme="minorAscii"/>
            <w:sz w:val="24"/>
            <w:szCs w:val="24"/>
          </w:rPr>
          <w:t>-</w:t>
        </w:r>
      </w:ins>
      <w:del w:author="Meike Robaard" w:date="2022-06-01T15:04:49.894Z" w:id="595237393">
        <w:r w:rsidRPr="7F85FB28" w:rsidDel="3455EAD2">
          <w:rPr>
            <w:rFonts w:cs="Calibri" w:cstheme="minorAscii"/>
            <w:sz w:val="24"/>
            <w:szCs w:val="24"/>
          </w:rPr>
          <w:delText xml:space="preserve"> </w:delText>
        </w:r>
      </w:del>
      <w:r w:rsidRPr="7F85FB28" w:rsidR="3455EAD2">
        <w:rPr>
          <w:rFonts w:cs="Calibri" w:cstheme="minorAscii"/>
          <w:sz w:val="24"/>
          <w:szCs w:val="24"/>
        </w:rPr>
        <w:t>up to wars</w:t>
      </w:r>
      <w:del w:author="Meike Robaard" w:date="2022-06-01T15:06:10.43Z" w:id="1008462650">
        <w:r w:rsidRPr="7F85FB28" w:rsidDel="3455EAD2">
          <w:rPr>
            <w:rFonts w:cs="Calibri" w:cstheme="minorAscii"/>
            <w:sz w:val="24"/>
            <w:szCs w:val="24"/>
          </w:rPr>
          <w:delText>,</w:delText>
        </w:r>
      </w:del>
      <w:r w:rsidRPr="7F85FB28" w:rsidR="3455EAD2">
        <w:rPr>
          <w:rFonts w:cs="Calibri" w:cstheme="minorAscii"/>
          <w:sz w:val="24"/>
          <w:szCs w:val="24"/>
        </w:rPr>
        <w:t xml:space="preserve"> there is generally a feeling of euphoria and fighting spirit</w:t>
      </w:r>
      <w:ins w:author="Meike Robaard" w:date="2022-06-01T15:06:48.614Z" w:id="870448126">
        <w:r w:rsidRPr="7F85FB28" w:rsidR="3455EAD2">
          <w:rPr>
            <w:rFonts w:cs="Calibri" w:cstheme="minorAscii"/>
            <w:sz w:val="24"/>
            <w:szCs w:val="24"/>
          </w:rPr>
          <w:t>.</w:t>
        </w:r>
      </w:ins>
      <w:del w:author="Meike Robaard" w:date="2022-06-01T15:06:47.481Z" w:id="276115328">
        <w:r w:rsidRPr="7F85FB28" w:rsidDel="3455EAD2">
          <w:rPr>
            <w:rFonts w:cs="Calibri" w:cstheme="minorAscii"/>
            <w:sz w:val="24"/>
            <w:szCs w:val="24"/>
          </w:rPr>
          <w:delText xml:space="preserve"> - </w:delText>
        </w:r>
      </w:del>
      <w:r w:rsidRPr="7F85FB28" w:rsidR="3455EAD2">
        <w:rPr>
          <w:rFonts w:cs="Calibri" w:cstheme="minorAscii"/>
          <w:sz w:val="24"/>
          <w:szCs w:val="24"/>
        </w:rPr>
        <w:t>especially among</w:t>
      </w:r>
      <w:ins w:author="Meike Robaard" w:date="2022-06-01T15:06:19.228Z" w:id="279662319">
        <w:r w:rsidRPr="7F85FB28" w:rsidR="3455EAD2">
          <w:rPr>
            <w:rFonts w:cs="Calibri" w:cstheme="minorAscii"/>
            <w:sz w:val="24"/>
            <w:szCs w:val="24"/>
          </w:rPr>
          <w:t>st</w:t>
        </w:r>
      </w:ins>
      <w:r w:rsidRPr="7F85FB28" w:rsidR="3455EAD2">
        <w:rPr>
          <w:rFonts w:cs="Calibri" w:cstheme="minorAscii"/>
          <w:sz w:val="24"/>
          <w:szCs w:val="24"/>
        </w:rPr>
        <w:t xml:space="preserve"> the young men who will go to war</w:t>
      </w:r>
      <w:ins w:author="Meike Robaard" w:date="2022-06-01T15:06:55.325Z" w:id="824072224">
        <w:r w:rsidRPr="7F85FB28" w:rsidR="3455EAD2">
          <w:rPr>
            <w:rFonts w:cs="Calibri" w:cstheme="minorAscii"/>
            <w:sz w:val="24"/>
            <w:szCs w:val="24"/>
          </w:rPr>
          <w:t>,</w:t>
        </w:r>
      </w:ins>
      <w:del w:author="Meike Robaard" w:date="2022-06-01T15:06:54.997Z" w:id="1565473221">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6-01T15:06:57.329Z" w:id="1769604039">
        <w:r w:rsidRPr="7F85FB28" w:rsidR="3455EAD2">
          <w:rPr>
            <w:rFonts w:cs="Calibri" w:cstheme="minorAscii"/>
            <w:sz w:val="24"/>
            <w:szCs w:val="24"/>
          </w:rPr>
          <w:t>a</w:t>
        </w:r>
      </w:ins>
      <w:del w:author="Meike Robaard" w:date="2022-06-01T15:06:57.172Z" w:id="1248348267">
        <w:r w:rsidRPr="7F85FB28" w:rsidDel="3455EAD2">
          <w:rPr>
            <w:rFonts w:cs="Calibri" w:cstheme="minorAscii"/>
            <w:sz w:val="24"/>
            <w:szCs w:val="24"/>
          </w:rPr>
          <w:delText>A</w:delText>
        </w:r>
      </w:del>
      <w:r w:rsidRPr="7F85FB28" w:rsidR="3455EAD2">
        <w:rPr>
          <w:rFonts w:cs="Calibri" w:cstheme="minorAscii"/>
          <w:sz w:val="24"/>
          <w:szCs w:val="24"/>
        </w:rPr>
        <w:t xml:space="preserve"> euphoric feeling that quickly </w:t>
      </w:r>
      <w:r w:rsidRPr="7F85FB28" w:rsidR="6F0DB77C">
        <w:rPr>
          <w:rFonts w:cs="Calibri" w:cstheme="minorAscii"/>
          <w:sz w:val="24"/>
          <w:szCs w:val="24"/>
        </w:rPr>
        <w:t>dis</w:t>
      </w:r>
      <w:r w:rsidRPr="7F85FB28" w:rsidR="6F0DB77C">
        <w:rPr>
          <w:rFonts w:cs="Calibri" w:cstheme="minorAscii"/>
          <w:sz w:val="24"/>
          <w:szCs w:val="24"/>
        </w:rPr>
        <w:t>sipates</w:t>
      </w:r>
      <w:r w:rsidRPr="7F85FB28" w:rsidR="3455EAD2">
        <w:rPr>
          <w:rFonts w:cs="Calibri" w:cstheme="minorAscii"/>
          <w:sz w:val="24"/>
          <w:szCs w:val="24"/>
        </w:rPr>
        <w:t xml:space="preserve"> once the </w:t>
      </w:r>
      <w:commentRangeStart w:id="22710591"/>
      <w:r w:rsidRPr="7F85FB28" w:rsidR="3455EAD2">
        <w:rPr>
          <w:rFonts w:cs="Calibri" w:cstheme="minorAscii"/>
          <w:sz w:val="24"/>
          <w:szCs w:val="24"/>
        </w:rPr>
        <w:t>sad spectacle</w:t>
      </w:r>
      <w:commentRangeEnd w:id="22710591"/>
      <w:r>
        <w:rPr>
          <w:rStyle w:val="CommentReference"/>
        </w:rPr>
        <w:commentReference w:id="22710591"/>
      </w:r>
      <w:r w:rsidRPr="7F85FB28" w:rsidR="3455EAD2">
        <w:rPr>
          <w:rFonts w:cs="Calibri" w:cstheme="minorAscii"/>
          <w:sz w:val="24"/>
          <w:szCs w:val="24"/>
        </w:rPr>
        <w:t xml:space="preserve"> has begun and </w:t>
      </w:r>
      <w:del w:author="Meike Robaard" w:date="2022-06-01T15:07:09.652Z" w:id="2033187657">
        <w:r w:rsidRPr="7F85FB28" w:rsidDel="3455EAD2">
          <w:rPr>
            <w:rFonts w:cs="Calibri" w:cstheme="minorAscii"/>
            <w:sz w:val="24"/>
            <w:szCs w:val="24"/>
          </w:rPr>
          <w:delText>is</w:delText>
        </w:r>
      </w:del>
      <w:r w:rsidRPr="7F85FB28" w:rsidR="3455EAD2">
        <w:rPr>
          <w:rFonts w:cs="Calibri" w:cstheme="minorAscii"/>
          <w:sz w:val="24"/>
          <w:szCs w:val="24"/>
        </w:rPr>
        <w:t xml:space="preserve"> drag</w:t>
      </w:r>
      <w:ins w:author="Meike Robaard" w:date="2022-06-01T15:07:14.145Z" w:id="1431483632">
        <w:r w:rsidRPr="7F85FB28" w:rsidR="3455EAD2">
          <w:rPr>
            <w:rFonts w:cs="Calibri" w:cstheme="minorAscii"/>
            <w:sz w:val="24"/>
            <w:szCs w:val="24"/>
          </w:rPr>
          <w:t>s</w:t>
        </w:r>
      </w:ins>
      <w:del w:author="Meike Robaard" w:date="2022-06-01T15:07:12.532Z" w:id="1200070944">
        <w:r w:rsidRPr="7F85FB28" w:rsidDel="3455EAD2">
          <w:rPr>
            <w:rFonts w:cs="Calibri" w:cstheme="minorAscii"/>
            <w:sz w:val="24"/>
            <w:szCs w:val="24"/>
          </w:rPr>
          <w:delText>ging</w:delText>
        </w:r>
      </w:del>
      <w:r w:rsidRPr="7F85FB28" w:rsidR="3455EAD2">
        <w:rPr>
          <w:rFonts w:cs="Calibri" w:cstheme="minorAscii"/>
          <w:sz w:val="24"/>
          <w:szCs w:val="24"/>
        </w:rPr>
        <w:t xml:space="preserve"> on much longer than </w:t>
      </w:r>
      <w:ins w:author="Meike Robaard" w:date="2022-06-01T15:07:20.943Z" w:id="2115601310">
        <w:r w:rsidRPr="7F85FB28" w:rsidR="3455EAD2">
          <w:rPr>
            <w:rFonts w:cs="Calibri" w:cstheme="minorAscii"/>
            <w:sz w:val="24"/>
            <w:szCs w:val="24"/>
          </w:rPr>
          <w:t>anticipated</w:t>
        </w:r>
      </w:ins>
      <w:del w:author="Meike Robaard" w:date="2022-06-01T15:07:18.85Z" w:id="977280003">
        <w:r w:rsidRPr="7F85FB28" w:rsidDel="3455EAD2">
          <w:rPr>
            <w:rFonts w:cs="Calibri" w:cstheme="minorAscii"/>
            <w:sz w:val="24"/>
            <w:szCs w:val="24"/>
          </w:rPr>
          <w:delText>expected</w:delText>
        </w:r>
      </w:del>
      <w:r w:rsidRPr="7F85FB28" w:rsidR="3455EAD2">
        <w:rPr>
          <w:rFonts w:cs="Calibri" w:cstheme="minorAscii"/>
          <w:sz w:val="24"/>
          <w:szCs w:val="24"/>
        </w:rPr>
        <w:t>.</w:t>
      </w:r>
    </w:p>
    <w:p w:rsidRPr="003E68F9" w:rsidR="00711E6D" w:rsidP="005A11AA" w:rsidRDefault="00711E6D" w14:paraId="786F22A5" w14:textId="77777777">
      <w:pPr>
        <w:spacing w:line="360" w:lineRule="auto"/>
        <w:jc w:val="both"/>
        <w:rPr>
          <w:rFonts w:cstheme="minorHAnsi"/>
          <w:sz w:val="24"/>
          <w:szCs w:val="24"/>
        </w:rPr>
      </w:pPr>
    </w:p>
    <w:p w:rsidR="00711E6D" w:rsidP="7F85FB28" w:rsidRDefault="00711E6D" w14:paraId="5A9115B7" w14:textId="52EF4327">
      <w:pPr>
        <w:spacing w:line="360" w:lineRule="auto"/>
        <w:jc w:val="both"/>
        <w:rPr>
          <w:rFonts w:cs="Calibri" w:cstheme="minorAscii"/>
          <w:sz w:val="24"/>
          <w:szCs w:val="24"/>
        </w:rPr>
      </w:pPr>
      <w:r w:rsidRPr="7F85FB28" w:rsidR="3455EAD2">
        <w:rPr>
          <w:rFonts w:cs="Calibri" w:cstheme="minorAscii"/>
          <w:sz w:val="24"/>
          <w:szCs w:val="24"/>
        </w:rPr>
        <w:t>According to the political scientist Dominic Johnson</w:t>
      </w:r>
      <w:r w:rsidRPr="7F85FB28" w:rsidR="3455EAD2">
        <w:rPr>
          <w:rFonts w:cs="Calibri" w:cstheme="minorAscii"/>
          <w:sz w:val="24"/>
          <w:szCs w:val="24"/>
        </w:rPr>
        <w:t xml:space="preserve"> (2004)</w:t>
      </w:r>
      <w:r w:rsidRPr="7F85FB28" w:rsidR="3455EAD2">
        <w:rPr>
          <w:rFonts w:cs="Calibri" w:cstheme="minorAscii"/>
          <w:sz w:val="24"/>
          <w:szCs w:val="24"/>
        </w:rPr>
        <w:t xml:space="preserve">, overconfidence is </w:t>
      </w:r>
      <w:ins w:author="Meike Robaard" w:date="2022-06-01T15:08:29.929Z" w:id="303280440">
        <w:r w:rsidRPr="7F85FB28" w:rsidR="3455EAD2">
          <w:rPr>
            <w:rFonts w:cs="Calibri" w:cstheme="minorAscii"/>
            <w:sz w:val="24"/>
            <w:szCs w:val="24"/>
          </w:rPr>
          <w:t xml:space="preserve">the cause </w:t>
        </w:r>
      </w:ins>
      <w:del w:author="Meike Robaard" w:date="2022-06-01T15:08:25.104Z" w:id="279228841">
        <w:r w:rsidRPr="7F85FB28" w:rsidDel="3455EAD2">
          <w:rPr>
            <w:rFonts w:cs="Calibri" w:cstheme="minorAscii"/>
            <w:sz w:val="24"/>
            <w:szCs w:val="24"/>
          </w:rPr>
          <w:delText>responsible</w:delText>
        </w:r>
      </w:del>
      <w:r w:rsidRPr="7F85FB28" w:rsidR="3455EAD2">
        <w:rPr>
          <w:rFonts w:cs="Calibri" w:cstheme="minorAscii"/>
          <w:sz w:val="24"/>
          <w:szCs w:val="24"/>
        </w:rPr>
        <w:t xml:space="preserve"> </w:t>
      </w:r>
      <w:ins w:author="Meike Robaard" w:date="2022-06-01T15:08:32.868Z" w:id="1794665480">
        <w:r w:rsidRPr="7F85FB28" w:rsidR="3455EAD2">
          <w:rPr>
            <w:rFonts w:cs="Calibri" w:cstheme="minorAscii"/>
            <w:sz w:val="24"/>
            <w:szCs w:val="24"/>
          </w:rPr>
          <w:t>of</w:t>
        </w:r>
      </w:ins>
      <w:del w:author="Meike Robaard" w:date="2022-06-01T15:08:31.598Z" w:id="592803515">
        <w:r w:rsidRPr="7F85FB28" w:rsidDel="3455EAD2">
          <w:rPr>
            <w:rFonts w:cs="Calibri" w:cstheme="minorAscii"/>
            <w:sz w:val="24"/>
            <w:szCs w:val="24"/>
          </w:rPr>
          <w:delText>for</w:delText>
        </w:r>
      </w:del>
      <w:r w:rsidRPr="7F85FB28" w:rsidR="3455EAD2">
        <w:rPr>
          <w:rFonts w:cs="Calibri" w:cstheme="minorAscii"/>
          <w:sz w:val="24"/>
          <w:szCs w:val="24"/>
        </w:rPr>
        <w:t xml:space="preserve"> many wars. He points out that there is a strong correlation between the form of political decision-making of a country and the chance that it will undertake military action</w:t>
      </w:r>
      <w:del w:author="Meike Robaard" w:date="2022-06-01T15:08:53.768Z" w:id="326259451">
        <w:r w:rsidRPr="7F85FB28" w:rsidDel="3455EAD2">
          <w:rPr>
            <w:rFonts w:cs="Calibri" w:cstheme="minorAscii"/>
            <w:sz w:val="24"/>
            <w:szCs w:val="24"/>
          </w:rPr>
          <w:delText>s</w:delText>
        </w:r>
      </w:del>
      <w:r w:rsidRPr="7F85FB28" w:rsidR="3455EAD2">
        <w:rPr>
          <w:rFonts w:cs="Calibri" w:cstheme="minorAscii"/>
          <w:sz w:val="24"/>
          <w:szCs w:val="24"/>
        </w:rPr>
        <w:t>. In societies</w:t>
      </w:r>
      <w:ins w:author="Meike Robaard" w:date="2022-06-01T15:09:31.671Z" w:id="1986723899">
        <w:r w:rsidRPr="7F85FB28" w:rsidR="3455EAD2">
          <w:rPr>
            <w:rFonts w:cs="Calibri" w:cstheme="minorAscii"/>
            <w:sz w:val="24"/>
            <w:szCs w:val="24"/>
          </w:rPr>
          <w:t xml:space="preserve"> in which</w:t>
        </w:r>
      </w:ins>
      <w:del w:author="Meike Robaard" w:date="2022-06-01T15:09:29.47Z" w:id="2143566595">
        <w:r w:rsidRPr="7F85FB28" w:rsidDel="3455EAD2">
          <w:rPr>
            <w:rFonts w:cs="Calibri" w:cstheme="minorAscii"/>
            <w:sz w:val="24"/>
            <w:szCs w:val="24"/>
          </w:rPr>
          <w:delText xml:space="preserve"> where</w:delText>
        </w:r>
      </w:del>
      <w:del w:author="Meike Robaard" w:date="2022-06-01T15:08:57.714Z" w:id="1631638014">
        <w:r w:rsidRPr="7F85FB28" w:rsidDel="3455EAD2">
          <w:rPr>
            <w:rFonts w:cs="Calibri" w:cstheme="minorAscii"/>
            <w:sz w:val="24"/>
            <w:szCs w:val="24"/>
          </w:rPr>
          <w:delText xml:space="preserve"> a</w:delText>
        </w:r>
      </w:del>
      <w:r w:rsidRPr="7F85FB28" w:rsidR="3455EAD2">
        <w:rPr>
          <w:rFonts w:cs="Calibri" w:cstheme="minorAscii"/>
          <w:sz w:val="24"/>
          <w:szCs w:val="24"/>
        </w:rPr>
        <w:t xml:space="preserve"> political debate precedes decision-making</w:t>
      </w:r>
      <w:ins w:author="Meike Robaard" w:date="2022-06-01T15:09:13.988Z" w:id="1847686787">
        <w:r w:rsidRPr="7F85FB28" w:rsidR="3455EAD2">
          <w:rPr>
            <w:rFonts w:cs="Calibri" w:cstheme="minorAscii"/>
            <w:sz w:val="24"/>
            <w:szCs w:val="24"/>
          </w:rPr>
          <w:t>,</w:t>
        </w:r>
      </w:ins>
      <w:r w:rsidRPr="7F85FB28" w:rsidR="3455EAD2">
        <w:rPr>
          <w:rFonts w:cs="Calibri" w:cstheme="minorAscii"/>
          <w:sz w:val="24"/>
          <w:szCs w:val="24"/>
        </w:rPr>
        <w:t xml:space="preserve"> (as is generally the case in democratic societies) and the overconfidence bias of individuals is therefore often tempered, considerably less military action </w:t>
      </w:r>
      <w:del w:author="Meike Robaard" w:date="2022-06-01T15:09:40.931Z" w:id="1729033310">
        <w:r w:rsidRPr="7F85FB28" w:rsidDel="3455EAD2">
          <w:rPr>
            <w:rFonts w:cs="Calibri" w:cstheme="minorAscii"/>
            <w:sz w:val="24"/>
            <w:szCs w:val="24"/>
          </w:rPr>
          <w:delText>are</w:delText>
        </w:r>
      </w:del>
      <w:ins w:author="Meike Robaard" w:date="2022-06-01T15:09:41.012Z" w:id="247282246">
        <w:r w:rsidRPr="7F85FB28" w:rsidR="3455EAD2">
          <w:rPr>
            <w:rFonts w:cs="Calibri" w:cstheme="minorAscii"/>
            <w:sz w:val="24"/>
            <w:szCs w:val="24"/>
          </w:rPr>
          <w:t>is</w:t>
        </w:r>
      </w:ins>
      <w:r w:rsidRPr="7F85FB28" w:rsidR="3455EAD2">
        <w:rPr>
          <w:rFonts w:cs="Calibri" w:cstheme="minorAscii"/>
          <w:sz w:val="24"/>
          <w:szCs w:val="24"/>
        </w:rPr>
        <w:t xml:space="preserve"> undertaken than in societies where this is not the case. </w:t>
      </w:r>
    </w:p>
    <w:p w:rsidR="00711E6D" w:rsidP="005A11AA" w:rsidRDefault="00711E6D" w14:paraId="0AFAFE67" w14:textId="77777777">
      <w:pPr>
        <w:spacing w:line="360" w:lineRule="auto"/>
        <w:jc w:val="both"/>
        <w:rPr>
          <w:rFonts w:cstheme="minorHAnsi"/>
          <w:sz w:val="24"/>
          <w:szCs w:val="24"/>
        </w:rPr>
      </w:pPr>
    </w:p>
    <w:p w:rsidR="001E536E" w:rsidP="7F85FB28" w:rsidRDefault="00711E6D" w14:paraId="12B2A0C7" w14:textId="32F84ED3">
      <w:pPr>
        <w:spacing w:line="360" w:lineRule="auto"/>
        <w:jc w:val="both"/>
        <w:rPr>
          <w:rFonts w:cs="Calibri" w:cstheme="minorAscii"/>
          <w:sz w:val="24"/>
          <w:szCs w:val="24"/>
        </w:rPr>
      </w:pPr>
      <w:r w:rsidRPr="7F85FB28" w:rsidR="3455EAD2">
        <w:rPr>
          <w:rFonts w:cs="Calibri" w:cstheme="minorAscii"/>
          <w:sz w:val="24"/>
          <w:szCs w:val="24"/>
        </w:rPr>
        <w:t xml:space="preserve">The way in which </w:t>
      </w:r>
      <w:commentRangeStart w:id="958245766"/>
      <w:r w:rsidRPr="7F85FB28" w:rsidR="3455EAD2">
        <w:rPr>
          <w:rFonts w:cs="Calibri" w:cstheme="minorAscii"/>
          <w:sz w:val="24"/>
          <w:szCs w:val="24"/>
        </w:rPr>
        <w:t>the protagonists</w:t>
      </w:r>
      <w:commentRangeEnd w:id="958245766"/>
      <w:r>
        <w:rPr>
          <w:rStyle w:val="CommentReference"/>
        </w:rPr>
        <w:commentReference w:id="958245766"/>
      </w:r>
      <w:r w:rsidRPr="7F85FB28" w:rsidR="3455EAD2">
        <w:rPr>
          <w:rFonts w:cs="Calibri" w:cstheme="minorAscii"/>
          <w:sz w:val="24"/>
          <w:szCs w:val="24"/>
        </w:rPr>
        <w:t xml:space="preserve"> deal with intelligence also plays a role. When the protagonists keep</w:t>
      </w:r>
      <w:ins w:author="Meike Robaard" w:date="2022-06-01T15:10:28.695Z" w:id="503451849">
        <w:r w:rsidRPr="7F85FB28" w:rsidR="3455EAD2">
          <w:rPr>
            <w:rFonts w:cs="Calibri" w:cstheme="minorAscii"/>
            <w:sz w:val="24"/>
            <w:szCs w:val="24"/>
          </w:rPr>
          <w:t>s their</w:t>
        </w:r>
      </w:ins>
      <w:r w:rsidRPr="7F85FB28" w:rsidR="3455EAD2">
        <w:rPr>
          <w:rFonts w:cs="Calibri" w:cstheme="minorAscii"/>
          <w:sz w:val="24"/>
          <w:szCs w:val="24"/>
        </w:rPr>
        <w:t xml:space="preserve"> </w:t>
      </w:r>
      <w:ins w:author="Meike Robaard" w:date="2022-06-01T15:10:47.99Z" w:id="543581344">
        <w:r w:rsidRPr="7F85FB28" w:rsidR="3455EAD2">
          <w:rPr>
            <w:rFonts w:cs="Calibri" w:cstheme="minorAscii"/>
            <w:sz w:val="24"/>
            <w:szCs w:val="24"/>
          </w:rPr>
          <w:t>head cool</w:t>
        </w:r>
      </w:ins>
      <w:del w:author="Meike Robaard" w:date="2022-06-01T15:10:46.336Z" w:id="774958498">
        <w:r w:rsidRPr="7F85FB28" w:rsidDel="3455EAD2">
          <w:rPr>
            <w:rFonts w:cs="Calibri" w:cstheme="minorAscii"/>
            <w:sz w:val="24"/>
            <w:szCs w:val="24"/>
          </w:rPr>
          <w:delText>a cool head</w:delText>
        </w:r>
      </w:del>
      <w:r w:rsidRPr="7F85FB28" w:rsidR="3455EAD2">
        <w:rPr>
          <w:rFonts w:cs="Calibri" w:cstheme="minorAscii"/>
          <w:sz w:val="24"/>
          <w:szCs w:val="24"/>
        </w:rPr>
        <w:t xml:space="preserve"> and let</w:t>
      </w:r>
      <w:ins w:author="Meike Robaard" w:date="2022-06-01T15:10:51.034Z" w:id="1327493967">
        <w:r w:rsidRPr="7F85FB28" w:rsidR="3455EAD2">
          <w:rPr>
            <w:rFonts w:cs="Calibri" w:cstheme="minorAscii"/>
            <w:sz w:val="24"/>
            <w:szCs w:val="24"/>
          </w:rPr>
          <w:t>s</w:t>
        </w:r>
      </w:ins>
      <w:r w:rsidRPr="7F85FB28" w:rsidR="3455EAD2">
        <w:rPr>
          <w:rFonts w:cs="Calibri" w:cstheme="minorAscii"/>
          <w:sz w:val="24"/>
          <w:szCs w:val="24"/>
        </w:rPr>
        <w:t xml:space="preserve"> reason prevail, war can often be avoided. Think</w:t>
      </w:r>
      <w:ins w:author="Meike Robaard" w:date="2022-06-01T15:11:08.852Z" w:id="1497072622">
        <w:r w:rsidRPr="7F85FB28" w:rsidR="3455EAD2">
          <w:rPr>
            <w:rFonts w:cs="Calibri" w:cstheme="minorAscii"/>
            <w:sz w:val="24"/>
            <w:szCs w:val="24"/>
          </w:rPr>
          <w:t xml:space="preserve"> here</w:t>
        </w:r>
      </w:ins>
      <w:r w:rsidRPr="7F85FB28" w:rsidR="3455EAD2">
        <w:rPr>
          <w:rFonts w:cs="Calibri" w:cstheme="minorAscii"/>
          <w:sz w:val="24"/>
          <w:szCs w:val="24"/>
        </w:rPr>
        <w:t xml:space="preserve"> of the </w:t>
      </w:r>
      <w:ins w:author="Meike Robaard" w:date="2022-06-01T15:11:25.967Z" w:id="558177919">
        <w:r w:rsidRPr="7F85FB28" w:rsidR="3455EAD2">
          <w:rPr>
            <w:rFonts w:cs="Calibri" w:cstheme="minorAscii"/>
            <w:sz w:val="24"/>
            <w:szCs w:val="24"/>
          </w:rPr>
          <w:t>C</w:t>
        </w:r>
      </w:ins>
      <w:del w:author="Meike Robaard" w:date="2022-06-01T15:11:25.376Z" w:id="2043095896">
        <w:r w:rsidRPr="7F85FB28" w:rsidDel="3455EAD2">
          <w:rPr>
            <w:rFonts w:cs="Calibri" w:cstheme="minorAscii"/>
            <w:sz w:val="24"/>
            <w:szCs w:val="24"/>
          </w:rPr>
          <w:delText>c</w:delText>
        </w:r>
      </w:del>
      <w:r w:rsidRPr="7F85FB28" w:rsidR="3455EAD2">
        <w:rPr>
          <w:rFonts w:cs="Calibri" w:cstheme="minorAscii"/>
          <w:sz w:val="24"/>
          <w:szCs w:val="24"/>
        </w:rPr>
        <w:t xml:space="preserve">old </w:t>
      </w:r>
      <w:ins w:author="Meike Robaard" w:date="2022-06-01T15:11:28.34Z" w:id="725747690">
        <w:r w:rsidRPr="7F85FB28" w:rsidR="3455EAD2">
          <w:rPr>
            <w:rFonts w:cs="Calibri" w:cstheme="minorAscii"/>
            <w:sz w:val="24"/>
            <w:szCs w:val="24"/>
          </w:rPr>
          <w:t>W</w:t>
        </w:r>
      </w:ins>
      <w:del w:author="Meike Robaard" w:date="2022-06-01T15:11:27.701Z" w:id="809312238">
        <w:r w:rsidRPr="7F85FB28" w:rsidDel="3455EAD2">
          <w:rPr>
            <w:rFonts w:cs="Calibri" w:cstheme="minorAscii"/>
            <w:sz w:val="24"/>
            <w:szCs w:val="24"/>
          </w:rPr>
          <w:delText>w</w:delText>
        </w:r>
      </w:del>
      <w:proofErr w:type="spellStart"/>
      <w:r w:rsidRPr="7F85FB28" w:rsidR="3455EAD2">
        <w:rPr>
          <w:rFonts w:cs="Calibri" w:cstheme="minorAscii"/>
          <w:sz w:val="24"/>
          <w:szCs w:val="24"/>
        </w:rPr>
        <w:t>ar</w:t>
      </w:r>
      <w:proofErr w:type="spellEnd"/>
      <w:ins w:author="Meike Robaard" w:date="2022-06-01T15:11:33.528Z" w:id="190133423">
        <w:r w:rsidRPr="7F85FB28" w:rsidR="3455EAD2">
          <w:rPr>
            <w:rFonts w:cs="Calibri" w:cstheme="minorAscii"/>
            <w:sz w:val="24"/>
            <w:szCs w:val="24"/>
          </w:rPr>
          <w:t>,</w:t>
        </w:r>
      </w:ins>
      <w:r w:rsidRPr="7F85FB28" w:rsidR="3455EAD2">
        <w:rPr>
          <w:rFonts w:cs="Calibri" w:cstheme="minorAscii"/>
          <w:sz w:val="24"/>
          <w:szCs w:val="24"/>
        </w:rPr>
        <w:t xml:space="preserve"> in which a nuclear </w:t>
      </w:r>
      <w:ins w:author="Meike Robaard" w:date="2022-06-01T15:11:51.621Z" w:id="632912671">
        <w:r w:rsidRPr="7F85FB28" w:rsidR="3455EAD2">
          <w:rPr>
            <w:rFonts w:cs="Calibri" w:cstheme="minorAscii"/>
            <w:sz w:val="24"/>
            <w:szCs w:val="24"/>
          </w:rPr>
          <w:t>catastrophe</w:t>
        </w:r>
      </w:ins>
      <w:del w:author="Meike Robaard" w:date="2022-06-01T15:11:39.537Z" w:id="578989468">
        <w:r w:rsidRPr="7F85FB28" w:rsidDel="3455EAD2">
          <w:rPr>
            <w:rFonts w:cs="Calibri" w:cstheme="minorAscii"/>
            <w:sz w:val="24"/>
            <w:szCs w:val="24"/>
          </w:rPr>
          <w:delText>Armageddon</w:delText>
        </w:r>
      </w:del>
      <w:r w:rsidRPr="7F85FB28" w:rsidR="3455EAD2">
        <w:rPr>
          <w:rFonts w:cs="Calibri" w:cstheme="minorAscii"/>
          <w:sz w:val="24"/>
          <w:szCs w:val="24"/>
        </w:rPr>
        <w:t xml:space="preserve"> was avoided </w:t>
      </w:r>
      <w:del w:author="Meike Robaard" w:date="2022-06-01T15:12:08.174Z" w:id="180151655">
        <w:r w:rsidRPr="7F85FB28" w:rsidDel="3455EAD2">
          <w:rPr>
            <w:rFonts w:cs="Calibri" w:cstheme="minorAscii"/>
            <w:sz w:val="24"/>
            <w:szCs w:val="24"/>
          </w:rPr>
          <w:delText>by the</w:delText>
        </w:r>
      </w:del>
      <w:ins w:author="Meike Robaard" w:date="2022-06-01T15:12:08.884Z" w:id="1067418510">
        <w:r w:rsidRPr="7F85FB28" w:rsidR="3455EAD2">
          <w:rPr>
            <w:rFonts w:cs="Calibri" w:cstheme="minorAscii"/>
            <w:sz w:val="24"/>
            <w:szCs w:val="24"/>
          </w:rPr>
          <w:t>through</w:t>
        </w:r>
      </w:ins>
      <w:r w:rsidRPr="7F85FB28" w:rsidR="3455EAD2">
        <w:rPr>
          <w:rFonts w:cs="Calibri" w:cstheme="minorAscii"/>
          <w:sz w:val="24"/>
          <w:szCs w:val="24"/>
        </w:rPr>
        <w:t xml:space="preserve"> thoughtful action and negotiation </w:t>
      </w:r>
      <w:ins w:author="Meike Robaard" w:date="2022-06-01T15:12:18.5Z" w:id="1931271026">
        <w:r w:rsidRPr="7F85FB28" w:rsidR="3455EAD2">
          <w:rPr>
            <w:rFonts w:cs="Calibri" w:cstheme="minorAscii"/>
            <w:sz w:val="24"/>
            <w:szCs w:val="24"/>
          </w:rPr>
          <w:t>between</w:t>
        </w:r>
      </w:ins>
      <w:del w:author="Meike Robaard" w:date="2022-06-01T15:12:12.837Z" w:id="92265138">
        <w:r w:rsidRPr="7F85FB28" w:rsidDel="3455EAD2">
          <w:rPr>
            <w:rFonts w:cs="Calibri" w:cstheme="minorAscii"/>
            <w:sz w:val="24"/>
            <w:szCs w:val="24"/>
          </w:rPr>
          <w:delText>of</w:delText>
        </w:r>
      </w:del>
      <w:r w:rsidRPr="7F85FB28" w:rsidR="3455EAD2">
        <w:rPr>
          <w:rFonts w:cs="Calibri" w:cstheme="minorAscii"/>
          <w:sz w:val="24"/>
          <w:szCs w:val="24"/>
        </w:rPr>
        <w:t xml:space="preserve"> </w:t>
      </w:r>
      <w:commentRangeStart w:id="105512030"/>
      <w:r w:rsidRPr="7F85FB28" w:rsidR="3455EAD2">
        <w:rPr>
          <w:rFonts w:cs="Calibri" w:cstheme="minorAscii"/>
          <w:sz w:val="24"/>
          <w:szCs w:val="24"/>
        </w:rPr>
        <w:t>Kennedy and Khrushchev</w:t>
      </w:r>
      <w:commentRangeEnd w:id="105512030"/>
      <w:r>
        <w:rPr>
          <w:rStyle w:val="CommentReference"/>
        </w:rPr>
        <w:commentReference w:id="105512030"/>
      </w:r>
      <w:r w:rsidRPr="7F85FB28" w:rsidR="3455EAD2">
        <w:rPr>
          <w:rFonts w:cs="Calibri" w:cstheme="minorAscii"/>
          <w:sz w:val="24"/>
          <w:szCs w:val="24"/>
        </w:rPr>
        <w:t xml:space="preserve"> (and the diplomats from both sides). </w:t>
      </w:r>
      <w:ins w:author="Meike Robaard" w:date="2022-06-01T15:12:58.521Z" w:id="1448702723">
        <w:r w:rsidRPr="7F85FB28" w:rsidR="3455EAD2">
          <w:rPr>
            <w:rFonts w:cs="Calibri" w:cstheme="minorAscii"/>
            <w:sz w:val="24"/>
            <w:szCs w:val="24"/>
          </w:rPr>
          <w:t>During</w:t>
        </w:r>
      </w:ins>
      <w:del w:author="Meike Robaard" w:date="2022-06-01T15:12:55.003Z" w:id="1280814729">
        <w:r w:rsidRPr="7F85FB28" w:rsidDel="3455EAD2">
          <w:rPr>
            <w:rFonts w:cs="Calibri" w:cstheme="minorAscii"/>
            <w:sz w:val="24"/>
            <w:szCs w:val="24"/>
          </w:rPr>
          <w:delText>In</w:delText>
        </w:r>
      </w:del>
      <w:r w:rsidRPr="7F85FB28" w:rsidR="3455EAD2">
        <w:rPr>
          <w:rFonts w:cs="Calibri" w:cstheme="minorAscii"/>
          <w:sz w:val="24"/>
          <w:szCs w:val="24"/>
        </w:rPr>
        <w:t xml:space="preserve"> both the Vietnam War and the last invasion of Iraq</w:t>
      </w:r>
      <w:ins w:author="Meike Robaard" w:date="2022-06-01T15:13:09.006Z" w:id="741129952">
        <w:r w:rsidRPr="7F85FB28" w:rsidR="3455EAD2">
          <w:rPr>
            <w:rFonts w:cs="Calibri" w:cstheme="minorAscii"/>
            <w:sz w:val="24"/>
            <w:szCs w:val="24"/>
          </w:rPr>
          <w:t xml:space="preserve"> in 20xx</w:t>
        </w:r>
      </w:ins>
      <w:r w:rsidRPr="7F85FB28" w:rsidR="3455EAD2">
        <w:rPr>
          <w:rFonts w:cs="Calibri" w:cstheme="minorAscii"/>
          <w:sz w:val="24"/>
          <w:szCs w:val="24"/>
        </w:rPr>
        <w:t>, the American</w:t>
      </w:r>
      <w:ins w:author="Meike Robaard" w:date="2022-06-01T15:13:20.407Z" w:id="656285993">
        <w:r w:rsidRPr="7F85FB28" w:rsidR="3455EAD2">
          <w:rPr>
            <w:rFonts w:cs="Calibri" w:cstheme="minorAscii"/>
            <w:sz w:val="24"/>
            <w:szCs w:val="24"/>
          </w:rPr>
          <w:t xml:space="preserve"> military</w:t>
        </w:r>
      </w:ins>
      <w:del w:author="Meike Robaard" w:date="2022-06-01T15:13:16.544Z" w:id="1816373201">
        <w:r w:rsidRPr="7F85FB28" w:rsidDel="3455EAD2">
          <w:rPr>
            <w:rFonts w:cs="Calibri" w:cstheme="minorAscii"/>
            <w:sz w:val="24"/>
            <w:szCs w:val="24"/>
          </w:rPr>
          <w:delText>s</w:delText>
        </w:r>
      </w:del>
      <w:r w:rsidRPr="7F85FB28" w:rsidR="3455EAD2">
        <w:rPr>
          <w:rFonts w:cs="Calibri" w:cstheme="minorAscii"/>
          <w:sz w:val="24"/>
          <w:szCs w:val="24"/>
        </w:rPr>
        <w:t xml:space="preserve"> w</w:t>
      </w:r>
      <w:ins w:author="Meike Robaard" w:date="2022-06-01T15:13:23.691Z" w:id="48673389">
        <w:r w:rsidRPr="7F85FB28" w:rsidR="3455EAD2">
          <w:rPr>
            <w:rFonts w:cs="Calibri" w:cstheme="minorAscii"/>
            <w:sz w:val="24"/>
            <w:szCs w:val="24"/>
          </w:rPr>
          <w:t>as</w:t>
        </w:r>
      </w:ins>
      <w:del w:author="Meike Robaard" w:date="2022-06-01T15:13:23.054Z" w:id="55583152">
        <w:r w:rsidRPr="7F85FB28" w:rsidDel="3455EAD2">
          <w:rPr>
            <w:rFonts w:cs="Calibri" w:cstheme="minorAscii"/>
            <w:sz w:val="24"/>
            <w:szCs w:val="24"/>
          </w:rPr>
          <w:delText>ere</w:delText>
        </w:r>
      </w:del>
      <w:r w:rsidRPr="7F85FB28" w:rsidR="3455EAD2">
        <w:rPr>
          <w:rFonts w:cs="Calibri" w:cstheme="minorAscii"/>
          <w:sz w:val="24"/>
          <w:szCs w:val="24"/>
        </w:rPr>
        <w:t xml:space="preserve"> less cautious and fell prey to the overconfidence bias. </w:t>
      </w:r>
      <w:commentRangeStart w:id="1568189886"/>
      <w:r w:rsidRPr="7F85FB28" w:rsidR="3455EAD2">
        <w:rPr>
          <w:rFonts w:cs="Calibri" w:cstheme="minorAscii"/>
          <w:sz w:val="24"/>
          <w:szCs w:val="24"/>
        </w:rPr>
        <w:t>With respect to the invasion of Iraq perhaps not so much about their military superiority, but about the aftermath of their military actions (the prospects of stabilizing the region).</w:t>
      </w:r>
      <w:r w:rsidRPr="7F85FB28" w:rsidR="50C39F2A">
        <w:rPr>
          <w:rFonts w:cs="Calibri" w:cstheme="minorAscii"/>
          <w:sz w:val="24"/>
          <w:szCs w:val="24"/>
        </w:rPr>
        <w:t xml:space="preserve"> </w:t>
      </w:r>
      <w:commentRangeEnd w:id="1568189886"/>
      <w:r>
        <w:rPr>
          <w:rStyle w:val="CommentReference"/>
        </w:rPr>
        <w:commentReference w:id="1568189886"/>
      </w:r>
    </w:p>
    <w:p w:rsidR="001E536E" w:rsidP="005A11AA" w:rsidRDefault="001E536E" w14:paraId="367DED44" w14:textId="77777777">
      <w:pPr>
        <w:spacing w:line="360" w:lineRule="auto"/>
        <w:jc w:val="both"/>
        <w:rPr>
          <w:rFonts w:cstheme="minorHAnsi"/>
          <w:sz w:val="24"/>
          <w:szCs w:val="24"/>
        </w:rPr>
      </w:pPr>
    </w:p>
    <w:p w:rsidR="001E536E" w:rsidP="7F85FB28" w:rsidRDefault="003112E5" w14:paraId="29FCBDDE" w14:textId="268E107E">
      <w:pPr>
        <w:spacing w:line="360" w:lineRule="auto"/>
        <w:jc w:val="both"/>
        <w:rPr>
          <w:rFonts w:cs="Calibri" w:cstheme="minorAscii"/>
          <w:sz w:val="24"/>
          <w:szCs w:val="24"/>
        </w:rPr>
      </w:pPr>
      <w:r w:rsidRPr="7F85FB28" w:rsidR="50C39F2A">
        <w:rPr>
          <w:rFonts w:cs="Calibri" w:cstheme="minorAscii"/>
          <w:sz w:val="24"/>
          <w:szCs w:val="24"/>
        </w:rPr>
        <w:t xml:space="preserve">I believe </w:t>
      </w:r>
      <w:proofErr w:type="gramStart"/>
      <w:r w:rsidRPr="7F85FB28" w:rsidR="50C39F2A">
        <w:rPr>
          <w:rFonts w:cs="Calibri" w:cstheme="minorAscii"/>
          <w:sz w:val="24"/>
          <w:szCs w:val="24"/>
        </w:rPr>
        <w:t>we</w:t>
      </w:r>
      <w:proofErr w:type="gramEnd"/>
      <w:ins w:author="Meike Robaard" w:date="2022-06-01T15:14:42.335Z" w:id="90188273">
        <w:r w:rsidRPr="7F85FB28" w:rsidR="50C39F2A">
          <w:rPr>
            <w:rFonts w:cs="Calibri" w:cstheme="minorAscii"/>
            <w:sz w:val="24"/>
            <w:szCs w:val="24"/>
          </w:rPr>
          <w:t xml:space="preserve"> </w:t>
        </w:r>
      </w:ins>
      <w:del w:author="Meike Robaard" w:date="2022-06-01T15:14:40.139Z" w:id="1105224181">
        <w:r w:rsidRPr="7F85FB28" w:rsidDel="50C39F2A">
          <w:rPr>
            <w:rFonts w:cs="Calibri" w:cstheme="minorAscii"/>
            <w:sz w:val="24"/>
            <w:szCs w:val="24"/>
          </w:rPr>
          <w:delText>’</w:delText>
        </w:r>
      </w:del>
      <w:ins w:author="Meike Robaard" w:date="2022-06-01T15:14:43.131Z" w:id="256021058">
        <w:r w:rsidRPr="7F85FB28" w:rsidR="50C39F2A">
          <w:rPr>
            <w:rFonts w:cs="Calibri" w:cstheme="minorAscii"/>
            <w:sz w:val="24"/>
            <w:szCs w:val="24"/>
          </w:rPr>
          <w:t>a</w:t>
        </w:r>
      </w:ins>
      <w:r w:rsidRPr="7F85FB28" w:rsidR="50C39F2A">
        <w:rPr>
          <w:rFonts w:cs="Calibri" w:cstheme="minorAscii"/>
          <w:sz w:val="24"/>
          <w:szCs w:val="24"/>
        </w:rPr>
        <w:t>re seeing s</w:t>
      </w:r>
      <w:r w:rsidRPr="7F85FB28" w:rsidR="50C39F2A">
        <w:rPr>
          <w:rFonts w:cs="Calibri" w:cstheme="minorAscii"/>
          <w:sz w:val="24"/>
          <w:szCs w:val="24"/>
        </w:rPr>
        <w:t xml:space="preserve">omething similar </w:t>
      </w:r>
      <w:ins w:author="Meike Robaard" w:date="2022-06-01T15:14:51.487Z" w:id="2035950119">
        <w:r w:rsidRPr="7F85FB28" w:rsidR="50C39F2A">
          <w:rPr>
            <w:rFonts w:cs="Calibri" w:cstheme="minorAscii"/>
            <w:sz w:val="24"/>
            <w:szCs w:val="24"/>
          </w:rPr>
          <w:t xml:space="preserve">occur </w:t>
        </w:r>
      </w:ins>
      <w:r w:rsidRPr="7F85FB28" w:rsidR="50C39F2A">
        <w:rPr>
          <w:rFonts w:cs="Calibri" w:cstheme="minorAscii"/>
          <w:sz w:val="24"/>
          <w:szCs w:val="24"/>
        </w:rPr>
        <w:t>with</w:t>
      </w:r>
      <w:ins w:author="Meike Robaard" w:date="2022-06-01T15:14:57.276Z" w:id="1170244986">
        <w:r w:rsidRPr="7F85FB28" w:rsidR="50C39F2A">
          <w:rPr>
            <w:rFonts w:cs="Calibri" w:cstheme="minorAscii"/>
            <w:sz w:val="24"/>
            <w:szCs w:val="24"/>
          </w:rPr>
          <w:t xml:space="preserve"> regards to</w:t>
        </w:r>
      </w:ins>
      <w:r w:rsidRPr="7F85FB28" w:rsidR="50C39F2A">
        <w:rPr>
          <w:rFonts w:cs="Calibri" w:cstheme="minorAscii"/>
          <w:sz w:val="24"/>
          <w:szCs w:val="24"/>
        </w:rPr>
        <w:t xml:space="preserve"> Russia's invasion of Ukraine. At the time of finishing this book, the war in Ukraine </w:t>
      </w:r>
      <w:del w:author="Meike Robaard" w:date="2022-06-01T15:15:27.672Z" w:id="2119518362">
        <w:r w:rsidRPr="7F85FB28" w:rsidDel="50C39F2A">
          <w:rPr>
            <w:rFonts w:cs="Calibri" w:cstheme="minorAscii"/>
            <w:sz w:val="24"/>
            <w:szCs w:val="24"/>
          </w:rPr>
          <w:delText>has just started</w:delText>
        </w:r>
      </w:del>
      <w:ins w:author="Meike Robaard" w:date="2022-06-01T15:15:32.422Z" w:id="32380073">
        <w:r w:rsidRPr="7F85FB28" w:rsidR="50C39F2A">
          <w:rPr>
            <w:rFonts w:cs="Calibri" w:cstheme="minorAscii"/>
            <w:sz w:val="24"/>
            <w:szCs w:val="24"/>
          </w:rPr>
          <w:t>only just began</w:t>
        </w:r>
      </w:ins>
      <w:r w:rsidRPr="7F85FB28" w:rsidR="50C39F2A">
        <w:rPr>
          <w:rFonts w:cs="Calibri" w:cstheme="minorAscii"/>
          <w:sz w:val="24"/>
          <w:szCs w:val="24"/>
        </w:rPr>
        <w:t xml:space="preserve">, so conclusions are somewhat premature. But Putin, the Russian president and autocrat, seems to have underestimated Ukraine's military resistance </w:t>
      </w:r>
      <w:r w:rsidRPr="7F85FB28" w:rsidR="50C39F2A">
        <w:rPr>
          <w:rFonts w:cs="Calibri" w:cstheme="minorAscii"/>
          <w:sz w:val="24"/>
          <w:szCs w:val="24"/>
        </w:rPr>
        <w:t xml:space="preserve">and </w:t>
      </w:r>
      <w:del w:author="Meike Robaard" w:date="2022-06-01T15:15:46.788Z" w:id="1783943559">
        <w:r w:rsidRPr="7F85FB28" w:rsidDel="50C39F2A">
          <w:rPr>
            <w:rFonts w:cs="Calibri" w:cstheme="minorAscii"/>
            <w:sz w:val="24"/>
            <w:szCs w:val="24"/>
          </w:rPr>
          <w:delText>also</w:delText>
        </w:r>
      </w:del>
      <w:ins w:author="Meike Robaard" w:date="2022-06-01T15:15:46.827Z" w:id="544843383">
        <w:r w:rsidRPr="7F85FB28" w:rsidR="50C39F2A">
          <w:rPr>
            <w:rFonts w:cs="Calibri" w:cstheme="minorAscii"/>
            <w:sz w:val="24"/>
            <w:szCs w:val="24"/>
          </w:rPr>
          <w:t>=</w:t>
        </w:r>
      </w:ins>
      <w:r w:rsidRPr="7F85FB28" w:rsidR="50C39F2A">
        <w:rPr>
          <w:rFonts w:cs="Calibri" w:cstheme="minorAscii"/>
          <w:sz w:val="24"/>
          <w:szCs w:val="24"/>
        </w:rPr>
        <w:t xml:space="preserve"> seems overconfident in his assessment of how that military operation will play out for Russia</w:t>
      </w:r>
      <w:ins w:author="Meike Robaard" w:date="2022-06-01T15:15:58.403Z" w:id="1176800524">
        <w:r w:rsidRPr="7F85FB28" w:rsidR="50C39F2A">
          <w:rPr>
            <w:rFonts w:cs="Calibri" w:cstheme="minorAscii"/>
            <w:sz w:val="24"/>
            <w:szCs w:val="24"/>
          </w:rPr>
          <w:t>.</w:t>
        </w:r>
      </w:ins>
      <w:del w:author="Meike Robaard" w:date="2022-06-01T15:15:58.022Z" w:id="189839239">
        <w:r w:rsidRPr="7F85FB28" w:rsidDel="50C39F2A">
          <w:rPr>
            <w:rFonts w:cs="Calibri" w:cstheme="minorAscii"/>
            <w:sz w:val="24"/>
            <w:szCs w:val="24"/>
          </w:rPr>
          <w:delText xml:space="preserve"> and his regime.</w:delText>
        </w:r>
      </w:del>
      <w:r w:rsidRPr="7F85FB28" w:rsidR="50C39F2A">
        <w:rPr>
          <w:rFonts w:cs="Calibri" w:cstheme="minorAscii"/>
          <w:sz w:val="24"/>
          <w:szCs w:val="24"/>
        </w:rPr>
        <w:t xml:space="preserve"> </w:t>
      </w:r>
    </w:p>
    <w:p w:rsidR="00711E6D" w:rsidP="005A11AA" w:rsidRDefault="00711E6D" w14:paraId="0E811C96" w14:textId="77777777">
      <w:pPr>
        <w:spacing w:line="360" w:lineRule="auto"/>
        <w:jc w:val="both"/>
        <w:rPr>
          <w:rFonts w:cstheme="minorHAnsi"/>
          <w:sz w:val="24"/>
          <w:szCs w:val="24"/>
        </w:rPr>
      </w:pPr>
    </w:p>
    <w:p w:rsidR="00711E6D" w:rsidP="005A11AA" w:rsidRDefault="00711E6D" w14:paraId="0A324EA8" w14:textId="77777777">
      <w:pPr>
        <w:spacing w:line="360" w:lineRule="auto"/>
        <w:jc w:val="both"/>
        <w:rPr>
          <w:rFonts w:cstheme="minorHAnsi"/>
          <w:b/>
          <w:bCs/>
          <w:i/>
          <w:iCs/>
          <w:sz w:val="24"/>
          <w:szCs w:val="24"/>
        </w:rPr>
      </w:pPr>
      <w:r>
        <w:rPr>
          <w:rFonts w:cstheme="minorHAnsi"/>
          <w:b/>
          <w:bCs/>
          <w:i/>
          <w:iCs/>
          <w:sz w:val="24"/>
          <w:szCs w:val="24"/>
        </w:rPr>
        <w:t>The ingredients of financial crises</w:t>
      </w:r>
    </w:p>
    <w:p w:rsidRPr="003E68F9" w:rsidR="00711E6D" w:rsidP="005A11AA" w:rsidRDefault="00711E6D" w14:paraId="4700444B" w14:textId="77777777">
      <w:pPr>
        <w:spacing w:line="360" w:lineRule="auto"/>
        <w:jc w:val="both"/>
        <w:rPr>
          <w:rFonts w:cstheme="minorHAnsi"/>
          <w:b/>
          <w:bCs/>
          <w:i/>
          <w:iCs/>
          <w:sz w:val="24"/>
          <w:szCs w:val="24"/>
        </w:rPr>
      </w:pPr>
    </w:p>
    <w:p w:rsidR="00711E6D" w:rsidP="7F85FB28" w:rsidRDefault="00711E6D" w14:paraId="7048D31A" w14:textId="6809FF89">
      <w:pPr>
        <w:spacing w:line="360" w:lineRule="auto"/>
        <w:jc w:val="both"/>
        <w:rPr>
          <w:rFonts w:cs="Calibri" w:cstheme="minorAscii"/>
          <w:sz w:val="24"/>
          <w:szCs w:val="24"/>
        </w:rPr>
      </w:pPr>
      <w:r w:rsidRPr="7F85FB28" w:rsidR="3455EAD2">
        <w:rPr>
          <w:rFonts w:cs="Calibri" w:cstheme="minorAscii"/>
          <w:sz w:val="24"/>
          <w:szCs w:val="24"/>
        </w:rPr>
        <w:t xml:space="preserve">The same 'positive illusions' </w:t>
      </w:r>
      <w:r w:rsidRPr="7F85FB28" w:rsidR="6F0DB77C">
        <w:rPr>
          <w:rFonts w:cs="Calibri" w:cstheme="minorAscii"/>
          <w:sz w:val="24"/>
          <w:szCs w:val="24"/>
        </w:rPr>
        <w:t>–</w:t>
      </w:r>
      <w:r w:rsidRPr="7F85FB28" w:rsidR="3455EAD2">
        <w:rPr>
          <w:rFonts w:cs="Calibri" w:cstheme="minorAscii"/>
          <w:sz w:val="24"/>
          <w:szCs w:val="24"/>
        </w:rPr>
        <w:t xml:space="preserve"> overconfidence and the illusion of control – </w:t>
      </w:r>
      <w:ins w:author="Meike Robaard" w:date="2022-06-01T15:16:37.734Z" w:id="596844382">
        <w:r w:rsidRPr="7F85FB28" w:rsidR="3455EAD2">
          <w:rPr>
            <w:rFonts w:cs="Calibri" w:cstheme="minorAscii"/>
            <w:sz w:val="24"/>
            <w:szCs w:val="24"/>
          </w:rPr>
          <w:t xml:space="preserve">also </w:t>
        </w:r>
      </w:ins>
      <w:r w:rsidRPr="7F85FB28" w:rsidR="3455EAD2">
        <w:rPr>
          <w:rFonts w:cs="Calibri" w:cstheme="minorAscii"/>
          <w:sz w:val="24"/>
          <w:szCs w:val="24"/>
        </w:rPr>
        <w:t>impact other areas</w:t>
      </w:r>
      <w:ins w:author="Meike Robaard" w:date="2022-06-01T15:16:57.673Z" w:id="841826728">
        <w:r w:rsidRPr="7F85FB28" w:rsidR="3455EAD2">
          <w:rPr>
            <w:rFonts w:cs="Calibri" w:cstheme="minorAscii"/>
            <w:sz w:val="24"/>
            <w:szCs w:val="24"/>
          </w:rPr>
          <w:t>, such</w:t>
        </w:r>
      </w:ins>
      <w:ins w:author="Meike Robaard" w:date="2022-06-01T15:17:12.728Z" w:id="1415227073">
        <w:r w:rsidRPr="7F85FB28" w:rsidR="3455EAD2">
          <w:rPr>
            <w:rFonts w:cs="Calibri" w:cstheme="minorAscii"/>
            <w:sz w:val="24"/>
            <w:szCs w:val="24"/>
          </w:rPr>
          <w:t xml:space="preserve"> as the world of finance</w:t>
        </w:r>
      </w:ins>
      <w:del w:author="Meike Robaard" w:date="2022-06-01T15:16:54.632Z" w:id="1799013398">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1T15:17:17.644Z" w:id="1619807395">
        <w:r w:rsidRPr="7F85FB28" w:rsidDel="3455EAD2">
          <w:rPr>
            <w:rFonts w:cs="Calibri" w:cstheme="minorAscii"/>
            <w:sz w:val="24"/>
            <w:szCs w:val="24"/>
          </w:rPr>
          <w:delText>The financial world for instance</w:delText>
        </w:r>
      </w:del>
      <w:r w:rsidRPr="7F85FB28" w:rsidR="3455EAD2">
        <w:rPr>
          <w:rFonts w:cs="Calibri" w:cstheme="minorAscii"/>
          <w:sz w:val="24"/>
          <w:szCs w:val="24"/>
        </w:rPr>
        <w:t>. Thinking that you can predict the market</w:t>
      </w:r>
      <w:ins w:author="Meike Robaard" w:date="2022-06-01T15:17:42.041Z" w:id="1658873675">
        <w:r w:rsidRPr="7F85FB28" w:rsidR="3455EAD2">
          <w:rPr>
            <w:rFonts w:cs="Calibri" w:cstheme="minorAscii"/>
            <w:sz w:val="24"/>
            <w:szCs w:val="24"/>
          </w:rPr>
          <w:t>,</w:t>
        </w:r>
      </w:ins>
      <w:r w:rsidRPr="7F85FB28" w:rsidR="3455EAD2">
        <w:rPr>
          <w:rFonts w:cs="Calibri" w:cstheme="minorAscii"/>
          <w:sz w:val="24"/>
          <w:szCs w:val="24"/>
        </w:rPr>
        <w:t xml:space="preserve"> turns out to be an illusion that </w:t>
      </w:r>
      <w:del w:author="Meike Robaard" w:date="2022-06-01T15:17:47.674Z" w:id="383616592">
        <w:r w:rsidRPr="7F85FB28" w:rsidDel="3455EAD2">
          <w:rPr>
            <w:rFonts w:cs="Calibri" w:cstheme="minorAscii"/>
            <w:sz w:val="24"/>
            <w:szCs w:val="24"/>
          </w:rPr>
          <w:delText>so-called</w:delText>
        </w:r>
      </w:del>
      <w:r w:rsidRPr="7F85FB28" w:rsidR="3455EAD2">
        <w:rPr>
          <w:rFonts w:cs="Calibri" w:cstheme="minorAscii"/>
          <w:sz w:val="24"/>
          <w:szCs w:val="24"/>
        </w:rPr>
        <w:t xml:space="preserve"> stock exchange experts are </w:t>
      </w:r>
      <w:ins w:author="Meike Robaard" w:date="2022-06-01T15:17:54.175Z" w:id="1865421056">
        <w:r w:rsidRPr="7F85FB28" w:rsidR="3455EAD2">
          <w:rPr>
            <w:rFonts w:cs="Calibri" w:cstheme="minorAscii"/>
            <w:sz w:val="24"/>
            <w:szCs w:val="24"/>
          </w:rPr>
          <w:t>especially</w:t>
        </w:r>
      </w:ins>
      <w:del w:author="Meike Robaard" w:date="2022-06-01T15:17:51.483Z" w:id="1930974924">
        <w:r w:rsidRPr="7F85FB28" w:rsidDel="3455EAD2">
          <w:rPr>
            <w:rFonts w:cs="Calibri" w:cstheme="minorAscii"/>
            <w:sz w:val="24"/>
            <w:szCs w:val="24"/>
          </w:rPr>
          <w:delText>very</w:delText>
        </w:r>
      </w:del>
      <w:r w:rsidRPr="7F85FB28" w:rsidR="3455EAD2">
        <w:rPr>
          <w:rFonts w:cs="Calibri" w:cstheme="minorAscii"/>
          <w:sz w:val="24"/>
          <w:szCs w:val="24"/>
        </w:rPr>
        <w:t xml:space="preserve"> susceptible to. </w:t>
      </w:r>
      <w:del w:author="Meike Robaard" w:date="2022-06-01T15:17:58.009Z" w:id="1894753630">
        <w:r w:rsidRPr="7F85FB28" w:rsidDel="3455EAD2">
          <w:rPr>
            <w:rFonts w:cs="Calibri" w:cstheme="minorAscii"/>
            <w:sz w:val="24"/>
            <w:szCs w:val="24"/>
          </w:rPr>
          <w:delText>In spite of</w:delText>
        </w:r>
      </w:del>
      <w:ins w:author="Meike Robaard" w:date="2022-06-01T15:17:59.065Z" w:id="839725531">
        <w:r w:rsidRPr="7F85FB28" w:rsidR="3455EAD2">
          <w:rPr>
            <w:rFonts w:cs="Calibri" w:cstheme="minorAscii"/>
            <w:sz w:val="24"/>
            <w:szCs w:val="24"/>
          </w:rPr>
          <w:t>Despite</w:t>
        </w:r>
      </w:ins>
      <w:r w:rsidRPr="7F85FB28" w:rsidR="3455EAD2">
        <w:rPr>
          <w:rFonts w:cs="Calibri" w:cstheme="minorAscii"/>
          <w:sz w:val="24"/>
          <w:szCs w:val="24"/>
        </w:rPr>
        <w:t xml:space="preserve"> complex models and strategies, experts seem to have no clue what the market will </w:t>
      </w:r>
      <w:ins w:author="Meike Robaard" w:date="2022-06-01T15:18:10.273Z" w:id="1058214844">
        <w:r w:rsidRPr="7F85FB28" w:rsidR="3455EAD2">
          <w:rPr>
            <w:rFonts w:cs="Calibri" w:cstheme="minorAscii"/>
            <w:sz w:val="24"/>
            <w:szCs w:val="24"/>
          </w:rPr>
          <w:t xml:space="preserve">actually </w:t>
        </w:r>
      </w:ins>
      <w:r w:rsidRPr="7F85FB28" w:rsidR="3455EAD2">
        <w:rPr>
          <w:rFonts w:cs="Calibri" w:cstheme="minorAscii"/>
          <w:sz w:val="24"/>
          <w:szCs w:val="24"/>
        </w:rPr>
        <w:t>do</w:t>
      </w:r>
      <w:proofErr w:type="gramEnd"/>
      <w:r w:rsidRPr="7F85FB28" w:rsidR="3455EAD2">
        <w:rPr>
          <w:rFonts w:cs="Calibri" w:cstheme="minorAscii"/>
          <w:sz w:val="24"/>
          <w:szCs w:val="24"/>
        </w:rPr>
        <w:t xml:space="preserve">. </w:t>
      </w:r>
      <w:del w:author="Meike Robaard" w:date="2022-06-01T15:18:52.475Z" w:id="1963414940">
        <w:r w:rsidRPr="7F85FB28" w:rsidDel="3455EAD2">
          <w:rPr>
            <w:rFonts w:cs="Calibri" w:cstheme="minorAscii"/>
            <w:sz w:val="24"/>
            <w:szCs w:val="24"/>
          </w:rPr>
          <w:delText>B</w:delText>
        </w:r>
        <w:r w:rsidRPr="7F85FB28" w:rsidDel="3455EAD2">
          <w:rPr>
            <w:rFonts w:cs="Calibri" w:cstheme="minorAscii"/>
            <w:sz w:val="24"/>
            <w:szCs w:val="24"/>
          </w:rPr>
          <w:delText>urton</w:delText>
        </w:r>
        <w:r w:rsidRPr="7F85FB28" w:rsidDel="3455EAD2">
          <w:rPr>
            <w:rFonts w:cs="Calibri" w:cstheme="minorAscii"/>
            <w:sz w:val="24"/>
            <w:szCs w:val="24"/>
          </w:rPr>
          <w:delText xml:space="preserve"> </w:delText>
        </w:r>
        <w:r w:rsidRPr="7F85FB28" w:rsidDel="3455EAD2">
          <w:rPr>
            <w:rFonts w:cs="Calibri" w:cstheme="minorAscii"/>
            <w:sz w:val="24"/>
            <w:szCs w:val="24"/>
          </w:rPr>
          <w:delText>Malkiel</w:delText>
        </w:r>
        <w:r w:rsidRPr="7F85FB28" w:rsidDel="3455EAD2">
          <w:rPr>
            <w:rFonts w:cs="Calibri" w:cstheme="minorAscii"/>
            <w:sz w:val="24"/>
            <w:szCs w:val="24"/>
          </w:rPr>
          <w:delText xml:space="preserve"> puts it extremely. </w:delText>
        </w:r>
      </w:del>
      <w:r w:rsidRPr="7F85FB28" w:rsidR="3455EAD2">
        <w:rPr>
          <w:rFonts w:cs="Calibri" w:cstheme="minorAscii"/>
          <w:sz w:val="24"/>
          <w:szCs w:val="24"/>
        </w:rPr>
        <w:t>A</w:t>
      </w:r>
      <w:del w:author="Meike Robaard" w:date="2022-06-01T15:18:31.671Z" w:id="1237305694">
        <w:r w:rsidRPr="7F85FB28" w:rsidDel="3455EAD2">
          <w:rPr>
            <w:rFonts w:cs="Calibri" w:cstheme="minorAscii"/>
            <w:sz w:val="24"/>
            <w:szCs w:val="24"/>
          </w:rPr>
          <w:delText>ccording to</w:delText>
        </w:r>
      </w:del>
      <w:ins w:author="Meike Robaard" w:date="2022-06-01T15:18:31.725Z" w:id="1400274986">
        <w:r w:rsidRPr="7F85FB28" w:rsidR="3455EAD2">
          <w:rPr>
            <w:rFonts w:cs="Calibri" w:cstheme="minorAscii"/>
            <w:sz w:val="24"/>
            <w:szCs w:val="24"/>
          </w:rPr>
          <w:t>s</w:t>
        </w:r>
      </w:ins>
      <w:r w:rsidRPr="7F85FB28" w:rsidR="3455EAD2">
        <w:rPr>
          <w:rFonts w:cs="Calibri" w:cstheme="minorAscii"/>
          <w:sz w:val="24"/>
          <w:szCs w:val="24"/>
        </w:rPr>
        <w:t xml:space="preserve"> </w:t>
      </w:r>
      <w:ins w:author="Meike Robaard" w:date="2022-06-01T15:18:37.307Z" w:id="132652434">
        <w:r w:rsidRPr="7F85FB28" w:rsidR="3455EAD2">
          <w:rPr>
            <w:rFonts w:cs="Calibri" w:cstheme="minorAscii"/>
            <w:sz w:val="24"/>
            <w:szCs w:val="24"/>
          </w:rPr>
          <w:t xml:space="preserve">Burton </w:t>
        </w:r>
      </w:ins>
      <w:r w:rsidRPr="7F85FB28" w:rsidR="3455EAD2">
        <w:rPr>
          <w:rFonts w:cs="Calibri" w:cstheme="minorAscii"/>
          <w:sz w:val="24"/>
          <w:szCs w:val="24"/>
        </w:rPr>
        <w:t>Malkiel</w:t>
      </w:r>
      <w:r w:rsidRPr="7F85FB28" w:rsidR="3455EAD2">
        <w:rPr>
          <w:rFonts w:cs="Calibri" w:cstheme="minorAscii"/>
          <w:sz w:val="24"/>
          <w:szCs w:val="24"/>
        </w:rPr>
        <w:t xml:space="preserve"> (2003)</w:t>
      </w:r>
      <w:ins w:author="Meike Robaard" w:date="2022-06-01T15:18:46.482Z" w:id="1193492624">
        <w:r w:rsidRPr="7F85FB28" w:rsidR="3455EAD2">
          <w:rPr>
            <w:rFonts w:cs="Calibri" w:cstheme="minorAscii"/>
            <w:sz w:val="24"/>
            <w:szCs w:val="24"/>
          </w:rPr>
          <w:t xml:space="preserve"> puts it, albeit it somewhat </w:t>
        </w:r>
        <w:r w:rsidRPr="7F85FB28" w:rsidR="3455EAD2">
          <w:rPr>
            <w:rFonts w:cs="Calibri" w:cstheme="minorAscii"/>
            <w:sz w:val="24"/>
            <w:szCs w:val="24"/>
          </w:rPr>
          <w:t>extereme</w:t>
        </w:r>
        <w:r w:rsidRPr="7F85FB28" w:rsidR="3455EAD2">
          <w:rPr>
            <w:rFonts w:cs="Calibri" w:cstheme="minorAscii"/>
            <w:sz w:val="24"/>
            <w:szCs w:val="24"/>
          </w:rPr>
          <w:t xml:space="preserve"> terms</w:t>
        </w:r>
      </w:ins>
      <w:r w:rsidRPr="7F85FB28" w:rsidR="3455EAD2">
        <w:rPr>
          <w:rFonts w:cs="Calibri" w:cstheme="minorAscii"/>
          <w:sz w:val="24"/>
          <w:szCs w:val="24"/>
        </w:rPr>
        <w:t>, 'a monkey throwing darts at the financial pages of the newspaper can put together an equally good portfolio as financial experts</w:t>
      </w:r>
      <w:ins w:author="Meike Robaard" w:date="2022-06-01T15:19:00.434Z" w:id="1330437906">
        <w:r w:rsidRPr="7F85FB28" w:rsidR="3455EAD2">
          <w:rPr>
            <w:rFonts w:cs="Calibri" w:cstheme="minorAscii"/>
            <w:sz w:val="24"/>
            <w:szCs w:val="24"/>
          </w:rPr>
          <w:t>.</w:t>
        </w:r>
      </w:ins>
      <w:r w:rsidRPr="7F85FB28" w:rsidR="3455EAD2">
        <w:rPr>
          <w:rFonts w:cs="Calibri" w:cstheme="minorAscii"/>
          <w:sz w:val="24"/>
          <w:szCs w:val="24"/>
        </w:rPr>
        <w:t>'</w:t>
      </w:r>
      <w:del w:author="Meike Robaard" w:date="2022-06-01T15:18:59.15Z" w:id="1241051564">
        <w:r w:rsidRPr="7F85FB28" w:rsidDel="3455EAD2">
          <w:rPr>
            <w:rFonts w:cs="Calibri" w:cstheme="minorAscii"/>
            <w:sz w:val="24"/>
            <w:szCs w:val="24"/>
          </w:rPr>
          <w:delText>!</w:delText>
        </w:r>
      </w:del>
      <w:r w:rsidRPr="7F85FB28" w:rsidR="3455EAD2">
        <w:rPr>
          <w:rFonts w:cs="Calibri" w:cstheme="minorAscii"/>
          <w:sz w:val="24"/>
          <w:szCs w:val="24"/>
        </w:rPr>
        <w:t xml:space="preserve"> </w:t>
      </w:r>
    </w:p>
    <w:p w:rsidR="00711E6D" w:rsidP="005A11AA" w:rsidRDefault="00711E6D" w14:paraId="34D76ED4" w14:textId="77777777">
      <w:pPr>
        <w:spacing w:line="360" w:lineRule="auto"/>
        <w:jc w:val="both"/>
        <w:rPr>
          <w:rFonts w:cstheme="minorHAnsi"/>
          <w:sz w:val="24"/>
          <w:szCs w:val="24"/>
        </w:rPr>
      </w:pPr>
    </w:p>
    <w:p w:rsidR="00711E6D" w:rsidP="7F85FB28" w:rsidRDefault="00711E6D" w14:paraId="47C38186" w14:textId="01DD5B1E">
      <w:pPr>
        <w:spacing w:line="360" w:lineRule="auto"/>
        <w:jc w:val="both"/>
        <w:rPr>
          <w:rFonts w:cs="Calibri" w:cstheme="minorAscii"/>
          <w:sz w:val="24"/>
          <w:szCs w:val="24"/>
        </w:rPr>
      </w:pPr>
      <w:ins w:author="Meike Robaard" w:date="2022-06-01T15:19:13.396Z" w:id="669711447">
        <w:r w:rsidRPr="7F85FB28" w:rsidR="3455EAD2">
          <w:rPr>
            <w:rFonts w:cs="Calibri" w:cstheme="minorAscii"/>
            <w:sz w:val="24"/>
            <w:szCs w:val="24"/>
          </w:rPr>
          <w:t xml:space="preserve">And </w:t>
        </w:r>
      </w:ins>
      <w:del w:author="Meike Robaard" w:date="2022-06-01T15:19:11.081Z" w:id="861052059">
        <w:r w:rsidRPr="7F85FB28" w:rsidDel="3455EAD2">
          <w:rPr>
            <w:rFonts w:cs="Calibri" w:cstheme="minorAscii"/>
            <w:sz w:val="24"/>
            <w:szCs w:val="24"/>
          </w:rPr>
          <w:delText>Y</w:delText>
        </w:r>
      </w:del>
      <w:ins w:author="Meike Robaard" w:date="2022-06-01T15:19:14.73Z" w:id="1702986351">
        <w:r w:rsidRPr="7F85FB28" w:rsidR="3455EAD2">
          <w:rPr>
            <w:rFonts w:cs="Calibri" w:cstheme="minorAscii"/>
            <w:sz w:val="24"/>
            <w:szCs w:val="24"/>
          </w:rPr>
          <w:t>y</w:t>
        </w:r>
      </w:ins>
      <w:r w:rsidRPr="7F85FB28" w:rsidR="3455EAD2">
        <w:rPr>
          <w:rFonts w:cs="Calibri" w:cstheme="minorAscii"/>
          <w:sz w:val="24"/>
          <w:szCs w:val="24"/>
        </w:rPr>
        <w:t>et</w:t>
      </w:r>
      <w:ins w:author="Meike Robaard" w:date="2022-06-01T15:19:07.631Z" w:id="157753350">
        <w:r w:rsidRPr="7F85FB28" w:rsidR="3455EAD2">
          <w:rPr>
            <w:rFonts w:cs="Calibri" w:cstheme="minorAscii"/>
            <w:sz w:val="24"/>
            <w:szCs w:val="24"/>
          </w:rPr>
          <w:t>,</w:t>
        </w:r>
      </w:ins>
      <w:r w:rsidRPr="7F85FB28" w:rsidR="3455EAD2">
        <w:rPr>
          <w:rFonts w:cs="Calibri" w:cstheme="minorAscii"/>
          <w:sz w:val="24"/>
          <w:szCs w:val="24"/>
        </w:rPr>
        <w:t xml:space="preserve"> we continue to ‘detect’ patterns in the movements of the market (remember our hyperactive pattern detection). We</w:t>
      </w:r>
      <w:ins w:author="Meike Robaard" w:date="2022-06-01T15:19:31.454Z" w:id="88069288">
        <w:r w:rsidRPr="7F85FB28" w:rsidR="3455EAD2">
          <w:rPr>
            <w:rFonts w:cs="Calibri" w:cstheme="minorAscii"/>
            <w:sz w:val="24"/>
            <w:szCs w:val="24"/>
          </w:rPr>
          <w:t xml:space="preserve"> </w:t>
        </w:r>
      </w:ins>
      <w:del w:author="Meike Robaard" w:date="2022-06-01T15:19:31.085Z" w:id="1487909771">
        <w:r w:rsidRPr="7F85FB28" w:rsidDel="3455EAD2">
          <w:rPr>
            <w:rFonts w:cs="Calibri" w:cstheme="minorAscii"/>
            <w:sz w:val="24"/>
            <w:szCs w:val="24"/>
          </w:rPr>
          <w:delText>’</w:delText>
        </w:r>
      </w:del>
      <w:ins w:author="Meike Robaard" w:date="2022-06-01T15:19:32.235Z" w:id="2038101633">
        <w:r w:rsidRPr="7F85FB28" w:rsidR="3455EAD2">
          <w:rPr>
            <w:rFonts w:cs="Calibri" w:cstheme="minorAscii"/>
            <w:sz w:val="24"/>
            <w:szCs w:val="24"/>
          </w:rPr>
          <w:t>a</w:t>
        </w:r>
      </w:ins>
      <w:r w:rsidRPr="7F85FB28" w:rsidR="3455EAD2">
        <w:rPr>
          <w:rFonts w:cs="Calibri" w:cstheme="minorAscii"/>
          <w:sz w:val="24"/>
          <w:szCs w:val="24"/>
        </w:rPr>
        <w:t>re often also very impressed by the big winners of the stock market</w:t>
      </w:r>
      <w:del w:author="Meike Robaard" w:date="2022-06-01T15:20:02.482Z" w:id="1181533941">
        <w:r w:rsidRPr="7F85FB28" w:rsidDel="3455EAD2">
          <w:rPr>
            <w:rFonts w:cs="Calibri" w:cstheme="minorAscii"/>
            <w:sz w:val="24"/>
            <w:szCs w:val="24"/>
          </w:rPr>
          <w:delText>, those who beat the market by a large margin (sometimes several years in a row)</w:delText>
        </w:r>
      </w:del>
      <w:r w:rsidRPr="7F85FB28" w:rsidR="3455EAD2">
        <w:rPr>
          <w:rFonts w:cs="Calibri" w:cstheme="minorAscii"/>
          <w:sz w:val="24"/>
          <w:szCs w:val="24"/>
        </w:rPr>
        <w:t xml:space="preserve"> and take </w:t>
      </w:r>
      <w:ins w:author="Meike Robaard" w:date="2022-06-01T15:20:09.387Z" w:id="826046845">
        <w:r w:rsidRPr="7F85FB28" w:rsidR="3455EAD2">
          <w:rPr>
            <w:rFonts w:cs="Calibri" w:cstheme="minorAscii"/>
            <w:sz w:val="24"/>
            <w:szCs w:val="24"/>
          </w:rPr>
          <w:t>their successes</w:t>
        </w:r>
      </w:ins>
      <w:del w:author="Meike Robaard" w:date="2022-06-01T15:20:05.796Z" w:id="2028023390">
        <w:r w:rsidRPr="7F85FB28" w:rsidDel="3455EAD2">
          <w:rPr>
            <w:rFonts w:cs="Calibri" w:cstheme="minorAscii"/>
            <w:sz w:val="24"/>
            <w:szCs w:val="24"/>
          </w:rPr>
          <w:delText>it</w:delText>
        </w:r>
      </w:del>
      <w:r w:rsidRPr="7F85FB28" w:rsidR="3455EAD2">
        <w:rPr>
          <w:rFonts w:cs="Calibri" w:cstheme="minorAscii"/>
          <w:sz w:val="24"/>
          <w:szCs w:val="24"/>
        </w:rPr>
        <w:t xml:space="preserve"> as evidence that the evolution of the market can indeed be predicted. </w:t>
      </w:r>
      <w:del w:author="Meike Robaard" w:date="2022-06-01T15:21:02.663Z" w:id="1683720767">
        <w:r w:rsidRPr="7F85FB28" w:rsidDel="3455EAD2">
          <w:rPr>
            <w:rFonts w:cs="Calibri" w:cstheme="minorAscii"/>
            <w:sz w:val="24"/>
            <w:szCs w:val="24"/>
          </w:rPr>
          <w:delText>But f</w:delText>
        </w:r>
      </w:del>
      <w:ins w:author="Meike Robaard" w:date="2022-06-01T15:21:05.354Z" w:id="1476668008">
        <w:r w:rsidRPr="7F85FB28" w:rsidR="3455EAD2">
          <w:rPr>
            <w:rFonts w:cs="Calibri" w:cstheme="minorAscii"/>
            <w:sz w:val="24"/>
            <w:szCs w:val="24"/>
          </w:rPr>
          <w:t>F</w:t>
        </w:r>
      </w:ins>
      <w:r w:rsidRPr="7F85FB28" w:rsidR="3455EAD2">
        <w:rPr>
          <w:rFonts w:cs="Calibri" w:cstheme="minorAscii"/>
          <w:sz w:val="24"/>
          <w:szCs w:val="24"/>
        </w:rPr>
        <w:t>or every winner</w:t>
      </w:r>
      <w:ins w:author="Meike Robaard" w:date="2022-06-01T15:21:18.241Z" w:id="1104670040">
        <w:r w:rsidRPr="7F85FB28" w:rsidR="3455EAD2">
          <w:rPr>
            <w:rFonts w:cs="Calibri" w:cstheme="minorAscii"/>
            <w:sz w:val="24"/>
            <w:szCs w:val="24"/>
          </w:rPr>
          <w:t>, however,</w:t>
        </w:r>
      </w:ins>
      <w:r w:rsidRPr="7F85FB28" w:rsidR="3455EAD2">
        <w:rPr>
          <w:rFonts w:cs="Calibri" w:cstheme="minorAscii"/>
          <w:sz w:val="24"/>
          <w:szCs w:val="24"/>
        </w:rPr>
        <w:t xml:space="preserve"> there are </w:t>
      </w:r>
      <w:ins w:author="Meike Robaard" w:date="2022-06-01T15:21:20.992Z" w:id="466446754">
        <w:r w:rsidRPr="7F85FB28" w:rsidR="3455EAD2">
          <w:rPr>
            <w:rFonts w:cs="Calibri" w:cstheme="minorAscii"/>
            <w:sz w:val="24"/>
            <w:szCs w:val="24"/>
          </w:rPr>
          <w:t xml:space="preserve">also </w:t>
        </w:r>
      </w:ins>
      <w:r w:rsidRPr="7F85FB28" w:rsidR="3455EAD2">
        <w:rPr>
          <w:rFonts w:cs="Calibri" w:cstheme="minorAscii"/>
          <w:sz w:val="24"/>
          <w:szCs w:val="24"/>
        </w:rPr>
        <w:t xml:space="preserve">many </w:t>
      </w:r>
      <w:r w:rsidRPr="7F85FB28" w:rsidR="3455EAD2">
        <w:rPr>
          <w:rFonts w:cs="Calibri" w:cstheme="minorAscii"/>
          <w:sz w:val="24"/>
          <w:szCs w:val="24"/>
        </w:rPr>
        <w:t>losers</w:t>
      </w:r>
      <w:ins w:author="Meike Robaard" w:date="2022-06-01T15:21:24.047Z" w:id="1599312654">
        <w:r w:rsidRPr="7F85FB28" w:rsidR="3455EAD2">
          <w:rPr>
            <w:rFonts w:cs="Calibri" w:cstheme="minorAscii"/>
            <w:sz w:val="24"/>
            <w:szCs w:val="24"/>
          </w:rPr>
          <w:t>,</w:t>
        </w:r>
      </w:ins>
      <w:r w:rsidRPr="7F85FB28" w:rsidR="3455EAD2">
        <w:rPr>
          <w:rFonts w:cs="Calibri" w:cstheme="minorAscii"/>
          <w:sz w:val="24"/>
          <w:szCs w:val="24"/>
        </w:rPr>
        <w:t xml:space="preserve"> and we grossly underestimate the </w:t>
      </w:r>
      <w:del w:author="Meike Robaard" w:date="2022-06-01T15:21:33.745Z" w:id="1009574175">
        <w:r w:rsidRPr="7F85FB28" w:rsidDel="3455EAD2">
          <w:rPr>
            <w:rFonts w:cs="Calibri" w:cstheme="minorAscii"/>
            <w:sz w:val="24"/>
            <w:szCs w:val="24"/>
          </w:rPr>
          <w:delText>factor of luck</w:delText>
        </w:r>
      </w:del>
      <w:ins w:author="Meike Robaard" w:date="2022-06-01T15:21:44.116Z" w:id="2080615417">
        <w:r w:rsidRPr="7F85FB28" w:rsidR="3455EAD2">
          <w:rPr>
            <w:rFonts w:cs="Calibri" w:cstheme="minorAscii"/>
            <w:sz w:val="24"/>
            <w:szCs w:val="24"/>
          </w:rPr>
          <w:t>role luck plays throughout</w:t>
        </w:r>
      </w:ins>
      <w:r w:rsidRPr="7F85FB28" w:rsidR="3455EAD2">
        <w:rPr>
          <w:rFonts w:cs="Calibri" w:cstheme="minorAscii"/>
          <w:sz w:val="24"/>
          <w:szCs w:val="24"/>
        </w:rPr>
        <w:t xml:space="preserve">. </w:t>
      </w:r>
      <w:ins w:author="Meike Robaard" w:date="2022-06-01T15:21:55.411Z" w:id="627868823">
        <w:r w:rsidRPr="7F85FB28" w:rsidR="3455EAD2">
          <w:rPr>
            <w:rFonts w:cs="Calibri" w:cstheme="minorAscii"/>
            <w:sz w:val="24"/>
            <w:szCs w:val="24"/>
          </w:rPr>
          <w:t>Substantial</w:t>
        </w:r>
      </w:ins>
      <w:del w:author="Meike Robaard" w:date="2022-06-01T15:21:53.005Z" w:id="1235610556">
        <w:r w:rsidRPr="7F85FB28" w:rsidDel="3455EAD2">
          <w:rPr>
            <w:rFonts w:cs="Calibri" w:cstheme="minorAscii"/>
            <w:sz w:val="24"/>
            <w:szCs w:val="24"/>
          </w:rPr>
          <w:delText>Large</w:delText>
        </w:r>
      </w:del>
      <w:r w:rsidRPr="7F85FB28" w:rsidR="3455EAD2">
        <w:rPr>
          <w:rFonts w:cs="Calibri" w:cstheme="minorAscii"/>
          <w:sz w:val="24"/>
          <w:szCs w:val="24"/>
        </w:rPr>
        <w:t xml:space="preserve"> statistical studies reveal that the </w:t>
      </w:r>
      <w:commentRangeStart w:id="166601857"/>
      <w:r w:rsidRPr="7F85FB28" w:rsidR="3455EAD2">
        <w:rPr>
          <w:rFonts w:cs="Calibri" w:cstheme="minorAscii"/>
          <w:sz w:val="24"/>
          <w:szCs w:val="24"/>
        </w:rPr>
        <w:t>correlation between</w:t>
      </w:r>
      <w:commentRangeEnd w:id="166601857"/>
      <w:r>
        <w:rPr>
          <w:rStyle w:val="CommentReference"/>
        </w:rPr>
        <w:commentReference w:id="166601857"/>
      </w:r>
      <w:r w:rsidRPr="7F85FB28" w:rsidR="3455EAD2">
        <w:rPr>
          <w:rFonts w:cs="Calibri" w:cstheme="minorAscii"/>
          <w:sz w:val="24"/>
          <w:szCs w:val="24"/>
        </w:rPr>
        <w:t xml:space="preserve"> the performances of top traders over successive years is </w:t>
      </w:r>
      <w:ins w:author="Meike Robaard" w:date="2022-06-01T15:23:15.44Z" w:id="1297922210">
        <w:r w:rsidRPr="7F85FB28" w:rsidR="3455EAD2">
          <w:rPr>
            <w:rFonts w:cs="Calibri" w:cstheme="minorAscii"/>
            <w:sz w:val="24"/>
            <w:szCs w:val="24"/>
          </w:rPr>
          <w:t>almost nihil</w:t>
        </w:r>
      </w:ins>
      <w:del w:author="Meike Robaard" w:date="2022-06-01T15:23:18.176Z" w:id="1349969177">
        <w:r w:rsidRPr="7F85FB28" w:rsidDel="3455EAD2">
          <w:rPr>
            <w:rFonts w:cs="Calibri" w:cstheme="minorAscii"/>
            <w:sz w:val="24"/>
            <w:szCs w:val="24"/>
          </w:rPr>
          <w:delText>as good as zero</w:delText>
        </w:r>
      </w:del>
      <w:r w:rsidRPr="7F85FB28" w:rsidR="3455EAD2">
        <w:rPr>
          <w:rFonts w:cs="Calibri" w:cstheme="minorAscii"/>
          <w:sz w:val="24"/>
          <w:szCs w:val="24"/>
        </w:rPr>
        <w:t xml:space="preserve">! </w:t>
      </w:r>
    </w:p>
    <w:p w:rsidRPr="003E68F9" w:rsidR="00711E6D" w:rsidP="005A11AA" w:rsidRDefault="00711E6D" w14:paraId="324CC899" w14:textId="77777777">
      <w:pPr>
        <w:spacing w:line="360" w:lineRule="auto"/>
        <w:jc w:val="both"/>
        <w:rPr>
          <w:rFonts w:cstheme="minorHAnsi"/>
          <w:sz w:val="24"/>
          <w:szCs w:val="24"/>
        </w:rPr>
      </w:pPr>
    </w:p>
    <w:p w:rsidR="00711E6D" w:rsidP="7F85FB28" w:rsidRDefault="00711E6D" w14:paraId="46B86408" w14:textId="55C5A0BE">
      <w:pPr>
        <w:spacing w:line="360" w:lineRule="auto"/>
        <w:jc w:val="both"/>
        <w:rPr>
          <w:rFonts w:cs="Calibri" w:cstheme="minorAscii"/>
          <w:sz w:val="24"/>
          <w:szCs w:val="24"/>
        </w:rPr>
      </w:pPr>
      <w:del w:author="Meike Robaard" w:date="2022-06-01T15:23:59.097Z" w:id="417822111">
        <w:r w:rsidRPr="7F85FB28" w:rsidDel="3455EAD2">
          <w:rPr>
            <w:rFonts w:cs="Calibri" w:cstheme="minorAscii"/>
            <w:sz w:val="24"/>
            <w:szCs w:val="24"/>
          </w:rPr>
          <w:delText>But</w:delText>
        </w:r>
      </w:del>
      <w:ins w:author="Meike Robaard" w:date="2022-06-01T15:23:59.885Z" w:id="705512213">
        <w:r w:rsidRPr="7F85FB28" w:rsidR="3455EAD2">
          <w:rPr>
            <w:rFonts w:cs="Calibri" w:cstheme="minorAscii"/>
            <w:sz w:val="24"/>
            <w:szCs w:val="24"/>
          </w:rPr>
          <w:t>Never</w:t>
        </w:r>
      </w:ins>
      <w:ins w:author="Meike Robaard" w:date="2022-06-01T15:24:01.647Z" w:id="1518715235">
        <w:r w:rsidRPr="7F85FB28" w:rsidR="3455EAD2">
          <w:rPr>
            <w:rFonts w:cs="Calibri" w:cstheme="minorAscii"/>
            <w:sz w:val="24"/>
            <w:szCs w:val="24"/>
          </w:rPr>
          <w:t>theless,</w:t>
        </w:r>
      </w:ins>
      <w:r w:rsidRPr="7F85FB28" w:rsidR="3455EAD2">
        <w:rPr>
          <w:rFonts w:cs="Calibri" w:cstheme="minorAscii"/>
          <w:sz w:val="24"/>
          <w:szCs w:val="24"/>
        </w:rPr>
        <w:t xml:space="preserve"> the false belief of control over the market, produced by our overconfidence bias, hyperactive pattern detection</w:t>
      </w:r>
      <w:ins w:author="Meike Robaard" w:date="2022-06-01T15:23:28.728Z" w:id="560056325">
        <w:r w:rsidRPr="7F85FB28" w:rsidR="3455EAD2">
          <w:rPr>
            <w:rFonts w:cs="Calibri" w:cstheme="minorAscii"/>
            <w:sz w:val="24"/>
            <w:szCs w:val="24"/>
          </w:rPr>
          <w:t>,</w:t>
        </w:r>
      </w:ins>
      <w:r w:rsidRPr="7F85FB28" w:rsidR="3455EAD2">
        <w:rPr>
          <w:rFonts w:cs="Calibri" w:cstheme="minorAscii"/>
          <w:sz w:val="24"/>
          <w:szCs w:val="24"/>
        </w:rPr>
        <w:t xml:space="preserve"> and the success bias (the fact that we hear more about successful than about unsuccessful investors and are inclined to underestimate the factor of luck), makes investors </w:t>
      </w:r>
      <w:ins w:author="Meike Robaard" w:date="2022-06-01T15:24:43.159Z" w:id="161226791">
        <w:r w:rsidRPr="7F85FB28" w:rsidR="3455EAD2">
          <w:rPr>
            <w:rFonts w:cs="Calibri" w:cstheme="minorAscii"/>
            <w:sz w:val="24"/>
            <w:szCs w:val="24"/>
          </w:rPr>
          <w:t>oblivious</w:t>
        </w:r>
      </w:ins>
      <w:del w:author="Meike Robaard" w:date="2022-06-01T15:24:39.238Z" w:id="1195709609">
        <w:r w:rsidRPr="7F85FB28" w:rsidDel="3455EAD2">
          <w:rPr>
            <w:rFonts w:cs="Calibri" w:cstheme="minorAscii"/>
            <w:sz w:val="24"/>
            <w:szCs w:val="24"/>
          </w:rPr>
          <w:delText>blind</w:delText>
        </w:r>
      </w:del>
      <w:r w:rsidRPr="7F85FB28" w:rsidR="3455EAD2">
        <w:rPr>
          <w:rFonts w:cs="Calibri" w:cstheme="minorAscii"/>
          <w:sz w:val="24"/>
          <w:szCs w:val="24"/>
        </w:rPr>
        <w:t xml:space="preserve"> to the risks. Th</w:t>
      </w:r>
      <w:ins w:author="Meike Robaard" w:date="2022-06-01T15:24:52.372Z" w:id="1393309247">
        <w:r w:rsidRPr="7F85FB28" w:rsidR="3455EAD2">
          <w:rPr>
            <w:rFonts w:cs="Calibri" w:cstheme="minorAscii"/>
            <w:sz w:val="24"/>
            <w:szCs w:val="24"/>
          </w:rPr>
          <w:t>is</w:t>
        </w:r>
      </w:ins>
      <w:del w:author="Meike Robaard" w:date="2022-06-01T15:24:49.602Z" w:id="1284222827">
        <w:r w:rsidRPr="7F85FB28" w:rsidDel="3455EAD2">
          <w:rPr>
            <w:rFonts w:cs="Calibri" w:cstheme="minorAscii"/>
            <w:sz w:val="24"/>
            <w:szCs w:val="24"/>
          </w:rPr>
          <w:delText>at</w:delText>
        </w:r>
      </w:del>
      <w:r w:rsidRPr="7F85FB28" w:rsidR="3455EAD2">
        <w:rPr>
          <w:rFonts w:cs="Calibri" w:cstheme="minorAscii"/>
          <w:sz w:val="24"/>
          <w:szCs w:val="24"/>
        </w:rPr>
        <w:t xml:space="preserve">, in turn, creates </w:t>
      </w:r>
      <w:ins w:author="Meike Robaard" w:date="2022-06-01T15:25:09.936Z" w:id="1357954198">
        <w:r w:rsidRPr="7F85FB28" w:rsidR="3455EAD2">
          <w:rPr>
            <w:rFonts w:cs="Calibri" w:cstheme="minorAscii"/>
            <w:sz w:val="24"/>
            <w:szCs w:val="24"/>
          </w:rPr>
          <w:t xml:space="preserve">economic </w:t>
        </w:r>
      </w:ins>
      <w:r w:rsidRPr="7F85FB28" w:rsidR="3455EAD2">
        <w:rPr>
          <w:rFonts w:cs="Calibri" w:cstheme="minorAscii"/>
          <w:sz w:val="24"/>
          <w:szCs w:val="24"/>
        </w:rPr>
        <w:t xml:space="preserve">bubbles and crises. </w:t>
      </w:r>
      <w:ins w:author="Meike Robaard" w:date="2022-06-01T15:25:45.02Z" w:id="156103422">
        <w:r w:rsidRPr="7F85FB28" w:rsidR="3455EAD2">
          <w:rPr>
            <w:rFonts w:cs="Calibri" w:cstheme="minorAscii"/>
            <w:sz w:val="24"/>
            <w:szCs w:val="24"/>
          </w:rPr>
          <w:t>Notably</w:t>
        </w:r>
      </w:ins>
      <w:del w:author="Meike Robaard" w:date="2022-06-01T15:25:42.839Z" w:id="900461494">
        <w:r w:rsidRPr="7F85FB28" w:rsidDel="3455EAD2">
          <w:rPr>
            <w:rFonts w:cs="Calibri" w:cstheme="minorAscii"/>
            <w:sz w:val="24"/>
            <w:szCs w:val="24"/>
          </w:rPr>
          <w:delText>About the last financial crisis</w:delText>
        </w:r>
      </w:del>
      <w:r w:rsidRPr="7F85FB28" w:rsidR="3455EAD2">
        <w:rPr>
          <w:rFonts w:cs="Calibri" w:cstheme="minorAscii"/>
          <w:sz w:val="24"/>
          <w:szCs w:val="24"/>
        </w:rPr>
        <w:t>, a UN report</w:t>
      </w:r>
      <w:ins w:author="Meike Robaard" w:date="2022-06-01T15:25:59.93Z" w:id="244570683">
        <w:r w:rsidRPr="7F85FB28" w:rsidR="3455EAD2">
          <w:rPr>
            <w:rFonts w:cs="Calibri" w:cstheme="minorAscii"/>
            <w:sz w:val="24"/>
            <w:szCs w:val="24"/>
          </w:rPr>
          <w:t xml:space="preserve"> on the most recent financial crises of 2</w:t>
        </w:r>
      </w:ins>
      <w:ins w:author="Meike Robaard" w:date="2022-06-01T15:26:00.967Z" w:id="1889104305">
        <w:r w:rsidRPr="7F85FB28" w:rsidR="3455EAD2">
          <w:rPr>
            <w:rFonts w:cs="Calibri" w:cstheme="minorAscii"/>
            <w:sz w:val="24"/>
            <w:szCs w:val="24"/>
          </w:rPr>
          <w:t>0xx</w:t>
        </w:r>
      </w:ins>
      <w:r w:rsidRPr="7F85FB28" w:rsidR="3455EAD2">
        <w:rPr>
          <w:rFonts w:cs="Calibri" w:cstheme="minorAscii"/>
          <w:sz w:val="24"/>
          <w:szCs w:val="24"/>
        </w:rPr>
        <w:t xml:space="preserve"> </w:t>
      </w:r>
      <w:ins w:author="Meike Robaard" w:date="2022-06-01T15:26:14.678Z" w:id="1909765734">
        <w:r w:rsidRPr="7F85FB28" w:rsidR="3455EAD2">
          <w:rPr>
            <w:rFonts w:cs="Calibri" w:cstheme="minorAscii"/>
            <w:sz w:val="24"/>
            <w:szCs w:val="24"/>
          </w:rPr>
          <w:t>identified</w:t>
        </w:r>
      </w:ins>
      <w:del w:author="Meike Robaard" w:date="2022-06-01T15:26:10.274Z" w:id="1312205698">
        <w:r w:rsidRPr="7F85FB28" w:rsidDel="3455EAD2">
          <w:rPr>
            <w:rFonts w:cs="Calibri" w:cstheme="minorAscii"/>
            <w:sz w:val="24"/>
            <w:szCs w:val="24"/>
          </w:rPr>
          <w:delText>named</w:delText>
        </w:r>
      </w:del>
      <w:r w:rsidRPr="7F85FB28" w:rsidR="3455EAD2">
        <w:rPr>
          <w:rFonts w:cs="Calibri" w:cstheme="minorAscii"/>
          <w:sz w:val="24"/>
          <w:szCs w:val="24"/>
        </w:rPr>
        <w:t xml:space="preserve"> the illusion of risk-free profits as </w:t>
      </w:r>
      <w:ins w:author="Meike Robaard" w:date="2022-06-01T15:26:27.897Z" w:id="353828536">
        <w:r w:rsidRPr="7F85FB28" w:rsidR="3455EAD2">
          <w:rPr>
            <w:rFonts w:cs="Calibri" w:cstheme="minorAscii"/>
            <w:sz w:val="24"/>
            <w:szCs w:val="24"/>
          </w:rPr>
          <w:t>the crisis's</w:t>
        </w:r>
        <w:r w:rsidRPr="7F85FB28" w:rsidR="3455EAD2">
          <w:rPr>
            <w:rFonts w:cs="Calibri" w:cstheme="minorAscii"/>
            <w:sz w:val="24"/>
            <w:szCs w:val="24"/>
          </w:rPr>
          <w:t xml:space="preserve"> </w:t>
        </w:r>
      </w:ins>
      <w:del w:author="Meike Robaard" w:date="2022-06-01T15:26:23.055Z" w:id="242034448">
        <w:r w:rsidRPr="7F85FB28" w:rsidDel="3455EAD2">
          <w:rPr>
            <w:rFonts w:cs="Calibri" w:cstheme="minorAscii"/>
            <w:sz w:val="24"/>
            <w:szCs w:val="24"/>
          </w:rPr>
          <w:delText>its</w:delText>
        </w:r>
      </w:del>
      <w:r w:rsidRPr="7F85FB28" w:rsidR="3455EAD2">
        <w:rPr>
          <w:rFonts w:cs="Calibri" w:cstheme="minorAscii"/>
          <w:sz w:val="24"/>
          <w:szCs w:val="24"/>
        </w:rPr>
        <w:t xml:space="preserve"> main cause. </w:t>
      </w:r>
    </w:p>
    <w:p w:rsidR="00711E6D" w:rsidP="005A11AA" w:rsidRDefault="00711E6D" w14:paraId="2AE26791" w14:textId="77777777">
      <w:pPr>
        <w:spacing w:line="360" w:lineRule="auto"/>
        <w:jc w:val="both"/>
        <w:rPr>
          <w:rFonts w:cstheme="minorHAnsi"/>
          <w:sz w:val="24"/>
          <w:szCs w:val="24"/>
        </w:rPr>
      </w:pPr>
    </w:p>
    <w:p w:rsidR="00711E6D" w:rsidP="7F85FB28" w:rsidRDefault="00711E6D" w14:paraId="4AABE54A" w14:textId="1C15C6C2">
      <w:pPr>
        <w:spacing w:line="360" w:lineRule="auto"/>
        <w:jc w:val="both"/>
        <w:rPr>
          <w:rFonts w:cs="Calibri" w:cstheme="minorAscii"/>
          <w:sz w:val="24"/>
          <w:szCs w:val="24"/>
        </w:rPr>
      </w:pPr>
      <w:r w:rsidRPr="7F85FB28" w:rsidR="3455EAD2">
        <w:rPr>
          <w:rFonts w:cs="Calibri" w:cstheme="minorAscii"/>
          <w:sz w:val="24"/>
          <w:szCs w:val="24"/>
        </w:rPr>
        <w:t xml:space="preserve">It is also problematic, </w:t>
      </w:r>
      <w:del w:author="Meike Robaard" w:date="2022-06-01T15:27:01.697Z" w:id="1672877003">
        <w:r w:rsidRPr="7F85FB28" w:rsidDel="3455EAD2">
          <w:rPr>
            <w:rFonts w:cs="Calibri" w:cstheme="minorAscii"/>
            <w:sz w:val="24"/>
            <w:szCs w:val="24"/>
          </w:rPr>
          <w:delText>of course</w:delText>
        </w:r>
      </w:del>
      <w:ins w:author="Meike Robaard" w:date="2022-06-01T15:27:02.636Z" w:id="367445779">
        <w:r w:rsidRPr="7F85FB28" w:rsidR="3455EAD2">
          <w:rPr>
            <w:rFonts w:cs="Calibri" w:cstheme="minorAscii"/>
            <w:sz w:val="24"/>
            <w:szCs w:val="24"/>
          </w:rPr>
          <w:t>moreover</w:t>
        </w:r>
      </w:ins>
      <w:r w:rsidRPr="7F85FB28" w:rsidR="3455EAD2">
        <w:rPr>
          <w:rFonts w:cs="Calibri" w:cstheme="minorAscii"/>
          <w:sz w:val="24"/>
          <w:szCs w:val="24"/>
        </w:rPr>
        <w:t xml:space="preserve">, that the 'incentives’ created by these financial institutions (the bonus system) promote short-term profit-making and risk-taking. </w:t>
      </w:r>
      <w:commentRangeStart w:id="2046679997"/>
      <w:r w:rsidRPr="7F85FB28" w:rsidR="3455EAD2">
        <w:rPr>
          <w:rFonts w:cs="Calibri" w:cstheme="minorAscii"/>
          <w:sz w:val="24"/>
          <w:szCs w:val="24"/>
        </w:rPr>
        <w:t xml:space="preserve">Human nature (and especially male human nature, women turn out to be wiser investors) does the rest. Sadly enough, the price for the irrationality of investors and financial institutions befalls on </w:t>
      </w:r>
      <w:proofErr w:type="gramStart"/>
      <w:r w:rsidRPr="7F85FB28" w:rsidR="3455EAD2">
        <w:rPr>
          <w:rFonts w:cs="Calibri" w:cstheme="minorAscii"/>
          <w:sz w:val="24"/>
          <w:szCs w:val="24"/>
        </w:rPr>
        <w:t>society as a whole</w:t>
      </w:r>
      <w:proofErr w:type="gramEnd"/>
      <w:r w:rsidRPr="7F85FB28" w:rsidR="3455EAD2">
        <w:rPr>
          <w:rFonts w:cs="Calibri" w:cstheme="minorAscii"/>
          <w:sz w:val="24"/>
          <w:szCs w:val="24"/>
        </w:rPr>
        <w:t xml:space="preserve">. </w:t>
      </w:r>
      <w:commentRangeEnd w:id="2046679997"/>
      <w:r>
        <w:rPr>
          <w:rStyle w:val="CommentReference"/>
        </w:rPr>
        <w:commentReference w:id="2046679997"/>
      </w:r>
    </w:p>
    <w:p w:rsidR="00711E6D" w:rsidP="005A11AA" w:rsidRDefault="00711E6D" w14:paraId="3F8829E4" w14:textId="77777777">
      <w:pPr>
        <w:spacing w:line="360" w:lineRule="auto"/>
        <w:jc w:val="both"/>
        <w:rPr>
          <w:rFonts w:cstheme="minorHAnsi"/>
          <w:sz w:val="24"/>
          <w:szCs w:val="24"/>
        </w:rPr>
      </w:pPr>
    </w:p>
    <w:p w:rsidR="00711E6D" w:rsidP="005A11AA" w:rsidRDefault="00711E6D" w14:paraId="65BBD9C8" w14:textId="77777777">
      <w:pPr>
        <w:spacing w:line="360" w:lineRule="auto"/>
        <w:jc w:val="both"/>
        <w:rPr>
          <w:rFonts w:cstheme="minorHAnsi"/>
          <w:b/>
          <w:bCs/>
          <w:sz w:val="24"/>
          <w:szCs w:val="24"/>
        </w:rPr>
      </w:pPr>
      <w:r>
        <w:rPr>
          <w:rFonts w:cstheme="minorHAnsi"/>
          <w:b/>
          <w:bCs/>
          <w:sz w:val="24"/>
          <w:szCs w:val="24"/>
        </w:rPr>
        <w:t>What about religion?</w:t>
      </w:r>
    </w:p>
    <w:p w:rsidRPr="003E68F9" w:rsidR="00711E6D" w:rsidP="005A11AA" w:rsidRDefault="00711E6D" w14:paraId="729EB235" w14:textId="77777777">
      <w:pPr>
        <w:spacing w:line="360" w:lineRule="auto"/>
        <w:jc w:val="both"/>
        <w:rPr>
          <w:rFonts w:cstheme="minorHAnsi"/>
          <w:b/>
          <w:bCs/>
          <w:sz w:val="24"/>
          <w:szCs w:val="24"/>
        </w:rPr>
      </w:pPr>
    </w:p>
    <w:p w:rsidR="00711E6D" w:rsidP="7F85FB28" w:rsidRDefault="00711E6D" w14:paraId="4D279251" w14:textId="6CDE85C4">
      <w:pPr>
        <w:spacing w:line="360" w:lineRule="auto"/>
        <w:jc w:val="both"/>
        <w:rPr>
          <w:rFonts w:cs="Calibri" w:cstheme="minorAscii"/>
          <w:sz w:val="24"/>
          <w:szCs w:val="24"/>
        </w:rPr>
      </w:pPr>
      <w:del w:author="Meike Robaard" w:date="2022-06-01T15:29:14.737Z" w:id="1726786881">
        <w:r w:rsidRPr="7F85FB28" w:rsidDel="3455EAD2">
          <w:rPr>
            <w:rFonts w:cs="Calibri" w:cstheme="minorAscii"/>
            <w:sz w:val="24"/>
            <w:szCs w:val="24"/>
          </w:rPr>
          <w:delText>So, a</w:delText>
        </w:r>
      </w:del>
      <w:ins w:author="Meike Robaard" w:date="2022-06-01T15:29:16.733Z" w:id="2096349135">
        <w:r w:rsidRPr="7F85FB28" w:rsidR="3455EAD2">
          <w:rPr>
            <w:rFonts w:cs="Calibri" w:cstheme="minorAscii"/>
            <w:sz w:val="24"/>
            <w:szCs w:val="24"/>
          </w:rPr>
          <w:t>A</w:t>
        </w:r>
      </w:ins>
      <w:r w:rsidRPr="7F85FB28" w:rsidR="3455EAD2">
        <w:rPr>
          <w:rFonts w:cs="Calibri" w:cstheme="minorAscii"/>
          <w:sz w:val="24"/>
          <w:szCs w:val="24"/>
        </w:rPr>
        <w:t>re illusions</w:t>
      </w:r>
      <w:ins w:author="Meike Robaard" w:date="2022-06-01T15:29:30.492Z" w:id="863991152">
        <w:r w:rsidRPr="7F85FB28" w:rsidR="3455EAD2">
          <w:rPr>
            <w:rFonts w:cs="Calibri" w:cstheme="minorAscii"/>
            <w:sz w:val="24"/>
            <w:szCs w:val="24"/>
          </w:rPr>
          <w:t>, thus,</w:t>
        </w:r>
      </w:ins>
      <w:del w:author="Meike Robaard" w:date="2022-06-01T15:29:24.542Z" w:id="449947444">
        <w:r w:rsidRPr="7F85FB28" w:rsidDel="3455EAD2">
          <w:rPr>
            <w:rFonts w:cs="Calibri" w:cstheme="minorAscii"/>
            <w:sz w:val="24"/>
            <w:szCs w:val="24"/>
          </w:rPr>
          <w:delText xml:space="preserve"> </w:delText>
        </w:r>
      </w:del>
      <w:r w:rsidRPr="7F85FB28" w:rsidR="3455EAD2">
        <w:rPr>
          <w:rFonts w:cs="Calibri" w:cstheme="minorAscii"/>
          <w:sz w:val="24"/>
          <w:szCs w:val="24"/>
        </w:rPr>
        <w:t xml:space="preserve">never beneficial? Traditionally, one domain of illusions </w:t>
      </w:r>
      <w:del w:author="Meike Robaard" w:date="2022-06-01T15:29:56.111Z" w:id="880100099">
        <w:r w:rsidRPr="7F85FB28" w:rsidDel="3455EAD2">
          <w:rPr>
            <w:rFonts w:cs="Calibri" w:cstheme="minorAscii"/>
            <w:sz w:val="24"/>
            <w:szCs w:val="24"/>
          </w:rPr>
          <w:delText>was</w:delText>
        </w:r>
      </w:del>
      <w:ins w:author="Meike Robaard" w:date="2022-06-01T15:29:57.613Z" w:id="199700744">
        <w:r w:rsidRPr="7F85FB28" w:rsidR="3455EAD2">
          <w:rPr>
            <w:rFonts w:cs="Calibri" w:cstheme="minorAscii"/>
            <w:sz w:val="24"/>
            <w:szCs w:val="24"/>
          </w:rPr>
          <w:t xml:space="preserve">has </w:t>
        </w:r>
      </w:ins>
      <w:ins w:author="Meike Robaard" w:date="2022-06-01T15:30:26.867Z" w:id="1686675625">
        <w:r w:rsidRPr="7F85FB28" w:rsidR="3455EAD2">
          <w:rPr>
            <w:rFonts w:cs="Calibri" w:cstheme="minorAscii"/>
            <w:sz w:val="24"/>
            <w:szCs w:val="24"/>
          </w:rPr>
          <w:t>been</w:t>
        </w:r>
      </w:ins>
      <w:r w:rsidRPr="7F85FB28" w:rsidR="3455EAD2">
        <w:rPr>
          <w:rFonts w:cs="Calibri" w:cstheme="minorAscii"/>
          <w:sz w:val="24"/>
          <w:szCs w:val="24"/>
        </w:rPr>
        <w:t xml:space="preserve"> considered beneficial and even necessary</w:t>
      </w:r>
      <w:ins w:author="Meike Robaard" w:date="2022-06-01T15:30:46.737Z" w:id="1903231416">
        <w:r w:rsidRPr="7F85FB28" w:rsidR="3455EAD2">
          <w:rPr>
            <w:rFonts w:cs="Calibri" w:cstheme="minorAscii"/>
            <w:sz w:val="24"/>
            <w:szCs w:val="24"/>
          </w:rPr>
          <w:t>:</w:t>
        </w:r>
      </w:ins>
      <w:del w:author="Meike Robaard" w:date="2022-06-01T15:30:45.86Z" w:id="1812826097">
        <w:r w:rsidRPr="7F85FB28" w:rsidDel="3455EAD2">
          <w:rPr>
            <w:rFonts w:cs="Calibri" w:cstheme="minorAscii"/>
            <w:sz w:val="24"/>
            <w:szCs w:val="24"/>
          </w:rPr>
          <w:delText xml:space="preserve">. That domain is </w:delText>
        </w:r>
      </w:del>
      <w:r w:rsidRPr="7F85FB28" w:rsidR="3455EAD2">
        <w:rPr>
          <w:rFonts w:cs="Calibri" w:cstheme="minorAscii"/>
          <w:sz w:val="24"/>
          <w:szCs w:val="24"/>
        </w:rPr>
        <w:t xml:space="preserve">religion. </w:t>
      </w:r>
      <w:r w:rsidRPr="7F85FB28" w:rsidR="22AA1690">
        <w:rPr>
          <w:rFonts w:cs="Calibri" w:cstheme="minorAscii"/>
          <w:sz w:val="24"/>
          <w:szCs w:val="24"/>
        </w:rPr>
        <w:t xml:space="preserve">Napoleon, who </w:t>
      </w:r>
      <w:r w:rsidRPr="7F85FB28" w:rsidR="22AA1690">
        <w:rPr>
          <w:rFonts w:cs="Calibri" w:cstheme="minorAscii"/>
          <w:sz w:val="24"/>
          <w:szCs w:val="24"/>
        </w:rPr>
        <w:t>was</w:t>
      </w:r>
      <w:ins w:author="Meike Robaard" w:date="2022-06-01T15:30:54.084Z" w:id="633052714">
        <w:r w:rsidRPr="7F85FB28" w:rsidR="22AA1690">
          <w:rPr>
            <w:rFonts w:cs="Calibri" w:cstheme="minorAscii"/>
            <w:sz w:val="24"/>
            <w:szCs w:val="24"/>
          </w:rPr>
          <w:t xml:space="preserve"> not</w:t>
        </w:r>
      </w:ins>
      <w:del w:author="Meike Robaard" w:date="2022-06-01T15:30:51.5Z" w:id="203686944">
        <w:r w:rsidRPr="7F85FB28" w:rsidDel="22AA1690">
          <w:rPr>
            <w:rFonts w:cs="Calibri" w:cstheme="minorAscii"/>
            <w:sz w:val="24"/>
            <w:szCs w:val="24"/>
          </w:rPr>
          <w:delText>n’t</w:delText>
        </w:r>
      </w:del>
      <w:r w:rsidRPr="7F85FB28" w:rsidR="22AA1690">
        <w:rPr>
          <w:rFonts w:cs="Calibri" w:cstheme="minorAscii"/>
          <w:sz w:val="24"/>
          <w:szCs w:val="24"/>
        </w:rPr>
        <w:t xml:space="preserve"> religiously inclined</w:t>
      </w:r>
      <w:ins w:author="Meike Robaard" w:date="2022-06-01T15:31:26.206Z" w:id="1033701571">
        <w:r w:rsidRPr="7F85FB28" w:rsidR="22AA1690">
          <w:rPr>
            <w:rFonts w:cs="Calibri" w:cstheme="minorAscii"/>
            <w:sz w:val="24"/>
            <w:szCs w:val="24"/>
          </w:rPr>
          <w:t xml:space="preserve"> in the traditional sense</w:t>
        </w:r>
      </w:ins>
      <w:r w:rsidRPr="7F85FB28" w:rsidR="22AA1690">
        <w:rPr>
          <w:rFonts w:cs="Calibri" w:cstheme="minorAscii"/>
          <w:sz w:val="24"/>
          <w:szCs w:val="24"/>
        </w:rPr>
        <w:t xml:space="preserve">, nevertheless thought that religion was </w:t>
      </w:r>
      <w:del w:author="Meike Robaard" w:date="2022-06-01T15:31:32.498Z" w:id="281072447">
        <w:r w:rsidRPr="7F85FB28" w:rsidDel="22AA1690">
          <w:rPr>
            <w:rFonts w:cs="Calibri" w:cstheme="minorAscii"/>
            <w:sz w:val="24"/>
            <w:szCs w:val="24"/>
          </w:rPr>
          <w:delText>absolutely necessary</w:delText>
        </w:r>
      </w:del>
      <w:ins w:author="Meike Robaard" w:date="2022-06-01T15:31:32.498Z" w:id="475505169">
        <w:r w:rsidRPr="7F85FB28" w:rsidR="22AA1690">
          <w:rPr>
            <w:rFonts w:cs="Calibri" w:cstheme="minorAscii"/>
            <w:sz w:val="24"/>
            <w:szCs w:val="24"/>
          </w:rPr>
          <w:t>necessary</w:t>
        </w:r>
      </w:ins>
      <w:r w:rsidRPr="7F85FB28" w:rsidR="22AA1690">
        <w:rPr>
          <w:rFonts w:cs="Calibri" w:cstheme="minorAscii"/>
          <w:sz w:val="24"/>
          <w:szCs w:val="24"/>
        </w:rPr>
        <w:t xml:space="preserve"> for </w:t>
      </w:r>
      <w:ins w:author="Meike Robaard" w:date="2022-06-01T15:31:40.937Z" w:id="357838935">
        <w:r w:rsidRPr="7F85FB28" w:rsidR="22AA1690">
          <w:rPr>
            <w:rFonts w:cs="Calibri" w:cstheme="minorAscii"/>
            <w:sz w:val="24"/>
            <w:szCs w:val="24"/>
          </w:rPr>
          <w:t xml:space="preserve">the establishment and maintenance of </w:t>
        </w:r>
      </w:ins>
      <w:r w:rsidRPr="7F85FB28" w:rsidR="22AA1690">
        <w:rPr>
          <w:rFonts w:cs="Calibri" w:cstheme="minorAscii"/>
          <w:sz w:val="24"/>
          <w:szCs w:val="24"/>
        </w:rPr>
        <w:t xml:space="preserve">social order. </w:t>
      </w:r>
      <w:r w:rsidRPr="7F85FB28" w:rsidR="22AA1690">
        <w:rPr>
          <w:rFonts w:cs="Calibri" w:cstheme="minorAscii"/>
          <w:sz w:val="24"/>
          <w:szCs w:val="24"/>
        </w:rPr>
        <w:t>So</w:t>
      </w:r>
      <w:r w:rsidRPr="7F85FB28" w:rsidR="3455EAD2">
        <w:rPr>
          <w:rFonts w:cs="Calibri" w:cstheme="minorAscii"/>
          <w:sz w:val="24"/>
          <w:szCs w:val="24"/>
        </w:rPr>
        <w:t xml:space="preserve"> did Georges Washington</w:t>
      </w:r>
      <w:r w:rsidRPr="7F85FB28" w:rsidR="22AA1690">
        <w:rPr>
          <w:rFonts w:cs="Calibri" w:cstheme="minorAscii"/>
          <w:sz w:val="24"/>
          <w:szCs w:val="24"/>
        </w:rPr>
        <w:t xml:space="preserve">, the first president of the United States. He </w:t>
      </w:r>
      <w:r w:rsidRPr="7F85FB28" w:rsidR="20480521">
        <w:rPr>
          <w:rFonts w:cs="Calibri" w:cstheme="minorAscii"/>
          <w:sz w:val="24"/>
          <w:szCs w:val="24"/>
        </w:rPr>
        <w:t>reportedly</w:t>
      </w:r>
      <w:r w:rsidRPr="7F85FB28" w:rsidR="22AA1690">
        <w:rPr>
          <w:rFonts w:cs="Calibri" w:cstheme="minorAscii"/>
          <w:sz w:val="24"/>
          <w:szCs w:val="24"/>
        </w:rPr>
        <w:t xml:space="preserve"> claimed that</w:t>
      </w:r>
      <w:r w:rsidRPr="7F85FB28" w:rsidR="3455EAD2">
        <w:rPr>
          <w:rFonts w:cs="Calibri" w:cstheme="minorAscii"/>
          <w:sz w:val="24"/>
          <w:szCs w:val="24"/>
        </w:rPr>
        <w:t xml:space="preserve">: 'religion and morality are the </w:t>
      </w:r>
      <w:r w:rsidRPr="7F85FB28" w:rsidR="20480521">
        <w:rPr>
          <w:rFonts w:cs="Calibri" w:cstheme="minorAscii"/>
          <w:sz w:val="24"/>
          <w:szCs w:val="24"/>
        </w:rPr>
        <w:t xml:space="preserve">essential </w:t>
      </w:r>
      <w:r w:rsidRPr="7F85FB28" w:rsidR="3455EAD2">
        <w:rPr>
          <w:rFonts w:cs="Calibri" w:cstheme="minorAscii"/>
          <w:sz w:val="24"/>
          <w:szCs w:val="24"/>
        </w:rPr>
        <w:t>pillars of civil society'. Religion is traditionally regarded as the foundation of morality</w:t>
      </w:r>
      <w:ins w:author="Meike Robaard" w:date="2022-06-01T15:32:05.131Z" w:id="567678838">
        <w:r w:rsidRPr="7F85FB28" w:rsidR="3455EAD2">
          <w:rPr>
            <w:rFonts w:cs="Calibri" w:cstheme="minorAscii"/>
            <w:sz w:val="24"/>
            <w:szCs w:val="24"/>
          </w:rPr>
          <w:t>,</w:t>
        </w:r>
      </w:ins>
      <w:del w:author="Meike Robaard" w:date="2022-06-01T15:32:02.496Z" w:id="715817692">
        <w:r w:rsidRPr="7F85FB28" w:rsidDel="3455EAD2">
          <w:rPr>
            <w:rFonts w:cs="Calibri" w:cstheme="minorAscii"/>
            <w:sz w:val="24"/>
            <w:szCs w:val="24"/>
          </w:rPr>
          <w:delText>. A</w:delText>
        </w:r>
      </w:del>
      <w:ins w:author="Meike Robaard" w:date="2022-06-01T15:32:08.057Z" w:id="1298325175">
        <w:r w:rsidRPr="7F85FB28" w:rsidR="3455EAD2">
          <w:rPr>
            <w:rFonts w:cs="Calibri" w:cstheme="minorAscii"/>
            <w:sz w:val="24"/>
            <w:szCs w:val="24"/>
          </w:rPr>
          <w:t>a</w:t>
        </w:r>
      </w:ins>
      <w:r w:rsidRPr="7F85FB28" w:rsidR="3455EAD2">
        <w:rPr>
          <w:rFonts w:cs="Calibri" w:cstheme="minorAscii"/>
          <w:sz w:val="24"/>
          <w:szCs w:val="24"/>
        </w:rPr>
        <w:t xml:space="preserve">nd many people still believe </w:t>
      </w:r>
      <w:del w:author="Meike Robaard" w:date="2022-06-01T15:32:21.14Z" w:id="1441686319">
        <w:r w:rsidRPr="7F85FB28" w:rsidDel="3455EAD2">
          <w:rPr>
            <w:rFonts w:cs="Calibri" w:cstheme="minorAscii"/>
            <w:sz w:val="24"/>
            <w:szCs w:val="24"/>
          </w:rPr>
          <w:delText>it i</w:delText>
        </w:r>
      </w:del>
      <w:ins w:author="Meike Robaard" w:date="2022-06-01T15:32:23.343Z" w:id="1625907664">
        <w:r w:rsidRPr="7F85FB28" w:rsidR="3455EAD2">
          <w:rPr>
            <w:rFonts w:cs="Calibri" w:cstheme="minorAscii"/>
            <w:sz w:val="24"/>
            <w:szCs w:val="24"/>
          </w:rPr>
          <w:t>this to be the case</w:t>
        </w:r>
      </w:ins>
      <w:del w:author="Meike Robaard" w:date="2022-06-01T15:32:24.292Z" w:id="642128396">
        <w:r w:rsidRPr="7F85FB28" w:rsidDel="3455EAD2">
          <w:rPr>
            <w:rFonts w:cs="Calibri" w:cstheme="minorAscii"/>
            <w:sz w:val="24"/>
            <w:szCs w:val="24"/>
          </w:rPr>
          <w:delText>s</w:delText>
        </w:r>
      </w:del>
      <w:r w:rsidRPr="7F85FB28" w:rsidR="3455EAD2">
        <w:rPr>
          <w:rFonts w:cs="Calibri" w:cstheme="minorAscii"/>
          <w:sz w:val="24"/>
          <w:szCs w:val="24"/>
        </w:rPr>
        <w:t>. In the</w:t>
      </w:r>
      <w:ins w:author="Meike Robaard" w:date="2022-06-01T15:35:04.009Z" w:id="1695138">
        <w:r w:rsidRPr="7F85FB28" w:rsidR="3455EAD2">
          <w:rPr>
            <w:rFonts w:cs="Calibri" w:cstheme="minorAscii"/>
            <w:sz w:val="24"/>
            <w:szCs w:val="24"/>
          </w:rPr>
          <w:t xml:space="preserve"> </w:t>
        </w:r>
        <w:r w:rsidRPr="7F85FB28" w:rsidR="3455EAD2">
          <w:rPr>
            <w:rFonts w:cs="Calibri" w:cstheme="minorAscii"/>
            <w:sz w:val="24"/>
            <w:szCs w:val="24"/>
          </w:rPr>
          <w:t xml:space="preserve">American </w:t>
        </w:r>
      </w:ins>
      <w:r w:rsidRPr="7F85FB28" w:rsidR="3455EAD2">
        <w:rPr>
          <w:rFonts w:cs="Calibri" w:cstheme="minorAscii"/>
          <w:sz w:val="24"/>
          <w:szCs w:val="24"/>
        </w:rPr>
        <w:t xml:space="preserve"> '</w:t>
      </w:r>
      <w:proofErr w:type="gramEnd"/>
      <w:r w:rsidRPr="7F85FB28" w:rsidR="3455EAD2">
        <w:rPr>
          <w:rFonts w:cs="Calibri" w:cstheme="minorAscii"/>
          <w:sz w:val="24"/>
          <w:szCs w:val="24"/>
        </w:rPr>
        <w:t>bible belt</w:t>
      </w:r>
      <w:ins w:author="Meike Robaard" w:date="2022-06-01T15:35:10.388Z" w:id="2111682881">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6-01T15:35:07.375Z" w:id="1710217200">
        <w:r w:rsidRPr="7F85FB28" w:rsidDel="3455EAD2">
          <w:rPr>
            <w:rFonts w:cs="Calibri" w:cstheme="minorAscii"/>
            <w:sz w:val="24"/>
            <w:szCs w:val="24"/>
          </w:rPr>
          <w:delText xml:space="preserve">in the United States </w:delText>
        </w:r>
      </w:del>
      <w:r w:rsidRPr="7F85FB28" w:rsidR="3455EAD2">
        <w:rPr>
          <w:rFonts w:cs="Calibri" w:cstheme="minorAscii"/>
          <w:sz w:val="24"/>
          <w:szCs w:val="24"/>
        </w:rPr>
        <w:t>(</w:t>
      </w:r>
      <w:ins w:author="Meike Robaard" w:date="2022-06-01T15:32:57.752Z" w:id="184271116">
        <w:r w:rsidRPr="7F85FB28" w:rsidR="3455EAD2">
          <w:rPr>
            <w:rFonts w:cs="Calibri" w:cstheme="minorAscii"/>
            <w:sz w:val="24"/>
            <w:szCs w:val="24"/>
          </w:rPr>
          <w:t>a</w:t>
        </w:r>
      </w:ins>
      <w:ins w:author="Meike Robaard" w:date="2022-06-01T15:33:52.416Z" w:id="1745180672">
        <w:r w:rsidRPr="7F85FB28" w:rsidR="3455EAD2">
          <w:rPr>
            <w:rFonts w:cs="Calibri" w:cstheme="minorAscii"/>
            <w:sz w:val="24"/>
            <w:szCs w:val="24"/>
          </w:rPr>
          <w:t xml:space="preserve"> </w:t>
        </w:r>
      </w:ins>
      <w:ins w:author="Meike Robaard" w:date="2022-06-01T15:34:29.421Z" w:id="2074326144">
        <w:r w:rsidRPr="7F85FB28" w:rsidR="3455EAD2">
          <w:rPr>
            <w:rFonts w:cs="Calibri" w:cstheme="minorAscii"/>
            <w:sz w:val="24"/>
            <w:szCs w:val="24"/>
          </w:rPr>
          <w:t>deeply</w:t>
        </w:r>
      </w:ins>
      <w:ins w:author="Meike Robaard" w:date="2022-06-01T15:33:52.416Z" w:id="644792386">
        <w:r w:rsidRPr="7F85FB28" w:rsidR="3455EAD2">
          <w:rPr>
            <w:rFonts w:cs="Calibri" w:cstheme="minorAscii"/>
            <w:sz w:val="24"/>
            <w:szCs w:val="24"/>
          </w:rPr>
          <w:t xml:space="preserve"> religious</w:t>
        </w:r>
      </w:ins>
      <w:ins w:author="Meike Robaard" w:date="2022-06-01T15:32:57.752Z" w:id="1615576294">
        <w:r w:rsidRPr="7F85FB28" w:rsidR="3455EAD2">
          <w:rPr>
            <w:rFonts w:cs="Calibri" w:cstheme="minorAscii"/>
            <w:sz w:val="24"/>
            <w:szCs w:val="24"/>
          </w:rPr>
          <w:t xml:space="preserve"> region of </w:t>
        </w:r>
      </w:ins>
      <w:r w:rsidRPr="7F85FB28" w:rsidR="3455EAD2">
        <w:rPr>
          <w:rFonts w:cs="Calibri" w:cstheme="minorAscii"/>
          <w:sz w:val="24"/>
          <w:szCs w:val="24"/>
        </w:rPr>
        <w:t xml:space="preserve">the </w:t>
      </w:r>
      <w:ins w:author="Meike Robaard" w:date="2022-06-01T15:34:59.632Z" w:id="1320564586">
        <w:r w:rsidRPr="7F85FB28" w:rsidR="3455EAD2">
          <w:rPr>
            <w:rFonts w:cs="Calibri" w:cstheme="minorAscii"/>
            <w:sz w:val="24"/>
            <w:szCs w:val="24"/>
          </w:rPr>
          <w:t xml:space="preserve">Southern United States </w:t>
        </w:r>
      </w:ins>
      <w:del w:author="Meike Robaard" w:date="2022-06-01T15:34:46.968Z" w:id="1401103689">
        <w:r w:rsidRPr="7F85FB28" w:rsidDel="3455EAD2">
          <w:rPr>
            <w:rFonts w:cs="Calibri" w:cstheme="minorAscii"/>
            <w:sz w:val="24"/>
            <w:szCs w:val="24"/>
          </w:rPr>
          <w:delText>southern states of the U</w:delText>
        </w:r>
        <w:r w:rsidRPr="7F85FB28" w:rsidDel="3455EAD2">
          <w:rPr>
            <w:rFonts w:cs="Calibri" w:cstheme="minorAscii"/>
            <w:sz w:val="24"/>
            <w:szCs w:val="24"/>
          </w:rPr>
          <w:delText>S</w:delText>
        </w:r>
        <w:r w:rsidRPr="7F85FB28" w:rsidDel="3455EAD2">
          <w:rPr>
            <w:rFonts w:cs="Calibri" w:cstheme="minorAscii"/>
            <w:sz w:val="24"/>
            <w:szCs w:val="24"/>
          </w:rPr>
          <w:delText xml:space="preserve"> who are very religious</w:delText>
        </w:r>
      </w:del>
      <w:r w:rsidRPr="7F85FB28" w:rsidR="3455EAD2">
        <w:rPr>
          <w:rFonts w:cs="Calibri" w:cstheme="minorAscii"/>
          <w:sz w:val="24"/>
          <w:szCs w:val="24"/>
        </w:rPr>
        <w:t xml:space="preserve">) </w:t>
      </w:r>
      <w:proofErr w:type="gramStart"/>
      <w:r w:rsidRPr="7F85FB28" w:rsidR="3455EAD2">
        <w:rPr>
          <w:rFonts w:cs="Calibri" w:cstheme="minorAscii"/>
          <w:sz w:val="24"/>
          <w:szCs w:val="24"/>
        </w:rPr>
        <w:t>atheists</w:t>
      </w:r>
      <w:proofErr w:type="gramEnd"/>
      <w:ins w:author="Meike Robaard" w:date="2022-06-01T15:35:59.724Z" w:id="860099357">
        <w:r w:rsidRPr="7F85FB28" w:rsidR="3455EAD2">
          <w:rPr>
            <w:rFonts w:cs="Calibri" w:cstheme="minorAscii"/>
            <w:sz w:val="24"/>
            <w:szCs w:val="24"/>
          </w:rPr>
          <w:t>, whom religio</w:t>
        </w:r>
      </w:ins>
      <w:ins w:author="Meike Robaard" w:date="2022-06-01T15:36:27.922Z" w:id="724826096">
        <w:r w:rsidRPr="7F85FB28" w:rsidR="3455EAD2">
          <w:rPr>
            <w:rFonts w:cs="Calibri" w:cstheme="minorAscii"/>
            <w:sz w:val="24"/>
            <w:szCs w:val="24"/>
          </w:rPr>
          <w:t>us groups tend to conceive of as immoral given their godlessness,</w:t>
        </w:r>
      </w:ins>
      <w:r w:rsidRPr="7F85FB28" w:rsidR="3455EAD2">
        <w:rPr>
          <w:rFonts w:cs="Calibri" w:cstheme="minorAscii"/>
          <w:sz w:val="24"/>
          <w:szCs w:val="24"/>
        </w:rPr>
        <w:t xml:space="preserve"> are the least trusted group of people. They are less trusted than any other minority in the US, </w:t>
      </w:r>
      <w:r w:rsidRPr="7F85FB28" w:rsidR="6F0DB77C">
        <w:rPr>
          <w:rFonts w:cs="Calibri" w:cstheme="minorAscii"/>
          <w:sz w:val="24"/>
          <w:szCs w:val="24"/>
        </w:rPr>
        <w:t>including</w:t>
      </w:r>
      <w:r w:rsidRPr="7F85FB28" w:rsidR="3455EAD2">
        <w:rPr>
          <w:rFonts w:cs="Calibri" w:cstheme="minorAscii"/>
          <w:sz w:val="24"/>
          <w:szCs w:val="24"/>
        </w:rPr>
        <w:t xml:space="preserve"> Muslims, a</w:t>
      </w:r>
      <w:del w:author="Meike Robaard" w:date="2022-06-01T15:35:32.292Z" w:id="1020864347">
        <w:r w:rsidRPr="7F85FB28" w:rsidDel="3455EAD2">
          <w:rPr>
            <w:rFonts w:cs="Calibri" w:cstheme="minorAscii"/>
            <w:sz w:val="24"/>
            <w:szCs w:val="24"/>
          </w:rPr>
          <w:delText>nd this after</w:delText>
        </w:r>
      </w:del>
      <w:ins w:author="Meike Robaard" w:date="2022-06-01T15:35:35.512Z" w:id="1837030567">
        <w:r w:rsidRPr="7F85FB28" w:rsidR="3455EAD2">
          <w:rPr>
            <w:rFonts w:cs="Calibri" w:cstheme="minorAscii"/>
            <w:sz w:val="24"/>
            <w:szCs w:val="24"/>
          </w:rPr>
          <w:t>even post-</w:t>
        </w:r>
      </w:ins>
      <w:del w:author="Meike Robaard" w:date="2022-06-01T15:35:35.231Z" w:id="405479022">
        <w:r w:rsidRPr="7F85FB28" w:rsidDel="3455EAD2">
          <w:rPr>
            <w:rFonts w:cs="Calibri" w:cstheme="minorAscii"/>
            <w:sz w:val="24"/>
            <w:szCs w:val="24"/>
          </w:rPr>
          <w:delText xml:space="preserve"> </w:delText>
        </w:r>
      </w:del>
      <w:r w:rsidRPr="7F85FB28" w:rsidR="3455EAD2">
        <w:rPr>
          <w:rFonts w:cs="Calibri" w:cstheme="minorAscii"/>
          <w:sz w:val="24"/>
          <w:szCs w:val="24"/>
        </w:rPr>
        <w:t>9/11</w:t>
      </w:r>
      <w:r w:rsidRPr="7F85FB28" w:rsidR="6F0DB77C">
        <w:rPr>
          <w:rFonts w:cs="Calibri" w:cstheme="minorAscii"/>
          <w:sz w:val="24"/>
          <w:szCs w:val="24"/>
        </w:rPr>
        <w:t>.</w:t>
      </w:r>
      <w:r w:rsidRPr="7F85FB28" w:rsidR="3455EAD2">
        <w:rPr>
          <w:rFonts w:cs="Calibri" w:cstheme="minorAscii"/>
          <w:sz w:val="24"/>
          <w:szCs w:val="24"/>
        </w:rPr>
        <w:t xml:space="preserve"> </w:t>
      </w:r>
      <w:del w:author="Meike Robaard" w:date="2022-06-01T15:36:31.845Z" w:id="760256533">
        <w:r w:rsidRPr="7F85FB28" w:rsidDel="3455EAD2">
          <w:rPr>
            <w:rFonts w:cs="Calibri" w:cstheme="minorAscii"/>
            <w:sz w:val="24"/>
            <w:szCs w:val="24"/>
          </w:rPr>
          <w:delText>Since atheists do not believe in God, many religious people think that they have no reason to act morally.</w:delText>
        </w:r>
      </w:del>
    </w:p>
    <w:p w:rsidR="00711E6D" w:rsidP="005A11AA" w:rsidRDefault="00711E6D" w14:paraId="0224F908" w14:textId="77777777">
      <w:pPr>
        <w:spacing w:line="360" w:lineRule="auto"/>
        <w:jc w:val="both"/>
        <w:rPr>
          <w:rFonts w:cstheme="minorHAnsi"/>
          <w:sz w:val="24"/>
          <w:szCs w:val="24"/>
        </w:rPr>
      </w:pPr>
    </w:p>
    <w:p w:rsidRPr="00062D48" w:rsidR="00711E6D" w:rsidP="005A11AA" w:rsidRDefault="00711E6D" w14:paraId="5F7265F2" w14:textId="77777777">
      <w:pPr>
        <w:spacing w:line="360" w:lineRule="auto"/>
        <w:jc w:val="both"/>
        <w:rPr>
          <w:rFonts w:cstheme="minorHAnsi"/>
          <w:b/>
          <w:bCs/>
          <w:i/>
          <w:iCs/>
          <w:sz w:val="24"/>
          <w:szCs w:val="24"/>
        </w:rPr>
      </w:pPr>
      <w:r>
        <w:rPr>
          <w:rFonts w:cstheme="minorHAnsi"/>
          <w:b/>
          <w:bCs/>
          <w:i/>
          <w:iCs/>
          <w:sz w:val="24"/>
          <w:szCs w:val="24"/>
        </w:rPr>
        <w:t>Religion and morality</w:t>
      </w:r>
    </w:p>
    <w:p w:rsidRPr="003E68F9" w:rsidR="00711E6D" w:rsidP="005A11AA" w:rsidRDefault="00711E6D" w14:paraId="42BDDE0A" w14:textId="77777777">
      <w:pPr>
        <w:spacing w:line="360" w:lineRule="auto"/>
        <w:jc w:val="both"/>
        <w:rPr>
          <w:rFonts w:cstheme="minorHAnsi"/>
          <w:sz w:val="24"/>
          <w:szCs w:val="24"/>
        </w:rPr>
      </w:pPr>
    </w:p>
    <w:p w:rsidR="00711E6D" w:rsidP="7F85FB28" w:rsidRDefault="00711E6D" w14:paraId="08FC1069" w14:textId="3C392221">
      <w:pPr>
        <w:spacing w:line="360" w:lineRule="auto"/>
        <w:jc w:val="both"/>
        <w:rPr>
          <w:rFonts w:cs="Calibri" w:cstheme="minorAscii"/>
          <w:sz w:val="24"/>
          <w:szCs w:val="24"/>
        </w:rPr>
      </w:pPr>
      <w:r w:rsidRPr="7F85FB28" w:rsidR="3455EAD2">
        <w:rPr>
          <w:rFonts w:cs="Calibri" w:cstheme="minorAscii"/>
          <w:sz w:val="24"/>
          <w:szCs w:val="24"/>
        </w:rPr>
        <w:t xml:space="preserve">In </w:t>
      </w:r>
      <w:r w:rsidRPr="7F85FB28" w:rsidR="1DFC8736">
        <w:rPr>
          <w:rFonts w:cs="Calibri" w:cstheme="minorAscii"/>
          <w:sz w:val="24"/>
          <w:szCs w:val="24"/>
        </w:rPr>
        <w:t>chapter 4</w:t>
      </w:r>
      <w:ins w:author="Meike Robaard" w:date="2022-06-01T15:36:38.445Z" w:id="324252627">
        <w:r w:rsidRPr="7F85FB28" w:rsidR="1DFC8736">
          <w:rPr>
            <w:rFonts w:cs="Calibri" w:cstheme="minorAscii"/>
            <w:sz w:val="24"/>
            <w:szCs w:val="24"/>
          </w:rPr>
          <w:t>,</w:t>
        </w:r>
      </w:ins>
      <w:r w:rsidRPr="7F85FB28" w:rsidR="3455EAD2">
        <w:rPr>
          <w:rFonts w:cs="Calibri" w:cstheme="minorAscii"/>
          <w:sz w:val="24"/>
          <w:szCs w:val="24"/>
        </w:rPr>
        <w:t xml:space="preserve"> we looked at the cognitive underpinnings of religion. We talked about 'hyperactive agency detection', intuitive dualism</w:t>
      </w:r>
      <w:ins w:author="Meike Robaard" w:date="2022-06-01T15:36:46.052Z" w:id="1828081900">
        <w:r w:rsidRPr="7F85FB28" w:rsidR="3455EAD2">
          <w:rPr>
            <w:rFonts w:cs="Calibri" w:cstheme="minorAscii"/>
            <w:sz w:val="24"/>
            <w:szCs w:val="24"/>
          </w:rPr>
          <w:t>,</w:t>
        </w:r>
      </w:ins>
      <w:r w:rsidRPr="7F85FB28" w:rsidR="3455EAD2">
        <w:rPr>
          <w:rFonts w:cs="Calibri" w:cstheme="minorAscii"/>
          <w:sz w:val="24"/>
          <w:szCs w:val="24"/>
        </w:rPr>
        <w:t xml:space="preserve"> and a preference for </w:t>
      </w:r>
      <w:proofErr w:type="spellStart"/>
      <w:r w:rsidRPr="7F85FB28" w:rsidR="3455EAD2">
        <w:rPr>
          <w:rFonts w:cs="Calibri" w:cstheme="minorAscii"/>
          <w:sz w:val="24"/>
          <w:szCs w:val="24"/>
        </w:rPr>
        <w:t>teleo</w:t>
      </w:r>
      <w:proofErr w:type="spellEnd"/>
      <w:r w:rsidRPr="7F85FB28" w:rsidR="3455EAD2">
        <w:rPr>
          <w:rFonts w:cs="Calibri" w:cstheme="minorAscii"/>
          <w:sz w:val="24"/>
          <w:szCs w:val="24"/>
        </w:rPr>
        <w:t xml:space="preserve">-functional explanations. The reason why every human society </w:t>
      </w:r>
      <w:del w:author="Meike Robaard" w:date="2022-06-01T15:37:06.569Z" w:id="1099951711">
        <w:r w:rsidRPr="7F85FB28" w:rsidDel="3455EAD2">
          <w:rPr>
            <w:rFonts w:cs="Calibri" w:cstheme="minorAscii"/>
            <w:sz w:val="24"/>
            <w:szCs w:val="24"/>
          </w:rPr>
          <w:delText>possessed</w:delText>
        </w:r>
      </w:del>
      <w:ins w:author="Meike Robaard" w:date="2022-06-01T15:37:07.669Z" w:id="2034215395">
        <w:r w:rsidRPr="7F85FB28" w:rsidR="3455EAD2">
          <w:rPr>
            <w:rFonts w:cs="Calibri" w:cstheme="minorAscii"/>
            <w:sz w:val="24"/>
            <w:szCs w:val="24"/>
          </w:rPr>
          <w:t>has held</w:t>
        </w:r>
      </w:ins>
      <w:r w:rsidRPr="7F85FB28" w:rsidR="3455EAD2">
        <w:rPr>
          <w:rFonts w:cs="Calibri" w:cstheme="minorAscii"/>
          <w:sz w:val="24"/>
          <w:szCs w:val="24"/>
        </w:rPr>
        <w:t xml:space="preserve"> religious beliefs throughout history</w:t>
      </w:r>
      <w:ins w:author="Meike Robaard" w:date="2022-06-01T15:37:55.399Z" w:id="1321425467">
        <w:r w:rsidRPr="7F85FB28" w:rsidR="3455EAD2">
          <w:rPr>
            <w:rFonts w:cs="Calibri" w:cstheme="minorAscii"/>
            <w:sz w:val="24"/>
            <w:szCs w:val="24"/>
          </w:rPr>
          <w:t>, then,</w:t>
        </w:r>
      </w:ins>
      <w:r w:rsidRPr="7F85FB28" w:rsidR="3455EAD2">
        <w:rPr>
          <w:rFonts w:cs="Calibri" w:cstheme="minorAscii"/>
          <w:sz w:val="24"/>
          <w:szCs w:val="24"/>
        </w:rPr>
        <w:t xml:space="preserve"> </w:t>
      </w:r>
      <w:del w:author="Meike Robaard" w:date="2022-06-01T15:37:59.098Z" w:id="1302764469">
        <w:r w:rsidRPr="7F85FB28" w:rsidDel="3455EAD2">
          <w:rPr>
            <w:rFonts w:cs="Calibri" w:cstheme="minorAscii"/>
            <w:sz w:val="24"/>
            <w:szCs w:val="24"/>
          </w:rPr>
          <w:delText>therefore</w:delText>
        </w:r>
      </w:del>
      <w:r w:rsidRPr="7F85FB28" w:rsidR="3455EAD2">
        <w:rPr>
          <w:rFonts w:cs="Calibri" w:cstheme="minorAscii"/>
          <w:sz w:val="24"/>
          <w:szCs w:val="24"/>
        </w:rPr>
        <w:t xml:space="preserve"> </w:t>
      </w:r>
      <w:ins w:author="Meike Robaard" w:date="2022-06-01T15:38:05.242Z" w:id="611440559">
        <w:r w:rsidRPr="7F85FB28" w:rsidR="3455EAD2">
          <w:rPr>
            <w:rFonts w:cs="Calibri" w:cstheme="minorAscii"/>
            <w:sz w:val="24"/>
            <w:szCs w:val="24"/>
          </w:rPr>
          <w:t xml:space="preserve">arguably </w:t>
        </w:r>
      </w:ins>
      <w:r w:rsidRPr="7F85FB28" w:rsidR="3455EAD2">
        <w:rPr>
          <w:rFonts w:cs="Calibri" w:cstheme="minorAscii"/>
          <w:sz w:val="24"/>
          <w:szCs w:val="24"/>
        </w:rPr>
        <w:t>has nothing to do with morality</w:t>
      </w:r>
      <w:ins w:author="Meike Robaard" w:date="2022-06-01T15:38:11.617Z" w:id="875404519">
        <w:r w:rsidRPr="7F85FB28" w:rsidR="3455EAD2">
          <w:rPr>
            <w:rFonts w:cs="Calibri" w:cstheme="minorAscii"/>
            <w:sz w:val="24"/>
            <w:szCs w:val="24"/>
          </w:rPr>
          <w:t xml:space="preserve"> itself</w:t>
        </w:r>
      </w:ins>
      <w:r w:rsidRPr="7F85FB28" w:rsidR="3455EAD2">
        <w:rPr>
          <w:rFonts w:cs="Calibri" w:cstheme="minorAscii"/>
          <w:sz w:val="24"/>
          <w:szCs w:val="24"/>
        </w:rPr>
        <w:t xml:space="preserve">. </w:t>
      </w:r>
      <w:del w:author="Meike Robaard" w:date="2022-06-01T15:38:17.878Z" w:id="1385363201">
        <w:r w:rsidRPr="7F85FB28" w:rsidDel="3455EAD2">
          <w:rPr>
            <w:rFonts w:cs="Calibri" w:cstheme="minorAscii"/>
            <w:sz w:val="24"/>
            <w:szCs w:val="24"/>
          </w:rPr>
          <w:delText>And</w:delText>
        </w:r>
      </w:del>
      <w:ins w:author="Meike Robaard" w:date="2022-06-01T15:38:18.906Z" w:id="176226241">
        <w:r w:rsidRPr="7F85FB28" w:rsidR="3455EAD2">
          <w:rPr>
            <w:rFonts w:cs="Calibri" w:cstheme="minorAscii"/>
            <w:sz w:val="24"/>
            <w:szCs w:val="24"/>
          </w:rPr>
          <w:t>Indeed,</w:t>
        </w:r>
      </w:ins>
      <w:r w:rsidRPr="7F85FB28" w:rsidR="3455EAD2">
        <w:rPr>
          <w:rFonts w:cs="Calibri" w:cstheme="minorAscii"/>
          <w:sz w:val="24"/>
          <w:szCs w:val="24"/>
        </w:rPr>
        <w:t xml:space="preserve"> for </w:t>
      </w:r>
      <w:del w:author="Meike Robaard" w:date="2022-06-01T15:38:21.642Z" w:id="1744725709">
        <w:r w:rsidRPr="7F85FB28" w:rsidDel="3455EAD2">
          <w:rPr>
            <w:rFonts w:cs="Calibri" w:cstheme="minorAscii"/>
            <w:sz w:val="24"/>
            <w:szCs w:val="24"/>
          </w:rPr>
          <w:delText>the vast majority of</w:delText>
        </w:r>
      </w:del>
      <w:ins w:author="Meike Robaard" w:date="2022-06-01T15:38:21.642Z" w:id="526739724">
        <w:r w:rsidRPr="7F85FB28" w:rsidR="3455EAD2">
          <w:rPr>
            <w:rFonts w:cs="Calibri" w:cstheme="minorAscii"/>
            <w:sz w:val="24"/>
            <w:szCs w:val="24"/>
          </w:rPr>
          <w:t>most</w:t>
        </w:r>
      </w:ins>
      <w:r w:rsidRPr="7F85FB28" w:rsidR="3455EAD2">
        <w:rPr>
          <w:rFonts w:cs="Calibri" w:cstheme="minorAscii"/>
          <w:sz w:val="24"/>
          <w:szCs w:val="24"/>
        </w:rPr>
        <w:t xml:space="preserve"> human history, religious beliefs were not </w:t>
      </w:r>
      <w:ins w:author="Meike Robaard" w:date="2022-06-01T15:38:27.656Z" w:id="1231510375">
        <w:r w:rsidRPr="7F85FB28" w:rsidR="3455EAD2">
          <w:rPr>
            <w:rFonts w:cs="Calibri" w:cstheme="minorAscii"/>
            <w:sz w:val="24"/>
            <w:szCs w:val="24"/>
          </w:rPr>
          <w:t xml:space="preserve">directly </w:t>
        </w:r>
      </w:ins>
      <w:r w:rsidRPr="7F85FB28" w:rsidR="3455EAD2">
        <w:rPr>
          <w:rFonts w:cs="Calibri" w:cstheme="minorAscii"/>
          <w:sz w:val="24"/>
          <w:szCs w:val="24"/>
        </w:rPr>
        <w:t xml:space="preserve">linked to moral rules. </w:t>
      </w:r>
    </w:p>
    <w:p w:rsidR="00711E6D" w:rsidP="005A11AA" w:rsidRDefault="00711E6D" w14:paraId="490E3967" w14:textId="77777777">
      <w:pPr>
        <w:spacing w:line="360" w:lineRule="auto"/>
        <w:jc w:val="both"/>
        <w:rPr>
          <w:rFonts w:cstheme="minorHAnsi"/>
          <w:sz w:val="24"/>
          <w:szCs w:val="24"/>
        </w:rPr>
      </w:pPr>
    </w:p>
    <w:p w:rsidR="00711E6D" w:rsidP="7F85FB28" w:rsidRDefault="005E4C7C" w14:paraId="41BCF32B" w14:textId="4B548E33">
      <w:pPr>
        <w:spacing w:line="360" w:lineRule="auto"/>
        <w:jc w:val="both"/>
        <w:rPr>
          <w:rFonts w:cs="Calibri" w:cstheme="minorAscii"/>
          <w:sz w:val="24"/>
          <w:szCs w:val="24"/>
        </w:rPr>
      </w:pPr>
      <w:r w:rsidRPr="7F85FB28" w:rsidR="4EC2257E">
        <w:rPr>
          <w:rFonts w:cs="Calibri" w:cstheme="minorAscii"/>
          <w:sz w:val="24"/>
          <w:szCs w:val="24"/>
        </w:rPr>
        <w:t>The a</w:t>
      </w:r>
      <w:r w:rsidRPr="7F85FB28" w:rsidR="3455EAD2">
        <w:rPr>
          <w:rFonts w:cs="Calibri" w:cstheme="minorAscii"/>
          <w:sz w:val="24"/>
          <w:szCs w:val="24"/>
        </w:rPr>
        <w:t>nimistic religions</w:t>
      </w:r>
      <w:r w:rsidRPr="7F85FB28" w:rsidR="4EC2257E">
        <w:rPr>
          <w:rFonts w:cs="Calibri" w:cstheme="minorAscii"/>
          <w:sz w:val="24"/>
          <w:szCs w:val="24"/>
        </w:rPr>
        <w:t xml:space="preserve"> in hunter-gatherer societies</w:t>
      </w:r>
      <w:ins w:author="Meike Robaard" w:date="2022-06-01T15:38:45.668Z" w:id="899353132">
        <w:r w:rsidRPr="7F85FB28" w:rsidR="4EC2257E">
          <w:rPr>
            <w:rFonts w:cs="Calibri" w:cstheme="minorAscii"/>
            <w:sz w:val="24"/>
            <w:szCs w:val="24"/>
          </w:rPr>
          <w:t>, for example,</w:t>
        </w:r>
      </w:ins>
      <w:r w:rsidRPr="7F85FB28" w:rsidR="3455EAD2">
        <w:rPr>
          <w:rFonts w:cs="Calibri" w:cstheme="minorAscii"/>
          <w:sz w:val="24"/>
          <w:szCs w:val="24"/>
        </w:rPr>
        <w:t xml:space="preserve"> typically do not impose moral norms. Similarly, in </w:t>
      </w:r>
      <w:r w:rsidRPr="7F85FB28" w:rsidR="4EC2257E">
        <w:rPr>
          <w:rFonts w:cs="Calibri" w:cstheme="minorAscii"/>
          <w:sz w:val="24"/>
          <w:szCs w:val="24"/>
        </w:rPr>
        <w:t xml:space="preserve">the </w:t>
      </w:r>
      <w:r w:rsidRPr="7F85FB28" w:rsidR="3455EAD2">
        <w:rPr>
          <w:rFonts w:cs="Calibri" w:cstheme="minorAscii"/>
          <w:sz w:val="24"/>
          <w:szCs w:val="24"/>
        </w:rPr>
        <w:t xml:space="preserve">Greek and Roman polytheistic religions, the gods were neither moral examples nor were they considered to </w:t>
      </w:r>
      <w:ins w:author="Meike Robaard" w:date="2022-06-01T15:39:33.05Z" w:id="352312417">
        <w:r w:rsidRPr="7F85FB28" w:rsidR="3455EAD2">
          <w:rPr>
            <w:rFonts w:cs="Calibri" w:cstheme="minorAscii"/>
            <w:sz w:val="24"/>
            <w:szCs w:val="24"/>
          </w:rPr>
          <w:t>oversee</w:t>
        </w:r>
      </w:ins>
      <w:del w:author="Meike Robaard" w:date="2022-06-01T15:39:29.79Z" w:id="271818225">
        <w:r w:rsidRPr="7F85FB28" w:rsidDel="3455EAD2">
          <w:rPr>
            <w:rFonts w:cs="Calibri" w:cstheme="minorAscii"/>
            <w:sz w:val="24"/>
            <w:szCs w:val="24"/>
          </w:rPr>
          <w:delText>supervise</w:delText>
        </w:r>
      </w:del>
      <w:r w:rsidRPr="7F85FB28" w:rsidR="3455EAD2">
        <w:rPr>
          <w:rFonts w:cs="Calibri" w:cstheme="minorAscii"/>
          <w:sz w:val="24"/>
          <w:szCs w:val="24"/>
        </w:rPr>
        <w:t xml:space="preserve"> whether the faithful behaved morally. Morality, it turns out, was integrated in religions </w:t>
      </w:r>
      <w:del w:author="Meike Robaard" w:date="2022-06-01T15:39:47.836Z" w:id="76766488">
        <w:r w:rsidRPr="7F85FB28" w:rsidDel="3455EAD2">
          <w:rPr>
            <w:rFonts w:cs="Calibri" w:cstheme="minorAscii"/>
            <w:sz w:val="24"/>
            <w:szCs w:val="24"/>
          </w:rPr>
          <w:delText>rather late</w:delText>
        </w:r>
      </w:del>
      <w:ins w:author="Meike Robaard" w:date="2022-06-01T15:39:52.075Z" w:id="1236249778">
        <w:r w:rsidRPr="7F85FB28" w:rsidR="3455EAD2">
          <w:rPr>
            <w:rFonts w:cs="Calibri" w:cstheme="minorAscii"/>
            <w:sz w:val="24"/>
            <w:szCs w:val="24"/>
          </w:rPr>
          <w:t>somewhat recently</w:t>
        </w:r>
      </w:ins>
      <w:r w:rsidRPr="7F85FB28" w:rsidR="3455EAD2">
        <w:rPr>
          <w:rFonts w:cs="Calibri" w:cstheme="minorAscii"/>
          <w:sz w:val="24"/>
          <w:szCs w:val="24"/>
        </w:rPr>
        <w:t>. According to</w:t>
      </w:r>
      <w:r w:rsidRPr="7F85FB28" w:rsidR="3455EAD2">
        <w:rPr>
          <w:rFonts w:cs="Calibri" w:cstheme="minorAscii"/>
          <w:sz w:val="24"/>
          <w:szCs w:val="24"/>
        </w:rPr>
        <w:t xml:space="preserve"> the psychologist</w:t>
      </w:r>
      <w:r w:rsidRPr="7F85FB28" w:rsidR="3455EAD2">
        <w:rPr>
          <w:rFonts w:cs="Calibri" w:cstheme="minorAscii"/>
          <w:sz w:val="24"/>
          <w:szCs w:val="24"/>
        </w:rPr>
        <w:t xml:space="preserve"> </w:t>
      </w:r>
      <w:r w:rsidRPr="7F85FB28" w:rsidR="3455EAD2">
        <w:rPr>
          <w:rFonts w:cs="Calibri" w:cstheme="minorAscii"/>
          <w:sz w:val="24"/>
          <w:szCs w:val="24"/>
        </w:rPr>
        <w:t xml:space="preserve">Ara </w:t>
      </w:r>
      <w:proofErr w:type="spellStart"/>
      <w:r w:rsidRPr="7F85FB28" w:rsidR="3455EAD2">
        <w:rPr>
          <w:rFonts w:cs="Calibri" w:cstheme="minorAscii"/>
          <w:sz w:val="24"/>
          <w:szCs w:val="24"/>
        </w:rPr>
        <w:t>Norenzayan</w:t>
      </w:r>
      <w:proofErr w:type="spellEnd"/>
      <w:r w:rsidRPr="7F85FB28" w:rsidR="3455EAD2">
        <w:rPr>
          <w:rFonts w:cs="Calibri" w:cstheme="minorAscii"/>
          <w:sz w:val="24"/>
          <w:szCs w:val="24"/>
        </w:rPr>
        <w:t xml:space="preserve"> (2013)</w:t>
      </w:r>
      <w:r w:rsidRPr="7F85FB28" w:rsidR="3455EAD2">
        <w:rPr>
          <w:rFonts w:cs="Calibri" w:cstheme="minorAscii"/>
          <w:sz w:val="24"/>
          <w:szCs w:val="24"/>
        </w:rPr>
        <w:t xml:space="preserve">, moral norms were introduced in religions because groups with such moral religions were better able to work together. </w:t>
      </w:r>
      <w:ins w:author="Meike Robaard" w:date="2022-06-01T15:40:12.727Z" w:id="139165056">
        <w:r w:rsidRPr="7F85FB28" w:rsidR="3455EAD2">
          <w:rPr>
            <w:rFonts w:cs="Calibri" w:cstheme="minorAscii"/>
            <w:sz w:val="24"/>
            <w:szCs w:val="24"/>
          </w:rPr>
          <w:t>Norenzayan</w:t>
        </w:r>
      </w:ins>
      <w:del w:author="Meike Robaard" w:date="2022-06-01T15:40:09.18Z" w:id="1999344793">
        <w:r w:rsidRPr="7F85FB28" w:rsidDel="3455EAD2">
          <w:rPr>
            <w:rFonts w:cs="Calibri" w:cstheme="minorAscii"/>
            <w:sz w:val="24"/>
            <w:szCs w:val="24"/>
          </w:rPr>
          <w:delText>He</w:delText>
        </w:r>
      </w:del>
      <w:r w:rsidRPr="7F85FB28" w:rsidR="3455EAD2">
        <w:rPr>
          <w:rFonts w:cs="Calibri" w:cstheme="minorAscii"/>
          <w:sz w:val="24"/>
          <w:szCs w:val="24"/>
        </w:rPr>
        <w:t xml:space="preserve"> argue</w:t>
      </w:r>
      <w:r w:rsidRPr="7F85FB28" w:rsidR="3455EAD2">
        <w:rPr>
          <w:rFonts w:cs="Calibri" w:cstheme="minorAscii"/>
          <w:sz w:val="24"/>
          <w:szCs w:val="24"/>
        </w:rPr>
        <w:t>s</w:t>
      </w:r>
      <w:r w:rsidRPr="7F85FB28" w:rsidR="3455EAD2">
        <w:rPr>
          <w:rFonts w:cs="Calibri" w:cstheme="minorAscii"/>
          <w:sz w:val="24"/>
          <w:szCs w:val="24"/>
        </w:rPr>
        <w:t xml:space="preserve"> that the integration of morality in</w:t>
      </w:r>
      <w:ins w:author="Meike Robaard" w:date="2022-06-01T15:40:25.132Z" w:id="510153824">
        <w:r w:rsidRPr="7F85FB28" w:rsidR="3455EAD2">
          <w:rPr>
            <w:rFonts w:cs="Calibri" w:cstheme="minorAscii"/>
            <w:sz w:val="24"/>
            <w:szCs w:val="24"/>
          </w:rPr>
          <w:t>to</w:t>
        </w:r>
      </w:ins>
      <w:r w:rsidRPr="7F85FB28" w:rsidR="3455EAD2">
        <w:rPr>
          <w:rFonts w:cs="Calibri" w:cstheme="minorAscii"/>
          <w:sz w:val="24"/>
          <w:szCs w:val="24"/>
        </w:rPr>
        <w:t xml:space="preserve"> religions made harmonious cooperation possible in ever larger groups. Puni</w:t>
      </w:r>
      <w:ins w:author="Meike Robaard" w:date="2022-06-01T15:40:56.903Z" w:id="2107372391">
        <w:r w:rsidRPr="7F85FB28" w:rsidR="3455EAD2">
          <w:rPr>
            <w:rFonts w:cs="Calibri" w:cstheme="minorAscii"/>
            <w:sz w:val="24"/>
            <w:szCs w:val="24"/>
          </w:rPr>
          <w:t>tive</w:t>
        </w:r>
      </w:ins>
      <w:del w:author="Meike Robaard" w:date="2022-06-01T15:40:54.962Z" w:id="2004122503">
        <w:r w:rsidRPr="7F85FB28" w:rsidDel="3455EAD2">
          <w:rPr>
            <w:rFonts w:cs="Calibri" w:cstheme="minorAscii"/>
            <w:sz w:val="24"/>
            <w:szCs w:val="24"/>
          </w:rPr>
          <w:delText>shing</w:delText>
        </w:r>
      </w:del>
      <w:r w:rsidRPr="7F85FB28" w:rsidR="3455EAD2">
        <w:rPr>
          <w:rFonts w:cs="Calibri" w:cstheme="minorAscii"/>
          <w:sz w:val="24"/>
          <w:szCs w:val="24"/>
        </w:rPr>
        <w:t xml:space="preserve"> gods, </w:t>
      </w:r>
      <w:proofErr w:type="spellStart"/>
      <w:r w:rsidRPr="7F85FB28" w:rsidR="3455EAD2">
        <w:rPr>
          <w:rFonts w:cs="Calibri" w:cstheme="minorAscii"/>
          <w:sz w:val="24"/>
          <w:szCs w:val="24"/>
        </w:rPr>
        <w:t>Norenzayan</w:t>
      </w:r>
      <w:proofErr w:type="spellEnd"/>
      <w:r w:rsidRPr="7F85FB28" w:rsidR="3455EAD2">
        <w:rPr>
          <w:rFonts w:cs="Calibri" w:cstheme="minorAscii"/>
          <w:sz w:val="24"/>
          <w:szCs w:val="24"/>
        </w:rPr>
        <w:t xml:space="preserve"> </w:t>
      </w:r>
      <w:ins w:author="Meike Robaard" w:date="2022-06-01T15:41:05.082Z" w:id="1453283972">
        <w:r w:rsidRPr="7F85FB28" w:rsidR="3455EAD2">
          <w:rPr>
            <w:rFonts w:cs="Calibri" w:cstheme="minorAscii"/>
            <w:sz w:val="24"/>
            <w:szCs w:val="24"/>
          </w:rPr>
          <w:t>suggests</w:t>
        </w:r>
      </w:ins>
      <w:del w:author="Meike Robaard" w:date="2022-06-01T15:41:03.062Z" w:id="983779268">
        <w:r w:rsidRPr="7F85FB28" w:rsidDel="3455EAD2">
          <w:rPr>
            <w:rFonts w:cs="Calibri" w:cstheme="minorAscii"/>
            <w:sz w:val="24"/>
            <w:szCs w:val="24"/>
          </w:rPr>
          <w:delText>thinks</w:delText>
        </w:r>
      </w:del>
      <w:r w:rsidRPr="7F85FB28" w:rsidR="3455EAD2">
        <w:rPr>
          <w:rFonts w:cs="Calibri" w:cstheme="minorAscii"/>
          <w:sz w:val="24"/>
          <w:szCs w:val="24"/>
        </w:rPr>
        <w:t>, played a crucial role in keeping together</w:t>
      </w:r>
      <w:ins w:author="Meike Robaard" w:date="2022-06-01T15:41:17.35Z" w:id="1900436262">
        <w:r w:rsidRPr="7F85FB28" w:rsidR="3455EAD2">
          <w:rPr>
            <w:rFonts w:cs="Calibri" w:cstheme="minorAscii"/>
            <w:sz w:val="24"/>
            <w:szCs w:val="24"/>
          </w:rPr>
          <w:t xml:space="preserve"> increasingly growing</w:t>
        </w:r>
      </w:ins>
      <w:r w:rsidRPr="7F85FB28" w:rsidR="3455EAD2">
        <w:rPr>
          <w:rFonts w:cs="Calibri" w:cstheme="minorAscii"/>
          <w:sz w:val="24"/>
          <w:szCs w:val="24"/>
        </w:rPr>
        <w:t xml:space="preserve"> groups</w:t>
      </w:r>
      <w:del w:author="Meike Robaard" w:date="2022-06-01T15:41:21.557Z" w:id="438961585">
        <w:r w:rsidRPr="7F85FB28" w:rsidDel="3455EAD2">
          <w:rPr>
            <w:rFonts w:cs="Calibri" w:cstheme="minorAscii"/>
            <w:sz w:val="24"/>
            <w:szCs w:val="24"/>
          </w:rPr>
          <w:delText xml:space="preserve"> that grew ever larger</w:delText>
        </w:r>
      </w:del>
      <w:r w:rsidRPr="7F85FB28" w:rsidR="3455EAD2">
        <w:rPr>
          <w:rFonts w:cs="Calibri" w:cstheme="minorAscii"/>
          <w:sz w:val="24"/>
          <w:szCs w:val="24"/>
        </w:rPr>
        <w:t xml:space="preserve">. The rise of large-scale societies went hand in hand with the rise of what </w:t>
      </w:r>
      <w:proofErr w:type="spellStart"/>
      <w:r w:rsidRPr="7F85FB28" w:rsidR="3455EAD2">
        <w:rPr>
          <w:rFonts w:cs="Calibri" w:cstheme="minorAscii"/>
          <w:sz w:val="24"/>
          <w:szCs w:val="24"/>
        </w:rPr>
        <w:t>Norenzayan</w:t>
      </w:r>
      <w:proofErr w:type="spellEnd"/>
      <w:r w:rsidRPr="7F85FB28" w:rsidR="3455EAD2">
        <w:rPr>
          <w:rFonts w:cs="Calibri" w:cstheme="minorAscii"/>
          <w:sz w:val="24"/>
          <w:szCs w:val="24"/>
        </w:rPr>
        <w:t xml:space="preserve"> calls 'big moral gods' (the powerful, moralizing</w:t>
      </w:r>
      <w:ins w:author="Meike Robaard" w:date="2022-06-01T15:41:41.172Z" w:id="1368359121">
        <w:r w:rsidRPr="7F85FB28" w:rsidR="3455EAD2">
          <w:rPr>
            <w:rFonts w:cs="Calibri" w:cstheme="minorAscii"/>
            <w:sz w:val="24"/>
            <w:szCs w:val="24"/>
          </w:rPr>
          <w:t xml:space="preserve"> </w:t>
        </w:r>
      </w:ins>
      <w:del w:author="Meike Robaard" w:date="2022-06-01T15:41:39.768Z" w:id="637462345">
        <w:r w:rsidRPr="7F85FB28" w:rsidDel="3455EAD2">
          <w:rPr>
            <w:rFonts w:cs="Calibri" w:cstheme="minorAscii"/>
            <w:sz w:val="24"/>
            <w:szCs w:val="24"/>
          </w:rPr>
          <w:delText xml:space="preserve"> and punishing </w:delText>
        </w:r>
      </w:del>
      <w:r w:rsidRPr="7F85FB28" w:rsidR="3455EAD2">
        <w:rPr>
          <w:rFonts w:cs="Calibri" w:cstheme="minorAscii"/>
          <w:sz w:val="24"/>
          <w:szCs w:val="24"/>
        </w:rPr>
        <w:t>gods in religions such as Judaism, Christianity, and Islam).</w:t>
      </w:r>
    </w:p>
    <w:p w:rsidRPr="003E68F9" w:rsidR="00711E6D" w:rsidP="005A11AA" w:rsidRDefault="00711E6D" w14:paraId="08C98ECB" w14:textId="77777777">
      <w:pPr>
        <w:spacing w:line="360" w:lineRule="auto"/>
        <w:jc w:val="both"/>
        <w:rPr>
          <w:rFonts w:cstheme="minorHAnsi"/>
          <w:sz w:val="24"/>
          <w:szCs w:val="24"/>
        </w:rPr>
      </w:pPr>
    </w:p>
    <w:p w:rsidR="00711E6D" w:rsidP="7F85FB28" w:rsidRDefault="00711E6D" w14:paraId="3777B0E0" w14:textId="7E6C8186">
      <w:pPr>
        <w:spacing w:line="360" w:lineRule="auto"/>
        <w:jc w:val="both"/>
        <w:rPr>
          <w:rFonts w:cs="Calibri" w:cstheme="minorAscii"/>
          <w:sz w:val="24"/>
          <w:szCs w:val="24"/>
        </w:rPr>
      </w:pPr>
      <w:r w:rsidRPr="7F85FB28" w:rsidR="3455EAD2">
        <w:rPr>
          <w:rFonts w:cs="Calibri" w:cstheme="minorAscii"/>
          <w:sz w:val="24"/>
          <w:szCs w:val="24"/>
        </w:rPr>
        <w:t>But th</w:t>
      </w:r>
      <w:ins w:author="Meike Robaard" w:date="2022-06-01T16:03:22.91Z" w:id="122678173">
        <w:r w:rsidRPr="7F85FB28" w:rsidR="3455EAD2">
          <w:rPr>
            <w:rFonts w:cs="Calibri" w:cstheme="minorAscii"/>
            <w:sz w:val="24"/>
            <w:szCs w:val="24"/>
          </w:rPr>
          <w:t>ere is a darker side to this</w:t>
        </w:r>
      </w:ins>
      <w:del w:author="Meike Robaard" w:date="2022-06-01T16:03:11.104Z" w:id="1291323667">
        <w:r w:rsidRPr="7F85FB28" w:rsidDel="3455EAD2">
          <w:rPr>
            <w:rFonts w:cs="Calibri" w:cstheme="minorAscii"/>
            <w:sz w:val="24"/>
            <w:szCs w:val="24"/>
          </w:rPr>
          <w:delText>at</w:delText>
        </w:r>
      </w:del>
      <w:r w:rsidRPr="7F85FB28" w:rsidR="3455EAD2">
        <w:rPr>
          <w:rFonts w:cs="Calibri" w:cstheme="minorAscii"/>
          <w:sz w:val="24"/>
          <w:szCs w:val="24"/>
        </w:rPr>
        <w:t xml:space="preserve"> moral concern of those ‘big gods’</w:t>
      </w:r>
      <w:ins w:author="Meike Robaard" w:date="2022-06-01T16:03:26.045Z" w:id="1012740272">
        <w:r w:rsidRPr="7F85FB28" w:rsidR="3455EAD2">
          <w:rPr>
            <w:rFonts w:cs="Calibri" w:cstheme="minorAscii"/>
            <w:sz w:val="24"/>
            <w:szCs w:val="24"/>
          </w:rPr>
          <w:t>,</w:t>
        </w:r>
      </w:ins>
      <w:r w:rsidRPr="7F85FB28" w:rsidR="3455EAD2">
        <w:rPr>
          <w:rFonts w:cs="Calibri" w:cstheme="minorAscii"/>
          <w:sz w:val="24"/>
          <w:szCs w:val="24"/>
        </w:rPr>
        <w:t xml:space="preserve"> </w:t>
      </w:r>
      <w:ins w:author="Meike Robaard" w:date="2022-06-01T16:03:29.62Z" w:id="724316325">
        <w:r w:rsidRPr="7F85FB28" w:rsidR="3455EAD2">
          <w:rPr>
            <w:rFonts w:cs="Calibri" w:cstheme="minorAscii"/>
            <w:sz w:val="24"/>
            <w:szCs w:val="24"/>
          </w:rPr>
          <w:t xml:space="preserve">too. </w:t>
        </w:r>
      </w:ins>
      <w:del w:author="Meike Robaard" w:date="2022-06-01T16:03:34.576Z" w:id="1639966333">
        <w:r w:rsidRPr="7F85FB28" w:rsidDel="3455EAD2">
          <w:rPr>
            <w:rFonts w:cs="Calibri" w:cstheme="minorAscii"/>
            <w:sz w:val="24"/>
            <w:szCs w:val="24"/>
          </w:rPr>
          <w:delText>comes with a dark side.</w:delText>
        </w:r>
      </w:del>
      <w:r w:rsidRPr="7F85FB28" w:rsidR="3455EAD2">
        <w:rPr>
          <w:rFonts w:cs="Calibri" w:cstheme="minorAscii"/>
          <w:sz w:val="24"/>
          <w:szCs w:val="24"/>
        </w:rPr>
        <w:t xml:space="preserve"> Religious moral norms often </w:t>
      </w:r>
      <w:del w:author="Meike Robaard" w:date="2022-06-01T16:04:04.172Z" w:id="973367609">
        <w:r w:rsidRPr="7F85FB28" w:rsidDel="3455EAD2">
          <w:rPr>
            <w:rFonts w:cs="Calibri" w:cstheme="minorAscii"/>
            <w:sz w:val="24"/>
            <w:szCs w:val="24"/>
          </w:rPr>
          <w:delText>work</w:delText>
        </w:r>
      </w:del>
      <w:ins w:author="Meike Robaard" w:date="2022-06-01T16:04:04.598Z" w:id="1668847122">
        <w:r w:rsidRPr="7F85FB28" w:rsidR="3455EAD2">
          <w:rPr>
            <w:rFonts w:cs="Calibri" w:cstheme="minorAscii"/>
            <w:sz w:val="24"/>
            <w:szCs w:val="24"/>
          </w:rPr>
          <w:t>move</w:t>
        </w:r>
      </w:ins>
      <w:r w:rsidRPr="7F85FB28" w:rsidR="3455EAD2">
        <w:rPr>
          <w:rFonts w:cs="Calibri" w:cstheme="minorAscii"/>
          <w:sz w:val="24"/>
          <w:szCs w:val="24"/>
        </w:rPr>
        <w:t xml:space="preserve"> in two directions. On the one hand they increase cooperation</w:t>
      </w:r>
      <w:r w:rsidRPr="7F85FB28" w:rsidR="4EC2257E">
        <w:rPr>
          <w:rFonts w:cs="Calibri" w:cstheme="minorAscii"/>
          <w:sz w:val="24"/>
          <w:szCs w:val="24"/>
        </w:rPr>
        <w:t>, harmony,</w:t>
      </w:r>
      <w:r w:rsidRPr="7F85FB28" w:rsidR="3455EAD2">
        <w:rPr>
          <w:rFonts w:cs="Calibri" w:cstheme="minorAscii"/>
          <w:sz w:val="24"/>
          <w:szCs w:val="24"/>
        </w:rPr>
        <w:t xml:space="preserve"> and altruism within the group. But on the other hand, they often increase hostility towards other groups. This is not a coincidence. The cultural success of these 'moral' religions is as much the product of strengthen</w:t>
      </w:r>
      <w:del w:author="Meike Robaard" w:date="2022-06-01T16:04:28.233Z" w:id="1550884276">
        <w:r w:rsidRPr="7F85FB28" w:rsidDel="3455EAD2">
          <w:rPr>
            <w:rFonts w:cs="Calibri" w:cstheme="minorAscii"/>
            <w:sz w:val="24"/>
            <w:szCs w:val="24"/>
          </w:rPr>
          <w:delText>ing</w:delText>
        </w:r>
      </w:del>
      <w:ins w:author="Meike Robaard" w:date="2022-06-01T16:04:32.575Z" w:id="2032019500">
        <w:r w:rsidRPr="7F85FB28" w:rsidR="3455EAD2">
          <w:rPr>
            <w:rFonts w:cs="Calibri" w:cstheme="minorAscii"/>
            <w:sz w:val="24"/>
            <w:szCs w:val="24"/>
          </w:rPr>
          <w:t>ed in-group</w:t>
        </w:r>
      </w:ins>
      <w:r w:rsidRPr="7F85FB28" w:rsidR="3455EAD2">
        <w:rPr>
          <w:rFonts w:cs="Calibri" w:cstheme="minorAscii"/>
          <w:sz w:val="24"/>
          <w:szCs w:val="24"/>
        </w:rPr>
        <w:t xml:space="preserve"> </w:t>
      </w:r>
      <w:del w:author="Meike Robaard" w:date="2022-06-01T16:04:35.012Z" w:id="1225590008">
        <w:r w:rsidRPr="7F85FB28" w:rsidDel="3455EAD2">
          <w:rPr>
            <w:rFonts w:cs="Calibri" w:cstheme="minorAscii"/>
            <w:sz w:val="24"/>
            <w:szCs w:val="24"/>
          </w:rPr>
          <w:delText>the</w:delText>
        </w:r>
      </w:del>
      <w:r w:rsidRPr="7F85FB28" w:rsidR="3455EAD2">
        <w:rPr>
          <w:rFonts w:cs="Calibri" w:cstheme="minorAscii"/>
          <w:sz w:val="24"/>
          <w:szCs w:val="24"/>
        </w:rPr>
        <w:t xml:space="preserve"> ties</w:t>
      </w:r>
      <w:del w:author="Meike Robaard" w:date="2022-06-01T16:04:40.832Z" w:id="851382362">
        <w:r w:rsidRPr="7F85FB28" w:rsidDel="3455EAD2">
          <w:rPr>
            <w:rFonts w:cs="Calibri" w:cstheme="minorAscii"/>
            <w:sz w:val="24"/>
            <w:szCs w:val="24"/>
          </w:rPr>
          <w:delText xml:space="preserve"> within the group </w:delText>
        </w:r>
      </w:del>
      <w:r w:rsidRPr="7F85FB28" w:rsidR="3455EAD2">
        <w:rPr>
          <w:rFonts w:cs="Calibri" w:cstheme="minorAscii"/>
          <w:sz w:val="24"/>
          <w:szCs w:val="24"/>
        </w:rPr>
        <w:t xml:space="preserve">as it is the product of enhancing the competition with other groups. </w:t>
      </w:r>
    </w:p>
    <w:p w:rsidR="00711E6D" w:rsidP="005A11AA" w:rsidRDefault="00711E6D" w14:paraId="05C964E2" w14:textId="77777777">
      <w:pPr>
        <w:spacing w:line="360" w:lineRule="auto"/>
        <w:jc w:val="both"/>
        <w:rPr>
          <w:rFonts w:cstheme="minorHAnsi"/>
          <w:sz w:val="24"/>
          <w:szCs w:val="24"/>
        </w:rPr>
      </w:pPr>
    </w:p>
    <w:p w:rsidR="00711E6D" w:rsidP="005A11AA" w:rsidRDefault="00711E6D" w14:paraId="1A2FEDF9" w14:textId="5809EAB5">
      <w:pPr>
        <w:spacing w:line="360" w:lineRule="auto"/>
        <w:jc w:val="both"/>
        <w:rPr>
          <w:rFonts w:cstheme="minorHAnsi"/>
          <w:sz w:val="24"/>
          <w:szCs w:val="24"/>
        </w:rPr>
      </w:pPr>
      <w:r w:rsidRPr="003E68F9">
        <w:rPr>
          <w:rFonts w:cstheme="minorHAnsi"/>
          <w:sz w:val="24"/>
          <w:szCs w:val="24"/>
        </w:rPr>
        <w:t xml:space="preserve">Think of the two </w:t>
      </w:r>
      <w:r w:rsidR="005E4C7C">
        <w:rPr>
          <w:rFonts w:cstheme="minorHAnsi"/>
          <w:sz w:val="24"/>
          <w:szCs w:val="24"/>
        </w:rPr>
        <w:t>major</w:t>
      </w:r>
      <w:r w:rsidRPr="003E68F9">
        <w:rPr>
          <w:rFonts w:cstheme="minorHAnsi"/>
          <w:sz w:val="24"/>
          <w:szCs w:val="24"/>
        </w:rPr>
        <w:t xml:space="preserve"> monotheistic religions of our time: Christianity and Islam. The history of these religions is filled with religious wars, </w:t>
      </w:r>
      <w:proofErr w:type="gramStart"/>
      <w:r w:rsidRPr="003E68F9">
        <w:rPr>
          <w:rFonts w:cstheme="minorHAnsi"/>
          <w:sz w:val="24"/>
          <w:szCs w:val="24"/>
        </w:rPr>
        <w:t>conquests</w:t>
      </w:r>
      <w:proofErr w:type="gramEnd"/>
      <w:r w:rsidRPr="003E68F9">
        <w:rPr>
          <w:rFonts w:cstheme="minorHAnsi"/>
          <w:sz w:val="24"/>
          <w:szCs w:val="24"/>
        </w:rPr>
        <w:t xml:space="preserve"> and proselytism (the 'conversion' of non-believers). Their considerable cultural success </w:t>
      </w:r>
      <w:r>
        <w:rPr>
          <w:rFonts w:cstheme="minorHAnsi"/>
          <w:sz w:val="24"/>
          <w:szCs w:val="24"/>
        </w:rPr>
        <w:t>–</w:t>
      </w:r>
      <w:r w:rsidRPr="003E68F9">
        <w:rPr>
          <w:rFonts w:cstheme="minorHAnsi"/>
          <w:sz w:val="24"/>
          <w:szCs w:val="24"/>
        </w:rPr>
        <w:t xml:space="preserve"> more than half of the world's population is either Christian or Muslim – is not only due to the harmony they create within the group, but also (perhaps even more so) due to the intolerance they harbor with regards to other groups with other religious beliefs</w:t>
      </w:r>
      <w:r>
        <w:rPr>
          <w:rFonts w:cstheme="minorHAnsi"/>
          <w:sz w:val="24"/>
          <w:szCs w:val="24"/>
        </w:rPr>
        <w:t>.</w:t>
      </w:r>
    </w:p>
    <w:p w:rsidRPr="003E68F9" w:rsidR="00711E6D" w:rsidP="005A11AA" w:rsidRDefault="00711E6D" w14:paraId="3BC921F4" w14:textId="77777777">
      <w:pPr>
        <w:spacing w:line="360" w:lineRule="auto"/>
        <w:jc w:val="both"/>
        <w:rPr>
          <w:rFonts w:cstheme="minorHAnsi"/>
          <w:sz w:val="24"/>
          <w:szCs w:val="24"/>
        </w:rPr>
      </w:pPr>
    </w:p>
    <w:p w:rsidR="00711E6D" w:rsidP="7F85FB28" w:rsidRDefault="00711E6D" w14:paraId="2E2865D5" w14:textId="16310F5D">
      <w:pPr>
        <w:spacing w:line="360" w:lineRule="auto"/>
        <w:jc w:val="both"/>
        <w:rPr>
          <w:rFonts w:cs="Calibri" w:cstheme="minorAscii"/>
          <w:sz w:val="24"/>
          <w:szCs w:val="24"/>
        </w:rPr>
      </w:pPr>
      <w:ins w:author="Meike Robaard" w:date="2022-06-01T16:05:59.921Z" w:id="273721203">
        <w:r w:rsidRPr="7F85FB28" w:rsidR="3455EAD2">
          <w:rPr>
            <w:rFonts w:cs="Calibri" w:cstheme="minorAscii"/>
            <w:sz w:val="24"/>
            <w:szCs w:val="24"/>
          </w:rPr>
          <w:t>Th</w:t>
        </w:r>
      </w:ins>
      <w:ins w:author="Meike Robaard" w:date="2022-06-01T16:06:00.206Z" w:id="353360375">
        <w:r w:rsidRPr="7F85FB28" w:rsidR="3455EAD2">
          <w:rPr>
            <w:rFonts w:cs="Calibri" w:cstheme="minorAscii"/>
            <w:sz w:val="24"/>
            <w:szCs w:val="24"/>
          </w:rPr>
          <w:t>us</w:t>
        </w:r>
      </w:ins>
      <w:del w:author="Meike Robaard" w:date="2022-06-01T16:05:58.607Z" w:id="1357904783">
        <w:r w:rsidRPr="7F85FB28" w:rsidDel="3455EAD2">
          <w:rPr>
            <w:rFonts w:cs="Calibri" w:cstheme="minorAscii"/>
            <w:sz w:val="24"/>
            <w:szCs w:val="24"/>
          </w:rPr>
          <w:delText>So</w:delText>
        </w:r>
      </w:del>
      <w:r w:rsidRPr="7F85FB28" w:rsidR="3455EAD2">
        <w:rPr>
          <w:rFonts w:cs="Calibri" w:cstheme="minorAscii"/>
          <w:sz w:val="24"/>
          <w:szCs w:val="24"/>
        </w:rPr>
        <w:t>,</w:t>
      </w:r>
      <w:r w:rsidRPr="7F85FB28" w:rsidR="3455EAD2">
        <w:rPr>
          <w:rFonts w:cs="Calibri" w:cstheme="minorAscii"/>
          <w:sz w:val="24"/>
          <w:szCs w:val="24"/>
        </w:rPr>
        <w:t xml:space="preserve"> when we talk about religion and morality, we must always keep in mind that the moral norms that religions propagate are mainly – or at least originally – focused on the relationships within </w:t>
      </w:r>
      <w:r w:rsidRPr="7F85FB28" w:rsidR="3455EAD2">
        <w:rPr>
          <w:rFonts w:cs="Calibri" w:cstheme="minorAscii"/>
          <w:sz w:val="24"/>
          <w:szCs w:val="24"/>
        </w:rPr>
        <w:t>the group</w:t>
      </w:r>
      <w:ins w:author="Meike Robaard" w:date="2022-06-01T16:06:12.882Z" w:id="581315722">
        <w:r w:rsidRPr="7F85FB28" w:rsidR="3455EAD2">
          <w:rPr>
            <w:rFonts w:cs="Calibri" w:cstheme="minorAscii"/>
            <w:sz w:val="24"/>
            <w:szCs w:val="24"/>
          </w:rPr>
          <w:t>,</w:t>
        </w:r>
      </w:ins>
      <w:r w:rsidRPr="7F85FB28" w:rsidR="3455EAD2">
        <w:rPr>
          <w:rFonts w:cs="Calibri" w:cstheme="minorAscii"/>
          <w:sz w:val="24"/>
          <w:szCs w:val="24"/>
        </w:rPr>
        <w:t xml:space="preserve"> and that this often leads to conflict between different groups with different </w:t>
      </w:r>
      <w:del w:author="Meike Robaard" w:date="2022-06-01T16:06:21.89Z" w:id="164853911">
        <w:r w:rsidRPr="7F85FB28" w:rsidDel="3455EAD2">
          <w:rPr>
            <w:rFonts w:cs="Calibri" w:cstheme="minorAscii"/>
            <w:sz w:val="24"/>
            <w:szCs w:val="24"/>
          </w:rPr>
          <w:delText>religions</w:delText>
        </w:r>
      </w:del>
      <w:ins w:author="Meike Robaard" w:date="2022-06-01T16:06:22.975Z" w:id="1251218880">
        <w:r w:rsidRPr="7F85FB28" w:rsidR="3455EAD2">
          <w:rPr>
            <w:rFonts w:cs="Calibri" w:cstheme="minorAscii"/>
            <w:sz w:val="24"/>
            <w:szCs w:val="24"/>
          </w:rPr>
          <w:t>beliefs</w:t>
        </w:r>
      </w:ins>
      <w:r w:rsidRPr="7F85FB28" w:rsidR="3455EAD2">
        <w:rPr>
          <w:rFonts w:cs="Calibri" w:cstheme="minorAscii"/>
          <w:sz w:val="24"/>
          <w:szCs w:val="24"/>
        </w:rPr>
        <w:t xml:space="preserve"> </w:t>
      </w:r>
      <w:del w:author="Meike Robaard" w:date="2022-06-01T16:06:26.794Z" w:id="1849839652">
        <w:r w:rsidRPr="7F85FB28" w:rsidDel="3455EAD2">
          <w:rPr>
            <w:rFonts w:cs="Calibri" w:cstheme="minorAscii"/>
            <w:sz w:val="24"/>
            <w:szCs w:val="24"/>
          </w:rPr>
          <w:delText>(which create harmony within their respective groups in a different way)</w:delText>
        </w:r>
      </w:del>
      <w:r w:rsidRPr="7F85FB28" w:rsidR="3455EAD2">
        <w:rPr>
          <w:rFonts w:cs="Calibri" w:cstheme="minorAscii"/>
          <w:sz w:val="24"/>
          <w:szCs w:val="24"/>
        </w:rPr>
        <w:t xml:space="preserve">. </w:t>
      </w:r>
      <w:del w:author="Meike Robaard" w:date="2022-06-01T16:06:44.208Z" w:id="808860667">
        <w:r w:rsidRPr="7F85FB28" w:rsidDel="3455EAD2">
          <w:rPr>
            <w:rFonts w:cs="Calibri" w:cstheme="minorAscii"/>
            <w:sz w:val="24"/>
            <w:szCs w:val="24"/>
          </w:rPr>
          <w:delText>Moreover, r</w:delText>
        </w:r>
      </w:del>
      <w:ins w:author="Meike Robaard" w:date="2022-06-01T16:06:48.04Z" w:id="1125791625">
        <w:r w:rsidRPr="7F85FB28" w:rsidR="3455EAD2">
          <w:rPr>
            <w:rFonts w:cs="Calibri" w:cstheme="minorAscii"/>
            <w:sz w:val="24"/>
            <w:szCs w:val="24"/>
          </w:rPr>
          <w:t>R</w:t>
        </w:r>
      </w:ins>
      <w:r w:rsidRPr="7F85FB28" w:rsidR="3455EAD2">
        <w:rPr>
          <w:rFonts w:cs="Calibri" w:cstheme="minorAscii"/>
          <w:sz w:val="24"/>
          <w:szCs w:val="24"/>
        </w:rPr>
        <w:t xml:space="preserve">eligion often </w:t>
      </w:r>
      <w:ins w:author="Meike Robaard" w:date="2022-06-01T16:06:51.701Z" w:id="1477938138">
        <w:r w:rsidRPr="7F85FB28" w:rsidR="3455EAD2">
          <w:rPr>
            <w:rFonts w:cs="Calibri" w:cstheme="minorAscii"/>
            <w:sz w:val="24"/>
            <w:szCs w:val="24"/>
          </w:rPr>
          <w:t xml:space="preserve">also </w:t>
        </w:r>
      </w:ins>
      <w:r w:rsidRPr="7F85FB28" w:rsidR="3455EAD2">
        <w:rPr>
          <w:rFonts w:cs="Calibri" w:cstheme="minorAscii"/>
          <w:sz w:val="24"/>
          <w:szCs w:val="24"/>
        </w:rPr>
        <w:t xml:space="preserve">hinders moral progress. By holding on to ancient texts and </w:t>
      </w:r>
      <w:ins w:author="Meike Robaard" w:date="2022-06-01T16:07:22.767Z" w:id="1844444257">
        <w:r w:rsidRPr="7F85FB28" w:rsidR="3455EAD2">
          <w:rPr>
            <w:rFonts w:cs="Calibri" w:cstheme="minorAscii"/>
            <w:sz w:val="24"/>
            <w:szCs w:val="24"/>
          </w:rPr>
          <w:t>conventions</w:t>
        </w:r>
      </w:ins>
      <w:del w:author="Meike Robaard" w:date="2022-06-01T16:07:18.29Z" w:id="1060975603">
        <w:r w:rsidRPr="7F85FB28" w:rsidDel="3455EAD2">
          <w:rPr>
            <w:rFonts w:cs="Calibri" w:cstheme="minorAscii"/>
            <w:sz w:val="24"/>
            <w:szCs w:val="24"/>
          </w:rPr>
          <w:delText>regulations</w:delText>
        </w:r>
      </w:del>
      <w:r w:rsidRPr="7F85FB28" w:rsidR="3455EAD2">
        <w:rPr>
          <w:rFonts w:cs="Calibri" w:cstheme="minorAscii"/>
          <w:sz w:val="24"/>
          <w:szCs w:val="24"/>
        </w:rPr>
        <w:t xml:space="preserve">, the moral norms that religions </w:t>
      </w:r>
      <w:del w:author="Meike Robaard" w:date="2022-06-01T16:07:39.712Z" w:id="1099678697">
        <w:r w:rsidRPr="7F85FB28" w:rsidDel="3455EAD2">
          <w:rPr>
            <w:rFonts w:cs="Calibri" w:cstheme="minorAscii"/>
            <w:sz w:val="24"/>
            <w:szCs w:val="24"/>
          </w:rPr>
          <w:delText>propagate</w:delText>
        </w:r>
      </w:del>
      <w:ins w:author="Meike Robaard" w:date="2022-06-01T16:07:40.74Z" w:id="1890258911">
        <w:r w:rsidRPr="7F85FB28" w:rsidR="3455EAD2">
          <w:rPr>
            <w:rFonts w:cs="Calibri" w:cstheme="minorAscii"/>
            <w:sz w:val="24"/>
            <w:szCs w:val="24"/>
          </w:rPr>
          <w:t>circulate</w:t>
        </w:r>
      </w:ins>
      <w:r w:rsidRPr="7F85FB28" w:rsidR="3455EAD2">
        <w:rPr>
          <w:rFonts w:cs="Calibri" w:cstheme="minorAscii"/>
          <w:sz w:val="24"/>
          <w:szCs w:val="24"/>
        </w:rPr>
        <w:t xml:space="preserve"> are not so easily adapted or improved. Consider, for example, the position of </w:t>
      </w:r>
      <w:commentRangeStart w:id="141615782"/>
      <w:r w:rsidRPr="7F85FB28" w:rsidR="3455EAD2">
        <w:rPr>
          <w:rFonts w:cs="Calibri" w:cstheme="minorAscii"/>
          <w:sz w:val="24"/>
          <w:szCs w:val="24"/>
        </w:rPr>
        <w:t>the church</w:t>
      </w:r>
      <w:commentRangeEnd w:id="141615782"/>
      <w:r>
        <w:rPr>
          <w:rStyle w:val="CommentReference"/>
        </w:rPr>
        <w:commentReference w:id="141615782"/>
      </w:r>
      <w:r w:rsidRPr="7F85FB28" w:rsidR="3455EAD2">
        <w:rPr>
          <w:rFonts w:cs="Calibri" w:cstheme="minorAscii"/>
          <w:sz w:val="24"/>
          <w:szCs w:val="24"/>
        </w:rPr>
        <w:t xml:space="preserve"> or of </w:t>
      </w:r>
      <w:commentRangeStart w:id="906885304"/>
      <w:r w:rsidRPr="7F85FB28" w:rsidR="3455EAD2">
        <w:rPr>
          <w:rFonts w:cs="Calibri" w:cstheme="minorAscii"/>
          <w:sz w:val="24"/>
          <w:szCs w:val="24"/>
        </w:rPr>
        <w:t>Islamic scholars</w:t>
      </w:r>
      <w:commentRangeEnd w:id="906885304"/>
      <w:r>
        <w:rPr>
          <w:rStyle w:val="CommentReference"/>
        </w:rPr>
        <w:commentReference w:id="906885304"/>
      </w:r>
      <w:r w:rsidRPr="7F85FB28" w:rsidR="3455EAD2">
        <w:rPr>
          <w:rFonts w:cs="Calibri" w:cstheme="minorAscii"/>
          <w:sz w:val="24"/>
          <w:szCs w:val="24"/>
        </w:rPr>
        <w:t xml:space="preserve"> on homosexuality.</w:t>
      </w:r>
    </w:p>
    <w:p w:rsidR="00711E6D" w:rsidP="005A11AA" w:rsidRDefault="00711E6D" w14:paraId="5ED76E33" w14:textId="77777777">
      <w:pPr>
        <w:spacing w:line="360" w:lineRule="auto"/>
        <w:jc w:val="both"/>
        <w:rPr>
          <w:rFonts w:cstheme="minorHAnsi"/>
          <w:sz w:val="24"/>
          <w:szCs w:val="24"/>
        </w:rPr>
      </w:pPr>
    </w:p>
    <w:p w:rsidR="00711E6D" w:rsidP="005A11AA" w:rsidRDefault="00711E6D" w14:paraId="09AB81DB" w14:textId="77777777">
      <w:pPr>
        <w:spacing w:line="360" w:lineRule="auto"/>
        <w:jc w:val="both"/>
        <w:rPr>
          <w:rFonts w:cstheme="minorHAnsi"/>
          <w:b/>
          <w:bCs/>
          <w:sz w:val="24"/>
          <w:szCs w:val="24"/>
        </w:rPr>
      </w:pPr>
      <w:r>
        <w:rPr>
          <w:rFonts w:cstheme="minorHAnsi"/>
          <w:b/>
          <w:bCs/>
          <w:sz w:val="24"/>
          <w:szCs w:val="24"/>
        </w:rPr>
        <w:t>Critical thinking and moral progress</w:t>
      </w:r>
    </w:p>
    <w:p w:rsidRPr="00062D48" w:rsidR="00711E6D" w:rsidP="005A11AA" w:rsidRDefault="00711E6D" w14:paraId="13A1748B" w14:textId="77777777">
      <w:pPr>
        <w:spacing w:line="360" w:lineRule="auto"/>
        <w:jc w:val="both"/>
        <w:rPr>
          <w:rFonts w:cstheme="minorHAnsi"/>
          <w:b/>
          <w:bCs/>
          <w:sz w:val="24"/>
          <w:szCs w:val="24"/>
        </w:rPr>
      </w:pPr>
    </w:p>
    <w:p w:rsidR="00711E6D" w:rsidP="7F85FB28" w:rsidRDefault="00711E6D" w14:paraId="3400C500" w14:textId="20382202">
      <w:pPr>
        <w:spacing w:line="360" w:lineRule="auto"/>
        <w:jc w:val="both"/>
        <w:rPr>
          <w:rFonts w:cs="Calibri" w:cstheme="minorAscii"/>
          <w:sz w:val="24"/>
          <w:szCs w:val="24"/>
        </w:rPr>
      </w:pPr>
      <w:r w:rsidRPr="7F85FB28" w:rsidR="3455EAD2">
        <w:rPr>
          <w:rFonts w:cs="Calibri" w:cstheme="minorAscii"/>
          <w:sz w:val="24"/>
          <w:szCs w:val="24"/>
        </w:rPr>
        <w:t xml:space="preserve">True moral progress </w:t>
      </w:r>
      <w:del w:author="Meike Robaard" w:date="2022-06-01T16:09:37.096Z" w:id="1863999726">
        <w:r w:rsidRPr="7F85FB28" w:rsidDel="3455EAD2">
          <w:rPr>
            <w:rFonts w:cs="Calibri" w:cstheme="minorAscii"/>
            <w:sz w:val="24"/>
            <w:szCs w:val="24"/>
          </w:rPr>
          <w:delText>actually comes</w:delText>
        </w:r>
      </w:del>
      <w:ins w:author="Meike Robaard" w:date="2022-06-01T16:09:41.804Z" w:id="1007303918">
        <w:r w:rsidRPr="7F85FB28" w:rsidR="3455EAD2">
          <w:rPr>
            <w:rFonts w:cs="Calibri" w:cstheme="minorAscii"/>
            <w:sz w:val="24"/>
            <w:szCs w:val="24"/>
          </w:rPr>
          <w:t>follows</w:t>
        </w:r>
      </w:ins>
      <w:r w:rsidRPr="7F85FB28" w:rsidR="3455EAD2">
        <w:rPr>
          <w:rFonts w:cs="Calibri" w:cstheme="minorAscii"/>
          <w:sz w:val="24"/>
          <w:szCs w:val="24"/>
        </w:rPr>
        <w:t xml:space="preserve"> from rational, critical thinking. Th</w:t>
      </w:r>
      <w:r w:rsidRPr="7F85FB28" w:rsidR="74186F40">
        <w:rPr>
          <w:rFonts w:cs="Calibri" w:cstheme="minorAscii"/>
          <w:sz w:val="24"/>
          <w:szCs w:val="24"/>
        </w:rPr>
        <w:t>is</w:t>
      </w:r>
      <w:r w:rsidRPr="7F85FB28" w:rsidR="3455EAD2">
        <w:rPr>
          <w:rFonts w:cs="Calibri" w:cstheme="minorAscii"/>
          <w:sz w:val="24"/>
          <w:szCs w:val="24"/>
        </w:rPr>
        <w:t xml:space="preserve"> may sound strange. What does rationality have to do with morality? Does </w:t>
      </w:r>
      <w:del w:author="Meike Robaard" w:date="2022-06-01T16:10:27.569Z" w:id="1860189856">
        <w:r w:rsidRPr="7F85FB28" w:rsidDel="3455EAD2">
          <w:rPr>
            <w:rFonts w:cs="Calibri" w:cstheme="minorAscii"/>
            <w:sz w:val="24"/>
            <w:szCs w:val="24"/>
          </w:rPr>
          <w:delText>cool</w:delText>
        </w:r>
      </w:del>
      <w:ins w:author="Meike Robaard" w:date="2022-06-01T16:10:30.419Z" w:id="1103377153">
        <w:r w:rsidRPr="7F85FB28" w:rsidR="3455EAD2">
          <w:rPr>
            <w:rFonts w:cs="Calibri" w:cstheme="minorAscii"/>
            <w:sz w:val="24"/>
            <w:szCs w:val="24"/>
          </w:rPr>
          <w:t>tranquil</w:t>
        </w:r>
      </w:ins>
      <w:r w:rsidRPr="7F85FB28" w:rsidR="3455EAD2">
        <w:rPr>
          <w:rFonts w:cs="Calibri" w:cstheme="minorAscii"/>
          <w:sz w:val="24"/>
          <w:szCs w:val="24"/>
        </w:rPr>
        <w:t xml:space="preserve">, dispassionate reasoning not </w:t>
      </w:r>
      <w:ins w:author="Meike Robaard" w:date="2022-06-01T16:10:44.159Z" w:id="1556263675">
        <w:r w:rsidRPr="7F85FB28" w:rsidR="3455EAD2">
          <w:rPr>
            <w:rFonts w:cs="Calibri" w:cstheme="minorAscii"/>
            <w:sz w:val="24"/>
            <w:szCs w:val="24"/>
          </w:rPr>
          <w:t>give rise</w:t>
        </w:r>
      </w:ins>
      <w:del w:author="Meike Robaard" w:date="2022-06-01T16:10:40.705Z" w:id="1755513112">
        <w:r w:rsidRPr="7F85FB28" w:rsidDel="3455EAD2">
          <w:rPr>
            <w:rFonts w:cs="Calibri" w:cstheme="minorAscii"/>
            <w:sz w:val="24"/>
            <w:szCs w:val="24"/>
          </w:rPr>
          <w:delText>lead</w:delText>
        </w:r>
      </w:del>
      <w:r w:rsidRPr="7F85FB28" w:rsidR="3455EAD2">
        <w:rPr>
          <w:rFonts w:cs="Calibri" w:cstheme="minorAscii"/>
          <w:sz w:val="24"/>
          <w:szCs w:val="24"/>
        </w:rPr>
        <w:t xml:space="preserve"> to immorality? Think of </w:t>
      </w:r>
      <w:ins w:author="Meike Robaard" w:date="2022-06-01T16:11:52.778Z" w:id="1957448907">
        <w:r w:rsidRPr="7F85FB28" w:rsidR="3455EAD2">
          <w:rPr>
            <w:rFonts w:cs="Calibri" w:cstheme="minorAscii"/>
            <w:sz w:val="24"/>
            <w:szCs w:val="24"/>
          </w:rPr>
          <w:t xml:space="preserve">calculating </w:t>
        </w:r>
      </w:ins>
      <w:r w:rsidRPr="7F85FB28" w:rsidR="3455EAD2">
        <w:rPr>
          <w:rFonts w:cs="Calibri" w:cstheme="minorAscii"/>
          <w:sz w:val="24"/>
          <w:szCs w:val="24"/>
        </w:rPr>
        <w:t xml:space="preserve">Nazism or the </w:t>
      </w:r>
      <w:ins w:author="Meike Robaard" w:date="2022-06-01T16:11:43.91Z" w:id="1469564321">
        <w:r w:rsidRPr="7F85FB28" w:rsidR="3455EAD2">
          <w:rPr>
            <w:rFonts w:cs="Calibri" w:cstheme="minorAscii"/>
            <w:sz w:val="24"/>
            <w:szCs w:val="24"/>
          </w:rPr>
          <w:t>greedy</w:t>
        </w:r>
      </w:ins>
      <w:del w:author="Meike Robaard" w:date="2022-06-01T16:11:40.691Z" w:id="859829731">
        <w:r w:rsidRPr="7F85FB28" w:rsidDel="3455EAD2">
          <w:rPr>
            <w:rFonts w:cs="Calibri" w:cstheme="minorAscii"/>
            <w:sz w:val="24"/>
            <w:szCs w:val="24"/>
          </w:rPr>
          <w:delText xml:space="preserve">ruthless </w:delText>
        </w:r>
      </w:del>
      <w:r w:rsidRPr="7F85FB28" w:rsidR="3455EAD2">
        <w:rPr>
          <w:rFonts w:cs="Calibri" w:cstheme="minorAscii"/>
          <w:sz w:val="24"/>
          <w:szCs w:val="24"/>
        </w:rPr>
        <w:t>'Homo economicus</w:t>
      </w:r>
      <w:ins w:author="Meike Robaard" w:date="2022-06-01T16:11:59.174Z" w:id="754801703">
        <w:r w:rsidRPr="7F85FB28" w:rsidR="3455EAD2">
          <w:rPr>
            <w:rFonts w:cs="Calibri" w:cstheme="minorAscii"/>
            <w:sz w:val="24"/>
            <w:szCs w:val="24"/>
          </w:rPr>
          <w:t>.</w:t>
        </w:r>
      </w:ins>
      <w:r w:rsidRPr="7F85FB28" w:rsidR="3455EAD2">
        <w:rPr>
          <w:rFonts w:cs="Calibri" w:cstheme="minorAscii"/>
          <w:sz w:val="24"/>
          <w:szCs w:val="24"/>
        </w:rPr>
        <w:t>'</w:t>
      </w:r>
      <w:del w:author="Meike Robaard" w:date="2022-06-01T16:11:57.266Z" w:id="262882169">
        <w:r w:rsidRPr="7F85FB28" w:rsidDel="3455EAD2">
          <w:rPr>
            <w:rFonts w:cs="Calibri" w:cstheme="minorAscii"/>
            <w:sz w:val="24"/>
            <w:szCs w:val="24"/>
          </w:rPr>
          <w:delText xml:space="preserve"> who’s driven by greed</w:delText>
        </w:r>
      </w:del>
      <w:r w:rsidRPr="7F85FB28" w:rsidR="3455EAD2">
        <w:rPr>
          <w:rFonts w:cs="Calibri" w:cstheme="minorAscii"/>
          <w:sz w:val="24"/>
          <w:szCs w:val="24"/>
        </w:rPr>
        <w:t xml:space="preserve">. Rationality </w:t>
      </w:r>
      <w:ins w:author="Meike Robaard" w:date="2022-06-01T16:12:16.578Z" w:id="2039108898">
        <w:r w:rsidRPr="7F85FB28" w:rsidR="3455EAD2">
          <w:rPr>
            <w:rFonts w:cs="Calibri" w:cstheme="minorAscii"/>
            <w:sz w:val="24"/>
            <w:szCs w:val="24"/>
          </w:rPr>
          <w:t>alone certainly</w:t>
        </w:r>
      </w:ins>
      <w:del w:author="Meike Robaard" w:date="2022-06-01T16:12:13.303Z" w:id="735764427">
        <w:r w:rsidRPr="7F85FB28" w:rsidDel="3455EAD2">
          <w:rPr>
            <w:rFonts w:cs="Calibri" w:cstheme="minorAscii"/>
            <w:sz w:val="24"/>
            <w:szCs w:val="24"/>
          </w:rPr>
          <w:delText xml:space="preserve">by itself, it is true, </w:delText>
        </w:r>
      </w:del>
      <w:r w:rsidRPr="7F85FB28" w:rsidR="3455EAD2">
        <w:rPr>
          <w:rFonts w:cs="Calibri" w:cstheme="minorAscii"/>
          <w:sz w:val="24"/>
          <w:szCs w:val="24"/>
        </w:rPr>
        <w:t xml:space="preserve">does not automatically </w:t>
      </w:r>
      <w:ins w:author="Meike Robaard" w:date="2022-06-01T16:12:56.839Z" w:id="1884748303">
        <w:r w:rsidRPr="7F85FB28" w:rsidR="3455EAD2">
          <w:rPr>
            <w:rFonts w:cs="Calibri" w:cstheme="minorAscii"/>
            <w:sz w:val="24"/>
            <w:szCs w:val="24"/>
          </w:rPr>
          <w:t>generate</w:t>
        </w:r>
      </w:ins>
      <w:del w:author="Meike Robaard" w:date="2022-06-01T16:12:55.752Z" w:id="1432047463">
        <w:r w:rsidRPr="7F85FB28" w:rsidDel="3455EAD2">
          <w:rPr>
            <w:rFonts w:cs="Calibri" w:cstheme="minorAscii"/>
            <w:sz w:val="24"/>
            <w:szCs w:val="24"/>
          </w:rPr>
          <w:delText>lead to</w:delText>
        </w:r>
      </w:del>
      <w:r w:rsidRPr="7F85FB28" w:rsidR="3455EAD2">
        <w:rPr>
          <w:rFonts w:cs="Calibri" w:cstheme="minorAscii"/>
          <w:sz w:val="24"/>
          <w:szCs w:val="24"/>
        </w:rPr>
        <w:t xml:space="preserve"> moral </w:t>
      </w:r>
      <w:proofErr w:type="gramStart"/>
      <w:r w:rsidRPr="7F85FB28" w:rsidR="3455EAD2">
        <w:rPr>
          <w:rFonts w:cs="Calibri" w:cstheme="minorAscii"/>
          <w:sz w:val="24"/>
          <w:szCs w:val="24"/>
        </w:rPr>
        <w:t>behavior</w:t>
      </w:r>
      <w:ins w:author="Meike Robaard" w:date="2022-06-01T16:13:35.618Z" w:id="2036761026">
        <w:r w:rsidRPr="7F85FB28" w:rsidR="3455EAD2">
          <w:rPr>
            <w:rFonts w:cs="Calibri" w:cstheme="minorAscii"/>
            <w:sz w:val="24"/>
            <w:szCs w:val="24"/>
          </w:rPr>
          <w:t>, but</w:t>
        </w:r>
        <w:r w:rsidRPr="7F85FB28" w:rsidR="3455EAD2">
          <w:rPr>
            <w:rFonts w:cs="Calibri" w:cstheme="minorAscii"/>
            <w:sz w:val="24"/>
            <w:szCs w:val="24"/>
          </w:rPr>
          <w:t xml:space="preserve"> is instead amoral (neither moral nor immoral)</w:t>
        </w:r>
      </w:ins>
      <w:r w:rsidRPr="7F85FB28" w:rsidR="3455EAD2">
        <w:rPr>
          <w:rFonts w:cs="Calibri" w:cstheme="minorAscii"/>
          <w:sz w:val="24"/>
          <w:szCs w:val="24"/>
        </w:rPr>
        <w:t>.</w:t>
      </w:r>
      <w:del w:author="Meike Robaard" w:date="2022-06-01T16:13:42.073Z" w:id="1255990029">
        <w:r w:rsidRPr="7F85FB28" w:rsidDel="3455EAD2">
          <w:rPr>
            <w:rFonts w:cs="Calibri" w:cstheme="minorAscii"/>
            <w:sz w:val="24"/>
            <w:szCs w:val="24"/>
          </w:rPr>
          <w:delText xml:space="preserve"> It is amoral: neither moral nor immoral.</w:delText>
        </w:r>
      </w:del>
      <w:r w:rsidRPr="7F85FB28" w:rsidR="3455EAD2">
        <w:rPr>
          <w:rFonts w:cs="Calibri" w:cstheme="minorAscii"/>
          <w:sz w:val="24"/>
          <w:szCs w:val="24"/>
        </w:rPr>
        <w:t xml:space="preserve"> Yet</w:t>
      </w:r>
      <w:ins w:author="Meike Robaard" w:date="2022-06-01T16:14:24.007Z" w:id="87211439">
        <w:r w:rsidRPr="7F85FB28" w:rsidR="3455EAD2">
          <w:rPr>
            <w:rFonts w:cs="Calibri" w:cstheme="minorAscii"/>
            <w:sz w:val="24"/>
            <w:szCs w:val="24"/>
          </w:rPr>
          <w:t>,</w:t>
        </w:r>
      </w:ins>
      <w:r w:rsidRPr="7F85FB28" w:rsidR="3455EAD2">
        <w:rPr>
          <w:rFonts w:cs="Calibri" w:cstheme="minorAscii"/>
          <w:sz w:val="24"/>
          <w:szCs w:val="24"/>
        </w:rPr>
        <w:t xml:space="preserve"> it is precisely our reasoning ability and our capacity for critical thinking that </w:t>
      </w:r>
      <w:ins w:author="Meike Robaard" w:date="2022-06-01T16:14:37.163Z" w:id="578448144">
        <w:r w:rsidRPr="7F85FB28" w:rsidR="3455EAD2">
          <w:rPr>
            <w:rFonts w:cs="Calibri" w:cstheme="minorAscii"/>
            <w:sz w:val="24"/>
            <w:szCs w:val="24"/>
          </w:rPr>
          <w:t>fuels</w:t>
        </w:r>
      </w:ins>
      <w:del w:author="Meike Robaard" w:date="2022-06-01T16:14:35.309Z" w:id="1179562769">
        <w:r w:rsidRPr="7F85FB28" w:rsidDel="3455EAD2">
          <w:rPr>
            <w:rFonts w:cs="Calibri" w:cstheme="minorAscii"/>
            <w:sz w:val="24"/>
            <w:szCs w:val="24"/>
          </w:rPr>
          <w:delText>initiates</w:delText>
        </w:r>
      </w:del>
      <w:r w:rsidRPr="7F85FB28" w:rsidR="3455EAD2">
        <w:rPr>
          <w:rFonts w:cs="Calibri" w:cstheme="minorAscii"/>
          <w:sz w:val="24"/>
          <w:szCs w:val="24"/>
        </w:rPr>
        <w:t xml:space="preserve"> </w:t>
      </w:r>
      <w:del w:author="Meike Robaard" w:date="2022-06-01T16:14:43.11Z" w:id="1547075887">
        <w:r w:rsidRPr="7F85FB28" w:rsidDel="3455EAD2">
          <w:rPr>
            <w:rFonts w:cs="Calibri" w:cstheme="minorAscii"/>
            <w:sz w:val="24"/>
            <w:szCs w:val="24"/>
          </w:rPr>
          <w:delText xml:space="preserve">the process of </w:delText>
        </w:r>
      </w:del>
      <w:r w:rsidRPr="7F85FB28" w:rsidR="3455EAD2">
        <w:rPr>
          <w:rFonts w:cs="Calibri" w:cstheme="minorAscii"/>
          <w:sz w:val="24"/>
          <w:szCs w:val="24"/>
        </w:rPr>
        <w:t xml:space="preserve">moral progress. </w:t>
      </w:r>
    </w:p>
    <w:p w:rsidR="00711E6D" w:rsidP="005A11AA" w:rsidRDefault="00711E6D" w14:paraId="1C9255F0" w14:textId="77777777">
      <w:pPr>
        <w:spacing w:line="360" w:lineRule="auto"/>
        <w:jc w:val="both"/>
        <w:rPr>
          <w:rFonts w:cstheme="minorHAnsi"/>
          <w:sz w:val="24"/>
          <w:szCs w:val="24"/>
        </w:rPr>
      </w:pPr>
    </w:p>
    <w:p w:rsidR="00711E6D" w:rsidP="7F85FB28" w:rsidRDefault="00711E6D" w14:paraId="34F78FDC" w14:textId="6DDC2AFE">
      <w:pPr>
        <w:spacing w:line="360" w:lineRule="auto"/>
        <w:jc w:val="both"/>
        <w:rPr>
          <w:rFonts w:cs="Calibri" w:cstheme="minorAscii"/>
          <w:sz w:val="24"/>
          <w:szCs w:val="24"/>
        </w:rPr>
      </w:pPr>
      <w:r w:rsidRPr="7F85FB28" w:rsidR="3455EAD2">
        <w:rPr>
          <w:rFonts w:cs="Calibri" w:cstheme="minorAscii"/>
          <w:sz w:val="24"/>
          <w:szCs w:val="24"/>
        </w:rPr>
        <w:t xml:space="preserve">The </w:t>
      </w:r>
      <w:r w:rsidRPr="7F85FB28" w:rsidR="3455EAD2">
        <w:rPr>
          <w:rFonts w:cs="Calibri" w:cstheme="minorAscii"/>
          <w:sz w:val="24"/>
          <w:szCs w:val="24"/>
        </w:rPr>
        <w:t>influential</w:t>
      </w:r>
      <w:r w:rsidRPr="7F85FB28" w:rsidR="3455EAD2">
        <w:rPr>
          <w:rFonts w:cs="Calibri" w:cstheme="minorAscii"/>
          <w:sz w:val="24"/>
          <w:szCs w:val="24"/>
        </w:rPr>
        <w:t xml:space="preserve"> Australian </w:t>
      </w:r>
      <w:del w:author="Meike Robaard" w:date="2022-06-01T16:14:07.875Z" w:id="203879605">
        <w:r w:rsidRPr="7F85FB28" w:rsidDel="3455EAD2">
          <w:rPr>
            <w:rFonts w:cs="Calibri" w:cstheme="minorAscii"/>
            <w:sz w:val="24"/>
            <w:szCs w:val="24"/>
          </w:rPr>
          <w:delText>moral philosopher</w:delText>
        </w:r>
      </w:del>
      <w:ins w:author="Meike Robaard" w:date="2022-06-01T16:14:08.752Z" w:id="787043399">
        <w:r w:rsidRPr="7F85FB28" w:rsidR="3455EAD2">
          <w:rPr>
            <w:rFonts w:cs="Calibri" w:cstheme="minorAscii"/>
            <w:sz w:val="24"/>
            <w:szCs w:val="24"/>
          </w:rPr>
          <w:t>ethicist</w:t>
        </w:r>
      </w:ins>
      <w:del w:author="Meike Robaard" w:date="2022-06-01T16:14:12.253Z" w:id="1810824369">
        <w:r w:rsidRPr="7F85FB28" w:rsidDel="3455EAD2">
          <w:rPr>
            <w:rFonts w:cs="Calibri" w:cstheme="minorAscii"/>
            <w:sz w:val="24"/>
            <w:szCs w:val="24"/>
          </w:rPr>
          <w:delText>,</w:delText>
        </w:r>
      </w:del>
      <w:r w:rsidRPr="7F85FB28" w:rsidR="3455EAD2">
        <w:rPr>
          <w:rFonts w:cs="Calibri" w:cstheme="minorAscii"/>
          <w:sz w:val="24"/>
          <w:szCs w:val="24"/>
        </w:rPr>
        <w:t xml:space="preserve"> Peter Singer</w:t>
      </w:r>
      <w:r w:rsidRPr="7F85FB28" w:rsidR="3455EAD2">
        <w:rPr>
          <w:rFonts w:cs="Calibri" w:cstheme="minorAscii"/>
          <w:sz w:val="24"/>
          <w:szCs w:val="24"/>
        </w:rPr>
        <w:t xml:space="preserve"> (1993)</w:t>
      </w:r>
      <w:del w:author="Meike Robaard" w:date="2022-06-01T16:14:16.138Z" w:id="569168425">
        <w:r w:rsidRPr="7F85FB28" w:rsidDel="3455EAD2">
          <w:rPr>
            <w:rFonts w:cs="Calibri" w:cstheme="minorAscii"/>
            <w:sz w:val="24"/>
            <w:szCs w:val="24"/>
          </w:rPr>
          <w:delText>,</w:delText>
        </w:r>
      </w:del>
      <w:r w:rsidRPr="7F85FB28" w:rsidR="3455EAD2">
        <w:rPr>
          <w:rFonts w:cs="Calibri" w:cstheme="minorAscii"/>
          <w:sz w:val="24"/>
          <w:szCs w:val="24"/>
        </w:rPr>
        <w:t xml:space="preserve"> calls this the </w:t>
      </w:r>
      <w:r w:rsidRPr="7F85FB28" w:rsidR="3455EAD2">
        <w:rPr>
          <w:rFonts w:cs="Calibri" w:cstheme="minorAscii"/>
          <w:i w:val="1"/>
          <w:iCs w:val="1"/>
          <w:sz w:val="24"/>
          <w:szCs w:val="24"/>
        </w:rPr>
        <w:t>'escalator of reason on morality</w:t>
      </w:r>
      <w:r w:rsidRPr="7F85FB28" w:rsidR="3455EAD2">
        <w:rPr>
          <w:rFonts w:cs="Calibri" w:cstheme="minorAscii"/>
          <w:sz w:val="24"/>
          <w:szCs w:val="24"/>
        </w:rPr>
        <w:t xml:space="preserve">'. By reasoning about </w:t>
      </w:r>
      <w:del w:author="Meike Robaard" w:date="2022-06-01T16:14:56.877Z" w:id="1024715582">
        <w:r w:rsidRPr="7F85FB28" w:rsidDel="3455EAD2">
          <w:rPr>
            <w:rFonts w:cs="Calibri" w:cstheme="minorAscii"/>
            <w:sz w:val="24"/>
            <w:szCs w:val="24"/>
          </w:rPr>
          <w:delText>morality</w:delText>
        </w:r>
      </w:del>
      <w:ins w:author="Meike Robaard" w:date="2022-06-01T16:14:56.877Z" w:id="1168082992">
        <w:r w:rsidRPr="7F85FB28" w:rsidR="3455EAD2">
          <w:rPr>
            <w:rFonts w:cs="Calibri" w:cstheme="minorAscii"/>
            <w:sz w:val="24"/>
            <w:szCs w:val="24"/>
          </w:rPr>
          <w:t>morality,</w:t>
        </w:r>
      </w:ins>
      <w:r w:rsidRPr="7F85FB28" w:rsidR="3455EAD2">
        <w:rPr>
          <w:rFonts w:cs="Calibri" w:cstheme="minorAscii"/>
          <w:sz w:val="24"/>
          <w:szCs w:val="24"/>
        </w:rPr>
        <w:t xml:space="preserve"> we c</w:t>
      </w:r>
      <w:ins w:author="Meike Robaard" w:date="2022-06-01T16:15:18.2Z" w:id="1098458510">
        <w:r w:rsidRPr="7F85FB28" w:rsidR="3455EAD2">
          <w:rPr>
            <w:rFonts w:cs="Calibri" w:cstheme="minorAscii"/>
            <w:sz w:val="24"/>
            <w:szCs w:val="24"/>
          </w:rPr>
          <w:t>ultivate modes of</w:t>
        </w:r>
      </w:ins>
      <w:del w:author="Meike Robaard" w:date="2022-06-01T16:15:14.175Z" w:id="187946514">
        <w:r w:rsidRPr="7F85FB28" w:rsidDel="3455EAD2">
          <w:rPr>
            <w:rFonts w:cs="Calibri" w:cstheme="minorAscii"/>
            <w:sz w:val="24"/>
            <w:szCs w:val="24"/>
          </w:rPr>
          <w:delText>ome</w:delText>
        </w:r>
      </w:del>
      <w:r w:rsidRPr="7F85FB28" w:rsidR="3455EAD2">
        <w:rPr>
          <w:rFonts w:cs="Calibri" w:cstheme="minorAscii"/>
          <w:sz w:val="24"/>
          <w:szCs w:val="24"/>
        </w:rPr>
        <w:t xml:space="preserve"> </w:t>
      </w:r>
      <w:del w:author="Meike Robaard" w:date="2022-06-01T16:15:21.239Z" w:id="83702658">
        <w:r w:rsidRPr="7F85FB28" w:rsidDel="3455EAD2">
          <w:rPr>
            <w:rFonts w:cs="Calibri" w:cstheme="minorAscii"/>
            <w:sz w:val="24"/>
            <w:szCs w:val="24"/>
          </w:rPr>
          <w:delText>to</w:delText>
        </w:r>
      </w:del>
      <w:r w:rsidRPr="7F85FB28" w:rsidR="3455EAD2">
        <w:rPr>
          <w:rFonts w:cs="Calibri" w:cstheme="minorAscii"/>
          <w:sz w:val="24"/>
          <w:szCs w:val="24"/>
        </w:rPr>
        <w:t xml:space="preserve"> moral behavior that </w:t>
      </w:r>
      <w:ins w:author="Meike Robaard" w:date="2022-06-01T16:15:53.647Z" w:id="521406655">
        <w:r w:rsidRPr="7F85FB28" w:rsidR="3455EAD2">
          <w:rPr>
            <w:rFonts w:cs="Calibri" w:cstheme="minorAscii"/>
            <w:sz w:val="24"/>
            <w:szCs w:val="24"/>
          </w:rPr>
          <w:t>are</w:t>
        </w:r>
      </w:ins>
      <w:del w:author="Meike Robaard" w:date="2022-06-01T16:15:51.06Z" w:id="1163402349">
        <w:r w:rsidRPr="7F85FB28" w:rsidDel="3455EAD2">
          <w:rPr>
            <w:rFonts w:cs="Calibri" w:cstheme="minorAscii"/>
            <w:sz w:val="24"/>
            <w:szCs w:val="24"/>
          </w:rPr>
          <w:delText>is</w:delText>
        </w:r>
      </w:del>
      <w:r w:rsidRPr="7F85FB28" w:rsidR="3455EAD2">
        <w:rPr>
          <w:rFonts w:cs="Calibri" w:cstheme="minorAscii"/>
          <w:sz w:val="24"/>
          <w:szCs w:val="24"/>
        </w:rPr>
        <w:t xml:space="preserve"> far removed from the type of behavior for which natural selection has equipped us with moral intuitions</w:t>
      </w:r>
      <w:ins w:author="Meike Robaard" w:date="2022-06-01T16:16:08.783Z" w:id="159678246">
        <w:r w:rsidRPr="7F85FB28" w:rsidR="3455EAD2">
          <w:rPr>
            <w:rFonts w:cs="Calibri" w:cstheme="minorAscii"/>
            <w:sz w:val="24"/>
            <w:szCs w:val="24"/>
          </w:rPr>
          <w:t xml:space="preserve"> in the first place</w:t>
        </w:r>
      </w:ins>
      <w:r w:rsidRPr="7F85FB28" w:rsidR="3455EAD2">
        <w:rPr>
          <w:rFonts w:cs="Calibri" w:cstheme="minorAscii"/>
          <w:sz w:val="24"/>
          <w:szCs w:val="24"/>
        </w:rPr>
        <w:t>. In</w:t>
      </w:r>
      <w:ins w:author="Meike Robaard" w:date="2022-06-01T16:16:38.468Z" w:id="1241004004">
        <w:r w:rsidRPr="7F85FB28" w:rsidR="3455EAD2">
          <w:rPr>
            <w:rFonts w:cs="Calibri" w:cstheme="minorAscii"/>
            <w:sz w:val="24"/>
            <w:szCs w:val="24"/>
          </w:rPr>
          <w:t>itially</w:t>
        </w:r>
      </w:ins>
      <w:del w:author="Meike Robaard" w:date="2022-06-01T16:16:36.872Z" w:id="81319955">
        <w:r w:rsidRPr="7F85FB28" w:rsidDel="3455EAD2">
          <w:rPr>
            <w:rFonts w:cs="Calibri" w:cstheme="minorAscii"/>
            <w:sz w:val="24"/>
            <w:szCs w:val="24"/>
          </w:rPr>
          <w:delText>deed</w:delText>
        </w:r>
      </w:del>
      <w:r w:rsidRPr="7F85FB28" w:rsidR="3455EAD2">
        <w:rPr>
          <w:rFonts w:cs="Calibri" w:cstheme="minorAscii"/>
          <w:sz w:val="24"/>
          <w:szCs w:val="24"/>
        </w:rPr>
        <w:t xml:space="preserve">, morality </w:t>
      </w:r>
      <w:ins w:author="Meike Robaard" w:date="2022-06-01T16:16:19.404Z" w:id="1228540449">
        <w:r w:rsidRPr="7F85FB28" w:rsidR="3455EAD2">
          <w:rPr>
            <w:rFonts w:cs="Calibri" w:cstheme="minorAscii"/>
            <w:sz w:val="24"/>
            <w:szCs w:val="24"/>
          </w:rPr>
          <w:t xml:space="preserve">arguably </w:t>
        </w:r>
      </w:ins>
      <w:r w:rsidRPr="7F85FB28" w:rsidR="3455EAD2">
        <w:rPr>
          <w:rFonts w:cs="Calibri" w:cstheme="minorAscii"/>
          <w:sz w:val="24"/>
          <w:szCs w:val="24"/>
        </w:rPr>
        <w:t xml:space="preserve">evolved only for </w:t>
      </w:r>
      <w:ins w:author="Meike Robaard" w:date="2022-06-01T16:16:49.963Z" w:id="472608434">
        <w:r w:rsidRPr="7F85FB28" w:rsidR="3455EAD2">
          <w:rPr>
            <w:rFonts w:cs="Calibri" w:cstheme="minorAscii"/>
            <w:sz w:val="24"/>
            <w:szCs w:val="24"/>
          </w:rPr>
          <w:t>the purpose of group-</w:t>
        </w:r>
      </w:ins>
      <w:r w:rsidRPr="7F85FB28" w:rsidR="3455EAD2">
        <w:rPr>
          <w:rFonts w:cs="Calibri" w:cstheme="minorAscii"/>
          <w:sz w:val="24"/>
          <w:szCs w:val="24"/>
        </w:rPr>
        <w:t>cooperation</w:t>
      </w:r>
      <w:del w:author="Meike Robaard" w:date="2022-06-01T16:16:52.699Z" w:id="470788305">
        <w:r w:rsidRPr="7F85FB28" w:rsidDel="3455EAD2">
          <w:rPr>
            <w:rFonts w:cs="Calibri" w:cstheme="minorAscii"/>
            <w:sz w:val="24"/>
            <w:szCs w:val="24"/>
          </w:rPr>
          <w:delText xml:space="preserve"> within the group</w:delText>
        </w:r>
      </w:del>
      <w:r w:rsidRPr="7F85FB28" w:rsidR="3455EAD2">
        <w:rPr>
          <w:rFonts w:cs="Calibri" w:cstheme="minorAscii"/>
          <w:sz w:val="24"/>
          <w:szCs w:val="24"/>
        </w:rPr>
        <w:t xml:space="preserve">. </w:t>
      </w:r>
      <w:commentRangeStart w:id="980762778"/>
      <w:r w:rsidRPr="7F85FB28" w:rsidR="3455EAD2">
        <w:rPr>
          <w:rFonts w:cs="Calibri" w:cstheme="minorAscii"/>
          <w:sz w:val="24"/>
          <w:szCs w:val="24"/>
        </w:rPr>
        <w:t>Reason – in contrast to religion that only strengthens this ingroup - outgroup bias – shows us that there is no fundamental reason why moral conduct should be limited to interactions with fellow group members.</w:t>
      </w:r>
      <w:commentRangeEnd w:id="980762778"/>
      <w:r>
        <w:rPr>
          <w:rStyle w:val="CommentReference"/>
        </w:rPr>
        <w:commentReference w:id="980762778"/>
      </w:r>
      <w:r w:rsidRPr="7F85FB28" w:rsidR="3455EAD2">
        <w:rPr>
          <w:rFonts w:cs="Calibri" w:cstheme="minorAscii"/>
          <w:sz w:val="24"/>
          <w:szCs w:val="24"/>
        </w:rPr>
        <w:t xml:space="preserve"> </w:t>
      </w:r>
      <w:del w:author="Meike Robaard" w:date="2022-06-01T16:17:46.998Z" w:id="959757111">
        <w:r w:rsidRPr="7F85FB28" w:rsidDel="3455EAD2">
          <w:rPr>
            <w:rFonts w:cs="Calibri" w:cstheme="minorAscii"/>
            <w:sz w:val="24"/>
            <w:szCs w:val="24"/>
          </w:rPr>
          <w:delText>Therefore</w:delText>
        </w:r>
      </w:del>
      <w:ins w:author="Meike Robaard" w:date="2022-06-01T16:17:47.725Z" w:id="420322168">
        <w:r w:rsidRPr="7F85FB28" w:rsidR="3455EAD2">
          <w:rPr>
            <w:rFonts w:cs="Calibri" w:cstheme="minorAscii"/>
            <w:sz w:val="24"/>
            <w:szCs w:val="24"/>
          </w:rPr>
          <w:t>As such</w:t>
        </w:r>
      </w:ins>
      <w:r w:rsidRPr="7F85FB28" w:rsidR="3455EAD2">
        <w:rPr>
          <w:rFonts w:cs="Calibri" w:cstheme="minorAscii"/>
          <w:sz w:val="24"/>
          <w:szCs w:val="24"/>
        </w:rPr>
        <w:t>, Singer claims, we have been able to ‘expand our moral circle’.</w:t>
      </w:r>
    </w:p>
    <w:p w:rsidRPr="003E68F9" w:rsidR="00711E6D" w:rsidP="005A11AA" w:rsidRDefault="00711E6D" w14:paraId="1856C331" w14:textId="77777777">
      <w:pPr>
        <w:spacing w:line="360" w:lineRule="auto"/>
        <w:jc w:val="both"/>
        <w:rPr>
          <w:rFonts w:cstheme="minorHAnsi"/>
          <w:sz w:val="24"/>
          <w:szCs w:val="24"/>
        </w:rPr>
      </w:pPr>
    </w:p>
    <w:p w:rsidR="00711E6D" w:rsidP="7F85FB28" w:rsidRDefault="00711E6D" w14:paraId="538AE13A" w14:textId="39D777C1">
      <w:pPr>
        <w:spacing w:line="360" w:lineRule="auto"/>
        <w:jc w:val="both"/>
        <w:rPr>
          <w:rFonts w:cs="Calibri" w:cstheme="minorAscii"/>
          <w:sz w:val="24"/>
          <w:szCs w:val="24"/>
        </w:rPr>
      </w:pPr>
      <w:r w:rsidRPr="7F85FB28" w:rsidR="3455EAD2">
        <w:rPr>
          <w:rFonts w:cs="Calibri" w:cstheme="minorAscii"/>
          <w:sz w:val="24"/>
          <w:szCs w:val="24"/>
        </w:rPr>
        <w:t>In some cases</w:t>
      </w:r>
      <w:r w:rsidRPr="7F85FB28" w:rsidR="74186F40">
        <w:rPr>
          <w:rFonts w:cs="Calibri" w:cstheme="minorAscii"/>
          <w:sz w:val="24"/>
          <w:szCs w:val="24"/>
        </w:rPr>
        <w:t>,</w:t>
      </w:r>
      <w:r w:rsidRPr="7F85FB28" w:rsidR="3455EAD2">
        <w:rPr>
          <w:rFonts w:cs="Calibri" w:cstheme="minorAscii"/>
          <w:sz w:val="24"/>
          <w:szCs w:val="24"/>
        </w:rPr>
        <w:t xml:space="preserve"> reason may even </w:t>
      </w:r>
      <w:ins w:author="Meike Robaard" w:date="2022-06-01T16:18:16.423Z" w:id="536456547">
        <w:r w:rsidRPr="7F85FB28" w:rsidR="3455EAD2">
          <w:rPr>
            <w:rFonts w:cs="Calibri" w:cstheme="minorAscii"/>
            <w:sz w:val="24"/>
            <w:szCs w:val="24"/>
          </w:rPr>
          <w:t>overrule</w:t>
        </w:r>
      </w:ins>
      <w:del w:author="Meike Robaard" w:date="2022-06-01T16:18:14.584Z" w:id="464082996">
        <w:r w:rsidRPr="7F85FB28" w:rsidDel="3455EAD2">
          <w:rPr>
            <w:rFonts w:cs="Calibri" w:cstheme="minorAscii"/>
            <w:sz w:val="24"/>
            <w:szCs w:val="24"/>
          </w:rPr>
          <w:delText>reject</w:delText>
        </w:r>
      </w:del>
      <w:r w:rsidRPr="7F85FB28" w:rsidR="3455EAD2">
        <w:rPr>
          <w:rFonts w:cs="Calibri" w:cstheme="minorAscii"/>
          <w:sz w:val="24"/>
          <w:szCs w:val="24"/>
        </w:rPr>
        <w:t xml:space="preserve"> certain harmful moral intuitions. </w:t>
      </w:r>
      <w:commentRangeStart w:id="1344522167"/>
      <w:r w:rsidRPr="7F85FB28" w:rsidR="3455EAD2">
        <w:rPr>
          <w:rFonts w:cs="Calibri" w:cstheme="minorAscii"/>
          <w:sz w:val="24"/>
          <w:szCs w:val="24"/>
        </w:rPr>
        <w:t xml:space="preserve">A good example of this is our intuitive moral aversion to homosexuality. The first modern Western thinker to oppose this was the British moral philosopher Jeremy Bentham (18th century). </w:t>
      </w:r>
      <w:r w:rsidRPr="7F85FB28" w:rsidR="59CA6F81">
        <w:rPr>
          <w:rFonts w:cs="Calibri" w:cstheme="minorAscii"/>
          <w:sz w:val="24"/>
          <w:szCs w:val="24"/>
        </w:rPr>
        <w:t>H</w:t>
      </w:r>
      <w:r w:rsidRPr="7F85FB28" w:rsidR="3455EAD2">
        <w:rPr>
          <w:rFonts w:cs="Calibri" w:cstheme="minorAscii"/>
          <w:sz w:val="24"/>
          <w:szCs w:val="24"/>
        </w:rPr>
        <w:t xml:space="preserve">e did so by thinking </w:t>
      </w:r>
      <w:r w:rsidRPr="7F85FB28" w:rsidR="3455EAD2">
        <w:rPr>
          <w:rFonts w:cs="Calibri" w:cstheme="minorAscii"/>
          <w:sz w:val="24"/>
          <w:szCs w:val="24"/>
        </w:rPr>
        <w:t xml:space="preserve">rationally and ignoring his emotional reactions and intuitions. Bentham argued that homosexuality does not cause any harm and that banning homosexuality brings suffering. </w:t>
      </w:r>
      <w:r w:rsidRPr="7F85FB28" w:rsidR="59CA6F81">
        <w:rPr>
          <w:rFonts w:cs="Calibri" w:cstheme="minorAscii"/>
          <w:sz w:val="24"/>
          <w:szCs w:val="24"/>
        </w:rPr>
        <w:t>So,</w:t>
      </w:r>
      <w:r w:rsidRPr="7F85FB28" w:rsidR="3455EAD2">
        <w:rPr>
          <w:rFonts w:cs="Calibri" w:cstheme="minorAscii"/>
          <w:sz w:val="24"/>
          <w:szCs w:val="24"/>
        </w:rPr>
        <w:t xml:space="preserve"> he concluded that it should be allowed, opposing the Christian tradition that strongly condemned homosexuality because it was 'unnatural and contrary to God's will'.</w:t>
      </w:r>
      <w:commentRangeEnd w:id="1344522167"/>
      <w:r>
        <w:rPr>
          <w:rStyle w:val="CommentReference"/>
        </w:rPr>
        <w:commentReference w:id="1344522167"/>
      </w:r>
    </w:p>
    <w:p w:rsidR="00711E6D" w:rsidP="005A11AA" w:rsidRDefault="00711E6D" w14:paraId="11EF5147" w14:textId="77777777">
      <w:pPr>
        <w:spacing w:line="360" w:lineRule="auto"/>
        <w:jc w:val="both"/>
        <w:rPr>
          <w:rFonts w:cstheme="minorHAnsi"/>
          <w:sz w:val="24"/>
          <w:szCs w:val="24"/>
        </w:rPr>
      </w:pPr>
    </w:p>
    <w:p w:rsidR="00711E6D" w:rsidP="005A11AA" w:rsidRDefault="00711E6D" w14:paraId="250DD727" w14:textId="77777777">
      <w:pPr>
        <w:spacing w:line="360" w:lineRule="auto"/>
        <w:jc w:val="both"/>
        <w:rPr>
          <w:rFonts w:cstheme="minorHAnsi"/>
          <w:b/>
          <w:bCs/>
          <w:i/>
          <w:iCs/>
          <w:sz w:val="24"/>
          <w:szCs w:val="24"/>
        </w:rPr>
      </w:pPr>
      <w:r>
        <w:rPr>
          <w:rFonts w:cstheme="minorHAnsi"/>
          <w:b/>
          <w:bCs/>
          <w:i/>
          <w:iCs/>
          <w:sz w:val="24"/>
          <w:szCs w:val="24"/>
        </w:rPr>
        <w:t>The natural selection of moral intuitions</w:t>
      </w:r>
    </w:p>
    <w:p w:rsidRPr="005A11AA" w:rsidR="00711E6D" w:rsidP="005A11AA" w:rsidRDefault="00711E6D" w14:paraId="1F03BC27" w14:textId="77777777">
      <w:pPr>
        <w:spacing w:line="360" w:lineRule="auto"/>
        <w:jc w:val="both"/>
        <w:rPr>
          <w:rFonts w:cstheme="minorHAnsi"/>
          <w:b/>
          <w:bCs/>
          <w:i/>
          <w:iCs/>
          <w:sz w:val="24"/>
          <w:szCs w:val="24"/>
        </w:rPr>
      </w:pPr>
    </w:p>
    <w:p w:rsidRPr="005A11AA" w:rsidR="00711E6D" w:rsidP="7F85FB28" w:rsidRDefault="00711E6D" w14:paraId="6D55D47F" w14:textId="4C1B5B8F">
      <w:pPr>
        <w:spacing w:line="360" w:lineRule="auto"/>
        <w:jc w:val="both"/>
        <w:rPr>
          <w:rFonts w:cs="Calibri" w:cstheme="minorAscii"/>
          <w:sz w:val="24"/>
          <w:szCs w:val="24"/>
        </w:rPr>
      </w:pPr>
      <w:r w:rsidRPr="7F85FB28" w:rsidR="3455EAD2">
        <w:rPr>
          <w:rFonts w:cs="Calibri" w:cstheme="minorAscii"/>
          <w:sz w:val="24"/>
          <w:szCs w:val="24"/>
        </w:rPr>
        <w:t xml:space="preserve">Remember how our innate cognitive intuitions have evolved for the sole purpose of </w:t>
      </w:r>
      <w:ins w:author="Meike Robaard" w:date="2022-06-01T16:48:27.655Z" w:id="1619967167">
        <w:r w:rsidRPr="7F85FB28" w:rsidR="3455EAD2">
          <w:rPr>
            <w:rFonts w:cs="Calibri" w:cstheme="minorAscii"/>
            <w:sz w:val="24"/>
            <w:szCs w:val="24"/>
          </w:rPr>
          <w:t>survival?</w:t>
        </w:r>
      </w:ins>
      <w:del w:author="Meike Robaard" w:date="2022-06-01T16:50:55.046Z" w:id="1761422059">
        <w:r w:rsidRPr="7F85FB28" w:rsidDel="3455EAD2">
          <w:rPr>
            <w:rFonts w:cs="Calibri" w:cstheme="minorAscii"/>
            <w:sz w:val="24"/>
            <w:szCs w:val="24"/>
          </w:rPr>
          <w:delText xml:space="preserve">enabling our distant ancestors to survive and reproduce. </w:delText>
        </w:r>
      </w:del>
      <w:r w:rsidRPr="7F85FB28" w:rsidR="3455EAD2">
        <w:rPr>
          <w:rFonts w:cs="Calibri" w:cstheme="minorAscii"/>
          <w:sz w:val="24"/>
          <w:szCs w:val="24"/>
        </w:rPr>
        <w:t xml:space="preserve">The same goes for our moral intuitions. </w:t>
      </w:r>
      <w:commentRangeStart w:id="25028513"/>
      <w:r w:rsidRPr="7F85FB28" w:rsidR="3455EAD2">
        <w:rPr>
          <w:rFonts w:cs="Calibri" w:cstheme="minorAscii"/>
          <w:sz w:val="24"/>
          <w:szCs w:val="24"/>
        </w:rPr>
        <w:t>They</w:t>
      </w:r>
      <w:commentRangeEnd w:id="25028513"/>
      <w:r>
        <w:rPr>
          <w:rStyle w:val="CommentReference"/>
        </w:rPr>
        <w:commentReference w:id="25028513"/>
      </w:r>
      <w:r w:rsidRPr="7F85FB28" w:rsidR="3455EAD2">
        <w:rPr>
          <w:rFonts w:cs="Calibri" w:cstheme="minorAscii"/>
          <w:sz w:val="24"/>
          <w:szCs w:val="24"/>
        </w:rPr>
        <w:t xml:space="preserve"> did so by strengthening harmony and cooperation in the small hunter-gatherer </w:t>
      </w:r>
      <w:del w:author="Meike Robaard" w:date="2022-06-01T16:51:26.774Z" w:id="2131738048">
        <w:r w:rsidRPr="7F85FB28" w:rsidDel="3455EAD2">
          <w:rPr>
            <w:rFonts w:cs="Calibri" w:cstheme="minorAscii"/>
            <w:sz w:val="24"/>
            <w:szCs w:val="24"/>
          </w:rPr>
          <w:delText>bands</w:delText>
        </w:r>
      </w:del>
      <w:ins w:author="Meike Robaard" w:date="2022-06-01T16:51:28.153Z" w:id="1164007441">
        <w:r w:rsidRPr="7F85FB28" w:rsidR="3455EAD2">
          <w:rPr>
            <w:rFonts w:cs="Calibri" w:cstheme="minorAscii"/>
            <w:sz w:val="24"/>
            <w:szCs w:val="24"/>
          </w:rPr>
          <w:t>communities</w:t>
        </w:r>
      </w:ins>
      <w:r w:rsidRPr="7F85FB28" w:rsidR="3455EAD2">
        <w:rPr>
          <w:rFonts w:cs="Calibri" w:cstheme="minorAscii"/>
          <w:sz w:val="24"/>
          <w:szCs w:val="24"/>
        </w:rPr>
        <w:t xml:space="preserve"> in which our ancestors lived </w:t>
      </w:r>
      <w:r w:rsidRPr="7F85FB28" w:rsidR="3455EAD2">
        <w:rPr>
          <w:rFonts w:cs="Calibri" w:cstheme="minorAscii"/>
          <w:i w:val="1"/>
          <w:iCs w:val="1"/>
          <w:sz w:val="24"/>
          <w:szCs w:val="24"/>
        </w:rPr>
        <w:t xml:space="preserve">and </w:t>
      </w:r>
      <w:r w:rsidRPr="7F85FB28" w:rsidR="1F6C5197">
        <w:rPr>
          <w:rFonts w:cs="Calibri" w:cstheme="minorAscii"/>
          <w:sz w:val="24"/>
          <w:szCs w:val="24"/>
        </w:rPr>
        <w:t xml:space="preserve">by </w:t>
      </w:r>
      <w:r w:rsidRPr="7F85FB28" w:rsidR="3455EAD2">
        <w:rPr>
          <w:rFonts w:cs="Calibri" w:cstheme="minorAscii"/>
          <w:sz w:val="24"/>
          <w:szCs w:val="24"/>
        </w:rPr>
        <w:t xml:space="preserve">not extending that courtesy to rivaling bands. </w:t>
      </w:r>
      <w:ins w:author="Meike Robaard" w:date="2022-06-01T16:51:59.146Z" w:id="547343481">
        <w:r w:rsidRPr="7F85FB28" w:rsidR="3455EAD2">
          <w:rPr>
            <w:rFonts w:cs="Calibri" w:cstheme="minorAscii"/>
            <w:sz w:val="24"/>
            <w:szCs w:val="24"/>
          </w:rPr>
          <w:t>However, t</w:t>
        </w:r>
      </w:ins>
      <w:del w:author="Meike Robaard" w:date="2022-06-01T16:51:56.678Z" w:id="134745799">
        <w:r w:rsidRPr="7F85FB28" w:rsidDel="3455EAD2">
          <w:rPr>
            <w:rFonts w:cs="Calibri" w:cstheme="minorAscii"/>
            <w:sz w:val="24"/>
            <w:szCs w:val="24"/>
          </w:rPr>
          <w:delText>T</w:delText>
        </w:r>
      </w:del>
      <w:r w:rsidRPr="7F85FB28" w:rsidR="3455EAD2">
        <w:rPr>
          <w:rFonts w:cs="Calibri" w:cstheme="minorAscii"/>
          <w:sz w:val="24"/>
          <w:szCs w:val="24"/>
        </w:rPr>
        <w:t>hose intuitions do not always yield desirable results, especially in our modern context.</w:t>
      </w:r>
    </w:p>
    <w:p w:rsidR="00711E6D" w:rsidP="005A11AA" w:rsidRDefault="00711E6D" w14:paraId="10C5EC0C" w14:textId="77777777">
      <w:pPr>
        <w:spacing w:line="360" w:lineRule="auto"/>
        <w:jc w:val="both"/>
        <w:rPr>
          <w:rFonts w:cstheme="minorHAnsi"/>
          <w:sz w:val="24"/>
          <w:szCs w:val="24"/>
        </w:rPr>
      </w:pPr>
    </w:p>
    <w:p w:rsidR="00711E6D" w:rsidP="7F85FB28" w:rsidRDefault="00711E6D" w14:paraId="13FD4F05" w14:textId="7CBAAF65">
      <w:pPr>
        <w:spacing w:line="360" w:lineRule="auto"/>
        <w:jc w:val="both"/>
        <w:rPr>
          <w:rFonts w:cs="Calibri" w:cstheme="minorAscii"/>
          <w:sz w:val="24"/>
          <w:szCs w:val="24"/>
        </w:rPr>
      </w:pPr>
      <w:commentRangeStart w:id="1170905886"/>
      <w:r w:rsidRPr="7F85FB28" w:rsidR="3455EAD2">
        <w:rPr>
          <w:rFonts w:cs="Calibri" w:cstheme="minorAscii"/>
          <w:sz w:val="24"/>
          <w:szCs w:val="24"/>
        </w:rPr>
        <w:t xml:space="preserve">Our ingroup - outgroup bias, which we have already discussed, causes racism and large-scale wars in the modern context where people of different races live together and groups (and coalitions between groups) become increasingly larger. </w:t>
      </w:r>
      <w:r w:rsidRPr="7F85FB28" w:rsidR="1F6C5197">
        <w:rPr>
          <w:rFonts w:cs="Calibri" w:cstheme="minorAscii"/>
          <w:sz w:val="24"/>
          <w:szCs w:val="24"/>
        </w:rPr>
        <w:t>A</w:t>
      </w:r>
      <w:r w:rsidRPr="7F85FB28" w:rsidR="3455EAD2">
        <w:rPr>
          <w:rFonts w:cs="Calibri" w:cstheme="minorAscii"/>
          <w:sz w:val="24"/>
          <w:szCs w:val="24"/>
        </w:rPr>
        <w:t xml:space="preserve">s </w:t>
      </w:r>
      <w:r w:rsidRPr="7F85FB28" w:rsidR="1F6C5197">
        <w:rPr>
          <w:rFonts w:cs="Calibri" w:cstheme="minorAscii"/>
          <w:sz w:val="24"/>
          <w:szCs w:val="24"/>
        </w:rPr>
        <w:t>mentioned</w:t>
      </w:r>
      <w:r w:rsidRPr="7F85FB28" w:rsidR="3455EAD2">
        <w:rPr>
          <w:rFonts w:cs="Calibri" w:cstheme="minorAscii"/>
          <w:sz w:val="24"/>
          <w:szCs w:val="24"/>
        </w:rPr>
        <w:t xml:space="preserve"> above</w:t>
      </w:r>
      <w:r w:rsidRPr="7F85FB28" w:rsidR="1F6C5197">
        <w:rPr>
          <w:rFonts w:cs="Calibri" w:cstheme="minorAscii"/>
          <w:sz w:val="24"/>
          <w:szCs w:val="24"/>
        </w:rPr>
        <w:t>, we also</w:t>
      </w:r>
      <w:r w:rsidRPr="7F85FB28" w:rsidR="3455EAD2">
        <w:rPr>
          <w:rFonts w:cs="Calibri" w:cstheme="minorAscii"/>
          <w:sz w:val="24"/>
          <w:szCs w:val="24"/>
        </w:rPr>
        <w:t xml:space="preserve"> possess unfounded intuitive aversions against certain forms of behavior such as homosexuality</w:t>
      </w:r>
      <w:commentRangeEnd w:id="1170905886"/>
      <w:r>
        <w:rPr>
          <w:rStyle w:val="CommentReference"/>
        </w:rPr>
        <w:commentReference w:id="1170905886"/>
      </w:r>
      <w:r w:rsidRPr="7F85FB28" w:rsidR="3455EAD2">
        <w:rPr>
          <w:rFonts w:cs="Calibri" w:cstheme="minorAscii"/>
          <w:sz w:val="24"/>
          <w:szCs w:val="24"/>
        </w:rPr>
        <w:t xml:space="preserve">. Finally, we are inclined to </w:t>
      </w:r>
      <w:ins w:author="Meike Robaard" w:date="2022-06-01T16:55:33.798Z" w:id="498075052">
        <w:r w:rsidRPr="7F85FB28" w:rsidR="3455EAD2">
          <w:rPr>
            <w:rFonts w:cs="Calibri" w:cstheme="minorAscii"/>
            <w:sz w:val="24"/>
            <w:szCs w:val="24"/>
          </w:rPr>
          <w:t xml:space="preserve">violently </w:t>
        </w:r>
      </w:ins>
      <w:r w:rsidRPr="7F85FB28" w:rsidR="3455EAD2">
        <w:rPr>
          <w:rFonts w:cs="Calibri" w:cstheme="minorAscii"/>
          <w:sz w:val="24"/>
          <w:szCs w:val="24"/>
        </w:rPr>
        <w:t xml:space="preserve">punish </w:t>
      </w:r>
      <w:ins w:author="Meike Robaard" w:date="2022-06-01T16:55:24.978Z" w:id="2049455389">
        <w:r w:rsidRPr="7F85FB28" w:rsidR="3455EAD2">
          <w:rPr>
            <w:rFonts w:cs="Calibri" w:cstheme="minorAscii"/>
            <w:sz w:val="24"/>
            <w:szCs w:val="24"/>
          </w:rPr>
          <w:t xml:space="preserve">non-conforming group members and outsiders alike </w:t>
        </w:r>
      </w:ins>
      <w:del w:author="Meike Robaard" w:date="2022-06-01T16:55:01.513Z" w:id="1524296851">
        <w:r w:rsidRPr="7F85FB28" w:rsidDel="3455EAD2">
          <w:rPr>
            <w:rFonts w:cs="Calibri" w:cstheme="minorAscii"/>
            <w:sz w:val="24"/>
            <w:szCs w:val="24"/>
          </w:rPr>
          <w:delText>the lack of conformism of group members</w:delText>
        </w:r>
      </w:del>
      <w:r w:rsidRPr="7F85FB28" w:rsidR="3455EAD2">
        <w:rPr>
          <w:rFonts w:cs="Calibri" w:cstheme="minorAscii"/>
          <w:sz w:val="24"/>
          <w:szCs w:val="24"/>
        </w:rPr>
        <w:t xml:space="preserve"> (for example when violating conventional taboos)</w:t>
      </w:r>
      <w:del w:author="Meike Robaard" w:date="2022-06-01T16:55:40.273Z" w:id="1952469221">
        <w:r w:rsidRPr="7F85FB28" w:rsidDel="3455EAD2">
          <w:rPr>
            <w:rFonts w:cs="Calibri" w:cstheme="minorAscii"/>
            <w:sz w:val="24"/>
            <w:szCs w:val="24"/>
          </w:rPr>
          <w:delText xml:space="preserve"> with great violence</w:delText>
        </w:r>
      </w:del>
      <w:r w:rsidRPr="7F85FB28" w:rsidR="3455EAD2">
        <w:rPr>
          <w:rFonts w:cs="Calibri" w:cstheme="minorAscii"/>
          <w:sz w:val="24"/>
          <w:szCs w:val="24"/>
        </w:rPr>
        <w:t xml:space="preserve">. </w:t>
      </w:r>
      <w:commentRangeStart w:id="1326771483"/>
      <w:r w:rsidRPr="7F85FB28" w:rsidR="3455EAD2">
        <w:rPr>
          <w:rFonts w:cs="Calibri" w:cstheme="minorAscii"/>
          <w:sz w:val="24"/>
          <w:szCs w:val="24"/>
        </w:rPr>
        <w:t xml:space="preserve">Human nature is what it </w:t>
      </w:r>
      <w:proofErr w:type="gramStart"/>
      <w:r w:rsidRPr="7F85FB28" w:rsidR="3455EAD2">
        <w:rPr>
          <w:rFonts w:cs="Calibri" w:cstheme="minorAscii"/>
          <w:sz w:val="24"/>
          <w:szCs w:val="24"/>
        </w:rPr>
        <w:t>is</w:t>
      </w:r>
      <w:proofErr w:type="gramEnd"/>
      <w:r w:rsidRPr="7F85FB28" w:rsidR="3455EAD2">
        <w:rPr>
          <w:rFonts w:cs="Calibri" w:cstheme="minorAscii"/>
          <w:sz w:val="24"/>
          <w:szCs w:val="24"/>
        </w:rPr>
        <w:t xml:space="preserve"> and it is certainly not perfect</w:t>
      </w:r>
      <w:commentRangeEnd w:id="1326771483"/>
      <w:r>
        <w:rPr>
          <w:rStyle w:val="CommentReference"/>
        </w:rPr>
        <w:commentReference w:id="1326771483"/>
      </w:r>
      <w:r w:rsidRPr="7F85FB28" w:rsidR="3455EAD2">
        <w:rPr>
          <w:rFonts w:cs="Calibri" w:cstheme="minorAscii"/>
          <w:sz w:val="24"/>
          <w:szCs w:val="24"/>
        </w:rPr>
        <w:t xml:space="preserve">. </w:t>
      </w:r>
      <w:del w:author="Meike Robaard" w:date="2022-06-01T16:58:34.216Z" w:id="2067599575">
        <w:r w:rsidRPr="7F85FB28" w:rsidDel="3455EAD2">
          <w:rPr>
            <w:rFonts w:cs="Calibri" w:cstheme="minorAscii"/>
            <w:sz w:val="24"/>
            <w:szCs w:val="24"/>
          </w:rPr>
          <w:delText xml:space="preserve">But </w:delText>
        </w:r>
      </w:del>
      <w:ins w:author="Meike Robaard" w:date="2022-06-01T16:58:37.107Z" w:id="1114075225">
        <w:r w:rsidRPr="7F85FB28" w:rsidR="3455EAD2">
          <w:rPr>
            <w:rFonts w:cs="Calibri" w:cstheme="minorAscii"/>
            <w:sz w:val="24"/>
            <w:szCs w:val="24"/>
          </w:rPr>
          <w:t xml:space="preserve">Luckily, </w:t>
        </w:r>
      </w:ins>
      <w:r w:rsidRPr="7F85FB28" w:rsidR="3455EAD2">
        <w:rPr>
          <w:rFonts w:cs="Calibri" w:cstheme="minorAscii"/>
          <w:sz w:val="24"/>
          <w:szCs w:val="24"/>
        </w:rPr>
        <w:t>the good news is that we can improve ourselves thanks to our ability to reflect on these practices and think critically.</w:t>
      </w:r>
    </w:p>
    <w:p w:rsidR="00711E6D" w:rsidP="005A11AA" w:rsidRDefault="00711E6D" w14:paraId="77CD314E" w14:textId="77777777">
      <w:pPr>
        <w:spacing w:line="360" w:lineRule="auto"/>
        <w:jc w:val="both"/>
        <w:rPr>
          <w:rFonts w:cstheme="minorHAnsi"/>
          <w:sz w:val="24"/>
          <w:szCs w:val="24"/>
        </w:rPr>
      </w:pPr>
    </w:p>
    <w:p w:rsidRPr="00041483" w:rsidR="00711E6D" w:rsidP="005A11AA" w:rsidRDefault="00711E6D" w14:paraId="15E969E9" w14:textId="77777777">
      <w:pPr>
        <w:spacing w:line="360" w:lineRule="auto"/>
        <w:jc w:val="both"/>
        <w:rPr>
          <w:rFonts w:cstheme="minorHAnsi"/>
          <w:b/>
          <w:bCs/>
          <w:i/>
          <w:iCs/>
          <w:sz w:val="24"/>
          <w:szCs w:val="24"/>
        </w:rPr>
      </w:pPr>
      <w:r>
        <w:rPr>
          <w:rFonts w:cstheme="minorHAnsi"/>
          <w:b/>
          <w:bCs/>
          <w:i/>
          <w:iCs/>
          <w:sz w:val="24"/>
          <w:szCs w:val="24"/>
        </w:rPr>
        <w:t>Four centuries of moral progress</w:t>
      </w:r>
    </w:p>
    <w:p w:rsidRPr="003E68F9" w:rsidR="00711E6D" w:rsidP="005A11AA" w:rsidRDefault="00711E6D" w14:paraId="3690CAC4" w14:textId="77777777">
      <w:pPr>
        <w:spacing w:line="360" w:lineRule="auto"/>
        <w:jc w:val="both"/>
        <w:rPr>
          <w:rFonts w:cstheme="minorHAnsi"/>
          <w:sz w:val="24"/>
          <w:szCs w:val="24"/>
        </w:rPr>
      </w:pPr>
    </w:p>
    <w:p w:rsidR="00711E6D" w:rsidP="7F85FB28" w:rsidRDefault="00711E6D" w14:paraId="6BBF80BD" w14:textId="3D00529A">
      <w:pPr>
        <w:spacing w:line="360" w:lineRule="auto"/>
        <w:jc w:val="both"/>
        <w:rPr>
          <w:rFonts w:cs="Calibri" w:cstheme="minorAscii"/>
          <w:sz w:val="24"/>
          <w:szCs w:val="24"/>
        </w:rPr>
      </w:pPr>
      <w:r w:rsidRPr="7F85FB28" w:rsidR="3455EAD2">
        <w:rPr>
          <w:rFonts w:cs="Calibri" w:cstheme="minorAscii"/>
          <w:sz w:val="24"/>
          <w:szCs w:val="24"/>
        </w:rPr>
        <w:t xml:space="preserve">By thinking rationally about morality, we can make moral progress. From the moment that philosophers began to </w:t>
      </w:r>
      <w:del w:author="Meike Robaard" w:date="2022-06-01T16:59:12.744Z" w:id="654444472">
        <w:r w:rsidRPr="7F85FB28" w:rsidDel="3455EAD2">
          <w:rPr>
            <w:rFonts w:cs="Calibri" w:cstheme="minorAscii"/>
            <w:sz w:val="24"/>
            <w:szCs w:val="24"/>
          </w:rPr>
          <w:delText>reflect on</w:delText>
        </w:r>
      </w:del>
      <w:ins w:author="Meike Robaard" w:date="2022-06-01T16:59:13.747Z" w:id="1607711678">
        <w:r w:rsidRPr="7F85FB28" w:rsidR="3455EAD2">
          <w:rPr>
            <w:rFonts w:cs="Calibri" w:cstheme="minorAscii"/>
            <w:sz w:val="24"/>
            <w:szCs w:val="24"/>
          </w:rPr>
          <w:t>consider</w:t>
        </w:r>
      </w:ins>
      <w:r w:rsidRPr="7F85FB28" w:rsidR="3455EAD2">
        <w:rPr>
          <w:rFonts w:cs="Calibri" w:cstheme="minorAscii"/>
          <w:sz w:val="24"/>
          <w:szCs w:val="24"/>
        </w:rPr>
        <w:t xml:space="preserve"> morality (</w:t>
      </w:r>
      <w:commentRangeStart w:id="1863440227"/>
      <w:r w:rsidRPr="7F85FB28" w:rsidR="3455EAD2">
        <w:rPr>
          <w:rFonts w:cs="Calibri" w:cstheme="minorAscii"/>
          <w:sz w:val="24"/>
          <w:szCs w:val="24"/>
        </w:rPr>
        <w:t>autonomously and rationally</w:t>
      </w:r>
      <w:commentRangeEnd w:id="1863440227"/>
      <w:r>
        <w:rPr>
          <w:rStyle w:val="CommentReference"/>
        </w:rPr>
        <w:commentReference w:id="1863440227"/>
      </w:r>
      <w:r w:rsidRPr="7F85FB28" w:rsidR="3455EAD2">
        <w:rPr>
          <w:rFonts w:cs="Calibri" w:cstheme="minorAscii"/>
          <w:sz w:val="24"/>
          <w:szCs w:val="24"/>
        </w:rPr>
        <w:t>)</w:t>
      </w:r>
      <w:del w:author="Meike Robaard" w:date="2022-06-01T16:59:40.863Z" w:id="961259158">
        <w:r w:rsidRPr="7F85FB28" w:rsidDel="3455EAD2">
          <w:rPr>
            <w:rFonts w:cs="Calibri" w:cstheme="minorAscii"/>
            <w:sz w:val="24"/>
            <w:szCs w:val="24"/>
          </w:rPr>
          <w:delText xml:space="preserve"> -</w:delText>
        </w:r>
      </w:del>
      <w:r w:rsidRPr="7F85FB28" w:rsidR="3455EAD2">
        <w:rPr>
          <w:rFonts w:cs="Calibri" w:cstheme="minorAscii"/>
          <w:sz w:val="24"/>
          <w:szCs w:val="24"/>
        </w:rPr>
        <w:t xml:space="preserve"> </w:t>
      </w:r>
      <w:ins w:author="Meike Robaard" w:date="2022-06-01T16:59:45.984Z" w:id="316333754">
        <w:r w:rsidRPr="7F85FB28" w:rsidR="3455EAD2">
          <w:rPr>
            <w:rFonts w:cs="Calibri" w:cstheme="minorAscii"/>
            <w:sz w:val="24"/>
            <w:szCs w:val="24"/>
          </w:rPr>
          <w:t xml:space="preserve">in the </w:t>
        </w:r>
      </w:ins>
      <w:r w:rsidRPr="7F85FB28" w:rsidR="3455EAD2">
        <w:rPr>
          <w:rFonts w:cs="Calibri" w:cstheme="minorAscii"/>
          <w:sz w:val="24"/>
          <w:szCs w:val="24"/>
        </w:rPr>
        <w:t>after</w:t>
      </w:r>
      <w:ins w:author="Meike Robaard" w:date="2022-06-01T16:59:48.808Z" w:id="388180683">
        <w:r w:rsidRPr="7F85FB28" w:rsidR="3455EAD2">
          <w:rPr>
            <w:rFonts w:cs="Calibri" w:cstheme="minorAscii"/>
            <w:sz w:val="24"/>
            <w:szCs w:val="24"/>
          </w:rPr>
          <w:t>math of</w:t>
        </w:r>
      </w:ins>
      <w:r w:rsidRPr="7F85FB28" w:rsidR="3455EAD2">
        <w:rPr>
          <w:rFonts w:cs="Calibri" w:cstheme="minorAscii"/>
          <w:sz w:val="24"/>
          <w:szCs w:val="24"/>
        </w:rPr>
        <w:t xml:space="preserve"> the Middle Ages</w:t>
      </w:r>
      <w:ins w:author="Meike Robaard" w:date="2022-06-01T17:00:01.976Z" w:id="858990397">
        <w:r w:rsidRPr="7F85FB28" w:rsidR="3455EAD2">
          <w:rPr>
            <w:rFonts w:cs="Calibri" w:cstheme="minorAscii"/>
            <w:sz w:val="24"/>
            <w:szCs w:val="24"/>
          </w:rPr>
          <w:t>, throughout</w:t>
        </w:r>
      </w:ins>
      <w:r w:rsidRPr="7F85FB28" w:rsidR="3455EAD2">
        <w:rPr>
          <w:rFonts w:cs="Calibri" w:cstheme="minorAscii"/>
          <w:sz w:val="24"/>
          <w:szCs w:val="24"/>
        </w:rPr>
        <w:t xml:space="preserve"> </w:t>
      </w:r>
      <w:del w:author="Meike Robaard" w:date="2022-06-01T17:00:11.629Z" w:id="296232918">
        <w:r w:rsidRPr="7F85FB28" w:rsidDel="3455EAD2">
          <w:rPr>
            <w:rFonts w:cs="Calibri" w:cstheme="minorAscii"/>
            <w:sz w:val="24"/>
            <w:szCs w:val="24"/>
          </w:rPr>
          <w:delText>during</w:delText>
        </w:r>
      </w:del>
      <w:r w:rsidRPr="7F85FB28" w:rsidR="3455EAD2">
        <w:rPr>
          <w:rFonts w:cs="Calibri" w:cstheme="minorAscii"/>
          <w:sz w:val="24"/>
          <w:szCs w:val="24"/>
        </w:rPr>
        <w:t xml:space="preserve"> which morality was </w:t>
      </w:r>
      <w:ins w:author="Meike Robaard" w:date="2022-06-01T17:00:20.079Z" w:id="948157666">
        <w:r w:rsidRPr="7F85FB28" w:rsidR="3455EAD2">
          <w:rPr>
            <w:rFonts w:cs="Calibri" w:cstheme="minorAscii"/>
            <w:sz w:val="24"/>
            <w:szCs w:val="24"/>
          </w:rPr>
          <w:t xml:space="preserve">an exclusively religious </w:t>
        </w:r>
      </w:ins>
      <w:del w:author="Meike Robaard" w:date="2022-06-01T17:00:39.573Z" w:id="643106222">
        <w:r w:rsidRPr="7F85FB28" w:rsidDel="3455EAD2">
          <w:rPr>
            <w:rFonts w:cs="Calibri" w:cstheme="minorAscii"/>
            <w:sz w:val="24"/>
            <w:szCs w:val="24"/>
          </w:rPr>
          <w:delText>the exclusive</w:delText>
        </w:r>
      </w:del>
      <w:r w:rsidRPr="7F85FB28" w:rsidR="3455EAD2">
        <w:rPr>
          <w:rFonts w:cs="Calibri" w:cstheme="minorAscii"/>
          <w:sz w:val="24"/>
          <w:szCs w:val="24"/>
        </w:rPr>
        <w:t xml:space="preserve"> domain</w:t>
      </w:r>
      <w:ins w:author="Meike Robaard" w:date="2022-06-01T17:00:34.84Z" w:id="595123457">
        <w:r w:rsidRPr="7F85FB28" w:rsidR="3455EAD2">
          <w:rPr>
            <w:rFonts w:cs="Calibri" w:cstheme="minorAscii"/>
            <w:sz w:val="24"/>
            <w:szCs w:val="24"/>
          </w:rPr>
          <w:t>,</w:t>
        </w:r>
      </w:ins>
      <w:del w:author="Meike Robaard" w:date="2022-06-01T17:00:31.877Z" w:id="1082992891">
        <w:r w:rsidRPr="7F85FB28" w:rsidDel="3455EAD2">
          <w:rPr>
            <w:rFonts w:cs="Calibri" w:cstheme="minorAscii"/>
            <w:sz w:val="24"/>
            <w:szCs w:val="24"/>
          </w:rPr>
          <w:delText xml:space="preserve"> of religion -</w:delText>
        </w:r>
      </w:del>
      <w:r w:rsidRPr="7F85FB28" w:rsidR="3455EAD2">
        <w:rPr>
          <w:rFonts w:cs="Calibri" w:cstheme="minorAscii"/>
          <w:sz w:val="24"/>
          <w:szCs w:val="24"/>
        </w:rPr>
        <w:t xml:space="preserve"> we </w:t>
      </w:r>
      <w:ins w:author="Meike Robaard" w:date="2022-06-01T17:00:52.586Z" w:id="798104894">
        <w:r w:rsidRPr="7F85FB28" w:rsidR="3455EAD2">
          <w:rPr>
            <w:rFonts w:cs="Calibri" w:cstheme="minorAscii"/>
            <w:sz w:val="24"/>
            <w:szCs w:val="24"/>
          </w:rPr>
          <w:t xml:space="preserve">can </w:t>
        </w:r>
      </w:ins>
      <w:ins w:author="Meike Robaard" w:date="2022-06-01T17:01:07.001Z" w:id="656207854">
        <w:r w:rsidRPr="7F85FB28" w:rsidR="3455EAD2">
          <w:rPr>
            <w:rFonts w:cs="Calibri" w:cstheme="minorAscii"/>
            <w:sz w:val="24"/>
            <w:szCs w:val="24"/>
          </w:rPr>
          <w:t xml:space="preserve">trace </w:t>
        </w:r>
      </w:ins>
      <w:del w:author="Meike Robaard" w:date="2022-06-01T17:01:03.979Z" w:id="1314559879">
        <w:r w:rsidRPr="7F85FB28" w:rsidDel="3455EAD2">
          <w:rPr>
            <w:rFonts w:cs="Calibri" w:cstheme="minorAscii"/>
            <w:sz w:val="24"/>
            <w:szCs w:val="24"/>
          </w:rPr>
          <w:delText>see a huge wave of</w:delText>
        </w:r>
      </w:del>
      <w:r w:rsidRPr="7F85FB28" w:rsidR="3455EAD2">
        <w:rPr>
          <w:rFonts w:cs="Calibri" w:cstheme="minorAscii"/>
          <w:sz w:val="24"/>
          <w:szCs w:val="24"/>
        </w:rPr>
        <w:t xml:space="preserve"> moral </w:t>
      </w:r>
      <w:del w:author="Meike Robaard" w:date="2022-06-01T17:01:38.329Z" w:id="4075551">
        <w:r w:rsidRPr="7F85FB28" w:rsidDel="3455EAD2">
          <w:rPr>
            <w:rFonts w:cs="Calibri" w:cstheme="minorAscii"/>
            <w:sz w:val="24"/>
            <w:szCs w:val="24"/>
          </w:rPr>
          <w:delText>progres</w:delText>
        </w:r>
      </w:del>
      <w:ins w:author="Meike Robaard" w:date="2022-06-01T17:01:42.981Z" w:id="1564152592">
        <w:r w:rsidRPr="7F85FB28" w:rsidR="3455EAD2">
          <w:rPr>
            <w:rFonts w:cs="Calibri" w:cstheme="minorAscii"/>
            <w:sz w:val="24"/>
            <w:szCs w:val="24"/>
          </w:rPr>
          <w:t>progress</w:t>
        </w:r>
      </w:ins>
      <w:del w:author="Meike Robaard" w:date="2022-06-01T17:01:46.474Z" w:id="551115029">
        <w:r w:rsidRPr="7F85FB28" w:rsidDel="3455EAD2">
          <w:rPr>
            <w:rFonts w:cs="Calibri" w:cstheme="minorAscii"/>
            <w:sz w:val="24"/>
            <w:szCs w:val="24"/>
          </w:rPr>
          <w:delText>s</w:delText>
        </w:r>
      </w:del>
      <w:ins w:author="Meike Robaard" w:date="2022-06-01T17:01:10.3Z" w:id="688510034">
        <w:r w:rsidRPr="7F85FB28" w:rsidR="3455EAD2">
          <w:rPr>
            <w:rFonts w:cs="Calibri" w:cstheme="minorAscii"/>
            <w:sz w:val="24"/>
            <w:szCs w:val="24"/>
          </w:rPr>
          <w:t>ion</w:t>
        </w:r>
      </w:ins>
      <w:r w:rsidRPr="7F85FB28" w:rsidR="3455EAD2">
        <w:rPr>
          <w:rFonts w:cs="Calibri" w:cstheme="minorAscii"/>
          <w:sz w:val="24"/>
          <w:szCs w:val="24"/>
        </w:rPr>
        <w:t xml:space="preserve"> t</w:t>
      </w:r>
      <w:del w:author="Meike Robaard" w:date="2022-06-01T17:01:13.76Z" w:id="907468243">
        <w:r w:rsidRPr="7F85FB28" w:rsidDel="3455EAD2">
          <w:rPr>
            <w:rFonts w:cs="Calibri" w:cstheme="minorAscii"/>
            <w:sz w:val="24"/>
            <w:szCs w:val="24"/>
          </w:rPr>
          <w:delText>hat is</w:delText>
        </w:r>
      </w:del>
      <w:ins w:author="Meike Robaard" w:date="2022-06-01T17:01:15.192Z" w:id="2030815481">
        <w:r w:rsidRPr="7F85FB28" w:rsidR="3455EAD2">
          <w:rPr>
            <w:rFonts w:cs="Calibri" w:cstheme="minorAscii"/>
            <w:sz w:val="24"/>
            <w:szCs w:val="24"/>
          </w:rPr>
          <w:t>currently</w:t>
        </w:r>
      </w:ins>
      <w:r w:rsidRPr="7F85FB28" w:rsidR="3455EAD2">
        <w:rPr>
          <w:rFonts w:cs="Calibri" w:cstheme="minorAscii"/>
          <w:sz w:val="24"/>
          <w:szCs w:val="24"/>
        </w:rPr>
        <w:t xml:space="preserve"> still </w:t>
      </w:r>
      <w:ins w:author="Meike Robaard" w:date="2022-06-01T17:01:17.962Z" w:id="915107422">
        <w:r w:rsidRPr="7F85FB28" w:rsidR="3455EAD2">
          <w:rPr>
            <w:rFonts w:cs="Calibri" w:cstheme="minorAscii"/>
            <w:sz w:val="24"/>
            <w:szCs w:val="24"/>
          </w:rPr>
          <w:t>on</w:t>
        </w:r>
      </w:ins>
      <w:r w:rsidRPr="7F85FB28" w:rsidR="3455EAD2">
        <w:rPr>
          <w:rFonts w:cs="Calibri" w:cstheme="minorAscii"/>
          <w:sz w:val="24"/>
          <w:szCs w:val="24"/>
        </w:rPr>
        <w:t>going</w:t>
      </w:r>
      <w:del w:author="Meike Robaard" w:date="2022-06-01T17:01:22.309Z" w:id="175423845">
        <w:r w:rsidRPr="7F85FB28" w:rsidDel="3455EAD2">
          <w:rPr>
            <w:rFonts w:cs="Calibri" w:cstheme="minorAscii"/>
            <w:sz w:val="24"/>
            <w:szCs w:val="24"/>
          </w:rPr>
          <w:delText xml:space="preserve"> on today.</w:delText>
        </w:r>
      </w:del>
      <w:r w:rsidRPr="7F85FB28" w:rsidR="3455EAD2">
        <w:rPr>
          <w:rFonts w:cs="Calibri" w:cstheme="minorAscii"/>
          <w:sz w:val="24"/>
          <w:szCs w:val="24"/>
        </w:rPr>
        <w:t xml:space="preserve"> Compare Europe in the 15th century with our society today. In the 15th century</w:t>
      </w:r>
      <w:ins w:author="Meike Robaard" w:date="2022-06-01T17:02:31.94Z" w:id="1294831301">
        <w:r w:rsidRPr="7F85FB28" w:rsidR="3455EAD2">
          <w:rPr>
            <w:rFonts w:cs="Calibri" w:cstheme="minorAscii"/>
            <w:sz w:val="24"/>
            <w:szCs w:val="24"/>
          </w:rPr>
          <w:t>,</w:t>
        </w:r>
      </w:ins>
      <w:r w:rsidRPr="7F85FB28" w:rsidR="3455EAD2">
        <w:rPr>
          <w:rFonts w:cs="Calibri" w:cstheme="minorAscii"/>
          <w:sz w:val="24"/>
          <w:szCs w:val="24"/>
        </w:rPr>
        <w:t xml:space="preserve"> women were burnt at </w:t>
      </w:r>
      <w:r w:rsidRPr="7F85FB28" w:rsidR="3455EAD2">
        <w:rPr>
          <w:rFonts w:cs="Calibri" w:cstheme="minorAscii"/>
          <w:sz w:val="24"/>
          <w:szCs w:val="24"/>
        </w:rPr>
        <w:t xml:space="preserve">the </w:t>
      </w:r>
      <w:r w:rsidRPr="7F85FB28" w:rsidR="3455EAD2">
        <w:rPr>
          <w:rFonts w:cs="Calibri" w:cstheme="minorAscii"/>
          <w:sz w:val="24"/>
          <w:szCs w:val="24"/>
        </w:rPr>
        <w:t xml:space="preserve">stake because they were </w:t>
      </w:r>
      <w:ins w:author="Meike Robaard" w:date="2022-06-01T17:02:46.489Z" w:id="835474274">
        <w:r w:rsidRPr="7F85FB28" w:rsidR="3455EAD2">
          <w:rPr>
            <w:rFonts w:cs="Calibri" w:cstheme="minorAscii"/>
            <w:sz w:val="24"/>
            <w:szCs w:val="24"/>
          </w:rPr>
          <w:t xml:space="preserve">charged with </w:t>
        </w:r>
      </w:ins>
      <w:del w:author="Meike Robaard" w:date="2022-06-01T17:02:43.341Z" w:id="1106258205">
        <w:r w:rsidRPr="7F85FB28" w:rsidDel="3455EAD2">
          <w:rPr>
            <w:rFonts w:cs="Calibri" w:cstheme="minorAscii"/>
            <w:sz w:val="24"/>
            <w:szCs w:val="24"/>
          </w:rPr>
          <w:delText>suspected of</w:delText>
        </w:r>
      </w:del>
      <w:r w:rsidRPr="7F85FB28" w:rsidR="3455EAD2">
        <w:rPr>
          <w:rFonts w:cs="Calibri" w:cstheme="minorAscii"/>
          <w:sz w:val="24"/>
          <w:szCs w:val="24"/>
        </w:rPr>
        <w:t xml:space="preserve"> witchcraft, religious dissidents were tortured and </w:t>
      </w:r>
      <w:r w:rsidRPr="7F85FB28" w:rsidR="3455EAD2">
        <w:rPr>
          <w:rFonts w:cs="Calibri" w:cstheme="minorAscii"/>
          <w:sz w:val="24"/>
          <w:szCs w:val="24"/>
        </w:rPr>
        <w:t>murdered</w:t>
      </w:r>
      <w:ins w:author="Meike Robaard" w:date="2022-06-01T17:02:54.094Z" w:id="1567566598">
        <w:r w:rsidRPr="7F85FB28" w:rsidR="3455EAD2">
          <w:rPr>
            <w:rFonts w:cs="Calibri" w:cstheme="minorAscii"/>
            <w:sz w:val="24"/>
            <w:szCs w:val="24"/>
          </w:rPr>
          <w:t>,</w:t>
        </w:r>
      </w:ins>
      <w:r w:rsidRPr="7F85FB28" w:rsidR="3455EAD2">
        <w:rPr>
          <w:rFonts w:cs="Calibri" w:cstheme="minorAscii"/>
          <w:sz w:val="24"/>
          <w:szCs w:val="24"/>
        </w:rPr>
        <w:t xml:space="preserve"> and slavery was an institutionalized reality. It was also generally accepted that </w:t>
      </w:r>
      <w:r w:rsidRPr="7F85FB28" w:rsidR="07838288">
        <w:rPr>
          <w:rFonts w:cs="Calibri" w:cstheme="minorAscii"/>
          <w:sz w:val="24"/>
          <w:szCs w:val="24"/>
        </w:rPr>
        <w:t>non-white</w:t>
      </w:r>
      <w:r w:rsidRPr="7F85FB28" w:rsidR="3455EAD2">
        <w:rPr>
          <w:rFonts w:cs="Calibri" w:cstheme="minorAscii"/>
          <w:sz w:val="24"/>
          <w:szCs w:val="24"/>
        </w:rPr>
        <w:t xml:space="preserve"> races and women were inferior</w:t>
      </w:r>
      <w:ins w:author="Meike Robaard" w:date="2022-06-01T17:03:08.391Z" w:id="776127073">
        <w:r w:rsidRPr="7F85FB28" w:rsidR="3455EAD2">
          <w:rPr>
            <w:rFonts w:cs="Calibri" w:cstheme="minorAscii"/>
            <w:sz w:val="24"/>
            <w:szCs w:val="24"/>
          </w:rPr>
          <w:t>,</w:t>
        </w:r>
      </w:ins>
      <w:r w:rsidRPr="7F85FB28" w:rsidR="3455EAD2">
        <w:rPr>
          <w:rFonts w:cs="Calibri" w:cstheme="minorAscii"/>
          <w:sz w:val="24"/>
          <w:szCs w:val="24"/>
        </w:rPr>
        <w:t xml:space="preserve"> and that people who </w:t>
      </w:r>
      <w:r w:rsidRPr="7F85FB28" w:rsidR="02CA36FD">
        <w:rPr>
          <w:rFonts w:cs="Calibri" w:cstheme="minorAscii"/>
          <w:sz w:val="24"/>
          <w:szCs w:val="24"/>
        </w:rPr>
        <w:t>adhered to</w:t>
      </w:r>
      <w:r w:rsidRPr="7F85FB28" w:rsidR="02CA36FD">
        <w:rPr>
          <w:rFonts w:cs="Calibri" w:cstheme="minorAscii"/>
          <w:sz w:val="24"/>
          <w:szCs w:val="24"/>
        </w:rPr>
        <w:t xml:space="preserve"> </w:t>
      </w:r>
      <w:commentRangeStart w:id="264453143"/>
      <w:r w:rsidRPr="7F85FB28" w:rsidR="3455EAD2">
        <w:rPr>
          <w:rFonts w:cs="Calibri" w:cstheme="minorAscii"/>
          <w:sz w:val="24"/>
          <w:szCs w:val="24"/>
        </w:rPr>
        <w:t>a different</w:t>
      </w:r>
      <w:commentRangeEnd w:id="264453143"/>
      <w:r>
        <w:rPr>
          <w:rStyle w:val="CommentReference"/>
        </w:rPr>
        <w:commentReference w:id="264453143"/>
      </w:r>
      <w:r w:rsidRPr="7F85FB28" w:rsidR="3455EAD2">
        <w:rPr>
          <w:rFonts w:cs="Calibri" w:cstheme="minorAscii"/>
          <w:sz w:val="24"/>
          <w:szCs w:val="24"/>
        </w:rPr>
        <w:t xml:space="preserve"> </w:t>
      </w:r>
      <w:r w:rsidRPr="7F85FB28" w:rsidR="02CA36FD">
        <w:rPr>
          <w:rFonts w:cs="Calibri" w:cstheme="minorAscii"/>
          <w:sz w:val="24"/>
          <w:szCs w:val="24"/>
        </w:rPr>
        <w:t xml:space="preserve">(or no) </w:t>
      </w:r>
      <w:r w:rsidRPr="7F85FB28" w:rsidR="3455EAD2">
        <w:rPr>
          <w:rFonts w:cs="Calibri" w:cstheme="minorAscii"/>
          <w:sz w:val="24"/>
          <w:szCs w:val="24"/>
        </w:rPr>
        <w:t xml:space="preserve">religion </w:t>
      </w:r>
      <w:del w:author="Meike Robaard" w:date="2022-06-01T17:03:47.828Z" w:id="730465397">
        <w:r w:rsidRPr="7F85FB28" w:rsidDel="3455EAD2">
          <w:rPr>
            <w:rFonts w:cs="Calibri" w:cstheme="minorAscii"/>
            <w:sz w:val="24"/>
            <w:szCs w:val="24"/>
          </w:rPr>
          <w:delText>deserved</w:delText>
        </w:r>
      </w:del>
      <w:ins w:author="Meike Robaard" w:date="2022-06-01T17:03:51.705Z" w:id="1246963467">
        <w:r w:rsidRPr="7F85FB28" w:rsidR="3455EAD2">
          <w:rPr>
            <w:rFonts w:cs="Calibri" w:cstheme="minorAscii"/>
            <w:sz w:val="24"/>
            <w:szCs w:val="24"/>
          </w:rPr>
          <w:t>would face</w:t>
        </w:r>
      </w:ins>
      <w:r w:rsidRPr="7F85FB28" w:rsidR="3455EAD2">
        <w:rPr>
          <w:rFonts w:cs="Calibri" w:cstheme="minorAscii"/>
          <w:sz w:val="24"/>
          <w:szCs w:val="24"/>
        </w:rPr>
        <w:t xml:space="preserve"> an eternal afterlife in hell, where they would be subject</w:t>
      </w:r>
      <w:del w:author="Meike Robaard" w:date="2022-06-01T17:04:05.707Z" w:id="570636692">
        <w:r w:rsidRPr="7F85FB28" w:rsidDel="3455EAD2">
          <w:rPr>
            <w:rFonts w:cs="Calibri" w:cstheme="minorAscii"/>
            <w:sz w:val="24"/>
            <w:szCs w:val="24"/>
          </w:rPr>
          <w:delText>ed</w:delText>
        </w:r>
      </w:del>
      <w:r w:rsidRPr="7F85FB28" w:rsidR="3455EAD2">
        <w:rPr>
          <w:rFonts w:cs="Calibri" w:cstheme="minorAscii"/>
          <w:sz w:val="24"/>
          <w:szCs w:val="24"/>
        </w:rPr>
        <w:t xml:space="preserve"> to </w:t>
      </w:r>
      <w:del w:author="Meike Robaard" w:date="2022-06-01T17:04:12.833Z" w:id="1453730590">
        <w:r w:rsidRPr="7F85FB28" w:rsidDel="3455EAD2">
          <w:rPr>
            <w:rFonts w:cs="Calibri" w:cstheme="minorAscii"/>
            <w:sz w:val="24"/>
            <w:szCs w:val="24"/>
          </w:rPr>
          <w:delText xml:space="preserve">the most </w:delText>
        </w:r>
      </w:del>
      <w:r w:rsidRPr="7F85FB28" w:rsidR="3455EAD2">
        <w:rPr>
          <w:rFonts w:cs="Calibri" w:cstheme="minorAscii"/>
          <w:sz w:val="24"/>
          <w:szCs w:val="24"/>
        </w:rPr>
        <w:t xml:space="preserve">gruesome torture </w:t>
      </w:r>
      <w:del w:author="Meike Robaard" w:date="2022-06-01T17:04:16.927Z" w:id="827066401">
        <w:r w:rsidRPr="7F85FB28" w:rsidDel="3455EAD2">
          <w:rPr>
            <w:rFonts w:cs="Calibri" w:cstheme="minorAscii"/>
            <w:sz w:val="24"/>
            <w:szCs w:val="24"/>
          </w:rPr>
          <w:delText>practices</w:delText>
        </w:r>
      </w:del>
      <w:r w:rsidRPr="7F85FB28" w:rsidR="3455EAD2">
        <w:rPr>
          <w:rFonts w:cs="Calibri" w:cstheme="minorAscii"/>
          <w:sz w:val="24"/>
          <w:szCs w:val="24"/>
        </w:rPr>
        <w:t>.</w:t>
      </w:r>
    </w:p>
    <w:p w:rsidR="00711E6D" w:rsidP="005A11AA" w:rsidRDefault="00711E6D" w14:paraId="2CBAD410" w14:textId="77777777">
      <w:pPr>
        <w:spacing w:line="360" w:lineRule="auto"/>
        <w:jc w:val="both"/>
        <w:rPr>
          <w:rFonts w:cstheme="minorHAnsi"/>
          <w:sz w:val="24"/>
          <w:szCs w:val="24"/>
        </w:rPr>
      </w:pPr>
    </w:p>
    <w:p w:rsidRPr="003E68F9" w:rsidR="00711E6D" w:rsidP="005A11AA" w:rsidRDefault="00711E6D" w14:paraId="166637F7" w14:textId="77777777">
      <w:pPr>
        <w:spacing w:line="360" w:lineRule="auto"/>
        <w:jc w:val="both"/>
        <w:rPr>
          <w:rFonts w:cstheme="minorHAnsi"/>
          <w:sz w:val="24"/>
          <w:szCs w:val="24"/>
        </w:rPr>
      </w:pPr>
    </w:p>
    <w:p w:rsidR="00711E6D" w:rsidP="7F85FB28" w:rsidRDefault="00F14188" w14:paraId="6A7DC383" w14:textId="2460E0E7">
      <w:pPr>
        <w:spacing w:line="360" w:lineRule="auto"/>
        <w:jc w:val="both"/>
        <w:rPr>
          <w:rFonts w:cs="Calibri" w:cstheme="minorAscii"/>
          <w:sz w:val="24"/>
          <w:szCs w:val="24"/>
        </w:rPr>
      </w:pPr>
      <w:commentRangeStart w:id="940751606"/>
      <w:r w:rsidRPr="7F85FB28" w:rsidR="1F6C5197">
        <w:rPr>
          <w:rFonts w:cs="Calibri" w:cstheme="minorAscii"/>
          <w:sz w:val="24"/>
          <w:szCs w:val="24"/>
        </w:rPr>
        <w:t>So</w:t>
      </w:r>
      <w:commentRangeEnd w:id="940751606"/>
      <w:r>
        <w:rPr>
          <w:rStyle w:val="CommentReference"/>
        </w:rPr>
        <w:commentReference w:id="940751606"/>
      </w:r>
      <w:r w:rsidRPr="7F85FB28" w:rsidR="1F6C5197">
        <w:rPr>
          <w:rFonts w:cs="Calibri" w:cstheme="minorAscii"/>
          <w:sz w:val="24"/>
          <w:szCs w:val="24"/>
        </w:rPr>
        <w:t>,</w:t>
      </w:r>
      <w:r w:rsidRPr="7F85FB28" w:rsidR="3455EAD2">
        <w:rPr>
          <w:rFonts w:cs="Calibri" w:cstheme="minorAscii"/>
          <w:sz w:val="24"/>
          <w:szCs w:val="24"/>
        </w:rPr>
        <w:t xml:space="preserve"> we </w:t>
      </w:r>
      <w:ins w:author="Meike Robaard" w:date="2022-06-01T17:04:45.298Z" w:id="2005838795">
        <w:r w:rsidRPr="7F85FB28" w:rsidR="3455EAD2">
          <w:rPr>
            <w:rFonts w:cs="Calibri" w:cstheme="minorAscii"/>
            <w:sz w:val="24"/>
            <w:szCs w:val="24"/>
          </w:rPr>
          <w:t>must</w:t>
        </w:r>
      </w:ins>
      <w:del w:author="Meike Robaard" w:date="2022-06-01T17:04:44.573Z" w:id="1779719706">
        <w:r w:rsidRPr="7F85FB28" w:rsidDel="3455EAD2">
          <w:rPr>
            <w:rFonts w:cs="Calibri" w:cstheme="minorAscii"/>
            <w:sz w:val="24"/>
            <w:szCs w:val="24"/>
          </w:rPr>
          <w:delText>have to</w:delText>
        </w:r>
      </w:del>
      <w:r w:rsidRPr="7F85FB28" w:rsidR="3455EAD2">
        <w:rPr>
          <w:rFonts w:cs="Calibri" w:cstheme="minorAscii"/>
          <w:sz w:val="24"/>
          <w:szCs w:val="24"/>
        </w:rPr>
        <w:t xml:space="preserve"> get rid of the image of co</w:t>
      </w:r>
      <w:ins w:author="Meike Robaard" w:date="2022-06-01T17:05:18.388Z" w:id="649052497">
        <w:r w:rsidRPr="7F85FB28" w:rsidR="3455EAD2">
          <w:rPr>
            <w:rFonts w:cs="Calibri" w:cstheme="minorAscii"/>
            <w:sz w:val="24"/>
            <w:szCs w:val="24"/>
          </w:rPr>
          <w:t>ld</w:t>
        </w:r>
      </w:ins>
      <w:del w:author="Meike Robaard" w:date="2022-06-01T17:05:16.972Z" w:id="466590758">
        <w:r w:rsidRPr="7F85FB28" w:rsidDel="3455EAD2">
          <w:rPr>
            <w:rFonts w:cs="Calibri" w:cstheme="minorAscii"/>
            <w:sz w:val="24"/>
            <w:szCs w:val="24"/>
          </w:rPr>
          <w:delText>ol</w:delText>
        </w:r>
      </w:del>
      <w:r w:rsidRPr="7F85FB28" w:rsidR="3455EAD2">
        <w:rPr>
          <w:rFonts w:cs="Calibri" w:cstheme="minorAscii"/>
          <w:sz w:val="24"/>
          <w:szCs w:val="24"/>
        </w:rPr>
        <w:t xml:space="preserve"> r</w:t>
      </w:r>
      <w:ins w:author="Meike Robaard" w:date="2022-06-01T17:05:27.374Z" w:id="1564487551">
        <w:r w:rsidRPr="7F85FB28" w:rsidR="3455EAD2">
          <w:rPr>
            <w:rFonts w:cs="Calibri" w:cstheme="minorAscii"/>
            <w:sz w:val="24"/>
            <w:szCs w:val="24"/>
          </w:rPr>
          <w:t>ationality</w:t>
        </w:r>
      </w:ins>
      <w:del w:author="Meike Robaard" w:date="2022-06-01T17:05:25.118Z" w:id="1296263774">
        <w:r w:rsidRPr="7F85FB28" w:rsidDel="3455EAD2">
          <w:rPr>
            <w:rFonts w:cs="Calibri" w:cstheme="minorAscii"/>
            <w:sz w:val="24"/>
            <w:szCs w:val="24"/>
          </w:rPr>
          <w:delText>eason</w:delText>
        </w:r>
      </w:del>
      <w:r w:rsidRPr="7F85FB28" w:rsidR="3455EAD2">
        <w:rPr>
          <w:rFonts w:cs="Calibri" w:cstheme="minorAscii"/>
          <w:sz w:val="24"/>
          <w:szCs w:val="24"/>
        </w:rPr>
        <w:t xml:space="preserve"> versus </w:t>
      </w:r>
      <w:ins w:author="Meike Robaard" w:date="2022-06-01T17:05:32.219Z" w:id="2019096407">
        <w:r w:rsidRPr="7F85FB28" w:rsidR="3455EAD2">
          <w:rPr>
            <w:rFonts w:cs="Calibri" w:cstheme="minorAscii"/>
            <w:sz w:val="24"/>
            <w:szCs w:val="24"/>
          </w:rPr>
          <w:t>heated</w:t>
        </w:r>
      </w:ins>
      <w:del w:author="Meike Robaard" w:date="2022-06-01T17:05:30.083Z" w:id="714662848">
        <w:r w:rsidRPr="7F85FB28" w:rsidDel="3455EAD2">
          <w:rPr>
            <w:rFonts w:cs="Calibri" w:cstheme="minorAscii"/>
            <w:sz w:val="24"/>
            <w:szCs w:val="24"/>
          </w:rPr>
          <w:delText>warm</w:delText>
        </w:r>
      </w:del>
      <w:r w:rsidRPr="7F85FB28" w:rsidR="3455EAD2">
        <w:rPr>
          <w:rFonts w:cs="Calibri" w:cstheme="minorAscii"/>
          <w:sz w:val="24"/>
          <w:szCs w:val="24"/>
        </w:rPr>
        <w:t xml:space="preserve"> emotion</w:t>
      </w:r>
      <w:del w:author="Meike Robaard" w:date="2022-06-01T17:05:43.868Z" w:id="1869431626">
        <w:r w:rsidRPr="7F85FB28" w:rsidDel="3455EAD2">
          <w:rPr>
            <w:rFonts w:cs="Calibri" w:cstheme="minorAscii"/>
            <w:sz w:val="24"/>
            <w:szCs w:val="24"/>
          </w:rPr>
          <w:delText>ality</w:delText>
        </w:r>
      </w:del>
      <w:ins w:author="Meike Robaard" w:date="2022-06-01T17:05:44.611Z" w:id="1843005622">
        <w:r w:rsidRPr="7F85FB28" w:rsidR="3455EAD2">
          <w:rPr>
            <w:rFonts w:cs="Calibri" w:cstheme="minorAscii"/>
            <w:sz w:val="24"/>
            <w:szCs w:val="24"/>
          </w:rPr>
          <w:t>,</w:t>
        </w:r>
      </w:ins>
      <w:r w:rsidRPr="7F85FB28" w:rsidR="3455EAD2">
        <w:rPr>
          <w:rFonts w:cs="Calibri" w:cstheme="minorAscii"/>
          <w:sz w:val="24"/>
          <w:szCs w:val="24"/>
        </w:rPr>
        <w:t xml:space="preserve"> and the idea that rational thinking </w:t>
      </w:r>
      <w:ins w:author="Meike Robaard" w:date="2022-06-01T17:06:05.254Z" w:id="304411952">
        <w:r w:rsidRPr="7F85FB28" w:rsidR="3455EAD2">
          <w:rPr>
            <w:rFonts w:cs="Calibri" w:cstheme="minorAscii"/>
            <w:sz w:val="24"/>
            <w:szCs w:val="24"/>
          </w:rPr>
          <w:t xml:space="preserve">is incompatible </w:t>
        </w:r>
      </w:ins>
      <w:del w:author="Meike Robaard" w:date="2022-06-01T17:06:02.034Z" w:id="802491922">
        <w:r w:rsidRPr="7F85FB28" w:rsidDel="3455EAD2">
          <w:rPr>
            <w:rFonts w:cs="Calibri" w:cstheme="minorAscii"/>
            <w:sz w:val="24"/>
            <w:szCs w:val="24"/>
          </w:rPr>
          <w:delText>cannot be reconciled</w:delText>
        </w:r>
      </w:del>
      <w:r w:rsidRPr="7F85FB28" w:rsidR="3455EAD2">
        <w:rPr>
          <w:rFonts w:cs="Calibri" w:cstheme="minorAscii"/>
          <w:sz w:val="24"/>
          <w:szCs w:val="24"/>
        </w:rPr>
        <w:t xml:space="preserve"> with empathic</w:t>
      </w:r>
      <w:ins w:author="Meike Robaard" w:date="2022-06-01T17:06:13.668Z" w:id="1280645936">
        <w:r w:rsidRPr="7F85FB28" w:rsidR="3455EAD2">
          <w:rPr>
            <w:rFonts w:cs="Calibri" w:cstheme="minorAscii"/>
            <w:sz w:val="24"/>
            <w:szCs w:val="24"/>
          </w:rPr>
          <w:t>,</w:t>
        </w:r>
      </w:ins>
      <w:del w:author="Meike Robaard" w:date="2022-06-01T17:06:13.374Z" w:id="459630753">
        <w:r w:rsidRPr="7F85FB28" w:rsidDel="3455EAD2">
          <w:rPr>
            <w:rFonts w:cs="Calibri" w:cstheme="minorAscii"/>
            <w:sz w:val="24"/>
            <w:szCs w:val="24"/>
          </w:rPr>
          <w:delText xml:space="preserve"> and </w:delText>
        </w:r>
      </w:del>
      <w:r w:rsidRPr="7F85FB28" w:rsidR="3455EAD2">
        <w:rPr>
          <w:rFonts w:cs="Calibri" w:cstheme="minorAscii"/>
          <w:sz w:val="24"/>
          <w:szCs w:val="24"/>
        </w:rPr>
        <w:t xml:space="preserve">moral action. It is our rational and critical thinking that has greatly </w:t>
      </w:r>
      <w:ins w:author="Meike Robaard" w:date="2022-06-01T17:13:16.181Z" w:id="2023148495">
        <w:r w:rsidRPr="7F85FB28" w:rsidR="3455EAD2">
          <w:rPr>
            <w:rFonts w:cs="Calibri" w:cstheme="minorAscii"/>
            <w:sz w:val="24"/>
            <w:szCs w:val="24"/>
          </w:rPr>
          <w:t xml:space="preserve">helped to </w:t>
        </w:r>
      </w:ins>
      <w:r w:rsidRPr="7F85FB28" w:rsidR="3455EAD2">
        <w:rPr>
          <w:rFonts w:cs="Calibri" w:cstheme="minorAscii"/>
          <w:sz w:val="24"/>
          <w:szCs w:val="24"/>
        </w:rPr>
        <w:t>increase</w:t>
      </w:r>
      <w:del w:author="Meike Robaard" w:date="2022-06-01T17:13:18.302Z" w:id="563037693">
        <w:r w:rsidRPr="7F85FB28" w:rsidDel="3455EAD2">
          <w:rPr>
            <w:rFonts w:cs="Calibri" w:cstheme="minorAscii"/>
            <w:sz w:val="24"/>
            <w:szCs w:val="24"/>
          </w:rPr>
          <w:delText>d</w:delText>
        </w:r>
      </w:del>
      <w:r w:rsidRPr="7F85FB28" w:rsidR="3455EAD2">
        <w:rPr>
          <w:rFonts w:cs="Calibri" w:cstheme="minorAscii"/>
          <w:sz w:val="24"/>
          <w:szCs w:val="24"/>
        </w:rPr>
        <w:t xml:space="preserve"> the scope of our </w:t>
      </w:r>
      <w:del w:author="Meike Robaard" w:date="2022-06-01T17:13:46.852Z" w:id="1656236303">
        <w:r w:rsidRPr="7F85FB28" w:rsidDel="3455EAD2">
          <w:rPr>
            <w:rFonts w:cs="Calibri" w:cstheme="minorAscii"/>
            <w:sz w:val="24"/>
            <w:szCs w:val="24"/>
          </w:rPr>
          <w:delText>empathy</w:delText>
        </w:r>
        <w:r w:rsidRPr="7F85FB28" w:rsidDel="3455EAD2">
          <w:rPr>
            <w:rFonts w:cs="Calibri" w:cstheme="minorAscii"/>
            <w:sz w:val="24"/>
            <w:szCs w:val="24"/>
          </w:rPr>
          <w:delText xml:space="preserve"> and</w:delText>
        </w:r>
      </w:del>
      <w:ins w:author="Meike Robaard" w:date="2022-06-01T17:13:46.853Z" w:id="161652217">
        <w:r w:rsidRPr="7F85FB28" w:rsidR="3455EAD2">
          <w:rPr>
            <w:rFonts w:cs="Calibri" w:cstheme="minorAscii"/>
            <w:sz w:val="24"/>
            <w:szCs w:val="24"/>
          </w:rPr>
          <w:t>empathy and</w:t>
        </w:r>
      </w:ins>
      <w:r w:rsidRPr="7F85FB28" w:rsidR="3455EAD2">
        <w:rPr>
          <w:rFonts w:cs="Calibri" w:cstheme="minorAscii"/>
          <w:sz w:val="24"/>
          <w:szCs w:val="24"/>
        </w:rPr>
        <w:t xml:space="preserve"> has made this world a much better place</w:t>
      </w:r>
      <w:ins w:author="Meike Robaard" w:date="2022-06-01T17:13:35.604Z" w:id="2027732340">
        <w:r w:rsidRPr="7F85FB28" w:rsidR="3455EAD2">
          <w:rPr>
            <w:rFonts w:cs="Calibri" w:cstheme="minorAscii"/>
            <w:sz w:val="24"/>
            <w:szCs w:val="24"/>
          </w:rPr>
          <w:t xml:space="preserve"> as such</w:t>
        </w:r>
      </w:ins>
      <w:r w:rsidRPr="7F85FB28" w:rsidR="3455EAD2">
        <w:rPr>
          <w:rFonts w:cs="Calibri" w:cstheme="minorAscii"/>
          <w:sz w:val="24"/>
          <w:szCs w:val="24"/>
        </w:rPr>
        <w:t xml:space="preserve">. </w:t>
      </w:r>
      <w:del w:author="Meike Robaard" w:date="2022-06-01T17:14:02.391Z" w:id="524718787">
        <w:r w:rsidRPr="7F85FB28" w:rsidDel="3455EAD2">
          <w:rPr>
            <w:rFonts w:cs="Calibri" w:cstheme="minorAscii"/>
            <w:sz w:val="24"/>
            <w:szCs w:val="24"/>
          </w:rPr>
          <w:delText>And it is still with rational reflection that</w:delText>
        </w:r>
      </w:del>
      <w:r w:rsidRPr="7F85FB28" w:rsidR="3455EAD2">
        <w:rPr>
          <w:rFonts w:cs="Calibri" w:cstheme="minorAscii"/>
          <w:sz w:val="24"/>
          <w:szCs w:val="24"/>
        </w:rPr>
        <w:t xml:space="preserve"> </w:t>
      </w:r>
      <w:del w:author="Meike Robaard" w:date="2022-06-01T17:14:05.043Z" w:id="1149257522">
        <w:r w:rsidRPr="7F85FB28" w:rsidDel="3455EAD2">
          <w:rPr>
            <w:rFonts w:cs="Calibri" w:cstheme="minorAscii"/>
            <w:sz w:val="24"/>
            <w:szCs w:val="24"/>
          </w:rPr>
          <w:delText>p</w:delText>
        </w:r>
      </w:del>
      <w:ins w:author="Meike Robaard" w:date="2022-06-01T17:14:30.251Z" w:id="1047414051">
        <w:r w:rsidRPr="7F85FB28" w:rsidR="3455EAD2">
          <w:rPr>
            <w:rFonts w:cs="Calibri" w:cstheme="minorAscii"/>
            <w:sz w:val="24"/>
            <w:szCs w:val="24"/>
          </w:rPr>
          <w:t>P</w:t>
        </w:r>
      </w:ins>
      <w:r w:rsidRPr="7F85FB28" w:rsidR="3455EAD2">
        <w:rPr>
          <w:rFonts w:cs="Calibri" w:cstheme="minorAscii"/>
          <w:sz w:val="24"/>
          <w:szCs w:val="24"/>
        </w:rPr>
        <w:t xml:space="preserve">hilosophers </w:t>
      </w:r>
      <w:ins w:author="Meike Robaard" w:date="2022-06-01T17:14:16.482Z" w:id="931457133">
        <w:r w:rsidRPr="7F85FB28" w:rsidR="3455EAD2">
          <w:rPr>
            <w:rFonts w:cs="Calibri" w:cstheme="minorAscii"/>
            <w:sz w:val="24"/>
            <w:szCs w:val="24"/>
          </w:rPr>
          <w:t xml:space="preserve">today continue to </w:t>
        </w:r>
      </w:ins>
      <w:r w:rsidRPr="7F85FB28" w:rsidR="3455EAD2">
        <w:rPr>
          <w:rFonts w:cs="Calibri" w:cstheme="minorAscii"/>
          <w:sz w:val="24"/>
          <w:szCs w:val="24"/>
        </w:rPr>
        <w:t xml:space="preserve">question the status quo </w:t>
      </w:r>
      <w:del w:author="Meike Robaard" w:date="2022-06-01T17:14:40.099Z" w:id="384105132">
        <w:r w:rsidRPr="7F85FB28" w:rsidDel="3455EAD2">
          <w:rPr>
            <w:rFonts w:cs="Calibri" w:cstheme="minorAscii"/>
            <w:sz w:val="24"/>
            <w:szCs w:val="24"/>
          </w:rPr>
          <w:delText>today</w:delText>
        </w:r>
      </w:del>
      <w:r w:rsidRPr="7F85FB28" w:rsidR="3455EAD2">
        <w:rPr>
          <w:rFonts w:cs="Calibri" w:cstheme="minorAscii"/>
          <w:sz w:val="24"/>
          <w:szCs w:val="24"/>
        </w:rPr>
        <w:t xml:space="preserve"> and strive for moral progress</w:t>
      </w:r>
      <w:ins w:author="Meike Robaard" w:date="2022-06-01T17:14:59.652Z" w:id="1280675607">
        <w:r w:rsidRPr="7F85FB28" w:rsidR="3455EAD2">
          <w:rPr>
            <w:rFonts w:cs="Calibri" w:cstheme="minorAscii"/>
            <w:sz w:val="24"/>
            <w:szCs w:val="24"/>
          </w:rPr>
          <w:t xml:space="preserve"> by means of rational reflection</w:t>
        </w:r>
      </w:ins>
      <w:r w:rsidRPr="7F85FB28" w:rsidR="3455EAD2">
        <w:rPr>
          <w:rFonts w:cs="Calibri" w:cstheme="minorAscii"/>
          <w:sz w:val="24"/>
          <w:szCs w:val="24"/>
        </w:rPr>
        <w:t xml:space="preserve">. </w:t>
      </w:r>
    </w:p>
    <w:p w:rsidR="00711E6D" w:rsidP="005A11AA" w:rsidRDefault="00711E6D" w14:paraId="75C26F0C" w14:textId="77777777">
      <w:pPr>
        <w:spacing w:line="360" w:lineRule="auto"/>
        <w:jc w:val="both"/>
        <w:rPr>
          <w:rFonts w:cstheme="minorHAnsi"/>
          <w:sz w:val="24"/>
          <w:szCs w:val="24"/>
        </w:rPr>
      </w:pPr>
    </w:p>
    <w:p w:rsidR="00711E6D" w:rsidP="7F85FB28" w:rsidRDefault="00711E6D" w14:paraId="3F2B263B" w14:textId="65DEE4EF">
      <w:pPr>
        <w:spacing w:line="360" w:lineRule="auto"/>
        <w:jc w:val="both"/>
        <w:rPr>
          <w:rFonts w:cs="Calibri" w:cstheme="minorAscii"/>
          <w:sz w:val="24"/>
          <w:szCs w:val="24"/>
        </w:rPr>
      </w:pPr>
      <w:del w:author="Meike Robaard" w:date="2022-06-01T17:15:08.179Z" w:id="645778804">
        <w:r w:rsidRPr="7F85FB28" w:rsidDel="3455EAD2">
          <w:rPr>
            <w:rFonts w:cs="Calibri" w:cstheme="minorAscii"/>
            <w:sz w:val="24"/>
            <w:szCs w:val="24"/>
          </w:rPr>
          <w:delText>Think of animal right</w:delText>
        </w:r>
      </w:del>
      <w:ins w:author="Meike Robaard" w:date="2022-06-01T17:15:27.178Z" w:id="307875368">
        <w:r w:rsidRPr="7F85FB28" w:rsidR="3455EAD2">
          <w:rPr>
            <w:rFonts w:cs="Calibri" w:cstheme="minorAscii"/>
            <w:sz w:val="24"/>
            <w:szCs w:val="24"/>
          </w:rPr>
          <w:t>Debates on animal rights serve as a useful example here</w:t>
        </w:r>
      </w:ins>
      <w:del w:author="Meike Robaard" w:date="2022-06-01T17:15:28.398Z" w:id="1418470370">
        <w:r w:rsidRPr="7F85FB28" w:rsidDel="3455EAD2">
          <w:rPr>
            <w:rFonts w:cs="Calibri" w:cstheme="minorAscii"/>
            <w:sz w:val="24"/>
            <w:szCs w:val="24"/>
          </w:rPr>
          <w:delText>s</w:delText>
        </w:r>
      </w:del>
      <w:r w:rsidRPr="7F85FB28" w:rsidR="3455EAD2">
        <w:rPr>
          <w:rFonts w:cs="Calibri" w:cstheme="minorAscii"/>
          <w:sz w:val="24"/>
          <w:szCs w:val="24"/>
        </w:rPr>
        <w:t xml:space="preserve">. Philosophers - such as Singer (see above) – refer to research about the emotional and cognitive faculties of animals to argue that animals should also be included in our </w:t>
      </w:r>
      <w:ins w:author="Meike Robaard" w:date="2022-06-01T17:15:55.374Z" w:id="40689423">
        <w:r w:rsidRPr="7F85FB28" w:rsidR="3455EAD2">
          <w:rPr>
            <w:rFonts w:cs="Calibri" w:cstheme="minorAscii"/>
            <w:sz w:val="24"/>
            <w:szCs w:val="24"/>
          </w:rPr>
          <w:t>‘</w:t>
        </w:r>
      </w:ins>
      <w:r w:rsidRPr="7F85FB28" w:rsidR="3455EAD2">
        <w:rPr>
          <w:rFonts w:cs="Calibri" w:cstheme="minorAscii"/>
          <w:sz w:val="24"/>
          <w:szCs w:val="24"/>
        </w:rPr>
        <w:t>moral circle</w:t>
      </w:r>
      <w:ins w:author="Meike Robaard" w:date="2022-06-01T17:15:57.574Z" w:id="419699612">
        <w:r w:rsidRPr="7F85FB28" w:rsidR="3455EAD2">
          <w:rPr>
            <w:rFonts w:cs="Calibri" w:cstheme="minorAscii"/>
            <w:sz w:val="24"/>
            <w:szCs w:val="24"/>
          </w:rPr>
          <w:t>’</w:t>
        </w:r>
      </w:ins>
      <w:r w:rsidRPr="7F85FB28" w:rsidR="3455EAD2">
        <w:rPr>
          <w:rFonts w:cs="Calibri" w:cstheme="minorAscii"/>
          <w:sz w:val="24"/>
          <w:szCs w:val="24"/>
        </w:rPr>
        <w:t xml:space="preserve">. </w:t>
      </w:r>
      <w:commentRangeStart w:id="1730899455"/>
      <w:r w:rsidRPr="7F85FB28" w:rsidR="3455EAD2">
        <w:rPr>
          <w:rFonts w:cs="Calibri" w:cstheme="minorAscii"/>
          <w:sz w:val="24"/>
          <w:szCs w:val="24"/>
        </w:rPr>
        <w:t>They</w:t>
      </w:r>
      <w:commentRangeEnd w:id="1730899455"/>
      <w:r>
        <w:rPr>
          <w:rStyle w:val="CommentReference"/>
        </w:rPr>
        <w:commentReference w:id="1730899455"/>
      </w:r>
      <w:r w:rsidRPr="7F85FB28" w:rsidR="3455EAD2">
        <w:rPr>
          <w:rFonts w:cs="Calibri" w:cstheme="minorAscii"/>
          <w:sz w:val="24"/>
          <w:szCs w:val="24"/>
        </w:rPr>
        <w:t xml:space="preserve"> do not do this </w:t>
      </w:r>
      <w:del w:author="Meike Robaard" w:date="2022-06-01T17:16:27.533Z" w:id="1695953838">
        <w:r w:rsidRPr="7F85FB28" w:rsidDel="3455EAD2">
          <w:rPr>
            <w:rFonts w:cs="Calibri" w:cstheme="minorAscii"/>
            <w:sz w:val="24"/>
            <w:szCs w:val="24"/>
          </w:rPr>
          <w:delText>on the basis of</w:delText>
        </w:r>
      </w:del>
      <w:ins w:author="Meike Robaard" w:date="2022-06-01T17:16:27.533Z" w:id="1839330336">
        <w:r w:rsidRPr="7F85FB28" w:rsidR="3455EAD2">
          <w:rPr>
            <w:rFonts w:cs="Calibri" w:cstheme="minorAscii"/>
            <w:sz w:val="24"/>
            <w:szCs w:val="24"/>
          </w:rPr>
          <w:t>based on</w:t>
        </w:r>
      </w:ins>
      <w:r w:rsidRPr="7F85FB28" w:rsidR="3455EAD2">
        <w:rPr>
          <w:rFonts w:cs="Calibri" w:cstheme="minorAscii"/>
          <w:sz w:val="24"/>
          <w:szCs w:val="24"/>
        </w:rPr>
        <w:t xml:space="preserve"> emotional considerations. Such considerations would not get us very far. The cuddly panda bear and the elegant dolphin might get some sympathy, but what </w:t>
      </w:r>
      <w:ins w:author="Meike Robaard" w:date="2022-06-01T17:16:40.662Z" w:id="2073226104">
        <w:r w:rsidRPr="7F85FB28" w:rsidR="3455EAD2">
          <w:rPr>
            <w:rFonts w:cs="Calibri" w:cstheme="minorAscii"/>
            <w:sz w:val="24"/>
            <w:szCs w:val="24"/>
          </w:rPr>
          <w:t>about</w:t>
        </w:r>
      </w:ins>
      <w:del w:author="Meike Robaard" w:date="2022-06-01T17:16:38.87Z" w:id="1080605098">
        <w:r w:rsidRPr="7F85FB28" w:rsidDel="3455EAD2">
          <w:rPr>
            <w:rFonts w:cs="Calibri" w:cstheme="minorAscii"/>
            <w:sz w:val="24"/>
            <w:szCs w:val="24"/>
          </w:rPr>
          <w:delText>with</w:delText>
        </w:r>
      </w:del>
      <w:r w:rsidRPr="7F85FB28" w:rsidR="3455EAD2">
        <w:rPr>
          <w:rFonts w:cs="Calibri" w:cstheme="minorAscii"/>
          <w:sz w:val="24"/>
          <w:szCs w:val="24"/>
        </w:rPr>
        <w:t xml:space="preserve"> less </w:t>
      </w:r>
      <w:ins w:author="Meike Robaard" w:date="2022-06-01T17:16:50.053Z" w:id="993515900">
        <w:r w:rsidRPr="7F85FB28" w:rsidR="3455EAD2">
          <w:rPr>
            <w:rFonts w:cs="Calibri" w:cstheme="minorAscii"/>
            <w:sz w:val="24"/>
            <w:szCs w:val="24"/>
          </w:rPr>
          <w:t xml:space="preserve">‘cute’ </w:t>
        </w:r>
      </w:ins>
      <w:del w:author="Meike Robaard" w:date="2022-06-01T17:16:45.53Z" w:id="942551515">
        <w:r w:rsidRPr="7F85FB28" w:rsidDel="3455EAD2">
          <w:rPr>
            <w:rFonts w:cs="Calibri" w:cstheme="minorAscii"/>
            <w:sz w:val="24"/>
            <w:szCs w:val="24"/>
          </w:rPr>
          <w:delText>attractive</w:delText>
        </w:r>
      </w:del>
      <w:r w:rsidRPr="7F85FB28" w:rsidR="3455EAD2">
        <w:rPr>
          <w:rFonts w:cs="Calibri" w:cstheme="minorAscii"/>
          <w:sz w:val="24"/>
          <w:szCs w:val="24"/>
        </w:rPr>
        <w:t xml:space="preserve"> species? Of course, they should not </w:t>
      </w:r>
      <w:del w:author="Meike Robaard" w:date="2022-06-01T17:17:55.689Z" w:id="1521282183">
        <w:r w:rsidRPr="7F85FB28" w:rsidDel="3455EAD2">
          <w:rPr>
            <w:rFonts w:cs="Calibri" w:cstheme="minorAscii"/>
            <w:sz w:val="24"/>
            <w:szCs w:val="24"/>
          </w:rPr>
          <w:delText>pay the price</w:delText>
        </w:r>
      </w:del>
      <w:ins w:author="Meike Robaard" w:date="2022-06-01T17:17:59.774Z" w:id="1382263091">
        <w:r w:rsidRPr="7F85FB28" w:rsidR="3455EAD2">
          <w:rPr>
            <w:rFonts w:cs="Calibri" w:cstheme="minorAscii"/>
            <w:sz w:val="24"/>
            <w:szCs w:val="24"/>
          </w:rPr>
          <w:t xml:space="preserve">be punished </w:t>
        </w:r>
      </w:ins>
      <w:ins w:author="Meike Robaard" w:date="2022-06-01T17:18:02.395Z" w:id="1203749080">
        <w:r w:rsidRPr="7F85FB28" w:rsidR="3455EAD2">
          <w:rPr>
            <w:rFonts w:cs="Calibri" w:cstheme="minorAscii"/>
            <w:sz w:val="24"/>
            <w:szCs w:val="24"/>
          </w:rPr>
          <w:t>with</w:t>
        </w:r>
      </w:ins>
      <w:r w:rsidRPr="7F85FB28" w:rsidR="3455EAD2">
        <w:rPr>
          <w:rFonts w:cs="Calibri" w:cstheme="minorAscii"/>
          <w:sz w:val="24"/>
          <w:szCs w:val="24"/>
        </w:rPr>
        <w:t xml:space="preserve"> </w:t>
      </w:r>
      <w:ins w:author="Meike Robaard" w:date="2022-06-01T17:17:39.631Z" w:id="1056752274">
        <w:r w:rsidRPr="7F85FB28" w:rsidR="3455EAD2">
          <w:rPr>
            <w:rFonts w:cs="Calibri" w:cstheme="minorAscii"/>
            <w:sz w:val="24"/>
            <w:szCs w:val="24"/>
          </w:rPr>
          <w:t xml:space="preserve">apathy simply because </w:t>
        </w:r>
      </w:ins>
      <w:del w:author="Meike Robaard" w:date="2022-06-01T17:17:18.835Z" w:id="1085594310">
        <w:r w:rsidRPr="7F85FB28" w:rsidDel="3455EAD2">
          <w:rPr>
            <w:rFonts w:cs="Calibri" w:cstheme="minorAscii"/>
            <w:sz w:val="24"/>
            <w:szCs w:val="24"/>
          </w:rPr>
          <w:delText xml:space="preserve">for the fact that </w:delText>
        </w:r>
      </w:del>
      <w:r w:rsidRPr="7F85FB28" w:rsidR="3455EAD2">
        <w:rPr>
          <w:rFonts w:cs="Calibri" w:cstheme="minorAscii"/>
          <w:sz w:val="24"/>
          <w:szCs w:val="24"/>
        </w:rPr>
        <w:t>they do not meet our aesthetic standards.</w:t>
      </w:r>
    </w:p>
    <w:p w:rsidR="00711E6D" w:rsidP="005A11AA" w:rsidRDefault="00711E6D" w14:paraId="75667D79" w14:textId="77777777">
      <w:pPr>
        <w:spacing w:line="360" w:lineRule="auto"/>
        <w:jc w:val="both"/>
        <w:rPr>
          <w:rFonts w:cstheme="minorHAnsi"/>
          <w:sz w:val="24"/>
          <w:szCs w:val="24"/>
        </w:rPr>
      </w:pPr>
    </w:p>
    <w:p w:rsidR="00711E6D" w:rsidP="005A11AA" w:rsidRDefault="00711E6D" w14:paraId="77E87534" w14:textId="77777777">
      <w:pPr>
        <w:spacing w:line="360" w:lineRule="auto"/>
        <w:jc w:val="both"/>
        <w:rPr>
          <w:rFonts w:cstheme="minorHAnsi"/>
          <w:b/>
          <w:bCs/>
          <w:sz w:val="24"/>
          <w:szCs w:val="24"/>
        </w:rPr>
      </w:pPr>
      <w:r>
        <w:rPr>
          <w:rFonts w:cstheme="minorHAnsi"/>
          <w:b/>
          <w:bCs/>
          <w:sz w:val="24"/>
          <w:szCs w:val="24"/>
        </w:rPr>
        <w:t>Critical thinking and progress in general</w:t>
      </w:r>
    </w:p>
    <w:p w:rsidRPr="00041483" w:rsidR="00711E6D" w:rsidP="005A11AA" w:rsidRDefault="00711E6D" w14:paraId="2BE53B9C" w14:textId="77777777">
      <w:pPr>
        <w:spacing w:line="360" w:lineRule="auto"/>
        <w:jc w:val="both"/>
        <w:rPr>
          <w:rFonts w:cstheme="minorHAnsi"/>
          <w:b/>
          <w:bCs/>
          <w:sz w:val="24"/>
          <w:szCs w:val="24"/>
        </w:rPr>
      </w:pPr>
    </w:p>
    <w:p w:rsidR="00711E6D" w:rsidP="7F85FB28" w:rsidRDefault="00711E6D" w14:paraId="142CA2EC" w14:textId="187ED709">
      <w:pPr>
        <w:spacing w:line="360" w:lineRule="auto"/>
        <w:jc w:val="both"/>
        <w:rPr>
          <w:rFonts w:cs="Calibri" w:cstheme="minorAscii"/>
          <w:sz w:val="24"/>
          <w:szCs w:val="24"/>
        </w:rPr>
      </w:pPr>
      <w:r w:rsidRPr="7F85FB28" w:rsidR="3455EAD2">
        <w:rPr>
          <w:rFonts w:cs="Calibri" w:cstheme="minorAscii"/>
          <w:sz w:val="24"/>
          <w:szCs w:val="24"/>
        </w:rPr>
        <w:t xml:space="preserve">The importance of critical thinking, however, </w:t>
      </w:r>
      <w:del w:author="Meike Robaard" w:date="2022-06-01T17:18:19.614Z" w:id="391595357">
        <w:r w:rsidRPr="7F85FB28" w:rsidDel="3455EAD2">
          <w:rPr>
            <w:rFonts w:cs="Calibri" w:cstheme="minorAscii"/>
            <w:sz w:val="24"/>
            <w:szCs w:val="24"/>
          </w:rPr>
          <w:delText>goes</w:delText>
        </w:r>
      </w:del>
      <w:ins w:author="Meike Robaard" w:date="2022-06-01T17:18:20.427Z" w:id="134580701">
        <w:r w:rsidRPr="7F85FB28" w:rsidR="3455EAD2">
          <w:rPr>
            <w:rFonts w:cs="Calibri" w:cstheme="minorAscii"/>
            <w:sz w:val="24"/>
            <w:szCs w:val="24"/>
          </w:rPr>
          <w:t>reaches</w:t>
        </w:r>
      </w:ins>
      <w:r w:rsidRPr="7F85FB28" w:rsidR="3455EAD2">
        <w:rPr>
          <w:rFonts w:cs="Calibri" w:cstheme="minorAscii"/>
          <w:sz w:val="24"/>
          <w:szCs w:val="24"/>
        </w:rPr>
        <w:t xml:space="preserve"> beyond the </w:t>
      </w:r>
      <w:del w:author="Meike Robaard" w:date="2022-06-01T17:18:23.109Z" w:id="1008517418">
        <w:r w:rsidRPr="7F85FB28" w:rsidDel="3455EAD2">
          <w:rPr>
            <w:rFonts w:cs="Calibri" w:cstheme="minorAscii"/>
            <w:sz w:val="24"/>
            <w:szCs w:val="24"/>
          </w:rPr>
          <w:delText>domain</w:delText>
        </w:r>
      </w:del>
      <w:ins w:author="Meike Robaard" w:date="2022-06-01T17:18:23.698Z" w:id="762857529">
        <w:r w:rsidRPr="7F85FB28" w:rsidR="3455EAD2">
          <w:rPr>
            <w:rFonts w:cs="Calibri" w:cstheme="minorAscii"/>
            <w:sz w:val="24"/>
            <w:szCs w:val="24"/>
          </w:rPr>
          <w:t>realm</w:t>
        </w:r>
      </w:ins>
      <w:r w:rsidRPr="7F85FB28" w:rsidR="3455EAD2">
        <w:rPr>
          <w:rFonts w:cs="Calibri" w:cstheme="minorAscii"/>
          <w:sz w:val="24"/>
          <w:szCs w:val="24"/>
        </w:rPr>
        <w:t xml:space="preserve"> of morality. Throughout history</w:t>
      </w:r>
      <w:ins w:author="Meike Robaard" w:date="2022-06-01T17:18:47.447Z" w:id="35578840">
        <w:r w:rsidRPr="7F85FB28" w:rsidR="3455EAD2">
          <w:rPr>
            <w:rFonts w:cs="Calibri" w:cstheme="minorAscii"/>
            <w:sz w:val="24"/>
            <w:szCs w:val="24"/>
          </w:rPr>
          <w:t>,</w:t>
        </w:r>
      </w:ins>
      <w:r w:rsidRPr="7F85FB28" w:rsidR="3455EAD2">
        <w:rPr>
          <w:rFonts w:cs="Calibri" w:cstheme="minorAscii"/>
          <w:sz w:val="24"/>
          <w:szCs w:val="24"/>
        </w:rPr>
        <w:t xml:space="preserve"> there has been a</w:t>
      </w:r>
      <w:ins w:author="Meike Robaard" w:date="2022-06-01T17:19:01.907Z" w:id="383102746">
        <w:r w:rsidRPr="7F85FB28" w:rsidR="3455EAD2">
          <w:rPr>
            <w:rFonts w:cs="Calibri" w:cstheme="minorAscii"/>
            <w:sz w:val="24"/>
            <w:szCs w:val="24"/>
          </w:rPr>
          <w:t>n ongoing</w:t>
        </w:r>
      </w:ins>
      <w:r w:rsidRPr="7F85FB28" w:rsidR="3455EAD2">
        <w:rPr>
          <w:rFonts w:cs="Calibri" w:cstheme="minorAscii"/>
          <w:sz w:val="24"/>
          <w:szCs w:val="24"/>
        </w:rPr>
        <w:t xml:space="preserve"> struggle between critical and dogmatic thinking. In the history of </w:t>
      </w:r>
      <w:r w:rsidRPr="7F85FB28" w:rsidR="3455EAD2">
        <w:rPr>
          <w:rFonts w:cs="Calibri" w:cstheme="minorAscii"/>
          <w:sz w:val="24"/>
          <w:szCs w:val="24"/>
        </w:rPr>
        <w:t>Western th</w:t>
      </w:r>
      <w:ins w:author="Meike Robaard" w:date="2022-06-01T17:20:09.23Z" w:id="870883591">
        <w:r w:rsidRPr="7F85FB28" w:rsidR="3455EAD2">
          <w:rPr>
            <w:rFonts w:cs="Calibri" w:cstheme="minorAscii"/>
            <w:sz w:val="24"/>
            <w:szCs w:val="24"/>
          </w:rPr>
          <w:t>ought</w:t>
        </w:r>
      </w:ins>
      <w:del w:author="Meike Robaard" w:date="2022-06-01T17:20:08.427Z" w:id="1915628417">
        <w:r w:rsidRPr="7F85FB28" w:rsidDel="3455EAD2">
          <w:rPr>
            <w:rFonts w:cs="Calibri" w:cstheme="minorAscii"/>
            <w:sz w:val="24"/>
            <w:szCs w:val="24"/>
          </w:rPr>
          <w:delText>inking</w:delText>
        </w:r>
      </w:del>
      <w:r w:rsidRPr="7F85FB28" w:rsidR="3455EAD2">
        <w:rPr>
          <w:rFonts w:cs="Calibri" w:cstheme="minorAscii"/>
          <w:sz w:val="24"/>
          <w:szCs w:val="24"/>
        </w:rPr>
        <w:t>, there have been two major</w:t>
      </w:r>
      <w:ins w:author="Meike Robaard" w:date="2022-06-01T17:20:34.16Z" w:id="918878970">
        <w:r w:rsidRPr="7F85FB28" w:rsidR="3455EAD2">
          <w:rPr>
            <w:rFonts w:cs="Calibri" w:cstheme="minorAscii"/>
            <w:sz w:val="24"/>
            <w:szCs w:val="24"/>
          </w:rPr>
          <w:t>, critical</w:t>
        </w:r>
      </w:ins>
      <w:r w:rsidRPr="7F85FB28" w:rsidR="3455EAD2">
        <w:rPr>
          <w:rFonts w:cs="Calibri" w:cstheme="minorAscii"/>
          <w:sz w:val="24"/>
          <w:szCs w:val="24"/>
        </w:rPr>
        <w:t xml:space="preserve"> breakthroughs</w:t>
      </w:r>
      <w:del w:author="Meike Robaard" w:date="2022-06-01T17:20:36.538Z" w:id="994099837">
        <w:r w:rsidRPr="7F85FB28" w:rsidDel="3455EAD2">
          <w:rPr>
            <w:rFonts w:cs="Calibri" w:cstheme="minorAscii"/>
            <w:sz w:val="24"/>
            <w:szCs w:val="24"/>
          </w:rPr>
          <w:delText xml:space="preserve"> of critical thinking</w:delText>
        </w:r>
      </w:del>
      <w:r w:rsidRPr="7F85FB28" w:rsidR="3455EAD2">
        <w:rPr>
          <w:rFonts w:cs="Calibri" w:cstheme="minorAscii"/>
          <w:sz w:val="24"/>
          <w:szCs w:val="24"/>
        </w:rPr>
        <w:t>. The first came with the birth of philosophy in ancient Greece, the second with the advent of modernity in the Renaissance. In both cases</w:t>
      </w:r>
      <w:ins w:author="Meike Robaard" w:date="2022-06-01T17:27:21.547Z" w:id="440877485">
        <w:r w:rsidRPr="7F85FB28" w:rsidR="3455EAD2">
          <w:rPr>
            <w:rFonts w:cs="Calibri" w:cstheme="minorAscii"/>
            <w:sz w:val="24"/>
            <w:szCs w:val="24"/>
          </w:rPr>
          <w:t>,</w:t>
        </w:r>
      </w:ins>
      <w:r w:rsidRPr="7F85FB28" w:rsidR="3455EAD2">
        <w:rPr>
          <w:rFonts w:cs="Calibri" w:cstheme="minorAscii"/>
          <w:sz w:val="24"/>
          <w:szCs w:val="24"/>
        </w:rPr>
        <w:t xml:space="preserve"> dogmatic thinking was replaced by critical thinking</w:t>
      </w:r>
      <w:ins w:author="Meike Robaard" w:date="2022-06-01T17:27:29.821Z" w:id="1026643718">
        <w:r w:rsidRPr="7F85FB28" w:rsidR="3455EAD2">
          <w:rPr>
            <w:rFonts w:cs="Calibri" w:cstheme="minorAscii"/>
            <w:sz w:val="24"/>
            <w:szCs w:val="24"/>
          </w:rPr>
          <w:t>,</w:t>
        </w:r>
      </w:ins>
      <w:r w:rsidRPr="7F85FB28" w:rsidR="3455EAD2">
        <w:rPr>
          <w:rFonts w:cs="Calibri" w:cstheme="minorAscii"/>
          <w:sz w:val="24"/>
          <w:szCs w:val="24"/>
        </w:rPr>
        <w:t xml:space="preserve"> and in both cases the consequences would be far-reaching. </w:t>
      </w:r>
    </w:p>
    <w:p w:rsidR="00711E6D" w:rsidP="005A11AA" w:rsidRDefault="00711E6D" w14:paraId="0F72E3A5" w14:textId="77777777">
      <w:pPr>
        <w:spacing w:line="360" w:lineRule="auto"/>
        <w:jc w:val="both"/>
        <w:rPr>
          <w:rFonts w:cstheme="minorHAnsi"/>
          <w:sz w:val="24"/>
          <w:szCs w:val="24"/>
        </w:rPr>
      </w:pPr>
    </w:p>
    <w:p w:rsidR="00711E6D" w:rsidP="7F85FB28" w:rsidRDefault="00711E6D" w14:paraId="4593F55A" w14:textId="7917B99B">
      <w:pPr>
        <w:spacing w:line="360" w:lineRule="auto"/>
        <w:jc w:val="both"/>
        <w:rPr>
          <w:rFonts w:cs="Calibri" w:cstheme="minorAscii"/>
          <w:sz w:val="24"/>
          <w:szCs w:val="24"/>
        </w:rPr>
      </w:pPr>
      <w:r w:rsidRPr="7F85FB28" w:rsidR="3455EAD2">
        <w:rPr>
          <w:rFonts w:cs="Calibri" w:cstheme="minorAscii"/>
          <w:sz w:val="24"/>
          <w:szCs w:val="24"/>
        </w:rPr>
        <w:t xml:space="preserve">In ancient Greece, people </w:t>
      </w:r>
      <w:ins w:author="Meike Robaard" w:date="2022-06-01T17:28:51.628Z" w:id="264028708">
        <w:r w:rsidRPr="7F85FB28" w:rsidR="3455EAD2">
          <w:rPr>
            <w:rFonts w:cs="Calibri" w:cstheme="minorAscii"/>
            <w:sz w:val="24"/>
            <w:szCs w:val="24"/>
          </w:rPr>
          <w:t xml:space="preserve">first </w:t>
        </w:r>
      </w:ins>
      <w:r w:rsidRPr="7F85FB28" w:rsidR="3455EAD2">
        <w:rPr>
          <w:rFonts w:cs="Calibri" w:cstheme="minorAscii"/>
          <w:sz w:val="24"/>
          <w:szCs w:val="24"/>
        </w:rPr>
        <w:t xml:space="preserve">attempted </w:t>
      </w:r>
      <w:del w:author="Meike Robaard" w:date="2022-06-01T17:28:58.148Z" w:id="1968295601">
        <w:r w:rsidRPr="7F85FB28" w:rsidDel="3455EAD2">
          <w:rPr>
            <w:rFonts w:cs="Calibri" w:cstheme="minorAscii"/>
            <w:sz w:val="24"/>
            <w:szCs w:val="24"/>
          </w:rPr>
          <w:delText xml:space="preserve">for the first time </w:delText>
        </w:r>
      </w:del>
      <w:r w:rsidRPr="7F85FB28" w:rsidR="3455EAD2">
        <w:rPr>
          <w:rFonts w:cs="Calibri" w:cstheme="minorAscii"/>
          <w:sz w:val="24"/>
          <w:szCs w:val="24"/>
        </w:rPr>
        <w:t xml:space="preserve">to understand the world by thinking autonomously and rationally, refusing to </w:t>
      </w:r>
      <w:ins w:author="Meike Robaard" w:date="2022-06-01T17:30:59.223Z" w:id="349602492">
        <w:r w:rsidRPr="7F85FB28" w:rsidR="3455EAD2">
          <w:rPr>
            <w:rFonts w:cs="Calibri" w:cstheme="minorAscii"/>
            <w:sz w:val="24"/>
            <w:szCs w:val="24"/>
          </w:rPr>
          <w:t xml:space="preserve">rely </w:t>
        </w:r>
      </w:ins>
      <w:ins w:author="Meike Robaard" w:date="2022-06-01T17:29:10.727Z" w:id="1372042791">
        <w:r w:rsidRPr="7F85FB28" w:rsidR="3455EAD2">
          <w:rPr>
            <w:rFonts w:cs="Calibri" w:cstheme="minorAscii"/>
            <w:sz w:val="24"/>
            <w:szCs w:val="24"/>
          </w:rPr>
          <w:t xml:space="preserve">solely </w:t>
        </w:r>
      </w:ins>
      <w:del w:author="Meike Robaard" w:date="2022-06-01T17:30:27.729Z" w:id="2025277051">
        <w:r w:rsidRPr="7F85FB28" w:rsidDel="3455EAD2">
          <w:rPr>
            <w:rFonts w:cs="Calibri" w:cstheme="minorAscii"/>
            <w:sz w:val="24"/>
            <w:szCs w:val="24"/>
          </w:rPr>
          <w:delText xml:space="preserve">rely </w:delText>
        </w:r>
        <w:r w:rsidRPr="7F85FB28" w:rsidDel="1F6C5197">
          <w:rPr>
            <w:rFonts w:cs="Calibri" w:cstheme="minorAscii"/>
            <w:sz w:val="24"/>
            <w:szCs w:val="24"/>
          </w:rPr>
          <w:delText xml:space="preserve">any longer </w:delText>
        </w:r>
      </w:del>
      <w:r w:rsidRPr="7F85FB28" w:rsidR="3455EAD2">
        <w:rPr>
          <w:rFonts w:cs="Calibri" w:cstheme="minorAscii"/>
          <w:sz w:val="24"/>
          <w:szCs w:val="24"/>
        </w:rPr>
        <w:t xml:space="preserve">on mythological stories. Philosophy was born: a way of thinking that questioned everything and formulated answers by advancing rational arguments. Socrates, who </w:t>
      </w:r>
      <w:proofErr w:type="gramStart"/>
      <w:r w:rsidRPr="7F85FB28" w:rsidR="3455EAD2">
        <w:rPr>
          <w:rFonts w:cs="Calibri" w:cstheme="minorAscii"/>
          <w:sz w:val="24"/>
          <w:szCs w:val="24"/>
        </w:rPr>
        <w:t>is considered</w:t>
      </w:r>
      <w:r w:rsidRPr="7F85FB28" w:rsidR="1F6C5197">
        <w:rPr>
          <w:rFonts w:cs="Calibri" w:cstheme="minorAscii"/>
          <w:sz w:val="24"/>
          <w:szCs w:val="24"/>
        </w:rPr>
        <w:t xml:space="preserve"> to be</w:t>
      </w:r>
      <w:proofErr w:type="gramEnd"/>
      <w:r w:rsidRPr="7F85FB28" w:rsidR="3455EAD2">
        <w:rPr>
          <w:rFonts w:cs="Calibri" w:cstheme="minorAscii"/>
          <w:sz w:val="24"/>
          <w:szCs w:val="24"/>
        </w:rPr>
        <w:t xml:space="preserve"> the </w:t>
      </w:r>
      <w:commentRangeStart w:id="942088454"/>
      <w:ins w:author="Meike Robaard" w:date="2022-06-01T17:34:29.05Z" w:id="1039768764">
        <w:r w:rsidRPr="7F85FB28" w:rsidR="3455EAD2">
          <w:rPr>
            <w:rFonts w:cs="Calibri" w:cstheme="minorAscii"/>
            <w:sz w:val="24"/>
            <w:szCs w:val="24"/>
          </w:rPr>
          <w:t>‘</w:t>
        </w:r>
      </w:ins>
      <w:r w:rsidRPr="7F85FB28" w:rsidR="1F6C5197">
        <w:rPr>
          <w:rFonts w:cs="Calibri" w:cstheme="minorAscii"/>
          <w:sz w:val="24"/>
          <w:szCs w:val="24"/>
        </w:rPr>
        <w:t xml:space="preserve">founding </w:t>
      </w:r>
      <w:r w:rsidRPr="7F85FB28" w:rsidR="3455EAD2">
        <w:rPr>
          <w:rFonts w:cs="Calibri" w:cstheme="minorAscii"/>
          <w:sz w:val="24"/>
          <w:szCs w:val="24"/>
        </w:rPr>
        <w:t>father</w:t>
      </w:r>
      <w:ins w:author="Meike Robaard" w:date="2022-06-01T17:34:31.217Z" w:id="869838885">
        <w:r w:rsidRPr="7F85FB28" w:rsidR="3455EAD2">
          <w:rPr>
            <w:rFonts w:cs="Calibri" w:cstheme="minorAscii"/>
            <w:sz w:val="24"/>
            <w:szCs w:val="24"/>
          </w:rPr>
          <w:t>’</w:t>
        </w:r>
      </w:ins>
      <w:commentRangeEnd w:id="942088454"/>
      <w:r>
        <w:rPr>
          <w:rStyle w:val="CommentReference"/>
        </w:rPr>
        <w:commentReference w:id="942088454"/>
      </w:r>
      <w:r w:rsidRPr="7F85FB28" w:rsidR="3455EAD2">
        <w:rPr>
          <w:rFonts w:cs="Calibri" w:cstheme="minorAscii"/>
          <w:sz w:val="24"/>
          <w:szCs w:val="24"/>
        </w:rPr>
        <w:t xml:space="preserve"> of </w:t>
      </w:r>
      <w:ins w:author="Meike Robaard" w:date="2022-06-01T17:32:51.813Z" w:id="1458900490">
        <w:r w:rsidRPr="7F85FB28" w:rsidR="3455EAD2">
          <w:rPr>
            <w:rFonts w:cs="Calibri" w:cstheme="minorAscii"/>
            <w:sz w:val="24"/>
            <w:szCs w:val="24"/>
          </w:rPr>
          <w:t xml:space="preserve">(Western) </w:t>
        </w:r>
      </w:ins>
      <w:r w:rsidRPr="7F85FB28" w:rsidR="3455EAD2">
        <w:rPr>
          <w:rFonts w:cs="Calibri" w:cstheme="minorAscii"/>
          <w:sz w:val="24"/>
          <w:szCs w:val="24"/>
        </w:rPr>
        <w:t xml:space="preserve">philosophy, </w:t>
      </w:r>
      <w:del w:author="Meike Robaard" w:date="2022-06-01T17:34:59.395Z" w:id="788826528">
        <w:r w:rsidRPr="7F85FB28" w:rsidDel="3455EAD2">
          <w:rPr>
            <w:rFonts w:cs="Calibri" w:cstheme="minorAscii"/>
            <w:sz w:val="24"/>
            <w:szCs w:val="24"/>
          </w:rPr>
          <w:delText xml:space="preserve">said of </w:delText>
        </w:r>
      </w:del>
      <w:ins w:author="Meike Robaard" w:date="2022-06-01T17:34:59.446Z" w:id="2144020231">
        <w:r w:rsidRPr="7F85FB28" w:rsidR="3455EAD2">
          <w:rPr>
            <w:rFonts w:cs="Calibri" w:cstheme="minorAscii"/>
            <w:sz w:val="24"/>
            <w:szCs w:val="24"/>
          </w:rPr>
          <w:t>c</w:t>
        </w:r>
      </w:ins>
      <w:ins w:author="Meike Robaard" w:date="2022-06-01T17:35:01.147Z" w:id="1239956513">
        <w:r w:rsidRPr="7F85FB28" w:rsidR="3455EAD2">
          <w:rPr>
            <w:rFonts w:cs="Calibri" w:cstheme="minorAscii"/>
            <w:sz w:val="24"/>
            <w:szCs w:val="24"/>
          </w:rPr>
          <w:t xml:space="preserve">alled </w:t>
        </w:r>
      </w:ins>
      <w:r w:rsidRPr="7F85FB28" w:rsidR="3455EAD2">
        <w:rPr>
          <w:rFonts w:cs="Calibri" w:cstheme="minorAscii"/>
          <w:sz w:val="24"/>
          <w:szCs w:val="24"/>
        </w:rPr>
        <w:t xml:space="preserve">himself </w:t>
      </w:r>
      <w:del w:author="Meike Robaard" w:date="2022-06-01T17:35:07.89Z" w:id="2007424054">
        <w:r w:rsidRPr="7F85FB28" w:rsidDel="3455EAD2">
          <w:rPr>
            <w:rFonts w:cs="Calibri" w:cstheme="minorAscii"/>
            <w:sz w:val="24"/>
            <w:szCs w:val="24"/>
          </w:rPr>
          <w:delText xml:space="preserve">that he was </w:delText>
        </w:r>
      </w:del>
      <w:r w:rsidRPr="7F85FB28" w:rsidR="3455EAD2">
        <w:rPr>
          <w:rFonts w:cs="Calibri" w:cstheme="minorAscii"/>
          <w:sz w:val="24"/>
          <w:szCs w:val="24"/>
        </w:rPr>
        <w:t xml:space="preserve">the wisest man of Athens, since he was the only one who knew one thing, namely that he knew nothing. For the first time in history, everything that </w:t>
      </w:r>
      <w:ins w:author="Meike Robaard" w:date="2022-06-01T17:37:11.934Z" w:id="1603448883">
        <w:r w:rsidRPr="7F85FB28" w:rsidR="3455EAD2">
          <w:rPr>
            <w:rFonts w:cs="Calibri" w:cstheme="minorAscii"/>
            <w:sz w:val="24"/>
            <w:szCs w:val="24"/>
          </w:rPr>
          <w:t>had</w:t>
        </w:r>
      </w:ins>
      <w:del w:author="Meike Robaard" w:date="2022-06-01T17:37:10.232Z" w:id="1085832217">
        <w:r w:rsidRPr="7F85FB28" w:rsidDel="3455EAD2">
          <w:rPr>
            <w:rFonts w:cs="Calibri" w:cstheme="minorAscii"/>
            <w:sz w:val="24"/>
            <w:szCs w:val="24"/>
          </w:rPr>
          <w:delText>was</w:delText>
        </w:r>
      </w:del>
      <w:r w:rsidRPr="7F85FB28" w:rsidR="3455EAD2">
        <w:rPr>
          <w:rFonts w:cs="Calibri" w:cstheme="minorAscii"/>
          <w:sz w:val="24"/>
          <w:szCs w:val="24"/>
        </w:rPr>
        <w:t xml:space="preserve"> </w:t>
      </w:r>
      <w:ins w:author="Meike Robaard" w:date="2022-06-01T17:37:15.761Z" w:id="469805528">
        <w:r w:rsidRPr="7F85FB28" w:rsidR="3455EAD2">
          <w:rPr>
            <w:rFonts w:cs="Calibri" w:cstheme="minorAscii"/>
            <w:sz w:val="24"/>
            <w:szCs w:val="24"/>
          </w:rPr>
          <w:t xml:space="preserve">been </w:t>
        </w:r>
      </w:ins>
      <w:r w:rsidRPr="7F85FB28" w:rsidR="3455EAD2">
        <w:rPr>
          <w:rFonts w:cs="Calibri" w:cstheme="minorAscii"/>
          <w:sz w:val="24"/>
          <w:szCs w:val="24"/>
        </w:rPr>
        <w:t xml:space="preserve">passed </w:t>
      </w:r>
      <w:ins w:author="Meike Robaard" w:date="2022-06-01T17:37:52.157Z" w:id="2101989883">
        <w:r w:rsidRPr="7F85FB28" w:rsidR="3455EAD2">
          <w:rPr>
            <w:rFonts w:cs="Calibri" w:cstheme="minorAscii"/>
            <w:sz w:val="24"/>
            <w:szCs w:val="24"/>
          </w:rPr>
          <w:t xml:space="preserve">down through </w:t>
        </w:r>
      </w:ins>
      <w:del w:author="Meike Robaard" w:date="2022-06-01T17:37:24.437Z" w:id="1624927030">
        <w:r w:rsidRPr="7F85FB28" w:rsidDel="3455EAD2">
          <w:rPr>
            <w:rFonts w:cs="Calibri" w:cstheme="minorAscii"/>
            <w:sz w:val="24"/>
            <w:szCs w:val="24"/>
          </w:rPr>
          <w:delText>on by</w:delText>
        </w:r>
      </w:del>
      <w:r w:rsidRPr="7F85FB28" w:rsidR="3455EAD2">
        <w:rPr>
          <w:rFonts w:cs="Calibri" w:cstheme="minorAscii"/>
          <w:sz w:val="24"/>
          <w:szCs w:val="24"/>
        </w:rPr>
        <w:t xml:space="preserve"> tradition was questioned. Because of this critical attitude, society would undergo radical changes. The standard of living </w:t>
      </w:r>
      <w:del w:author="Meike Robaard" w:date="2022-06-01T17:40:15.926Z" w:id="1521655602">
        <w:r w:rsidRPr="7F85FB28" w:rsidDel="3455EAD2">
          <w:rPr>
            <w:rFonts w:cs="Calibri" w:cstheme="minorAscii"/>
            <w:sz w:val="24"/>
            <w:szCs w:val="24"/>
          </w:rPr>
          <w:delText>was raised</w:delText>
        </w:r>
      </w:del>
      <w:ins w:author="Meike Robaard" w:date="2022-06-01T17:40:17.488Z" w:id="53898151">
        <w:r w:rsidRPr="7F85FB28" w:rsidR="3455EAD2">
          <w:rPr>
            <w:rFonts w:cs="Calibri" w:cstheme="minorAscii"/>
            <w:sz w:val="24"/>
            <w:szCs w:val="24"/>
          </w:rPr>
          <w:t>increased</w:t>
        </w:r>
      </w:ins>
      <w:r w:rsidRPr="7F85FB28" w:rsidR="3455EAD2">
        <w:rPr>
          <w:rFonts w:cs="Calibri" w:cstheme="minorAscii"/>
          <w:sz w:val="24"/>
          <w:szCs w:val="24"/>
        </w:rPr>
        <w:t xml:space="preserve"> because there were more technological innovations and philosophers started thinking about how to organize a just society. </w:t>
      </w:r>
      <w:del w:author="Meike Robaard" w:date="2022-06-01T17:49:34.115Z" w:id="661635824">
        <w:r w:rsidRPr="7F85FB28" w:rsidDel="3455EAD2">
          <w:rPr>
            <w:rFonts w:cs="Calibri" w:cstheme="minorAscii"/>
            <w:sz w:val="24"/>
            <w:szCs w:val="24"/>
          </w:rPr>
          <w:delText>As a c</w:delText>
        </w:r>
      </w:del>
      <w:ins w:author="Meike Robaard" w:date="2022-06-01T17:49:37.45Z" w:id="1696677689">
        <w:r w:rsidRPr="7F85FB28" w:rsidR="3455EAD2">
          <w:rPr>
            <w:rFonts w:cs="Calibri" w:cstheme="minorAscii"/>
            <w:sz w:val="24"/>
            <w:szCs w:val="24"/>
          </w:rPr>
          <w:t>C</w:t>
        </w:r>
      </w:ins>
      <w:r w:rsidRPr="7F85FB28" w:rsidR="3455EAD2">
        <w:rPr>
          <w:rFonts w:cs="Calibri" w:cstheme="minorAscii"/>
          <w:sz w:val="24"/>
          <w:szCs w:val="24"/>
        </w:rPr>
        <w:t>onsequen</w:t>
      </w:r>
      <w:ins w:author="Meike Robaard" w:date="2022-06-01T17:49:43.21Z" w:id="76926527">
        <w:r w:rsidRPr="7F85FB28" w:rsidR="3455EAD2">
          <w:rPr>
            <w:rFonts w:cs="Calibri" w:cstheme="minorAscii"/>
            <w:sz w:val="24"/>
            <w:szCs w:val="24"/>
          </w:rPr>
          <w:t>tly</w:t>
        </w:r>
      </w:ins>
      <w:del w:author="Meike Robaard" w:date="2022-06-01T17:49:41.657Z" w:id="489139947">
        <w:r w:rsidRPr="7F85FB28" w:rsidDel="3455EAD2">
          <w:rPr>
            <w:rFonts w:cs="Calibri" w:cstheme="minorAscii"/>
            <w:sz w:val="24"/>
            <w:szCs w:val="24"/>
          </w:rPr>
          <w:delText>ce</w:delText>
        </w:r>
      </w:del>
      <w:r w:rsidRPr="7F85FB28" w:rsidR="3455EAD2">
        <w:rPr>
          <w:rFonts w:cs="Calibri" w:cstheme="minorAscii"/>
          <w:sz w:val="24"/>
          <w:szCs w:val="24"/>
        </w:rPr>
        <w:t xml:space="preserve">, Athens in the 5th and 4th century BC was already experimenting with (admittedly not fully inclusive) </w:t>
      </w:r>
      <w:ins w:author="Meike Robaard" w:date="2022-06-01T17:59:47.456Z" w:id="722967432">
        <w:r w:rsidRPr="7F85FB28" w:rsidR="3455EAD2">
          <w:rPr>
            <w:rFonts w:cs="Calibri" w:cstheme="minorAscii"/>
            <w:sz w:val="24"/>
            <w:szCs w:val="24"/>
          </w:rPr>
          <w:t xml:space="preserve">preliminary </w:t>
        </w:r>
      </w:ins>
      <w:r w:rsidRPr="7F85FB28" w:rsidR="3455EAD2">
        <w:rPr>
          <w:rFonts w:cs="Calibri" w:cstheme="minorAscii"/>
          <w:sz w:val="24"/>
          <w:szCs w:val="24"/>
        </w:rPr>
        <w:t>forms of democracy.</w:t>
      </w:r>
    </w:p>
    <w:p w:rsidRPr="003E68F9" w:rsidR="00711E6D" w:rsidP="005A11AA" w:rsidRDefault="00711E6D" w14:paraId="58385150" w14:textId="77777777">
      <w:pPr>
        <w:spacing w:line="360" w:lineRule="auto"/>
        <w:jc w:val="both"/>
        <w:rPr>
          <w:rFonts w:cstheme="minorHAnsi"/>
          <w:sz w:val="24"/>
          <w:szCs w:val="24"/>
        </w:rPr>
      </w:pPr>
    </w:p>
    <w:p w:rsidR="00711E6D" w:rsidP="7F85FB28" w:rsidRDefault="00711E6D" w14:paraId="03945F2E" w14:textId="23B42287">
      <w:pPr>
        <w:spacing w:line="360" w:lineRule="auto"/>
        <w:jc w:val="both"/>
        <w:rPr>
          <w:rFonts w:cs="Calibri" w:cstheme="minorAscii"/>
          <w:sz w:val="24"/>
          <w:szCs w:val="24"/>
        </w:rPr>
      </w:pPr>
      <w:r w:rsidRPr="7F85FB28" w:rsidR="3455EAD2">
        <w:rPr>
          <w:rFonts w:cs="Calibri" w:cstheme="minorAscii"/>
          <w:sz w:val="24"/>
          <w:szCs w:val="24"/>
        </w:rPr>
        <w:t xml:space="preserve">Something similar happened </w:t>
      </w:r>
      <w:del w:author="Meike Robaard" w:date="2022-06-01T18:11:28.611Z" w:id="707149782">
        <w:r w:rsidRPr="7F85FB28" w:rsidDel="3455EAD2">
          <w:rPr>
            <w:rFonts w:cs="Calibri" w:cstheme="minorAscii"/>
            <w:sz w:val="24"/>
            <w:szCs w:val="24"/>
          </w:rPr>
          <w:delText>some</w:delText>
        </w:r>
      </w:del>
      <w:ins w:author="Meike Robaard" w:date="2022-06-01T18:11:29.46Z" w:id="766154776">
        <w:r w:rsidRPr="7F85FB28" w:rsidR="3455EAD2">
          <w:rPr>
            <w:rFonts w:cs="Calibri" w:cstheme="minorAscii"/>
            <w:sz w:val="24"/>
            <w:szCs w:val="24"/>
          </w:rPr>
          <w:t>roughly</w:t>
        </w:r>
      </w:ins>
      <w:r w:rsidRPr="7F85FB28" w:rsidR="3455EAD2">
        <w:rPr>
          <w:rFonts w:cs="Calibri" w:cstheme="minorAscii"/>
          <w:sz w:val="24"/>
          <w:szCs w:val="24"/>
        </w:rPr>
        <w:t xml:space="preserve"> 2000 years later</w:t>
      </w:r>
      <w:ins w:author="Meike Robaard" w:date="2022-06-01T18:11:37.34Z" w:id="1660705188">
        <w:r w:rsidRPr="7F85FB28" w:rsidR="3455EAD2">
          <w:rPr>
            <w:rFonts w:cs="Calibri" w:cstheme="minorAscii"/>
            <w:sz w:val="24"/>
            <w:szCs w:val="24"/>
          </w:rPr>
          <w:t>,</w:t>
        </w:r>
      </w:ins>
      <w:r w:rsidRPr="7F85FB28" w:rsidR="3455EAD2">
        <w:rPr>
          <w:rFonts w:cs="Calibri" w:cstheme="minorAscii"/>
          <w:sz w:val="24"/>
          <w:szCs w:val="24"/>
        </w:rPr>
        <w:t xml:space="preserve"> when the Western world </w:t>
      </w:r>
      <w:del w:author="Meike Robaard" w:date="2022-06-01T18:12:33.088Z" w:id="1421219660">
        <w:r w:rsidRPr="7F85FB28" w:rsidDel="3455EAD2">
          <w:rPr>
            <w:rFonts w:cs="Calibri" w:cstheme="minorAscii"/>
            <w:sz w:val="24"/>
            <w:szCs w:val="24"/>
          </w:rPr>
          <w:delText>awoke</w:delText>
        </w:r>
      </w:del>
      <w:ins w:author="Meike Robaard" w:date="2022-06-01T18:12:34.803Z" w:id="1536480045">
        <w:r w:rsidRPr="7F85FB28" w:rsidR="3455EAD2">
          <w:rPr>
            <w:rFonts w:cs="Calibri" w:cstheme="minorAscii"/>
            <w:sz w:val="24"/>
            <w:szCs w:val="24"/>
          </w:rPr>
          <w:t>came out of</w:t>
        </w:r>
      </w:ins>
      <w:r w:rsidRPr="7F85FB28" w:rsidR="3455EAD2">
        <w:rPr>
          <w:rFonts w:cs="Calibri" w:cstheme="minorAscii"/>
          <w:sz w:val="24"/>
          <w:szCs w:val="24"/>
        </w:rPr>
        <w:t xml:space="preserve"> </w:t>
      </w:r>
      <w:del w:author="Meike Robaard" w:date="2022-06-01T18:12:38.772Z" w:id="378701606">
        <w:r w:rsidRPr="7F85FB28" w:rsidDel="3455EAD2">
          <w:rPr>
            <w:rFonts w:cs="Calibri" w:cstheme="minorAscii"/>
            <w:sz w:val="24"/>
            <w:szCs w:val="24"/>
          </w:rPr>
          <w:delText xml:space="preserve">from </w:delText>
        </w:r>
      </w:del>
      <w:r w:rsidRPr="7F85FB28" w:rsidR="3455EAD2">
        <w:rPr>
          <w:rFonts w:cs="Calibri" w:cstheme="minorAscii"/>
          <w:sz w:val="24"/>
          <w:szCs w:val="24"/>
        </w:rPr>
        <w:t xml:space="preserve">a millennium of dogmatic thinking dominated by Christianity </w:t>
      </w:r>
      <w:del w:author="Meike Robaard" w:date="2022-06-01T18:12:54.973Z" w:id="826114953">
        <w:r w:rsidRPr="7F85FB28" w:rsidDel="3455EAD2">
          <w:rPr>
            <w:rFonts w:cs="Calibri" w:cstheme="minorAscii"/>
            <w:sz w:val="24"/>
            <w:szCs w:val="24"/>
          </w:rPr>
          <w:delText>(the Middle-Ages)</w:delText>
        </w:r>
      </w:del>
      <w:r w:rsidRPr="7F85FB28" w:rsidR="3455EAD2">
        <w:rPr>
          <w:rFonts w:cs="Calibri" w:cstheme="minorAscii"/>
          <w:sz w:val="24"/>
          <w:szCs w:val="24"/>
        </w:rPr>
        <w:t xml:space="preserve">. Authority and tradition were questioned once </w:t>
      </w:r>
      <w:r w:rsidRPr="7F85FB28" w:rsidR="1F6C5197">
        <w:rPr>
          <w:rFonts w:cs="Calibri" w:cstheme="minorAscii"/>
          <w:sz w:val="24"/>
          <w:szCs w:val="24"/>
        </w:rPr>
        <w:t>again,</w:t>
      </w:r>
      <w:r w:rsidRPr="7F85FB28" w:rsidR="3455EAD2">
        <w:rPr>
          <w:rFonts w:cs="Calibri" w:cstheme="minorAscii"/>
          <w:sz w:val="24"/>
          <w:szCs w:val="24"/>
        </w:rPr>
        <w:t xml:space="preserve"> and critical thinking could </w:t>
      </w:r>
      <w:ins w:author="Meike Robaard" w:date="2022-06-01T18:13:25.728Z" w:id="1747295585">
        <w:r w:rsidRPr="7F85FB28" w:rsidR="3455EAD2">
          <w:rPr>
            <w:rFonts w:cs="Calibri" w:cstheme="minorAscii"/>
            <w:sz w:val="24"/>
            <w:szCs w:val="24"/>
          </w:rPr>
          <w:t>flourish</w:t>
        </w:r>
      </w:ins>
      <w:del w:author="Meike Robaard" w:date="2022-06-01T18:13:23.848Z" w:id="1769188255">
        <w:r w:rsidRPr="7F85FB28" w:rsidDel="3455EAD2">
          <w:rPr>
            <w:rFonts w:cs="Calibri" w:cstheme="minorAscii"/>
            <w:sz w:val="24"/>
            <w:szCs w:val="24"/>
          </w:rPr>
          <w:delText>revive</w:delText>
        </w:r>
      </w:del>
      <w:r w:rsidRPr="7F85FB28" w:rsidR="3455EAD2">
        <w:rPr>
          <w:rFonts w:cs="Calibri" w:cstheme="minorAscii"/>
          <w:sz w:val="24"/>
          <w:szCs w:val="24"/>
        </w:rPr>
        <w:t>. Here</w:t>
      </w:r>
      <w:ins w:author="Meike Robaard" w:date="2022-06-01T18:13:29.134Z" w:id="1540539541">
        <w:r w:rsidRPr="7F85FB28" w:rsidR="3455EAD2">
          <w:rPr>
            <w:rFonts w:cs="Calibri" w:cstheme="minorAscii"/>
            <w:sz w:val="24"/>
            <w:szCs w:val="24"/>
          </w:rPr>
          <w:t>,</w:t>
        </w:r>
      </w:ins>
      <w:r w:rsidRPr="7F85FB28" w:rsidR="3455EAD2">
        <w:rPr>
          <w:rFonts w:cs="Calibri" w:cstheme="minorAscii"/>
          <w:sz w:val="24"/>
          <w:szCs w:val="24"/>
        </w:rPr>
        <w:t xml:space="preserve"> too, the consequences were far-reaching. From modern philosophy - as the philosophy of the 17th and 18th century is called - the (modern) sciences </w:t>
      </w:r>
      <w:ins w:author="Meike Robaard" w:date="2022-06-01T18:13:59.87Z" w:id="1447734979">
        <w:r w:rsidRPr="7F85FB28" w:rsidR="3455EAD2">
          <w:rPr>
            <w:rFonts w:cs="Calibri" w:cstheme="minorAscii"/>
            <w:sz w:val="24"/>
            <w:szCs w:val="24"/>
          </w:rPr>
          <w:t>as well as modern political and moral philosophy sprung.</w:t>
        </w:r>
      </w:ins>
      <w:del w:author="Meike Robaard" w:date="2022-06-01T18:14:03.495Z" w:id="946014931">
        <w:r w:rsidRPr="7F85FB28" w:rsidDel="3455EAD2">
          <w:rPr>
            <w:rFonts w:cs="Calibri" w:cstheme="minorAscii"/>
            <w:sz w:val="24"/>
            <w:szCs w:val="24"/>
          </w:rPr>
          <w:delText>developed and modern political and moral philosophy.</w:delText>
        </w:r>
      </w:del>
      <w:r w:rsidRPr="7F85FB28" w:rsidR="3455EAD2">
        <w:rPr>
          <w:rFonts w:cs="Calibri" w:cstheme="minorAscii"/>
          <w:sz w:val="24"/>
          <w:szCs w:val="24"/>
        </w:rPr>
        <w:t xml:space="preserve"> Without exaggerati</w:t>
      </w:r>
      <w:ins w:author="Meike Robaard" w:date="2022-06-01T18:14:12.606Z" w:id="1064708686">
        <w:r w:rsidRPr="7F85FB28" w:rsidR="3455EAD2">
          <w:rPr>
            <w:rFonts w:cs="Calibri" w:cstheme="minorAscii"/>
            <w:sz w:val="24"/>
            <w:szCs w:val="24"/>
          </w:rPr>
          <w:t>ng,</w:t>
        </w:r>
      </w:ins>
      <w:del w:author="Meike Robaard" w:date="2022-06-01T18:14:10.139Z" w:id="281325670">
        <w:r w:rsidRPr="7F85FB28" w:rsidDel="3455EAD2">
          <w:rPr>
            <w:rFonts w:cs="Calibri" w:cstheme="minorAscii"/>
            <w:sz w:val="24"/>
            <w:szCs w:val="24"/>
          </w:rPr>
          <w:delText>on</w:delText>
        </w:r>
      </w:del>
      <w:r w:rsidRPr="7F85FB28" w:rsidR="3455EAD2">
        <w:rPr>
          <w:rFonts w:cs="Calibri" w:cstheme="minorAscii"/>
          <w:sz w:val="24"/>
          <w:szCs w:val="24"/>
        </w:rPr>
        <w:t xml:space="preserve"> </w:t>
      </w:r>
      <w:ins w:author="Meike Robaard" w:date="2022-06-01T18:14:38.063Z" w:id="1225371130">
        <w:r w:rsidRPr="7F85FB28" w:rsidR="3455EAD2">
          <w:rPr>
            <w:rFonts w:cs="Calibri" w:cstheme="minorAscii"/>
            <w:sz w:val="24"/>
            <w:szCs w:val="24"/>
          </w:rPr>
          <w:t>one can reasonably assert that</w:t>
        </w:r>
      </w:ins>
      <w:del w:author="Meike Robaard" w:date="2022-06-01T18:14:28.514Z" w:id="1629629074">
        <w:r w:rsidRPr="7F85FB28" w:rsidDel="3455EAD2">
          <w:rPr>
            <w:rFonts w:cs="Calibri" w:cstheme="minorAscii"/>
            <w:sz w:val="24"/>
            <w:szCs w:val="24"/>
          </w:rPr>
          <w:delText>it can be said that</w:delText>
        </w:r>
      </w:del>
      <w:r w:rsidRPr="7F85FB28" w:rsidR="3455EAD2">
        <w:rPr>
          <w:rFonts w:cs="Calibri" w:cstheme="minorAscii"/>
          <w:sz w:val="24"/>
          <w:szCs w:val="24"/>
        </w:rPr>
        <w:t xml:space="preserve"> we owe almost everything to this revival of </w:t>
      </w:r>
      <w:ins w:author="Meike Robaard" w:date="2022-06-01T18:14:59.936Z" w:id="388163254">
        <w:r w:rsidRPr="7F85FB28" w:rsidR="3455EAD2">
          <w:rPr>
            <w:rFonts w:cs="Calibri" w:cstheme="minorAscii"/>
            <w:sz w:val="24"/>
            <w:szCs w:val="24"/>
          </w:rPr>
          <w:t>critical, ‘humanistic’</w:t>
        </w:r>
      </w:ins>
      <w:del w:author="Meike Robaard" w:date="2022-06-01T18:14:49.23Z" w:id="1812258820">
        <w:r w:rsidRPr="7F85FB28" w:rsidDel="3455EAD2">
          <w:rPr>
            <w:rFonts w:cs="Calibri" w:cstheme="minorAscii"/>
            <w:sz w:val="24"/>
            <w:szCs w:val="24"/>
          </w:rPr>
          <w:delText>human</w:delText>
        </w:r>
      </w:del>
      <w:r w:rsidRPr="7F85FB28" w:rsidR="3455EAD2">
        <w:rPr>
          <w:rFonts w:cs="Calibri" w:cstheme="minorAscii"/>
          <w:sz w:val="24"/>
          <w:szCs w:val="24"/>
        </w:rPr>
        <w:t xml:space="preserve"> thought. In addition to all the technological innovations and the exponentially increas</w:t>
      </w:r>
      <w:ins w:author="Meike Robaard" w:date="2022-06-01T18:15:11.484Z" w:id="939720372">
        <w:r w:rsidRPr="7F85FB28" w:rsidR="3455EAD2">
          <w:rPr>
            <w:rFonts w:cs="Calibri" w:cstheme="minorAscii"/>
            <w:sz w:val="24"/>
            <w:szCs w:val="24"/>
          </w:rPr>
          <w:t>ing</w:t>
        </w:r>
      </w:ins>
      <w:del w:author="Meike Robaard" w:date="2022-06-01T18:15:08.7Z" w:id="808351293">
        <w:r w:rsidRPr="7F85FB28" w:rsidDel="3455EAD2">
          <w:rPr>
            <w:rFonts w:cs="Calibri" w:cstheme="minorAscii"/>
            <w:sz w:val="24"/>
            <w:szCs w:val="24"/>
          </w:rPr>
          <w:delText>ed</w:delText>
        </w:r>
      </w:del>
      <w:r w:rsidRPr="7F85FB28" w:rsidR="3455EAD2">
        <w:rPr>
          <w:rFonts w:cs="Calibri" w:cstheme="minorAscii"/>
          <w:sz w:val="24"/>
          <w:szCs w:val="24"/>
        </w:rPr>
        <w:t xml:space="preserve"> standard of living, </w:t>
      </w:r>
      <w:commentRangeStart w:id="2008040287"/>
      <w:r w:rsidRPr="7F85FB28" w:rsidR="3455EAD2">
        <w:rPr>
          <w:rFonts w:cs="Calibri" w:cstheme="minorAscii"/>
          <w:sz w:val="24"/>
          <w:szCs w:val="24"/>
        </w:rPr>
        <w:t xml:space="preserve">we owe our freedom and rights to the courageous actions of </w:t>
      </w:r>
      <w:proofErr w:type="gramStart"/>
      <w:r w:rsidRPr="7F85FB28" w:rsidR="3455EAD2">
        <w:rPr>
          <w:rFonts w:cs="Calibri" w:cstheme="minorAscii"/>
          <w:sz w:val="24"/>
          <w:szCs w:val="24"/>
        </w:rPr>
        <w:t>a number of</w:t>
      </w:r>
      <w:proofErr w:type="gramEnd"/>
      <w:r w:rsidRPr="7F85FB28" w:rsidR="3455EAD2">
        <w:rPr>
          <w:rFonts w:cs="Calibri" w:cstheme="minorAscii"/>
          <w:sz w:val="24"/>
          <w:szCs w:val="24"/>
        </w:rPr>
        <w:t xml:space="preserve"> great thinkers who put reason above tradition.</w:t>
      </w:r>
      <w:commentRangeEnd w:id="2008040287"/>
      <w:r>
        <w:rPr>
          <w:rStyle w:val="CommentReference"/>
        </w:rPr>
        <w:commentReference w:id="2008040287"/>
      </w:r>
    </w:p>
    <w:p w:rsidRPr="003E68F9" w:rsidR="00711E6D" w:rsidP="005A11AA" w:rsidRDefault="00711E6D" w14:paraId="6E141783" w14:textId="77777777">
      <w:pPr>
        <w:spacing w:line="360" w:lineRule="auto"/>
        <w:jc w:val="both"/>
        <w:rPr>
          <w:rFonts w:cstheme="minorHAnsi"/>
          <w:sz w:val="24"/>
          <w:szCs w:val="24"/>
        </w:rPr>
      </w:pPr>
    </w:p>
    <w:p w:rsidR="002115A7" w:rsidP="7F85FB28" w:rsidRDefault="00711E6D" w14:paraId="164FAFD9" w14:textId="5B78B48F">
      <w:pPr>
        <w:spacing w:line="360" w:lineRule="auto"/>
        <w:jc w:val="both"/>
        <w:rPr>
          <w:rFonts w:cs="Calibri" w:cstheme="minorAscii"/>
          <w:sz w:val="24"/>
          <w:szCs w:val="24"/>
        </w:rPr>
      </w:pPr>
      <w:r w:rsidRPr="7F85FB28" w:rsidR="3455EAD2">
        <w:rPr>
          <w:rFonts w:cs="Calibri" w:cstheme="minorAscii"/>
          <w:sz w:val="24"/>
          <w:szCs w:val="24"/>
        </w:rPr>
        <w:t>Irrationality,</w:t>
      </w:r>
      <w:commentRangeStart w:id="1948878082"/>
      <w:r w:rsidRPr="7F85FB28" w:rsidR="3455EAD2">
        <w:rPr>
          <w:rFonts w:cs="Calibri" w:cstheme="minorAscii"/>
          <w:sz w:val="24"/>
          <w:szCs w:val="24"/>
        </w:rPr>
        <w:t xml:space="preserve"> or even simply the absence of rational thinking</w:t>
      </w:r>
      <w:commentRangeEnd w:id="1948878082"/>
      <w:r>
        <w:rPr>
          <w:rStyle w:val="CommentReference"/>
        </w:rPr>
        <w:commentReference w:id="1948878082"/>
      </w:r>
      <w:r w:rsidRPr="7F85FB28" w:rsidR="3455EAD2">
        <w:rPr>
          <w:rFonts w:cs="Calibri" w:cstheme="minorAscii"/>
          <w:sz w:val="24"/>
          <w:szCs w:val="24"/>
        </w:rPr>
        <w:t xml:space="preserve">, is not </w:t>
      </w:r>
      <w:del w:author="Meike Robaard" w:date="2022-06-01T18:17:46.804Z" w:id="219690890">
        <w:r w:rsidRPr="7F85FB28" w:rsidDel="3455EAD2">
          <w:rPr>
            <w:rFonts w:cs="Calibri" w:cstheme="minorAscii"/>
            <w:sz w:val="24"/>
            <w:szCs w:val="24"/>
          </w:rPr>
          <w:delText>innocent</w:delText>
        </w:r>
      </w:del>
      <w:ins w:author="Meike Robaard" w:date="2022-06-01T18:17:47.89Z" w:id="2129164336">
        <w:r w:rsidRPr="7F85FB28" w:rsidR="3455EAD2">
          <w:rPr>
            <w:rFonts w:cs="Calibri" w:cstheme="minorAscii"/>
            <w:sz w:val="24"/>
            <w:szCs w:val="24"/>
          </w:rPr>
          <w:t>harmless</w:t>
        </w:r>
      </w:ins>
      <w:r w:rsidRPr="7F85FB28" w:rsidR="3455EAD2">
        <w:rPr>
          <w:rFonts w:cs="Calibri" w:cstheme="minorAscii"/>
          <w:sz w:val="24"/>
          <w:szCs w:val="24"/>
        </w:rPr>
        <w:t xml:space="preserve">. It is irrationality that </w:t>
      </w:r>
      <w:commentRangeStart w:id="1622836356"/>
      <w:r w:rsidRPr="7F85FB28" w:rsidR="3455EAD2">
        <w:rPr>
          <w:rFonts w:cs="Calibri" w:cstheme="minorAscii"/>
          <w:sz w:val="24"/>
          <w:szCs w:val="24"/>
        </w:rPr>
        <w:t>causes</w:t>
      </w:r>
      <w:commentRangeEnd w:id="1622836356"/>
      <w:r>
        <w:rPr>
          <w:rStyle w:val="CommentReference"/>
        </w:rPr>
        <w:commentReference w:id="1622836356"/>
      </w:r>
      <w:r w:rsidRPr="7F85FB28" w:rsidR="3455EAD2">
        <w:rPr>
          <w:rFonts w:cs="Calibri" w:cstheme="minorAscii"/>
          <w:sz w:val="24"/>
          <w:szCs w:val="24"/>
        </w:rPr>
        <w:t xml:space="preserve"> people to wage war in the name of a God or in the name of some </w:t>
      </w:r>
      <w:commentRangeStart w:id="1543298883"/>
      <w:r w:rsidRPr="7F85FB28" w:rsidR="3455EAD2">
        <w:rPr>
          <w:rFonts w:cs="Calibri" w:cstheme="minorAscii"/>
          <w:sz w:val="24"/>
          <w:szCs w:val="24"/>
        </w:rPr>
        <w:t>utopian ideology (such as Nazism</w:t>
      </w:r>
      <w:r w:rsidRPr="7F85FB28" w:rsidR="793EA3C7">
        <w:rPr>
          <w:rFonts w:cs="Calibri" w:cstheme="minorAscii"/>
          <w:sz w:val="24"/>
          <w:szCs w:val="24"/>
        </w:rPr>
        <w:t>,</w:t>
      </w:r>
      <w:r w:rsidRPr="7F85FB28" w:rsidR="3455EAD2">
        <w:rPr>
          <w:rFonts w:cs="Calibri" w:cstheme="minorAscii"/>
          <w:sz w:val="24"/>
          <w:szCs w:val="24"/>
        </w:rPr>
        <w:t xml:space="preserve"> communism</w:t>
      </w:r>
      <w:r w:rsidRPr="7F85FB28" w:rsidR="793EA3C7">
        <w:rPr>
          <w:rFonts w:cs="Calibri" w:cstheme="minorAscii"/>
          <w:sz w:val="24"/>
          <w:szCs w:val="24"/>
        </w:rPr>
        <w:t xml:space="preserve"> or militant nationalism</w:t>
      </w:r>
      <w:commentRangeEnd w:id="1543298883"/>
      <w:r>
        <w:rPr>
          <w:rStyle w:val="CommentReference"/>
        </w:rPr>
        <w:commentReference w:id="1543298883"/>
      </w:r>
      <w:r w:rsidRPr="7F85FB28" w:rsidR="3455EAD2">
        <w:rPr>
          <w:rFonts w:cs="Calibri" w:cstheme="minorAscii"/>
          <w:sz w:val="24"/>
          <w:szCs w:val="24"/>
        </w:rPr>
        <w:t xml:space="preserve">). </w:t>
      </w:r>
      <w:ins w:author="Meike Robaard" w:date="2022-06-01T18:21:13.516Z" w:id="833908704">
        <w:r w:rsidRPr="7F85FB28" w:rsidR="3455EAD2">
          <w:rPr>
            <w:rFonts w:cs="Calibri" w:cstheme="minorAscii"/>
            <w:sz w:val="24"/>
            <w:szCs w:val="24"/>
          </w:rPr>
          <w:t>I</w:t>
        </w:r>
      </w:ins>
      <w:del w:author="Meike Robaard" w:date="2022-06-01T18:21:21.037Z" w:id="2055688010">
        <w:r w:rsidRPr="7F85FB28" w:rsidDel="3455EAD2">
          <w:rPr>
            <w:rFonts w:cs="Calibri" w:cstheme="minorAscii"/>
            <w:sz w:val="24"/>
            <w:szCs w:val="24"/>
          </w:rPr>
          <w:delText>And it is a</w:delText>
        </w:r>
      </w:del>
      <w:r w:rsidRPr="7F85FB28" w:rsidR="3455EAD2">
        <w:rPr>
          <w:rFonts w:cs="Calibri" w:cstheme="minorAscii"/>
          <w:sz w:val="24"/>
          <w:szCs w:val="24"/>
        </w:rPr>
        <w:t xml:space="preserve"> </w:t>
      </w:r>
      <w:ins w:author="Meike Robaard" w:date="2022-06-01T18:21:24.089Z" w:id="793957064">
        <w:r w:rsidRPr="7F85FB28" w:rsidR="3455EAD2">
          <w:rPr>
            <w:rFonts w:cs="Calibri" w:cstheme="minorAscii"/>
            <w:sz w:val="24"/>
            <w:szCs w:val="24"/>
          </w:rPr>
          <w:t xml:space="preserve">A </w:t>
        </w:r>
      </w:ins>
      <w:r w:rsidRPr="7F85FB28" w:rsidR="3455EAD2">
        <w:rPr>
          <w:rFonts w:cs="Calibri" w:cstheme="minorAscii"/>
          <w:sz w:val="24"/>
          <w:szCs w:val="24"/>
        </w:rPr>
        <w:t xml:space="preserve">similar </w:t>
      </w:r>
      <w:del w:author="Meike Robaard" w:date="2022-06-01T18:21:27.024Z" w:id="2055751267">
        <w:r w:rsidRPr="7F85FB28" w:rsidDel="3455EAD2">
          <w:rPr>
            <w:rFonts w:cs="Calibri" w:cstheme="minorAscii"/>
            <w:sz w:val="24"/>
            <w:szCs w:val="24"/>
          </w:rPr>
          <w:delText>lack</w:delText>
        </w:r>
      </w:del>
      <w:ins w:author="Meike Robaard" w:date="2022-06-01T18:21:27.916Z" w:id="195911538">
        <w:r w:rsidRPr="7F85FB28" w:rsidR="3455EAD2">
          <w:rPr>
            <w:rFonts w:cs="Calibri" w:cstheme="minorAscii"/>
            <w:sz w:val="24"/>
            <w:szCs w:val="24"/>
          </w:rPr>
          <w:t>absence</w:t>
        </w:r>
      </w:ins>
      <w:r w:rsidRPr="7F85FB28" w:rsidR="3455EAD2">
        <w:rPr>
          <w:rFonts w:cs="Calibri" w:cstheme="minorAscii"/>
          <w:sz w:val="24"/>
          <w:szCs w:val="24"/>
        </w:rPr>
        <w:t xml:space="preserve"> of rational thinking about morality </w:t>
      </w:r>
      <w:del w:author="Meike Robaard" w:date="2022-06-01T18:21:36.443Z" w:id="786585325">
        <w:r w:rsidRPr="7F85FB28" w:rsidDel="3455EAD2">
          <w:rPr>
            <w:rFonts w:cs="Calibri" w:cstheme="minorAscii"/>
            <w:sz w:val="24"/>
            <w:szCs w:val="24"/>
          </w:rPr>
          <w:delText xml:space="preserve">that </w:delText>
        </w:r>
      </w:del>
      <w:r w:rsidRPr="7F85FB28" w:rsidR="3455EAD2">
        <w:rPr>
          <w:rFonts w:cs="Calibri" w:cstheme="minorAscii"/>
          <w:sz w:val="24"/>
          <w:szCs w:val="24"/>
        </w:rPr>
        <w:t xml:space="preserve">makes people surrender blindly to their ingroup - outgroup </w:t>
      </w:r>
      <w:proofErr w:type="gramStart"/>
      <w:r w:rsidRPr="7F85FB28" w:rsidR="3455EAD2">
        <w:rPr>
          <w:rFonts w:cs="Calibri" w:cstheme="minorAscii"/>
          <w:sz w:val="24"/>
          <w:szCs w:val="24"/>
        </w:rPr>
        <w:t>bias</w:t>
      </w:r>
      <w:ins w:author="Meike Robaard" w:date="2022-06-01T18:24:42.205Z" w:id="620065531">
        <w:r w:rsidRPr="7F85FB28" w:rsidR="3455EAD2">
          <w:rPr>
            <w:rFonts w:cs="Calibri" w:cstheme="minorAscii"/>
            <w:sz w:val="24"/>
            <w:szCs w:val="24"/>
          </w:rPr>
          <w:t>,</w:t>
        </w:r>
      </w:ins>
      <w:r w:rsidRPr="7F85FB28" w:rsidR="3455EAD2">
        <w:rPr>
          <w:rFonts w:cs="Calibri" w:cstheme="minorAscii"/>
          <w:sz w:val="24"/>
          <w:szCs w:val="24"/>
        </w:rPr>
        <w:t xml:space="preserve"> and</w:t>
      </w:r>
      <w:proofErr w:type="gramEnd"/>
      <w:r w:rsidRPr="7F85FB28" w:rsidR="3455EAD2">
        <w:rPr>
          <w:rFonts w:cs="Calibri" w:cstheme="minorAscii"/>
          <w:sz w:val="24"/>
          <w:szCs w:val="24"/>
        </w:rPr>
        <w:t xml:space="preserve"> turn against other groups </w:t>
      </w:r>
      <w:del w:author="Meike Robaard" w:date="2022-06-01T18:24:55.004Z" w:id="975430537">
        <w:r w:rsidRPr="7F85FB28" w:rsidDel="3455EAD2">
          <w:rPr>
            <w:rFonts w:cs="Calibri" w:cstheme="minorAscii"/>
            <w:sz w:val="24"/>
            <w:szCs w:val="24"/>
          </w:rPr>
          <w:delText>with no other reason but the fact tha</w:delText>
        </w:r>
      </w:del>
      <w:ins w:author="Meike Robaard" w:date="2022-06-01T18:24:57.063Z" w:id="1148850314">
        <w:r w:rsidRPr="7F85FB28" w:rsidR="3455EAD2">
          <w:rPr>
            <w:rFonts w:cs="Calibri" w:cstheme="minorAscii"/>
            <w:sz w:val="24"/>
            <w:szCs w:val="24"/>
          </w:rPr>
          <w:t>simply because</w:t>
        </w:r>
      </w:ins>
      <w:del w:author="Meike Robaard" w:date="2022-06-01T18:24:58.631Z" w:id="710406967">
        <w:r w:rsidRPr="7F85FB28" w:rsidDel="3455EAD2">
          <w:rPr>
            <w:rFonts w:cs="Calibri" w:cstheme="minorAscii"/>
            <w:sz w:val="24"/>
            <w:szCs w:val="24"/>
          </w:rPr>
          <w:delText>t</w:delText>
        </w:r>
      </w:del>
      <w:r w:rsidRPr="7F85FB28" w:rsidR="3455EAD2">
        <w:rPr>
          <w:rFonts w:cs="Calibri" w:cstheme="minorAscii"/>
          <w:sz w:val="24"/>
          <w:szCs w:val="24"/>
        </w:rPr>
        <w:t xml:space="preserve"> the</w:t>
      </w:r>
      <w:ins w:author="Meike Robaard" w:date="2022-06-01T18:25:04.519Z" w:id="1372886347">
        <w:r w:rsidRPr="7F85FB28" w:rsidR="3455EAD2">
          <w:rPr>
            <w:rFonts w:cs="Calibri" w:cstheme="minorAscii"/>
            <w:sz w:val="24"/>
            <w:szCs w:val="24"/>
          </w:rPr>
          <w:t>y</w:t>
        </w:r>
      </w:ins>
      <w:del w:author="Meike Robaard" w:date="2022-06-01T18:25:04.002Z" w:id="550628817">
        <w:r w:rsidRPr="7F85FB28" w:rsidDel="3455EAD2">
          <w:rPr>
            <w:rFonts w:cs="Calibri" w:cstheme="minorAscii"/>
            <w:sz w:val="24"/>
            <w:szCs w:val="24"/>
          </w:rPr>
          <w:delText>se groups</w:delText>
        </w:r>
      </w:del>
      <w:r w:rsidRPr="7F85FB28" w:rsidR="3455EAD2">
        <w:rPr>
          <w:rFonts w:cs="Calibri" w:cstheme="minorAscii"/>
          <w:sz w:val="24"/>
          <w:szCs w:val="24"/>
        </w:rPr>
        <w:t xml:space="preserve"> are different. </w:t>
      </w:r>
    </w:p>
    <w:p w:rsidR="002115A7" w:rsidP="005A11AA" w:rsidRDefault="002115A7" w14:paraId="645BEDCC" w14:textId="77777777">
      <w:pPr>
        <w:spacing w:line="360" w:lineRule="auto"/>
        <w:jc w:val="both"/>
        <w:rPr>
          <w:rFonts w:cstheme="minorHAnsi"/>
          <w:sz w:val="24"/>
          <w:szCs w:val="24"/>
        </w:rPr>
      </w:pPr>
    </w:p>
    <w:p w:rsidR="00711E6D" w:rsidP="7F85FB28" w:rsidRDefault="002115A7" w14:paraId="38C6C979" w14:textId="3B54F928">
      <w:pPr>
        <w:spacing w:line="360" w:lineRule="auto"/>
        <w:jc w:val="both"/>
        <w:rPr>
          <w:rFonts w:cs="Calibri" w:cstheme="minorAscii"/>
          <w:sz w:val="24"/>
          <w:szCs w:val="24"/>
        </w:rPr>
      </w:pPr>
      <w:commentRangeStart w:id="2073921182"/>
      <w:r w:rsidRPr="7F85FB28" w:rsidR="793EA3C7">
        <w:rPr>
          <w:rFonts w:cs="Calibri" w:cstheme="minorAscii"/>
          <w:sz w:val="24"/>
          <w:szCs w:val="24"/>
        </w:rPr>
        <w:t>Bad thinking</w:t>
      </w:r>
      <w:commentRangeEnd w:id="2073921182"/>
      <w:r>
        <w:rPr>
          <w:rStyle w:val="CommentReference"/>
        </w:rPr>
        <w:commentReference w:id="2073921182"/>
      </w:r>
      <w:r w:rsidRPr="7F85FB28" w:rsidR="793EA3C7">
        <w:rPr>
          <w:rFonts w:cs="Calibri" w:cstheme="minorAscii"/>
          <w:sz w:val="24"/>
          <w:szCs w:val="24"/>
        </w:rPr>
        <w:t xml:space="preserve"> leads to bad outcomes. A better world follows from better thinking. </w:t>
      </w:r>
      <w:r w:rsidRPr="7F85FB28" w:rsidR="3455EAD2">
        <w:rPr>
          <w:rFonts w:cs="Calibri" w:cstheme="minorAscii"/>
          <w:sz w:val="24"/>
          <w:szCs w:val="24"/>
        </w:rPr>
        <w:t>And it does</w:t>
      </w:r>
      <w:ins w:author="Meike Robaard" w:date="2022-06-01T18:25:26.537Z" w:id="103684109">
        <w:r w:rsidRPr="7F85FB28" w:rsidR="3455EAD2">
          <w:rPr>
            <w:rFonts w:cs="Calibri" w:cstheme="minorAscii"/>
            <w:sz w:val="24"/>
            <w:szCs w:val="24"/>
          </w:rPr>
          <w:t xml:space="preserve"> not</w:t>
        </w:r>
      </w:ins>
      <w:del w:author="Meike Robaard" w:date="2022-06-01T18:25:25.046Z" w:id="1167121920">
        <w:r w:rsidRPr="7F85FB28" w:rsidDel="3455EAD2">
          <w:rPr>
            <w:rFonts w:cs="Calibri" w:cstheme="minorAscii"/>
            <w:sz w:val="24"/>
            <w:szCs w:val="24"/>
          </w:rPr>
          <w:delText>n’t</w:delText>
        </w:r>
      </w:del>
      <w:r w:rsidRPr="7F85FB28" w:rsidR="3455EAD2">
        <w:rPr>
          <w:rFonts w:cs="Calibri" w:cstheme="minorAscii"/>
          <w:sz w:val="24"/>
          <w:szCs w:val="24"/>
        </w:rPr>
        <w:t xml:space="preserve"> </w:t>
      </w:r>
      <w:r w:rsidRPr="7F85FB28" w:rsidR="793EA3C7">
        <w:rPr>
          <w:rFonts w:cs="Calibri" w:cstheme="minorAscii"/>
          <w:sz w:val="24"/>
          <w:szCs w:val="24"/>
        </w:rPr>
        <w:t>take</w:t>
      </w:r>
      <w:r w:rsidRPr="7F85FB28" w:rsidR="793EA3C7">
        <w:rPr>
          <w:rFonts w:cs="Calibri" w:cstheme="minorAscii"/>
          <w:sz w:val="24"/>
          <w:szCs w:val="24"/>
        </w:rPr>
        <w:t xml:space="preserve"> </w:t>
      </w:r>
      <w:r w:rsidRPr="7F85FB28" w:rsidR="3455EAD2">
        <w:rPr>
          <w:rFonts w:cs="Calibri" w:cstheme="minorAscii"/>
          <w:sz w:val="24"/>
          <w:szCs w:val="24"/>
        </w:rPr>
        <w:t xml:space="preserve">much time. </w:t>
      </w:r>
      <w:commentRangeStart w:id="901543453"/>
      <w:r w:rsidRPr="7F85FB28" w:rsidR="3455EAD2">
        <w:rPr>
          <w:rFonts w:cs="Calibri" w:cstheme="minorAscii"/>
          <w:sz w:val="24"/>
          <w:szCs w:val="24"/>
        </w:rPr>
        <w:t>Only two centuries of critical thinking separate the contemporary period (19th – 21st century) from the end of the Middle Ages in the Renaissance.</w:t>
      </w:r>
      <w:commentRangeEnd w:id="901543453"/>
      <w:r>
        <w:rPr>
          <w:rStyle w:val="CommentReference"/>
        </w:rPr>
        <w:commentReference w:id="901543453"/>
      </w:r>
      <w:r w:rsidRPr="7F85FB28" w:rsidR="3455EAD2">
        <w:rPr>
          <w:rFonts w:cs="Calibri" w:cstheme="minorAscii"/>
          <w:sz w:val="24"/>
          <w:szCs w:val="24"/>
        </w:rPr>
        <w:t xml:space="preserve"> </w:t>
      </w:r>
      <w:ins w:author="Meike Robaard" w:date="2022-06-01T18:26:59.57Z" w:id="1945678949">
        <w:r w:rsidRPr="7F85FB28" w:rsidR="3455EAD2">
          <w:rPr>
            <w:rFonts w:cs="Calibri" w:cstheme="minorAscii"/>
            <w:sz w:val="24"/>
            <w:szCs w:val="24"/>
          </w:rPr>
          <w:t>During t</w:t>
        </w:r>
      </w:ins>
      <w:ins w:author="Meike Robaard" w:date="2022-06-01T18:27:00.352Z" w:id="607540186">
        <w:r w:rsidRPr="7F85FB28" w:rsidR="3455EAD2">
          <w:rPr>
            <w:rFonts w:cs="Calibri" w:cstheme="minorAscii"/>
            <w:sz w:val="24"/>
            <w:szCs w:val="24"/>
          </w:rPr>
          <w:t>his</w:t>
        </w:r>
      </w:ins>
      <w:del w:author="Meike Robaard" w:date="2022-06-01T18:26:55.438Z" w:id="1061409123">
        <w:r w:rsidRPr="7F85FB28" w:rsidDel="3455EAD2">
          <w:rPr>
            <w:rFonts w:cs="Calibri" w:cstheme="minorAscii"/>
            <w:sz w:val="24"/>
            <w:szCs w:val="24"/>
          </w:rPr>
          <w:delText>In that</w:delText>
        </w:r>
      </w:del>
      <w:r w:rsidRPr="7F85FB28" w:rsidR="3455EAD2">
        <w:rPr>
          <w:rFonts w:cs="Calibri" w:cstheme="minorAscii"/>
          <w:sz w:val="24"/>
          <w:szCs w:val="24"/>
        </w:rPr>
        <w:t xml:space="preserve"> period, democracy replaced theocracy, slavery was abolished, women acquired the same rights as men</w:t>
      </w:r>
      <w:ins w:author="Meike Robaard" w:date="2022-06-01T18:27:24.565Z" w:id="1640144575">
        <w:r w:rsidRPr="7F85FB28" w:rsidR="3455EAD2">
          <w:rPr>
            <w:rFonts w:cs="Calibri" w:cstheme="minorAscii"/>
            <w:sz w:val="24"/>
            <w:szCs w:val="24"/>
          </w:rPr>
          <w:t>,</w:t>
        </w:r>
      </w:ins>
      <w:r w:rsidRPr="7F85FB28" w:rsidR="3455EAD2">
        <w:rPr>
          <w:rFonts w:cs="Calibri" w:cstheme="minorAscii"/>
          <w:sz w:val="24"/>
          <w:szCs w:val="24"/>
        </w:rPr>
        <w:t xml:space="preserve"> and racist ideologies were largely abandoned. W</w:t>
      </w:r>
      <w:del w:author="Meike Robaard" w:date="2022-06-01T18:27:49.35Z" w:id="804506547">
        <w:r w:rsidRPr="7F85FB28" w:rsidDel="3455EAD2">
          <w:rPr>
            <w:rFonts w:cs="Calibri" w:cstheme="minorAscii"/>
            <w:sz w:val="24"/>
            <w:szCs w:val="24"/>
          </w:rPr>
          <w:delText>e also live much better</w:delText>
        </w:r>
      </w:del>
      <w:ins w:author="Meike Robaard" w:date="2022-06-01T18:27:55.132Z" w:id="62909342">
        <w:r w:rsidRPr="7F85FB28" w:rsidR="3455EAD2">
          <w:rPr>
            <w:rFonts w:cs="Calibri" w:cstheme="minorAscii"/>
            <w:sz w:val="24"/>
            <w:szCs w:val="24"/>
          </w:rPr>
          <w:t>O</w:t>
        </w:r>
      </w:ins>
      <w:ins w:author="Meike Robaard" w:date="2022-06-01T18:29:11.423Z" w:id="1169554196">
        <w:r w:rsidRPr="7F85FB28" w:rsidR="3455EAD2">
          <w:rPr>
            <w:rFonts w:cs="Calibri" w:cstheme="minorAscii"/>
            <w:sz w:val="24"/>
            <w:szCs w:val="24"/>
          </w:rPr>
          <w:t>n average, o</w:t>
        </w:r>
      </w:ins>
      <w:ins w:author="Meike Robaard" w:date="2022-06-01T18:27:55.132Z" w:id="1037281197">
        <w:r w:rsidRPr="7F85FB28" w:rsidR="3455EAD2">
          <w:rPr>
            <w:rFonts w:cs="Calibri" w:cstheme="minorAscii"/>
            <w:sz w:val="24"/>
            <w:szCs w:val="24"/>
          </w:rPr>
          <w:t>ur</w:t>
        </w:r>
      </w:ins>
      <w:ins w:author="Meike Robaard" w:date="2022-06-01T18:29:24.578Z" w:id="976010668">
        <w:r w:rsidRPr="7F85FB28" w:rsidR="3455EAD2">
          <w:rPr>
            <w:rFonts w:cs="Calibri" w:cstheme="minorAscii"/>
            <w:sz w:val="24"/>
            <w:szCs w:val="24"/>
          </w:rPr>
          <w:t xml:space="preserve"> quality as well as duration </w:t>
        </w:r>
        <w:r w:rsidRPr="7F85FB28" w:rsidR="3455EAD2">
          <w:rPr>
            <w:rFonts w:cs="Calibri" w:cstheme="minorAscii"/>
            <w:sz w:val="24"/>
            <w:szCs w:val="24"/>
          </w:rPr>
          <w:t>of life</w:t>
        </w:r>
      </w:ins>
      <w:ins w:author="Meike Robaard" w:date="2022-06-01T18:27:55.132Z" w:id="1284689802">
        <w:r w:rsidRPr="7F85FB28" w:rsidR="3455EAD2">
          <w:rPr>
            <w:rFonts w:cs="Calibri" w:cstheme="minorAscii"/>
            <w:sz w:val="24"/>
            <w:szCs w:val="24"/>
          </w:rPr>
          <w:t xml:space="preserve"> </w:t>
        </w:r>
      </w:ins>
      <w:ins w:author="Meike Robaard" w:date="2022-06-01T18:29:50.625Z" w:id="15817650">
        <w:r w:rsidRPr="7F85FB28" w:rsidR="3455EAD2">
          <w:rPr>
            <w:rFonts w:cs="Calibri" w:cstheme="minorAscii"/>
            <w:sz w:val="24"/>
            <w:szCs w:val="24"/>
          </w:rPr>
          <w:t>has also increased,</w:t>
        </w:r>
      </w:ins>
      <w:del w:author="Meike Robaard" w:date="2022-06-01T18:29:48.767Z" w:id="2142781603">
        <w:r w:rsidRPr="7F85FB28" w:rsidDel="3455EAD2">
          <w:rPr>
            <w:rFonts w:cs="Calibri" w:cstheme="minorAscii"/>
            <w:sz w:val="24"/>
            <w:szCs w:val="24"/>
          </w:rPr>
          <w:delText xml:space="preserve"> (and longer) on average </w:delText>
        </w:r>
      </w:del>
      <w:r w:rsidRPr="7F85FB28" w:rsidR="3455EAD2">
        <w:rPr>
          <w:rFonts w:cs="Calibri" w:cstheme="minorAscii"/>
          <w:sz w:val="24"/>
          <w:szCs w:val="24"/>
        </w:rPr>
        <w:t>and the world has never been as peaceful as it is today (even though it may not always seem that way). The chance that you die at the hand of another person has never been as small</w:t>
      </w:r>
      <w:ins w:author="Meike Robaard" w:date="2022-06-01T18:30:24.31Z" w:id="547075941">
        <w:r w:rsidRPr="7F85FB28" w:rsidR="3455EAD2">
          <w:rPr>
            <w:rFonts w:cs="Calibri" w:cstheme="minorAscii"/>
            <w:sz w:val="24"/>
            <w:szCs w:val="24"/>
          </w:rPr>
          <w:t>er</w:t>
        </w:r>
      </w:ins>
      <w:del w:author="Meike Robaard" w:date="2022-06-01T18:30:23.413Z" w:id="1856880429">
        <w:r w:rsidRPr="7F85FB28" w:rsidDel="3455EAD2">
          <w:rPr>
            <w:rFonts w:cs="Calibri" w:cstheme="minorAscii"/>
            <w:sz w:val="24"/>
            <w:szCs w:val="24"/>
          </w:rPr>
          <w:delText xml:space="preserve"> as it is today.</w:delText>
        </w:r>
      </w:del>
      <w:r w:rsidRPr="7F85FB28" w:rsidR="3455EAD2">
        <w:rPr>
          <w:rFonts w:cs="Calibri" w:cstheme="minorAscii"/>
          <w:sz w:val="24"/>
          <w:szCs w:val="24"/>
        </w:rPr>
        <w:t xml:space="preserve"> Humans never had it as good as they have it today. And that</w:t>
      </w:r>
      <w:ins w:author="Meike Robaard" w:date="2022-06-01T18:30:42.897Z" w:id="1646575445">
        <w:r w:rsidRPr="7F85FB28" w:rsidR="3455EAD2">
          <w:rPr>
            <w:rFonts w:cs="Calibri" w:cstheme="minorAscii"/>
            <w:sz w:val="24"/>
            <w:szCs w:val="24"/>
          </w:rPr>
          <w:t>, at least in part,</w:t>
        </w:r>
      </w:ins>
      <w:r w:rsidRPr="7F85FB28" w:rsidR="3455EAD2">
        <w:rPr>
          <w:rFonts w:cs="Calibri" w:cstheme="minorAscii"/>
          <w:sz w:val="24"/>
          <w:szCs w:val="24"/>
        </w:rPr>
        <w:t xml:space="preserve"> is </w:t>
      </w:r>
      <w:ins w:author="Meike Robaard" w:date="2022-06-01T18:30:48.66Z" w:id="340077704">
        <w:r w:rsidRPr="7F85FB28" w:rsidR="3455EAD2">
          <w:rPr>
            <w:rFonts w:cs="Calibri" w:cstheme="minorAscii"/>
            <w:sz w:val="24"/>
            <w:szCs w:val="24"/>
          </w:rPr>
          <w:t xml:space="preserve">due to </w:t>
        </w:r>
      </w:ins>
      <w:r w:rsidRPr="7F85FB28" w:rsidR="3455EAD2">
        <w:rPr>
          <w:rFonts w:cs="Calibri" w:cstheme="minorAscii"/>
          <w:sz w:val="24"/>
          <w:szCs w:val="24"/>
        </w:rPr>
        <w:t>the merit of several generations of critical thinkers.</w:t>
      </w:r>
    </w:p>
    <w:p w:rsidR="00711E6D" w:rsidP="005A11AA" w:rsidRDefault="00711E6D" w14:paraId="3D2C01B2" w14:textId="77777777">
      <w:pPr>
        <w:spacing w:line="360" w:lineRule="auto"/>
        <w:jc w:val="both"/>
        <w:rPr>
          <w:rFonts w:cstheme="minorHAnsi"/>
          <w:sz w:val="24"/>
          <w:szCs w:val="24"/>
        </w:rPr>
      </w:pPr>
    </w:p>
    <w:p w:rsidR="00711E6D" w:rsidP="005A11AA" w:rsidRDefault="00711E6D" w14:paraId="5C49E23A" w14:textId="77777777">
      <w:pPr>
        <w:spacing w:line="360" w:lineRule="auto"/>
        <w:jc w:val="both"/>
        <w:rPr>
          <w:rFonts w:cstheme="minorHAnsi"/>
          <w:b/>
          <w:bCs/>
          <w:sz w:val="24"/>
          <w:szCs w:val="24"/>
        </w:rPr>
      </w:pPr>
      <w:r>
        <w:rPr>
          <w:rFonts w:cstheme="minorHAnsi"/>
          <w:b/>
          <w:bCs/>
          <w:sz w:val="24"/>
          <w:szCs w:val="24"/>
        </w:rPr>
        <w:t>The major challenges of today</w:t>
      </w:r>
    </w:p>
    <w:p w:rsidRPr="00041483" w:rsidR="00711E6D" w:rsidP="005A11AA" w:rsidRDefault="00711E6D" w14:paraId="1978BFBD" w14:textId="77777777">
      <w:pPr>
        <w:spacing w:line="360" w:lineRule="auto"/>
        <w:jc w:val="both"/>
        <w:rPr>
          <w:rFonts w:cstheme="minorHAnsi"/>
          <w:b/>
          <w:bCs/>
          <w:sz w:val="24"/>
          <w:szCs w:val="24"/>
        </w:rPr>
      </w:pPr>
    </w:p>
    <w:p w:rsidR="00711E6D" w:rsidP="7F85FB28" w:rsidRDefault="00711E6D" w14:paraId="48606204" w14:textId="11416375">
      <w:pPr>
        <w:spacing w:line="360" w:lineRule="auto"/>
        <w:jc w:val="both"/>
        <w:rPr>
          <w:rFonts w:cs="Calibri" w:cstheme="minorAscii"/>
          <w:sz w:val="24"/>
          <w:szCs w:val="24"/>
        </w:rPr>
      </w:pPr>
      <w:r w:rsidRPr="7F85FB28" w:rsidR="3455EAD2">
        <w:rPr>
          <w:rFonts w:cs="Calibri" w:cstheme="minorAscii"/>
          <w:sz w:val="24"/>
          <w:szCs w:val="24"/>
        </w:rPr>
        <w:t xml:space="preserve">Today we face major challenges. For the first time in </w:t>
      </w:r>
      <w:ins w:author="Meike Robaard" w:date="2022-06-01T18:31:04.662Z" w:id="2000768178">
        <w:r w:rsidRPr="7F85FB28" w:rsidR="3455EAD2">
          <w:rPr>
            <w:rFonts w:cs="Calibri" w:cstheme="minorAscii"/>
            <w:sz w:val="24"/>
            <w:szCs w:val="24"/>
          </w:rPr>
          <w:t>the</w:t>
        </w:r>
      </w:ins>
      <w:del w:author="Meike Robaard" w:date="2022-06-01T18:31:03.664Z" w:id="1340568507">
        <w:r w:rsidRPr="7F85FB28" w:rsidDel="3455EAD2">
          <w:rPr>
            <w:rFonts w:cs="Calibri" w:cstheme="minorAscii"/>
            <w:sz w:val="24"/>
            <w:szCs w:val="24"/>
          </w:rPr>
          <w:delText xml:space="preserve">our </w:delText>
        </w:r>
      </w:del>
      <w:r w:rsidRPr="7F85FB28" w:rsidR="1F6C5197">
        <w:rPr>
          <w:rFonts w:cs="Calibri" w:cstheme="minorAscii"/>
          <w:sz w:val="24"/>
          <w:szCs w:val="24"/>
        </w:rPr>
        <w:t>history</w:t>
      </w:r>
      <w:ins w:author="Meike Robaard" w:date="2022-06-01T18:31:10.269Z" w:id="507459258">
        <w:r w:rsidRPr="7F85FB28" w:rsidR="1F6C5197">
          <w:rPr>
            <w:rFonts w:cs="Calibri" w:cstheme="minorAscii"/>
            <w:sz w:val="24"/>
            <w:szCs w:val="24"/>
          </w:rPr>
          <w:t xml:space="preserve"> of our species</w:t>
        </w:r>
      </w:ins>
      <w:r w:rsidRPr="7F85FB28" w:rsidR="1F6C5197">
        <w:rPr>
          <w:rFonts w:cs="Calibri" w:cstheme="minorAscii"/>
          <w:sz w:val="24"/>
          <w:szCs w:val="24"/>
        </w:rPr>
        <w:t>,</w:t>
      </w:r>
      <w:r w:rsidRPr="7F85FB28" w:rsidR="3455EAD2">
        <w:rPr>
          <w:rFonts w:cs="Calibri" w:cstheme="minorAscii"/>
          <w:sz w:val="24"/>
          <w:szCs w:val="24"/>
        </w:rPr>
        <w:t xml:space="preserve"> we have </w:t>
      </w:r>
      <w:ins w:author="Meike Robaard" w:date="2022-06-01T18:31:53.62Z" w:id="2079729719">
        <w:r w:rsidRPr="7F85FB28" w:rsidR="3455EAD2">
          <w:rPr>
            <w:rFonts w:cs="Calibri" w:cstheme="minorAscii"/>
            <w:sz w:val="24"/>
            <w:szCs w:val="24"/>
          </w:rPr>
          <w:t xml:space="preserve">obtained access to atomic weaponry with which we could almost instantaneously </w:t>
        </w:r>
      </w:ins>
      <w:ins w:author="Meike Robaard" w:date="2022-06-01T18:32:34.337Z" w:id="866748124">
        <w:r w:rsidRPr="7F85FB28" w:rsidR="3455EAD2">
          <w:rPr>
            <w:rFonts w:cs="Calibri" w:cstheme="minorAscii"/>
            <w:sz w:val="24"/>
            <w:szCs w:val="24"/>
          </w:rPr>
          <w:t xml:space="preserve">annihilate human, as well as other forms of animal existence. </w:t>
        </w:r>
      </w:ins>
      <w:del w:author="Meike Robaard" w:date="2022-06-01T18:31:16.728Z" w:id="1127230054">
        <w:r w:rsidRPr="7F85FB28" w:rsidDel="3455EAD2">
          <w:rPr>
            <w:rFonts w:cs="Calibri" w:cstheme="minorAscii"/>
            <w:sz w:val="24"/>
            <w:szCs w:val="24"/>
          </w:rPr>
          <w:delText>the</w:delText>
        </w:r>
      </w:del>
      <w:r w:rsidRPr="7F85FB28" w:rsidR="3455EAD2">
        <w:rPr>
          <w:rFonts w:cs="Calibri" w:cstheme="minorAscii"/>
          <w:sz w:val="24"/>
          <w:szCs w:val="24"/>
        </w:rPr>
        <w:t xml:space="preserve"> </w:t>
      </w:r>
      <w:del w:author="Meike Robaard" w:date="2022-06-01T18:32:37.734Z" w:id="391689227">
        <w:r w:rsidRPr="7F85FB28" w:rsidDel="3455EAD2">
          <w:rPr>
            <w:rFonts w:cs="Calibri" w:cstheme="minorAscii"/>
            <w:sz w:val="24"/>
            <w:szCs w:val="24"/>
          </w:rPr>
          <w:delText>means to wipe ourselves off the face of the planet (and with us many other animal species).</w:delText>
        </w:r>
      </w:del>
      <w:r w:rsidRPr="7F85FB28" w:rsidR="3455EAD2">
        <w:rPr>
          <w:rFonts w:cs="Calibri" w:cstheme="minorAscii"/>
          <w:sz w:val="24"/>
          <w:szCs w:val="24"/>
        </w:rPr>
        <w:t xml:space="preserve"> </w:t>
      </w:r>
      <w:commentRangeStart w:id="1940562047"/>
      <w:r w:rsidRPr="7F85FB28" w:rsidR="3455EAD2">
        <w:rPr>
          <w:rFonts w:cs="Calibri" w:cstheme="minorAscii"/>
          <w:sz w:val="24"/>
          <w:szCs w:val="24"/>
        </w:rPr>
        <w:t xml:space="preserve">For the first time we </w:t>
      </w:r>
      <w:proofErr w:type="gramStart"/>
      <w:r w:rsidRPr="7F85FB28" w:rsidR="3455EAD2">
        <w:rPr>
          <w:rFonts w:cs="Calibri" w:cstheme="minorAscii"/>
          <w:sz w:val="24"/>
          <w:szCs w:val="24"/>
        </w:rPr>
        <w:t>have to</w:t>
      </w:r>
      <w:proofErr w:type="gramEnd"/>
      <w:r w:rsidRPr="7F85FB28" w:rsidR="3455EAD2">
        <w:rPr>
          <w:rFonts w:cs="Calibri" w:cstheme="minorAscii"/>
          <w:sz w:val="24"/>
          <w:szCs w:val="24"/>
        </w:rPr>
        <w:t xml:space="preserve"> deal with foreign groups on the other side of the globe (the global economy). And for the first time we also need to work with these groups to ensure </w:t>
      </w:r>
      <w:r w:rsidRPr="7F85FB28" w:rsidR="1F6C5197">
        <w:rPr>
          <w:rFonts w:cs="Calibri" w:cstheme="minorAscii"/>
          <w:sz w:val="24"/>
          <w:szCs w:val="24"/>
        </w:rPr>
        <w:t>a prosperous</w:t>
      </w:r>
      <w:r w:rsidRPr="7F85FB28" w:rsidR="3455EAD2">
        <w:rPr>
          <w:rFonts w:cs="Calibri" w:cstheme="minorAscii"/>
          <w:sz w:val="24"/>
          <w:szCs w:val="24"/>
        </w:rPr>
        <w:t xml:space="preserve"> future </w:t>
      </w:r>
      <w:r w:rsidRPr="7F85FB28" w:rsidR="1F6C5197">
        <w:rPr>
          <w:rFonts w:cs="Calibri" w:cstheme="minorAscii"/>
          <w:sz w:val="24"/>
          <w:szCs w:val="24"/>
        </w:rPr>
        <w:t xml:space="preserve">for all </w:t>
      </w:r>
      <w:r w:rsidRPr="7F85FB28" w:rsidR="3455EAD2">
        <w:rPr>
          <w:rFonts w:cs="Calibri" w:cstheme="minorAscii"/>
          <w:sz w:val="24"/>
          <w:szCs w:val="24"/>
        </w:rPr>
        <w:t xml:space="preserve">(climate change). </w:t>
      </w:r>
      <w:commentRangeEnd w:id="1940562047"/>
      <w:r>
        <w:rPr>
          <w:rStyle w:val="CommentReference"/>
        </w:rPr>
        <w:commentReference w:id="1940562047"/>
      </w:r>
    </w:p>
    <w:p w:rsidR="00711E6D" w:rsidP="005A11AA" w:rsidRDefault="00711E6D" w14:paraId="349D21AC" w14:textId="77777777">
      <w:pPr>
        <w:spacing w:line="360" w:lineRule="auto"/>
        <w:jc w:val="both"/>
        <w:rPr>
          <w:rFonts w:cstheme="minorHAnsi"/>
          <w:sz w:val="24"/>
          <w:szCs w:val="24"/>
        </w:rPr>
      </w:pPr>
    </w:p>
    <w:p w:rsidR="00711E6D" w:rsidP="7F85FB28" w:rsidRDefault="00711E6D" w14:paraId="0B21A4BF" w14:textId="2BBA2B10">
      <w:pPr>
        <w:spacing w:line="360" w:lineRule="auto"/>
        <w:jc w:val="both"/>
        <w:rPr>
          <w:rFonts w:cs="Calibri" w:cstheme="minorAscii"/>
          <w:sz w:val="24"/>
          <w:szCs w:val="24"/>
        </w:rPr>
      </w:pPr>
      <w:r w:rsidRPr="7F85FB28" w:rsidR="3455EAD2">
        <w:rPr>
          <w:rFonts w:cs="Calibri" w:cstheme="minorAscii"/>
          <w:sz w:val="24"/>
          <w:szCs w:val="24"/>
        </w:rPr>
        <w:t xml:space="preserve">These are </w:t>
      </w:r>
      <w:r w:rsidRPr="7F85FB28" w:rsidR="1F6C5197">
        <w:rPr>
          <w:rFonts w:cs="Calibri" w:cstheme="minorAscii"/>
          <w:sz w:val="24"/>
          <w:szCs w:val="24"/>
        </w:rPr>
        <w:t>challenge</w:t>
      </w:r>
      <w:r w:rsidRPr="7F85FB28" w:rsidR="3455EAD2">
        <w:rPr>
          <w:rFonts w:cs="Calibri" w:cstheme="minorAscii"/>
          <w:sz w:val="24"/>
          <w:szCs w:val="24"/>
        </w:rPr>
        <w:t xml:space="preserve">s for which natural selection has not </w:t>
      </w:r>
      <w:del w:author="Meike Robaard" w:date="2022-06-01T18:34:38.904Z" w:id="338474745">
        <w:r w:rsidRPr="7F85FB28" w:rsidDel="3455EAD2">
          <w:rPr>
            <w:rFonts w:cs="Calibri" w:cstheme="minorAscii"/>
            <w:sz w:val="24"/>
            <w:szCs w:val="24"/>
          </w:rPr>
          <w:delText>equipped</w:delText>
        </w:r>
      </w:del>
      <w:ins w:author="Meike Robaard" w:date="2022-06-01T18:34:40.482Z" w:id="74848632">
        <w:r w:rsidRPr="7F85FB28" w:rsidR="3455EAD2">
          <w:rPr>
            <w:rFonts w:cs="Calibri" w:cstheme="minorAscii"/>
            <w:sz w:val="24"/>
            <w:szCs w:val="24"/>
          </w:rPr>
          <w:t>prepared</w:t>
        </w:r>
      </w:ins>
      <w:r w:rsidRPr="7F85FB28" w:rsidR="3455EAD2">
        <w:rPr>
          <w:rFonts w:cs="Calibri" w:cstheme="minorAscii"/>
          <w:sz w:val="24"/>
          <w:szCs w:val="24"/>
        </w:rPr>
        <w:t xml:space="preserve"> us. Our </w:t>
      </w:r>
      <w:del w:author="Meike Robaard" w:date="2022-06-02T00:18:27.965Z" w:id="788664742">
        <w:r w:rsidRPr="7F85FB28" w:rsidDel="3455EAD2">
          <w:rPr>
            <w:rFonts w:cs="Calibri" w:cstheme="minorAscii"/>
            <w:sz w:val="24"/>
            <w:szCs w:val="24"/>
          </w:rPr>
          <w:delText>social</w:delText>
        </w:r>
      </w:del>
      <w:r w:rsidRPr="7F85FB28" w:rsidR="3455EAD2">
        <w:rPr>
          <w:rFonts w:cs="Calibri" w:cstheme="minorAscii"/>
          <w:sz w:val="24"/>
          <w:szCs w:val="24"/>
        </w:rPr>
        <w:t xml:space="preserve"> emotions and intuitions are formidable obstacles in this context. Pessimists think that humanity is headed </w:t>
      </w:r>
      <w:r w:rsidRPr="7F85FB28" w:rsidR="3455EAD2">
        <w:rPr>
          <w:rFonts w:cs="Calibri" w:cstheme="minorAscii"/>
          <w:sz w:val="24"/>
          <w:szCs w:val="24"/>
        </w:rPr>
        <w:t xml:space="preserve">towards its tragic conclusion, </w:t>
      </w:r>
      <w:ins w:author="Meike Robaard" w:date="2022-06-02T00:18:39.835Z" w:id="845017796">
        <w:r w:rsidRPr="7F85FB28" w:rsidR="3455EAD2">
          <w:rPr>
            <w:rFonts w:cs="Calibri" w:cstheme="minorAscii"/>
            <w:sz w:val="24"/>
            <w:szCs w:val="24"/>
          </w:rPr>
          <w:t xml:space="preserve">whilst </w:t>
        </w:r>
      </w:ins>
      <w:r w:rsidRPr="7F85FB28" w:rsidR="3455EAD2">
        <w:rPr>
          <w:rFonts w:cs="Calibri" w:cstheme="minorAscii"/>
          <w:sz w:val="24"/>
          <w:szCs w:val="24"/>
        </w:rPr>
        <w:t>optimists a</w:t>
      </w:r>
      <w:ins w:author="Meike Robaard" w:date="2022-06-02T00:18:47.2Z" w:id="1317166767">
        <w:r w:rsidRPr="7F85FB28" w:rsidR="3455EAD2">
          <w:rPr>
            <w:rFonts w:cs="Calibri" w:cstheme="minorAscii"/>
            <w:sz w:val="24"/>
            <w:szCs w:val="24"/>
          </w:rPr>
          <w:t>ssert</w:t>
        </w:r>
      </w:ins>
      <w:del w:author="Meike Robaard" w:date="2022-06-02T00:18:42.857Z" w:id="1566719732">
        <w:r w:rsidRPr="7F85FB28" w:rsidDel="3455EAD2">
          <w:rPr>
            <w:rFonts w:cs="Calibri" w:cstheme="minorAscii"/>
            <w:sz w:val="24"/>
            <w:szCs w:val="24"/>
          </w:rPr>
          <w:delText>rgue</w:delText>
        </w:r>
      </w:del>
      <w:r w:rsidRPr="7F85FB28" w:rsidR="3455EAD2">
        <w:rPr>
          <w:rFonts w:cs="Calibri" w:cstheme="minorAscii"/>
          <w:sz w:val="24"/>
          <w:szCs w:val="24"/>
        </w:rPr>
        <w:t xml:space="preserve"> that 'necessity is the mother of invention</w:t>
      </w:r>
      <w:ins w:author="Meike Robaard" w:date="2022-06-02T00:18:51.763Z" w:id="479895634">
        <w:r w:rsidRPr="7F85FB28" w:rsidR="3455EAD2">
          <w:rPr>
            <w:rFonts w:cs="Calibri" w:cstheme="minorAscii"/>
            <w:sz w:val="24"/>
            <w:szCs w:val="24"/>
          </w:rPr>
          <w:t>,</w:t>
        </w:r>
      </w:ins>
      <w:r w:rsidRPr="7F85FB28" w:rsidR="3455EAD2">
        <w:rPr>
          <w:rFonts w:cs="Calibri" w:cstheme="minorAscii"/>
          <w:sz w:val="24"/>
          <w:szCs w:val="24"/>
        </w:rPr>
        <w:t xml:space="preserve">' and that we will </w:t>
      </w:r>
      <w:proofErr w:type="gramStart"/>
      <w:r w:rsidRPr="7F85FB28" w:rsidR="3455EAD2">
        <w:rPr>
          <w:rFonts w:cs="Calibri" w:cstheme="minorAscii"/>
          <w:sz w:val="24"/>
          <w:szCs w:val="24"/>
        </w:rPr>
        <w:t xml:space="preserve">successfully </w:t>
      </w:r>
      <w:ins w:author="Meike Robaard" w:date="2022-06-02T00:19:32.875Z" w:id="153135047">
        <w:r w:rsidRPr="7F85FB28" w:rsidR="3455EAD2">
          <w:rPr>
            <w:rFonts w:cs="Calibri" w:cstheme="minorAscii"/>
            <w:sz w:val="24"/>
            <w:szCs w:val="24"/>
          </w:rPr>
          <w:t>withstand</w:t>
        </w:r>
      </w:ins>
      <w:del w:author="Meike Robaard" w:date="2022-06-02T00:19:25.486Z" w:id="642704624">
        <w:r w:rsidRPr="7F85FB28" w:rsidDel="3455EAD2">
          <w:rPr>
            <w:rFonts w:cs="Calibri" w:cstheme="minorAscii"/>
            <w:sz w:val="24"/>
            <w:szCs w:val="24"/>
          </w:rPr>
          <w:delText>meet</w:delText>
        </w:r>
      </w:del>
      <w:r w:rsidRPr="7F85FB28" w:rsidR="3455EAD2">
        <w:rPr>
          <w:rFonts w:cs="Calibri" w:cstheme="minorAscii"/>
          <w:sz w:val="24"/>
          <w:szCs w:val="24"/>
        </w:rPr>
        <w:t xml:space="preserve"> these challenges. </w:t>
      </w:r>
      <w:commentRangeStart w:id="1555907972"/>
      <w:del w:author="Meike Robaard" w:date="2022-06-02T00:19:43.909Z" w:id="1918553743">
        <w:r w:rsidRPr="7F85FB28" w:rsidDel="3455EAD2">
          <w:rPr>
            <w:rFonts w:cs="Calibri" w:cstheme="minorAscii"/>
            <w:sz w:val="24"/>
            <w:szCs w:val="24"/>
          </w:rPr>
          <w:delText>Personally, I side with the optimists.</w:delText>
        </w:r>
      </w:del>
      <w:commentRangeEnd w:id="1555907972"/>
      <w:r>
        <w:rPr>
          <w:rStyle w:val="CommentReference"/>
        </w:rPr>
        <w:commentReference w:id="1555907972"/>
      </w:r>
      <w:r w:rsidRPr="7F85FB28" w:rsidR="3455EAD2">
        <w:rPr>
          <w:rFonts w:cs="Calibri" w:cstheme="minorAscii"/>
          <w:sz w:val="24"/>
          <w:szCs w:val="24"/>
        </w:rPr>
        <w:t xml:space="preserve"> </w:t>
      </w:r>
      <w:ins w:author="Meike Robaard" w:date="2022-06-02T00:20:10.123Z" w:id="1879202892">
        <w:r w:rsidRPr="7F85FB28" w:rsidR="3455EAD2">
          <w:rPr>
            <w:rFonts w:cs="Calibri" w:cstheme="minorAscii"/>
            <w:sz w:val="24"/>
            <w:szCs w:val="24"/>
          </w:rPr>
          <w:t>Of at least</w:t>
        </w:r>
      </w:ins>
      <w:del w:author="Meike Robaard" w:date="2022-06-02T00:20:03.199Z" w:id="1153153668">
        <w:r w:rsidRPr="7F85FB28" w:rsidDel="3455EAD2">
          <w:rPr>
            <w:rFonts w:cs="Calibri" w:cstheme="minorAscii"/>
            <w:sz w:val="24"/>
            <w:szCs w:val="24"/>
          </w:rPr>
          <w:delText xml:space="preserve">But of </w:delText>
        </w:r>
      </w:del>
      <w:r w:rsidRPr="7F85FB28" w:rsidR="3455EAD2">
        <w:rPr>
          <w:rFonts w:cs="Calibri" w:cstheme="minorAscii"/>
          <w:sz w:val="24"/>
          <w:szCs w:val="24"/>
        </w:rPr>
        <w:t>one thing</w:t>
      </w:r>
      <w:ins w:author="Meike Robaard" w:date="2022-06-02T00:20:14.653Z" w:id="710812693">
        <w:r w:rsidRPr="7F85FB28" w:rsidR="3455EAD2">
          <w:rPr>
            <w:rFonts w:cs="Calibri" w:cstheme="minorAscii"/>
            <w:sz w:val="24"/>
            <w:szCs w:val="24"/>
          </w:rPr>
          <w:t>,</w:t>
        </w:r>
      </w:ins>
      <w:r w:rsidRPr="7F85FB28" w:rsidR="3455EAD2">
        <w:rPr>
          <w:rFonts w:cs="Calibri" w:cstheme="minorAscii"/>
          <w:sz w:val="24"/>
          <w:szCs w:val="24"/>
        </w:rPr>
        <w:t xml:space="preserve"> we can be certain: whether the pessimists or </w:t>
      </w:r>
      <w:del w:author="Meike Robaard" w:date="2022-06-02T00:21:07.16Z" w:id="1672877916">
        <w:r w:rsidRPr="7F85FB28" w:rsidDel="3455EAD2">
          <w:rPr>
            <w:rFonts w:cs="Calibri" w:cstheme="minorAscii"/>
            <w:sz w:val="24"/>
            <w:szCs w:val="24"/>
          </w:rPr>
          <w:delText>the</w:delText>
        </w:r>
      </w:del>
      <w:r w:rsidRPr="7F85FB28" w:rsidR="3455EAD2">
        <w:rPr>
          <w:rFonts w:cs="Calibri" w:cstheme="minorAscii"/>
          <w:sz w:val="24"/>
          <w:szCs w:val="24"/>
        </w:rPr>
        <w:t xml:space="preserve"> optimists will be right </w:t>
      </w:r>
      <w:proofErr w:type="gramStart"/>
      <w:r w:rsidRPr="7F85FB28" w:rsidR="3455EAD2">
        <w:rPr>
          <w:rFonts w:cs="Calibri" w:cstheme="minorAscii"/>
          <w:sz w:val="24"/>
          <w:szCs w:val="24"/>
        </w:rPr>
        <w:t>depends</w:t>
      </w:r>
      <w:proofErr w:type="gramEnd"/>
      <w:r w:rsidRPr="7F85FB28" w:rsidR="3455EAD2">
        <w:rPr>
          <w:rFonts w:cs="Calibri" w:cstheme="minorAscii"/>
          <w:sz w:val="24"/>
          <w:szCs w:val="24"/>
        </w:rPr>
        <w:t xml:space="preserve"> on </w:t>
      </w:r>
      <w:ins w:author="Meike Robaard" w:date="2022-06-02T00:21:44.864Z" w:id="1975556436">
        <w:r w:rsidRPr="7F85FB28" w:rsidR="3455EAD2">
          <w:rPr>
            <w:rFonts w:cs="Calibri" w:cstheme="minorAscii"/>
            <w:sz w:val="24"/>
            <w:szCs w:val="24"/>
          </w:rPr>
          <w:t>the pivotal question as to whether</w:t>
        </w:r>
      </w:ins>
      <w:del w:author="Meike Robaard" w:date="2022-06-02T00:21:31.941Z" w:id="1656750909">
        <w:r w:rsidRPr="7F85FB28" w:rsidDel="3455EAD2">
          <w:rPr>
            <w:rFonts w:cs="Calibri" w:cstheme="minorAscii"/>
            <w:sz w:val="24"/>
            <w:szCs w:val="24"/>
          </w:rPr>
          <w:delText xml:space="preserve">one thing and one thing only: will </w:delText>
        </w:r>
      </w:del>
      <w:r w:rsidRPr="7F85FB28" w:rsidR="3455EAD2">
        <w:rPr>
          <w:rFonts w:cs="Calibri" w:cstheme="minorAscii"/>
          <w:sz w:val="24"/>
          <w:szCs w:val="24"/>
        </w:rPr>
        <w:t>critical thinking</w:t>
      </w:r>
      <w:ins w:author="Meike Robaard" w:date="2022-06-02T00:21:54.18Z" w:id="722430844">
        <w:r w:rsidRPr="7F85FB28" w:rsidR="3455EAD2">
          <w:rPr>
            <w:rFonts w:cs="Calibri" w:cstheme="minorAscii"/>
            <w:sz w:val="24"/>
            <w:szCs w:val="24"/>
          </w:rPr>
          <w:t xml:space="preserve"> will</w:t>
        </w:r>
      </w:ins>
      <w:r w:rsidRPr="7F85FB28" w:rsidR="3455EAD2">
        <w:rPr>
          <w:rFonts w:cs="Calibri" w:cstheme="minorAscii"/>
          <w:sz w:val="24"/>
          <w:szCs w:val="24"/>
        </w:rPr>
        <w:t xml:space="preserve"> prevail over irrationality</w:t>
      </w:r>
      <w:ins w:author="Meike Robaard" w:date="2022-06-02T00:21:57.285Z" w:id="1970992953">
        <w:r w:rsidRPr="7F85FB28" w:rsidR="3455EAD2">
          <w:rPr>
            <w:rFonts w:cs="Calibri" w:cstheme="minorAscii"/>
            <w:sz w:val="24"/>
            <w:szCs w:val="24"/>
          </w:rPr>
          <w:t>.</w:t>
        </w:r>
      </w:ins>
      <w:del w:author="Meike Robaard" w:date="2022-06-02T00:21:56.662Z" w:id="180093888">
        <w:r w:rsidRPr="7F85FB28" w:rsidDel="3455EAD2">
          <w:rPr>
            <w:rFonts w:cs="Calibri" w:cstheme="minorAscii"/>
            <w:sz w:val="24"/>
            <w:szCs w:val="24"/>
          </w:rPr>
          <w:delText>?</w:delText>
        </w:r>
      </w:del>
    </w:p>
    <w:p w:rsidR="00711E6D" w:rsidP="005A11AA" w:rsidRDefault="00711E6D" w14:paraId="24B9DE06" w14:textId="77777777">
      <w:pPr>
        <w:spacing w:line="360" w:lineRule="auto"/>
        <w:jc w:val="both"/>
        <w:rPr>
          <w:rFonts w:cstheme="minorHAnsi"/>
          <w:sz w:val="24"/>
          <w:szCs w:val="24"/>
        </w:rPr>
      </w:pPr>
    </w:p>
    <w:p w:rsidR="00711E6D" w:rsidP="7F85FB28" w:rsidRDefault="00711E6D" w14:paraId="09874D39" w14:textId="21516164">
      <w:pPr>
        <w:spacing w:line="360" w:lineRule="auto"/>
        <w:jc w:val="both"/>
        <w:rPr>
          <w:rFonts w:cs="Calibri" w:cstheme="minorAscii"/>
          <w:sz w:val="24"/>
          <w:szCs w:val="24"/>
        </w:rPr>
      </w:pPr>
      <w:r w:rsidRPr="7F85FB28" w:rsidR="3455EAD2">
        <w:rPr>
          <w:rFonts w:cs="Calibri" w:cstheme="minorAscii"/>
          <w:sz w:val="24"/>
          <w:szCs w:val="24"/>
        </w:rPr>
        <w:t xml:space="preserve">Our thinking is </w:t>
      </w:r>
      <w:ins w:author="Meike Robaard" w:date="2022-06-02T00:22:11.276Z" w:id="72989590">
        <w:r w:rsidRPr="7F85FB28" w:rsidR="3455EAD2">
          <w:rPr>
            <w:rFonts w:cs="Calibri" w:cstheme="minorAscii"/>
            <w:sz w:val="24"/>
            <w:szCs w:val="24"/>
          </w:rPr>
          <w:t xml:space="preserve">both </w:t>
        </w:r>
      </w:ins>
      <w:r w:rsidRPr="7F85FB28" w:rsidR="3455EAD2">
        <w:rPr>
          <w:rFonts w:cs="Calibri" w:cstheme="minorAscii"/>
          <w:sz w:val="24"/>
          <w:szCs w:val="24"/>
        </w:rPr>
        <w:t>our greatest asset and our biggest threat. Rational thinking is not merely a matter of intellectual preference</w:t>
      </w:r>
      <w:ins w:author="Meike Robaard" w:date="2022-06-02T00:22:18.376Z" w:id="1649758516">
        <w:r w:rsidRPr="7F85FB28" w:rsidR="3455EAD2">
          <w:rPr>
            <w:rFonts w:cs="Calibri" w:cstheme="minorAscii"/>
            <w:sz w:val="24"/>
            <w:szCs w:val="24"/>
          </w:rPr>
          <w:t>,</w:t>
        </w:r>
      </w:ins>
      <w:r w:rsidRPr="7F85FB28" w:rsidR="3455EAD2">
        <w:rPr>
          <w:rFonts w:cs="Calibri" w:cstheme="minorAscii"/>
          <w:sz w:val="24"/>
          <w:szCs w:val="24"/>
        </w:rPr>
        <w:t xml:space="preserve"> or even of self-interest. It is primarily a question of responsibility. </w:t>
      </w:r>
      <w:commentRangeStart w:id="125918700"/>
      <w:r w:rsidRPr="7F85FB28" w:rsidR="3455EAD2">
        <w:rPr>
          <w:rFonts w:cs="Calibri" w:cstheme="minorAscii"/>
          <w:sz w:val="24"/>
          <w:szCs w:val="24"/>
        </w:rPr>
        <w:t>A</w:t>
      </w:r>
      <w:ins w:author="Meike Robaard" w:date="2022-06-02T00:22:34.949Z" w:id="1032808643">
        <w:r w:rsidRPr="7F85FB28" w:rsidR="3455EAD2">
          <w:rPr>
            <w:rFonts w:cs="Calibri" w:cstheme="minorAscii"/>
            <w:sz w:val="24"/>
            <w:szCs w:val="24"/>
          </w:rPr>
          <w:t>fter all, a</w:t>
        </w:r>
      </w:ins>
      <w:r w:rsidRPr="7F85FB28" w:rsidR="3455EAD2">
        <w:rPr>
          <w:rFonts w:cs="Calibri" w:cstheme="minorAscii"/>
          <w:sz w:val="24"/>
          <w:szCs w:val="24"/>
        </w:rPr>
        <w:t xml:space="preserve"> world dominated by irrational th</w:t>
      </w:r>
      <w:ins w:author="Meike Robaard" w:date="2022-06-02T00:22:41.473Z" w:id="1200052617">
        <w:r w:rsidRPr="7F85FB28" w:rsidR="3455EAD2">
          <w:rPr>
            <w:rFonts w:cs="Calibri" w:cstheme="minorAscii"/>
            <w:sz w:val="24"/>
            <w:szCs w:val="24"/>
          </w:rPr>
          <w:t>ought</w:t>
        </w:r>
      </w:ins>
      <w:del w:author="Meike Robaard" w:date="2022-06-02T00:22:39.051Z" w:id="791287369">
        <w:r w:rsidRPr="7F85FB28" w:rsidDel="3455EAD2">
          <w:rPr>
            <w:rFonts w:cs="Calibri" w:cstheme="minorAscii"/>
            <w:sz w:val="24"/>
            <w:szCs w:val="24"/>
          </w:rPr>
          <w:delText>inking</w:delText>
        </w:r>
      </w:del>
      <w:r w:rsidRPr="7F85FB28" w:rsidR="3455EAD2">
        <w:rPr>
          <w:rFonts w:cs="Calibri" w:cstheme="minorAscii"/>
          <w:sz w:val="24"/>
          <w:szCs w:val="24"/>
        </w:rPr>
        <w:t xml:space="preserve"> is a world of conflict and destruction. A world </w:t>
      </w:r>
      <w:ins w:author="Meike Robaard" w:date="2022-06-02T00:24:11.403Z" w:id="994278887">
        <w:r w:rsidRPr="7F85FB28" w:rsidR="3455EAD2">
          <w:rPr>
            <w:rFonts w:cs="Calibri" w:cstheme="minorAscii"/>
            <w:sz w:val="24"/>
            <w:szCs w:val="24"/>
          </w:rPr>
          <w:t>permeated</w:t>
        </w:r>
      </w:ins>
      <w:del w:author="Meike Robaard" w:date="2022-06-02T00:24:07.944Z" w:id="1266033755">
        <w:r w:rsidRPr="7F85FB28" w:rsidDel="3455EAD2">
          <w:rPr>
            <w:rFonts w:cs="Calibri" w:cstheme="minorAscii"/>
            <w:sz w:val="24"/>
            <w:szCs w:val="24"/>
          </w:rPr>
          <w:delText>dominated</w:delText>
        </w:r>
      </w:del>
      <w:r w:rsidRPr="7F85FB28" w:rsidR="3455EAD2">
        <w:rPr>
          <w:rFonts w:cs="Calibri" w:cstheme="minorAscii"/>
          <w:sz w:val="24"/>
          <w:szCs w:val="24"/>
        </w:rPr>
        <w:t xml:space="preserve"> by rational thinking</w:t>
      </w:r>
      <w:ins w:author="Meike Robaard" w:date="2022-06-02T00:24:19.954Z" w:id="1251244720">
        <w:r w:rsidRPr="7F85FB28" w:rsidR="3455EAD2">
          <w:rPr>
            <w:rFonts w:cs="Calibri" w:cstheme="minorAscii"/>
            <w:sz w:val="24"/>
            <w:szCs w:val="24"/>
          </w:rPr>
          <w:t>, on the other hand,</w:t>
        </w:r>
      </w:ins>
      <w:r w:rsidRPr="7F85FB28" w:rsidR="3455EAD2">
        <w:rPr>
          <w:rFonts w:cs="Calibri" w:cstheme="minorAscii"/>
          <w:sz w:val="24"/>
          <w:szCs w:val="24"/>
        </w:rPr>
        <w:t xml:space="preserve"> is a world of harmony and progress. History shows this time and time again. </w:t>
      </w:r>
      <w:commentRangeEnd w:id="125918700"/>
      <w:r>
        <w:rPr>
          <w:rStyle w:val="CommentReference"/>
        </w:rPr>
        <w:commentReference w:id="125918700"/>
      </w:r>
    </w:p>
    <w:p w:rsidR="00711E6D" w:rsidP="005A11AA" w:rsidRDefault="00711E6D" w14:paraId="26AA2A4C" w14:textId="77777777">
      <w:pPr>
        <w:spacing w:line="360" w:lineRule="auto"/>
        <w:jc w:val="both"/>
        <w:rPr>
          <w:rFonts w:cstheme="minorHAnsi"/>
          <w:sz w:val="24"/>
          <w:szCs w:val="24"/>
        </w:rPr>
      </w:pPr>
    </w:p>
    <w:p w:rsidR="00711E6D" w:rsidP="005A11AA" w:rsidRDefault="00711E6D" w14:paraId="69256DFD" w14:textId="77777777">
      <w:pPr>
        <w:spacing w:line="360" w:lineRule="auto"/>
        <w:jc w:val="both"/>
        <w:rPr>
          <w:rFonts w:cstheme="minorHAnsi"/>
          <w:b/>
          <w:bCs/>
          <w:sz w:val="24"/>
          <w:szCs w:val="24"/>
        </w:rPr>
      </w:pPr>
      <w:r>
        <w:rPr>
          <w:rFonts w:cstheme="minorHAnsi"/>
          <w:b/>
          <w:bCs/>
          <w:sz w:val="24"/>
          <w:szCs w:val="24"/>
        </w:rPr>
        <w:t>A lasting struggle</w:t>
      </w:r>
    </w:p>
    <w:p w:rsidR="00711E6D" w:rsidP="005A11AA" w:rsidRDefault="00711E6D" w14:paraId="5BF96E95" w14:textId="77777777">
      <w:pPr>
        <w:spacing w:line="360" w:lineRule="auto"/>
        <w:jc w:val="both"/>
        <w:rPr>
          <w:rFonts w:cstheme="minorHAnsi"/>
          <w:b/>
          <w:bCs/>
          <w:sz w:val="24"/>
          <w:szCs w:val="24"/>
        </w:rPr>
      </w:pPr>
    </w:p>
    <w:p w:rsidR="00711E6D" w:rsidP="7F85FB28" w:rsidRDefault="00711E6D" w14:paraId="0B1424A5" w14:textId="7A1EACB0">
      <w:pPr>
        <w:spacing w:line="360" w:lineRule="auto"/>
        <w:jc w:val="both"/>
        <w:rPr>
          <w:rFonts w:cs="Calibri" w:cstheme="minorAscii"/>
          <w:sz w:val="24"/>
          <w:szCs w:val="24"/>
        </w:rPr>
      </w:pPr>
      <w:ins w:author="Meike Robaard" w:date="2022-06-02T00:25:07.805Z" w:id="857122436">
        <w:r w:rsidRPr="7F85FB28" w:rsidR="3455EAD2">
          <w:rPr>
            <w:rFonts w:cs="Calibri" w:cstheme="minorAscii"/>
            <w:sz w:val="24"/>
            <w:szCs w:val="24"/>
          </w:rPr>
          <w:t>It is important to remember that c</w:t>
        </w:r>
      </w:ins>
      <w:del w:author="Meike Robaard" w:date="2022-06-02T00:25:07.644Z" w:id="1131554755">
        <w:r w:rsidRPr="7F85FB28" w:rsidDel="3455EAD2">
          <w:rPr>
            <w:rFonts w:cs="Calibri" w:cstheme="minorAscii"/>
            <w:sz w:val="24"/>
            <w:szCs w:val="24"/>
          </w:rPr>
          <w:delText>C</w:delText>
        </w:r>
      </w:del>
      <w:proofErr w:type="spellStart"/>
      <w:r w:rsidRPr="7F85FB28" w:rsidR="3455EAD2">
        <w:rPr>
          <w:rFonts w:cs="Calibri" w:cstheme="minorAscii"/>
          <w:sz w:val="24"/>
          <w:szCs w:val="24"/>
        </w:rPr>
        <w:t>ritical</w:t>
      </w:r>
      <w:proofErr w:type="spellEnd"/>
      <w:r w:rsidRPr="7F85FB28" w:rsidR="3455EAD2">
        <w:rPr>
          <w:rFonts w:cs="Calibri" w:cstheme="minorAscii"/>
          <w:sz w:val="24"/>
          <w:szCs w:val="24"/>
        </w:rPr>
        <w:t xml:space="preserve"> thinking</w:t>
      </w:r>
      <w:del w:author="Meike Robaard" w:date="2022-06-02T00:25:18.164Z" w:id="284098405">
        <w:r w:rsidRPr="7F85FB28" w:rsidDel="3455EAD2">
          <w:rPr>
            <w:rFonts w:cs="Calibri" w:cstheme="minorAscii"/>
            <w:sz w:val="24"/>
            <w:szCs w:val="24"/>
          </w:rPr>
          <w:delText xml:space="preserve">, remember, </w:delText>
        </w:r>
      </w:del>
      <w:r w:rsidRPr="7F85FB28" w:rsidR="3455EAD2">
        <w:rPr>
          <w:rFonts w:cs="Calibri" w:cstheme="minorAscii"/>
          <w:sz w:val="24"/>
          <w:szCs w:val="24"/>
        </w:rPr>
        <w:t xml:space="preserve">is not a spontaneous </w:t>
      </w:r>
      <w:ins w:author="Meike Robaard" w:date="2022-06-02T00:25:21.931Z" w:id="43169559">
        <w:r w:rsidRPr="7F85FB28" w:rsidR="3455EAD2">
          <w:rPr>
            <w:rFonts w:cs="Calibri" w:cstheme="minorAscii"/>
            <w:sz w:val="24"/>
            <w:szCs w:val="24"/>
          </w:rPr>
          <w:t>mode</w:t>
        </w:r>
      </w:ins>
      <w:del w:author="Meike Robaard" w:date="2022-06-02T00:25:20.545Z" w:id="1983746895">
        <w:r w:rsidRPr="7F85FB28" w:rsidDel="3455EAD2">
          <w:rPr>
            <w:rFonts w:cs="Calibri" w:cstheme="minorAscii"/>
            <w:sz w:val="24"/>
            <w:szCs w:val="24"/>
          </w:rPr>
          <w:delText>way</w:delText>
        </w:r>
      </w:del>
      <w:r w:rsidRPr="7F85FB28" w:rsidR="3455EAD2">
        <w:rPr>
          <w:rFonts w:cs="Calibri" w:cstheme="minorAscii"/>
          <w:sz w:val="24"/>
          <w:szCs w:val="24"/>
        </w:rPr>
        <w:t xml:space="preserve"> of th</w:t>
      </w:r>
      <w:ins w:author="Meike Robaard" w:date="2022-06-02T00:25:25.556Z" w:id="171438037">
        <w:r w:rsidRPr="7F85FB28" w:rsidR="3455EAD2">
          <w:rPr>
            <w:rFonts w:cs="Calibri" w:cstheme="minorAscii"/>
            <w:sz w:val="24"/>
            <w:szCs w:val="24"/>
          </w:rPr>
          <w:t>ought</w:t>
        </w:r>
      </w:ins>
      <w:del w:author="Meike Robaard" w:date="2022-06-02T00:25:23.575Z" w:id="1818502656">
        <w:r w:rsidRPr="7F85FB28" w:rsidDel="3455EAD2">
          <w:rPr>
            <w:rFonts w:cs="Calibri" w:cstheme="minorAscii"/>
            <w:sz w:val="24"/>
            <w:szCs w:val="24"/>
          </w:rPr>
          <w:delText>inking</w:delText>
        </w:r>
      </w:del>
      <w:r w:rsidRPr="7F85FB28" w:rsidR="3455EAD2">
        <w:rPr>
          <w:rFonts w:cs="Calibri" w:cstheme="minorAscii"/>
          <w:sz w:val="24"/>
          <w:szCs w:val="24"/>
        </w:rPr>
        <w:t xml:space="preserve">. It is a disciplined way of thinking that we </w:t>
      </w:r>
      <w:proofErr w:type="gramStart"/>
      <w:r w:rsidRPr="7F85FB28" w:rsidR="3455EAD2">
        <w:rPr>
          <w:rFonts w:cs="Calibri" w:cstheme="minorAscii"/>
          <w:sz w:val="24"/>
          <w:szCs w:val="24"/>
        </w:rPr>
        <w:t>have to</w:t>
      </w:r>
      <w:proofErr w:type="gramEnd"/>
      <w:r w:rsidRPr="7F85FB28" w:rsidR="3455EAD2">
        <w:rPr>
          <w:rFonts w:cs="Calibri" w:cstheme="minorAscii"/>
          <w:sz w:val="24"/>
          <w:szCs w:val="24"/>
        </w:rPr>
        <w:t xml:space="preserve"> learn</w:t>
      </w:r>
      <w:ins w:author="Meike Robaard" w:date="2022-06-02T00:25:59.969Z" w:id="1078930825">
        <w:r w:rsidRPr="7F85FB28" w:rsidR="3455EAD2">
          <w:rPr>
            <w:rFonts w:cs="Calibri" w:cstheme="minorAscii"/>
            <w:sz w:val="24"/>
            <w:szCs w:val="24"/>
          </w:rPr>
          <w:t xml:space="preserve"> to incorpo</w:t>
        </w:r>
      </w:ins>
      <w:ins w:author="Meike Robaard" w:date="2022-06-02T00:26:00.538Z" w:id="1414455326">
        <w:r w:rsidRPr="7F85FB28" w:rsidR="3455EAD2">
          <w:rPr>
            <w:rFonts w:cs="Calibri" w:cstheme="minorAscii"/>
            <w:sz w:val="24"/>
            <w:szCs w:val="24"/>
          </w:rPr>
          <w:t>rate</w:t>
        </w:r>
      </w:ins>
      <w:r w:rsidRPr="7F85FB28" w:rsidR="3455EAD2">
        <w:rPr>
          <w:rFonts w:cs="Calibri" w:cstheme="minorAscii"/>
          <w:sz w:val="24"/>
          <w:szCs w:val="24"/>
        </w:rPr>
        <w:t xml:space="preserve">. After the first major emergence of critical thinking in classical antiquity, human thinking </w:t>
      </w:r>
      <w:ins w:author="Meike Robaard" w:date="2022-06-02T00:26:59.994Z" w:id="512914521">
        <w:r w:rsidRPr="7F85FB28" w:rsidR="3455EAD2">
          <w:rPr>
            <w:rFonts w:cs="Calibri" w:cstheme="minorAscii"/>
            <w:sz w:val="24"/>
            <w:szCs w:val="24"/>
          </w:rPr>
          <w:t>regress</w:t>
        </w:r>
      </w:ins>
      <w:ins w:author="Meike Robaard" w:date="2022-06-02T00:27:00.37Z" w:id="1818703762">
        <w:r w:rsidRPr="7F85FB28" w:rsidR="3455EAD2">
          <w:rPr>
            <w:rFonts w:cs="Calibri" w:cstheme="minorAscii"/>
            <w:sz w:val="24"/>
            <w:szCs w:val="24"/>
          </w:rPr>
          <w:t>ed</w:t>
        </w:r>
      </w:ins>
      <w:del w:author="Meike Robaard" w:date="2022-06-02T00:26:58.647Z" w:id="1765130507">
        <w:r w:rsidRPr="7F85FB28" w:rsidDel="3455EAD2">
          <w:rPr>
            <w:rFonts w:cs="Calibri" w:cstheme="minorAscii"/>
            <w:sz w:val="24"/>
            <w:szCs w:val="24"/>
          </w:rPr>
          <w:delText>reverted back</w:delText>
        </w:r>
      </w:del>
      <w:r w:rsidRPr="7F85FB28" w:rsidR="3455EAD2">
        <w:rPr>
          <w:rFonts w:cs="Calibri" w:cstheme="minorAscii"/>
          <w:sz w:val="24"/>
          <w:szCs w:val="24"/>
        </w:rPr>
        <w:t xml:space="preserve"> into dogmatism during the Middle</w:t>
      </w:r>
      <w:ins w:author="Meike Robaard" w:date="2022-06-02T00:27:16.37Z" w:id="1094705564">
        <w:r w:rsidRPr="7F85FB28" w:rsidR="3455EAD2">
          <w:rPr>
            <w:rFonts w:cs="Calibri" w:cstheme="minorAscii"/>
            <w:sz w:val="24"/>
            <w:szCs w:val="24"/>
          </w:rPr>
          <w:t xml:space="preserve"> </w:t>
        </w:r>
      </w:ins>
      <w:del w:author="Meike Robaard" w:date="2022-06-02T00:27:15.432Z" w:id="1343612614">
        <w:r w:rsidRPr="7F85FB28" w:rsidDel="3455EAD2">
          <w:rPr>
            <w:rFonts w:cs="Calibri" w:cstheme="minorAscii"/>
            <w:sz w:val="24"/>
            <w:szCs w:val="24"/>
          </w:rPr>
          <w:delText>-</w:delText>
        </w:r>
      </w:del>
      <w:r w:rsidRPr="7F85FB28" w:rsidR="3455EAD2">
        <w:rPr>
          <w:rFonts w:cs="Calibri" w:cstheme="minorAscii"/>
          <w:sz w:val="24"/>
          <w:szCs w:val="24"/>
        </w:rPr>
        <w:t xml:space="preserve">Ages. </w:t>
      </w:r>
      <w:del w:author="Meike Robaard" w:date="2022-06-02T00:27:31.468Z" w:id="722934378">
        <w:r w:rsidRPr="7F85FB28" w:rsidDel="3455EAD2">
          <w:rPr>
            <w:rFonts w:cs="Calibri" w:cstheme="minorAscii"/>
            <w:sz w:val="24"/>
            <w:szCs w:val="24"/>
          </w:rPr>
          <w:delText xml:space="preserve">The same can happen today. </w:delText>
        </w:r>
        <w:r w:rsidRPr="7F85FB28" w:rsidDel="3455EAD2">
          <w:rPr>
            <w:rFonts w:cs="Calibri" w:cstheme="minorAscii"/>
            <w:sz w:val="24"/>
            <w:szCs w:val="24"/>
          </w:rPr>
          <w:delText>It is a lasting struggle.</w:delText>
        </w:r>
      </w:del>
      <w:r w:rsidRPr="7F85FB28" w:rsidR="3455EAD2">
        <w:rPr>
          <w:rFonts w:cs="Calibri" w:cstheme="minorAscii"/>
          <w:sz w:val="24"/>
          <w:szCs w:val="24"/>
        </w:rPr>
        <w:t xml:space="preserve"> </w:t>
      </w:r>
      <w:ins w:author="Meike Robaard" w:date="2022-06-02T00:27:49.762Z" w:id="192263401">
        <w:r w:rsidRPr="7F85FB28" w:rsidR="3455EAD2">
          <w:rPr>
            <w:rFonts w:cs="Calibri" w:cstheme="minorAscii"/>
            <w:sz w:val="24"/>
            <w:szCs w:val="24"/>
          </w:rPr>
          <w:t xml:space="preserve">In order to prevent something similar from our </w:t>
        </w:r>
        <w:r w:rsidRPr="7F85FB28" w:rsidR="3455EAD2">
          <w:rPr>
            <w:rFonts w:cs="Calibri" w:cstheme="minorAscii"/>
            <w:sz w:val="24"/>
            <w:szCs w:val="24"/>
          </w:rPr>
          <w:t>occuring</w:t>
        </w:r>
        <w:r w:rsidRPr="7F85FB28" w:rsidR="3455EAD2">
          <w:rPr>
            <w:rFonts w:cs="Calibri" w:cstheme="minorAscii"/>
            <w:sz w:val="24"/>
            <w:szCs w:val="24"/>
          </w:rPr>
          <w:t xml:space="preserve"> today, w</w:t>
        </w:r>
      </w:ins>
      <w:del w:author="Meike Robaard" w:date="2022-06-02T00:27:48.883Z" w:id="576061871">
        <w:r w:rsidRPr="7F85FB28" w:rsidDel="3455EAD2">
          <w:rPr>
            <w:rFonts w:cs="Calibri" w:cstheme="minorAscii"/>
            <w:sz w:val="24"/>
            <w:szCs w:val="24"/>
          </w:rPr>
          <w:delText>W</w:delText>
        </w:r>
      </w:del>
      <w:r w:rsidRPr="7F85FB28" w:rsidR="3455EAD2">
        <w:rPr>
          <w:rFonts w:cs="Calibri" w:cstheme="minorAscii"/>
          <w:sz w:val="24"/>
          <w:szCs w:val="24"/>
        </w:rPr>
        <w:t xml:space="preserve">e must remain vigilant and protect the achievements of rational thinking (such as the human rights that followed from the modern political and moral philosophy) </w:t>
      </w:r>
      <w:commentRangeStart w:id="1764856274"/>
      <w:r w:rsidRPr="7F85FB28" w:rsidR="3455EAD2">
        <w:rPr>
          <w:rFonts w:cs="Calibri" w:cstheme="minorAscii"/>
          <w:sz w:val="24"/>
          <w:szCs w:val="24"/>
        </w:rPr>
        <w:t>and continue the positive trend onwards.</w:t>
      </w:r>
      <w:commentRangeEnd w:id="1764856274"/>
      <w:r>
        <w:rPr>
          <w:rStyle w:val="CommentReference"/>
        </w:rPr>
        <w:commentReference w:id="1764856274"/>
      </w:r>
    </w:p>
    <w:p w:rsidRPr="003E68F9" w:rsidR="00711E6D" w:rsidP="005A11AA" w:rsidRDefault="00711E6D" w14:paraId="1ECE919B" w14:textId="77777777">
      <w:pPr>
        <w:spacing w:line="360" w:lineRule="auto"/>
        <w:jc w:val="both"/>
        <w:rPr>
          <w:rFonts w:cstheme="minorHAnsi"/>
          <w:sz w:val="24"/>
          <w:szCs w:val="24"/>
        </w:rPr>
      </w:pPr>
    </w:p>
    <w:p w:rsidR="00711E6D" w:rsidP="7F85FB28" w:rsidRDefault="00711E6D" w14:paraId="75B49B9B" w14:textId="7FB48301">
      <w:pPr>
        <w:spacing w:line="360" w:lineRule="auto"/>
        <w:jc w:val="both"/>
        <w:rPr>
          <w:rFonts w:cs="Calibri" w:cstheme="minorAscii"/>
          <w:sz w:val="24"/>
          <w:szCs w:val="24"/>
        </w:rPr>
      </w:pPr>
      <w:r w:rsidRPr="7F85FB28" w:rsidR="3455EAD2">
        <w:rPr>
          <w:rFonts w:cs="Calibri" w:cstheme="minorAscii"/>
          <w:sz w:val="24"/>
          <w:szCs w:val="24"/>
        </w:rPr>
        <w:t xml:space="preserve">Critical thinking, I </w:t>
      </w:r>
      <w:ins w:author="Meike Robaard" w:date="2022-06-02T00:28:54.174Z" w:id="1214175805">
        <w:r w:rsidRPr="7F85FB28" w:rsidR="3455EAD2">
          <w:rPr>
            <w:rFonts w:cs="Calibri" w:cstheme="minorAscii"/>
            <w:sz w:val="24"/>
            <w:szCs w:val="24"/>
          </w:rPr>
          <w:t>must</w:t>
        </w:r>
      </w:ins>
      <w:del w:author="Meike Robaard" w:date="2022-06-02T00:28:52.034Z" w:id="1189523636">
        <w:r w:rsidRPr="7F85FB28" w:rsidDel="3455EAD2">
          <w:rPr>
            <w:rFonts w:cs="Calibri" w:cstheme="minorAscii"/>
            <w:sz w:val="24"/>
            <w:szCs w:val="24"/>
          </w:rPr>
          <w:delText>want to</w:delText>
        </w:r>
      </w:del>
      <w:r w:rsidRPr="7F85FB28" w:rsidR="3455EAD2">
        <w:rPr>
          <w:rFonts w:cs="Calibri" w:cstheme="minorAscii"/>
          <w:sz w:val="24"/>
          <w:szCs w:val="24"/>
        </w:rPr>
        <w:t xml:space="preserve"> add, is not a </w:t>
      </w:r>
      <w:ins w:author="Meike Robaard" w:date="2022-06-02T00:28:58.641Z" w:id="82214435">
        <w:r w:rsidRPr="7F85FB28" w:rsidR="3455EAD2">
          <w:rPr>
            <w:rFonts w:cs="Calibri" w:cstheme="minorAscii"/>
            <w:sz w:val="24"/>
            <w:szCs w:val="24"/>
          </w:rPr>
          <w:t>uniquely</w:t>
        </w:r>
      </w:ins>
      <w:del w:author="Meike Robaard" w:date="2022-06-02T00:28:48.808Z" w:id="1792448826">
        <w:r w:rsidRPr="7F85FB28" w:rsidDel="3455EAD2">
          <w:rPr>
            <w:rFonts w:cs="Calibri" w:cstheme="minorAscii"/>
            <w:sz w:val="24"/>
            <w:szCs w:val="24"/>
          </w:rPr>
          <w:delText>typically</w:delText>
        </w:r>
      </w:del>
      <w:r w:rsidRPr="7F85FB28" w:rsidR="3455EAD2">
        <w:rPr>
          <w:rFonts w:cs="Calibri" w:cstheme="minorAscii"/>
          <w:sz w:val="24"/>
          <w:szCs w:val="24"/>
        </w:rPr>
        <w:t xml:space="preserve"> Western or modern way of thinking. And it is certainly not </w:t>
      </w:r>
      <w:del w:author="Meike Robaard" w:date="2022-06-02T00:29:10.829Z" w:id="322887880">
        <w:r w:rsidRPr="7F85FB28" w:rsidDel="3455EAD2">
          <w:rPr>
            <w:rFonts w:cs="Calibri" w:cstheme="minorAscii"/>
            <w:sz w:val="24"/>
            <w:szCs w:val="24"/>
          </w:rPr>
          <w:delText>a</w:delText>
        </w:r>
      </w:del>
      <w:r w:rsidRPr="7F85FB28" w:rsidR="3455EAD2">
        <w:rPr>
          <w:rFonts w:cs="Calibri" w:cstheme="minorAscii"/>
          <w:sz w:val="24"/>
          <w:szCs w:val="24"/>
        </w:rPr>
        <w:t xml:space="preserve"> cold</w:t>
      </w:r>
      <w:ins w:author="Meike Robaard" w:date="2022-06-02T00:29:18.786Z" w:id="1501789237">
        <w:r w:rsidRPr="7F85FB28" w:rsidR="3455EAD2">
          <w:rPr>
            <w:rFonts w:cs="Calibri" w:cstheme="minorAscii"/>
            <w:sz w:val="24"/>
            <w:szCs w:val="24"/>
          </w:rPr>
          <w:t xml:space="preserve"> or apathic</w:t>
        </w:r>
      </w:ins>
      <w:del w:author="Meike Robaard" w:date="2022-06-02T00:29:16.515Z" w:id="1376134561">
        <w:r w:rsidRPr="7F85FB28" w:rsidDel="3455EAD2">
          <w:rPr>
            <w:rFonts w:cs="Calibri" w:cstheme="minorAscii"/>
            <w:sz w:val="24"/>
            <w:szCs w:val="24"/>
          </w:rPr>
          <w:delText>, non-empathic way of thinking</w:delText>
        </w:r>
      </w:del>
      <w:r w:rsidRPr="7F85FB28" w:rsidR="3455EAD2">
        <w:rPr>
          <w:rFonts w:cs="Calibri" w:cstheme="minorAscii"/>
          <w:sz w:val="24"/>
          <w:szCs w:val="24"/>
        </w:rPr>
        <w:t xml:space="preserve">. </w:t>
      </w:r>
      <w:ins w:author="Meike Robaard" w:date="2022-06-02T00:29:30.594Z" w:id="406851803">
        <w:r w:rsidRPr="7F85FB28" w:rsidR="3455EAD2">
          <w:rPr>
            <w:rFonts w:cs="Calibri" w:cstheme="minorAscii"/>
            <w:sz w:val="24"/>
            <w:szCs w:val="24"/>
          </w:rPr>
          <w:t xml:space="preserve">Rather, </w:t>
        </w:r>
        <w:r w:rsidRPr="7F85FB28" w:rsidR="3455EAD2">
          <w:rPr>
            <w:rFonts w:cs="Calibri" w:cstheme="minorAscii"/>
            <w:sz w:val="24"/>
            <w:szCs w:val="24"/>
          </w:rPr>
          <w:t>i</w:t>
        </w:r>
      </w:ins>
      <w:del w:author="Meike Robaard" w:date="2022-06-02T00:29:29.879Z" w:id="1509331325">
        <w:r w:rsidRPr="7F85FB28" w:rsidDel="3455EAD2">
          <w:rPr>
            <w:rFonts w:cs="Calibri" w:cstheme="minorAscii"/>
            <w:sz w:val="24"/>
            <w:szCs w:val="24"/>
          </w:rPr>
          <w:delText>I</w:delText>
        </w:r>
      </w:del>
      <w:r w:rsidRPr="7F85FB28" w:rsidR="3455EAD2">
        <w:rPr>
          <w:rFonts w:cs="Calibri" w:cstheme="minorAscii"/>
          <w:sz w:val="24"/>
          <w:szCs w:val="24"/>
        </w:rPr>
        <w:t>t is a way of thinking that everyone, regardless of their cultural background, can part</w:t>
      </w:r>
      <w:ins w:author="Meike Robaard" w:date="2022-06-02T00:29:40.529Z" w:id="1160474619">
        <w:r w:rsidRPr="7F85FB28" w:rsidR="3455EAD2">
          <w:rPr>
            <w:rFonts w:cs="Calibri" w:cstheme="minorAscii"/>
            <w:sz w:val="24"/>
            <w:szCs w:val="24"/>
          </w:rPr>
          <w:t>ake</w:t>
        </w:r>
      </w:ins>
      <w:del w:author="Meike Robaard" w:date="2022-06-02T00:29:37.89Z" w:id="613169137">
        <w:r w:rsidRPr="7F85FB28" w:rsidDel="3455EAD2">
          <w:rPr>
            <w:rFonts w:cs="Calibri" w:cstheme="minorAscii"/>
            <w:sz w:val="24"/>
            <w:szCs w:val="24"/>
          </w:rPr>
          <w:delText>icipate</w:delText>
        </w:r>
      </w:del>
      <w:r w:rsidRPr="7F85FB28" w:rsidR="3455EAD2">
        <w:rPr>
          <w:rFonts w:cs="Calibri" w:cstheme="minorAscii"/>
          <w:sz w:val="24"/>
          <w:szCs w:val="24"/>
        </w:rPr>
        <w:t xml:space="preserve"> in. </w:t>
      </w:r>
      <w:ins w:author="Meike Robaard" w:date="2022-06-02T00:30:16.796Z" w:id="1054240464">
        <w:r w:rsidRPr="7F85FB28" w:rsidR="3455EAD2">
          <w:rPr>
            <w:rFonts w:cs="Calibri" w:cstheme="minorAscii"/>
            <w:sz w:val="24"/>
            <w:szCs w:val="24"/>
          </w:rPr>
          <w:t>Critical thinking notably</w:t>
        </w:r>
      </w:ins>
      <w:del w:author="Meike Robaard" w:date="2022-06-02T00:30:03.488Z" w:id="2001173904">
        <w:r w:rsidRPr="7F85FB28" w:rsidDel="3455EAD2">
          <w:rPr>
            <w:rFonts w:cs="Calibri" w:cstheme="minorAscii"/>
            <w:sz w:val="24"/>
            <w:szCs w:val="24"/>
          </w:rPr>
          <w:delText>It</w:delText>
        </w:r>
      </w:del>
      <w:r w:rsidRPr="7F85FB28" w:rsidR="3455EAD2">
        <w:rPr>
          <w:rFonts w:cs="Calibri" w:cstheme="minorAscii"/>
          <w:sz w:val="24"/>
          <w:szCs w:val="24"/>
        </w:rPr>
        <w:t xml:space="preserve"> </w:t>
      </w:r>
      <w:del w:author="Meike Robaard" w:date="2022-06-02T00:30:36.076Z" w:id="1932386877">
        <w:r w:rsidRPr="7F85FB28" w:rsidDel="3455EAD2">
          <w:rPr>
            <w:rFonts w:cs="Calibri" w:cstheme="minorAscii"/>
            <w:sz w:val="24"/>
            <w:szCs w:val="24"/>
          </w:rPr>
          <w:delText>was</w:delText>
        </w:r>
      </w:del>
      <w:r w:rsidRPr="7F85FB28" w:rsidR="3455EAD2">
        <w:rPr>
          <w:rFonts w:cs="Calibri" w:cstheme="minorAscii"/>
          <w:sz w:val="24"/>
          <w:szCs w:val="24"/>
        </w:rPr>
        <w:t xml:space="preserve"> developed in</w:t>
      </w:r>
      <w:del w:author="Meike Robaard" w:date="2022-06-02T00:30:39.496Z" w:id="550992807">
        <w:r w:rsidRPr="7F85FB28" w:rsidDel="3455EAD2">
          <w:rPr>
            <w:rFonts w:cs="Calibri" w:cstheme="minorAscii"/>
            <w:sz w:val="24"/>
            <w:szCs w:val="24"/>
          </w:rPr>
          <w:delText xml:space="preserve"> very</w:delText>
        </w:r>
      </w:del>
      <w:r w:rsidRPr="7F85FB28" w:rsidR="3455EAD2">
        <w:rPr>
          <w:rFonts w:cs="Calibri" w:cstheme="minorAscii"/>
          <w:sz w:val="24"/>
          <w:szCs w:val="24"/>
        </w:rPr>
        <w:t xml:space="preserve"> different cultural contexts. And it is a way of thinking that </w:t>
      </w:r>
      <w:ins w:author="Meike Robaard" w:date="2022-06-02T00:31:11.333Z" w:id="889414358">
        <w:r w:rsidRPr="7F85FB28" w:rsidR="3455EAD2">
          <w:rPr>
            <w:rFonts w:cs="Calibri" w:cstheme="minorAscii"/>
            <w:sz w:val="24"/>
            <w:szCs w:val="24"/>
          </w:rPr>
          <w:t>fuels</w:t>
        </w:r>
      </w:ins>
      <w:del w:author="Meike Robaard" w:date="2022-06-02T00:31:09.812Z" w:id="892062128">
        <w:r w:rsidRPr="7F85FB28" w:rsidDel="3455EAD2">
          <w:rPr>
            <w:rFonts w:cs="Calibri" w:cstheme="minorAscii"/>
            <w:sz w:val="24"/>
            <w:szCs w:val="24"/>
          </w:rPr>
          <w:delText>- as pointed out above -</w:delText>
        </w:r>
      </w:del>
      <w:r w:rsidRPr="7F85FB28" w:rsidR="3455EAD2">
        <w:rPr>
          <w:rFonts w:cs="Calibri" w:cstheme="minorAscii"/>
          <w:sz w:val="24"/>
          <w:szCs w:val="24"/>
        </w:rPr>
        <w:t xml:space="preserve"> </w:t>
      </w:r>
      <w:del w:author="Meike Robaard" w:date="2022-06-02T00:31:15.393Z" w:id="1071503066">
        <w:r w:rsidRPr="7F85FB28" w:rsidDel="3455EAD2">
          <w:rPr>
            <w:rFonts w:cs="Calibri" w:cstheme="minorAscii"/>
            <w:sz w:val="24"/>
            <w:szCs w:val="24"/>
          </w:rPr>
          <w:delText>brings</w:delText>
        </w:r>
      </w:del>
      <w:r w:rsidRPr="7F85FB28" w:rsidR="3455EAD2">
        <w:rPr>
          <w:rFonts w:cs="Calibri" w:cstheme="minorAscii"/>
          <w:sz w:val="24"/>
          <w:szCs w:val="24"/>
        </w:rPr>
        <w:t xml:space="preserve"> progress (both morally and in terms of living standards). </w:t>
      </w:r>
      <w:commentRangeStart w:id="1067926531"/>
      <w:r w:rsidRPr="7F85FB28" w:rsidR="3455EAD2">
        <w:rPr>
          <w:rFonts w:cs="Calibri" w:cstheme="minorAscii"/>
          <w:sz w:val="24"/>
          <w:szCs w:val="24"/>
        </w:rPr>
        <w:t xml:space="preserve">We bear the responsibility for the well-being of life on this planet and for future </w:t>
      </w:r>
      <w:r w:rsidRPr="7F85FB28" w:rsidR="3455EAD2">
        <w:rPr>
          <w:rFonts w:cs="Calibri" w:cstheme="minorAscii"/>
          <w:sz w:val="24"/>
          <w:szCs w:val="24"/>
        </w:rPr>
        <w:t>generations, because</w:t>
      </w:r>
      <w:r w:rsidRPr="7F85FB28" w:rsidR="3455EAD2">
        <w:rPr>
          <w:rFonts w:cs="Calibri" w:cstheme="minorAscii"/>
          <w:sz w:val="24"/>
          <w:szCs w:val="24"/>
        </w:rPr>
        <w:t xml:space="preserve"> their fate is in our hands. And their fate will be sealed by the quality of our thinking. That is the importance of critical thinking.</w:t>
      </w:r>
      <w:commentRangeEnd w:id="1067926531"/>
      <w:r>
        <w:rPr>
          <w:rStyle w:val="CommentReference"/>
        </w:rPr>
        <w:commentReference w:id="1067926531"/>
      </w:r>
    </w:p>
    <w:p w:rsidR="00711E6D" w:rsidP="005A11AA" w:rsidRDefault="00711E6D" w14:paraId="3CE60690" w14:textId="77777777">
      <w:pPr>
        <w:spacing w:line="360" w:lineRule="auto"/>
        <w:jc w:val="both"/>
        <w:rPr>
          <w:rFonts w:cstheme="minorHAnsi"/>
          <w:sz w:val="24"/>
          <w:szCs w:val="24"/>
        </w:rPr>
      </w:pPr>
    </w:p>
    <w:p w:rsidR="00711E6D" w:rsidP="005A11AA" w:rsidRDefault="00711E6D" w14:paraId="5F969BA0" w14:textId="77777777">
      <w:pPr>
        <w:spacing w:line="360" w:lineRule="auto"/>
        <w:jc w:val="both"/>
        <w:rPr>
          <w:rFonts w:cstheme="minorHAnsi"/>
          <w:b/>
          <w:bCs/>
          <w:sz w:val="24"/>
          <w:szCs w:val="24"/>
        </w:rPr>
      </w:pPr>
      <w:r>
        <w:rPr>
          <w:rFonts w:cstheme="minorHAnsi"/>
          <w:b/>
          <w:bCs/>
          <w:sz w:val="24"/>
          <w:szCs w:val="24"/>
        </w:rPr>
        <w:t>Summary:</w:t>
      </w:r>
    </w:p>
    <w:p w:rsidR="00711E6D" w:rsidP="005A11AA" w:rsidRDefault="00711E6D" w14:paraId="2FDD36BF" w14:textId="77777777">
      <w:pPr>
        <w:spacing w:line="360" w:lineRule="auto"/>
        <w:jc w:val="both"/>
        <w:rPr>
          <w:rFonts w:cstheme="minorHAnsi"/>
          <w:b/>
          <w:bCs/>
          <w:sz w:val="24"/>
          <w:szCs w:val="24"/>
        </w:rPr>
      </w:pPr>
    </w:p>
    <w:p w:rsidRPr="00071261" w:rsidR="00711E6D" w:rsidP="00071261" w:rsidRDefault="00711E6D" w14:paraId="548A0D42" w14:textId="77777777">
      <w:pPr>
        <w:spacing w:line="360" w:lineRule="auto"/>
        <w:jc w:val="both"/>
        <w:rPr>
          <w:rFonts w:cstheme="minorHAnsi"/>
          <w:sz w:val="24"/>
          <w:szCs w:val="24"/>
        </w:rPr>
      </w:pPr>
      <w:r w:rsidRPr="00071261">
        <w:rPr>
          <w:rFonts w:cstheme="minorHAnsi"/>
          <w:sz w:val="24"/>
          <w:szCs w:val="24"/>
        </w:rPr>
        <w:t>What is the impact of irrationality on the world?</w:t>
      </w:r>
    </w:p>
    <w:p w:rsidRPr="00071261" w:rsidR="00711E6D" w:rsidP="00711E6D" w:rsidRDefault="00711E6D" w14:paraId="4F2B8EF1" w14:textId="77777777">
      <w:pPr>
        <w:pStyle w:val="ListParagraph"/>
        <w:numPr>
          <w:ilvl w:val="0"/>
          <w:numId w:val="13"/>
        </w:numPr>
        <w:spacing w:line="360" w:lineRule="auto"/>
        <w:jc w:val="both"/>
        <w:rPr>
          <w:rFonts w:cstheme="minorHAnsi"/>
          <w:sz w:val="24"/>
          <w:szCs w:val="24"/>
        </w:rPr>
      </w:pPr>
      <w:r w:rsidRPr="00071261">
        <w:rPr>
          <w:rFonts w:cstheme="minorHAnsi"/>
          <w:sz w:val="24"/>
          <w:szCs w:val="24"/>
        </w:rPr>
        <w:t>Overconfidence can lead to war and financial crises.</w:t>
      </w:r>
    </w:p>
    <w:p w:rsidRPr="00071261" w:rsidR="00711E6D" w:rsidP="7F85FB28" w:rsidRDefault="00711E6D" w14:paraId="551797F4" w14:textId="2721CD4D">
      <w:pPr>
        <w:pStyle w:val="ListParagraph"/>
        <w:numPr>
          <w:ilvl w:val="0"/>
          <w:numId w:val="13"/>
        </w:numPr>
        <w:spacing w:line="360" w:lineRule="auto"/>
        <w:jc w:val="both"/>
        <w:rPr>
          <w:rFonts w:cs="Calibri" w:cstheme="minorAscii"/>
          <w:sz w:val="24"/>
          <w:szCs w:val="24"/>
        </w:rPr>
      </w:pPr>
      <w:r w:rsidRPr="7F85FB28" w:rsidR="3455EAD2">
        <w:rPr>
          <w:rFonts w:cs="Calibri" w:cstheme="minorAscii"/>
          <w:sz w:val="24"/>
          <w:szCs w:val="24"/>
        </w:rPr>
        <w:t xml:space="preserve">Religion can lead to group conflict and </w:t>
      </w:r>
      <w:ins w:author="Meike Robaard" w:date="2022-06-02T00:32:01.687Z" w:id="275750221">
        <w:r w:rsidRPr="7F85FB28" w:rsidR="3455EAD2">
          <w:rPr>
            <w:rFonts w:cs="Calibri" w:cstheme="minorAscii"/>
            <w:sz w:val="24"/>
            <w:szCs w:val="24"/>
          </w:rPr>
          <w:t>become</w:t>
        </w:r>
      </w:ins>
      <w:del w:author="Meike Robaard" w:date="2022-06-02T00:32:00.167Z" w:id="1695482707">
        <w:r w:rsidRPr="7F85FB28" w:rsidDel="3455EAD2">
          <w:rPr>
            <w:rFonts w:cs="Calibri" w:cstheme="minorAscii"/>
            <w:sz w:val="24"/>
            <w:szCs w:val="24"/>
          </w:rPr>
          <w:delText>i</w:delText>
        </w:r>
      </w:del>
      <w:del w:author="Meike Robaard" w:date="2022-06-02T00:31:59.553Z" w:id="1726290342">
        <w:r w:rsidRPr="7F85FB28" w:rsidDel="3455EAD2">
          <w:rPr>
            <w:rFonts w:cs="Calibri" w:cstheme="minorAscii"/>
            <w:sz w:val="24"/>
            <w:szCs w:val="24"/>
          </w:rPr>
          <w:delText>s a</w:delText>
        </w:r>
      </w:del>
      <w:r w:rsidRPr="7F85FB28" w:rsidR="3455EAD2">
        <w:rPr>
          <w:rFonts w:cs="Calibri" w:cstheme="minorAscii"/>
          <w:sz w:val="24"/>
          <w:szCs w:val="24"/>
        </w:rPr>
        <w:t xml:space="preserve"> </w:t>
      </w:r>
      <w:ins w:author="Meike Robaard" w:date="2022-06-02T00:32:16.298Z" w:id="1895499617">
        <w:r w:rsidRPr="7F85FB28" w:rsidR="3455EAD2">
          <w:rPr>
            <w:rFonts w:cs="Calibri" w:cstheme="minorAscii"/>
            <w:sz w:val="24"/>
            <w:szCs w:val="24"/>
          </w:rPr>
          <w:t>damper</w:t>
        </w:r>
      </w:ins>
      <w:del w:author="Meike Robaard" w:date="2022-06-02T00:32:14.229Z" w:id="1494309767">
        <w:r w:rsidRPr="7F85FB28" w:rsidDel="3455EAD2">
          <w:rPr>
            <w:rFonts w:cs="Calibri" w:cstheme="minorAscii"/>
            <w:sz w:val="24"/>
            <w:szCs w:val="24"/>
          </w:rPr>
          <w:delText>brake</w:delText>
        </w:r>
      </w:del>
      <w:r w:rsidRPr="7F85FB28" w:rsidR="3455EAD2">
        <w:rPr>
          <w:rFonts w:cs="Calibri" w:cstheme="minorAscii"/>
          <w:sz w:val="24"/>
          <w:szCs w:val="24"/>
        </w:rPr>
        <w:t xml:space="preserve"> on moral progress.</w:t>
      </w:r>
    </w:p>
    <w:p w:rsidRPr="00071261" w:rsidR="00711E6D" w:rsidP="00071261" w:rsidRDefault="00711E6D" w14:paraId="052D54C5" w14:textId="77777777">
      <w:pPr>
        <w:spacing w:line="360" w:lineRule="auto"/>
        <w:jc w:val="both"/>
        <w:rPr>
          <w:rFonts w:cstheme="minorHAnsi"/>
          <w:sz w:val="24"/>
          <w:szCs w:val="24"/>
        </w:rPr>
      </w:pPr>
      <w:r w:rsidRPr="00071261">
        <w:rPr>
          <w:rFonts w:cstheme="minorHAnsi"/>
          <w:sz w:val="24"/>
          <w:szCs w:val="24"/>
        </w:rPr>
        <w:t>What leads to moral progress?</w:t>
      </w:r>
    </w:p>
    <w:p w:rsidRPr="00071261" w:rsidR="00711E6D" w:rsidP="7F85FB28" w:rsidRDefault="00711E6D" w14:paraId="3719B6F9" w14:textId="3841725E">
      <w:pPr>
        <w:pStyle w:val="ListParagraph"/>
        <w:numPr>
          <w:ilvl w:val="0"/>
          <w:numId w:val="14"/>
        </w:numPr>
        <w:spacing w:line="360" w:lineRule="auto"/>
        <w:jc w:val="both"/>
        <w:rPr>
          <w:rFonts w:cs="Calibri" w:cstheme="minorAscii"/>
          <w:sz w:val="24"/>
          <w:szCs w:val="24"/>
        </w:rPr>
      </w:pPr>
      <w:r w:rsidRPr="7F85FB28" w:rsidR="3455EAD2">
        <w:rPr>
          <w:rFonts w:cs="Calibri" w:cstheme="minorAscii"/>
          <w:sz w:val="24"/>
          <w:szCs w:val="24"/>
        </w:rPr>
        <w:t>Critical, rational thinking</w:t>
      </w:r>
      <w:ins w:author="Meike Robaard" w:date="2022-06-02T00:32:29.948Z" w:id="844259115">
        <w:r w:rsidRPr="7F85FB28" w:rsidR="3455EAD2">
          <w:rPr>
            <w:rFonts w:cs="Calibri" w:cstheme="minorAscii"/>
            <w:sz w:val="24"/>
            <w:szCs w:val="24"/>
          </w:rPr>
          <w:t>.</w:t>
        </w:r>
      </w:ins>
    </w:p>
    <w:p w:rsidR="00711E6D" w:rsidP="00071261" w:rsidRDefault="00711E6D" w14:paraId="708D4B24" w14:textId="77777777">
      <w:pPr>
        <w:spacing w:line="360" w:lineRule="auto"/>
        <w:jc w:val="both"/>
        <w:rPr>
          <w:rFonts w:cstheme="minorHAnsi"/>
          <w:sz w:val="24"/>
          <w:szCs w:val="24"/>
        </w:rPr>
      </w:pPr>
      <w:r w:rsidRPr="00071261">
        <w:rPr>
          <w:rFonts w:cstheme="minorHAnsi"/>
          <w:sz w:val="24"/>
          <w:szCs w:val="24"/>
        </w:rPr>
        <w:t>Why?</w:t>
      </w:r>
    </w:p>
    <w:p w:rsidRPr="00071261" w:rsidR="00711E6D" w:rsidP="00711E6D" w:rsidRDefault="00711E6D" w14:paraId="7788985D" w14:textId="77777777">
      <w:pPr>
        <w:pStyle w:val="ListParagraph"/>
        <w:numPr>
          <w:ilvl w:val="0"/>
          <w:numId w:val="14"/>
        </w:numPr>
        <w:spacing w:line="360" w:lineRule="auto"/>
        <w:jc w:val="both"/>
        <w:rPr>
          <w:rFonts w:cstheme="minorHAnsi"/>
          <w:sz w:val="24"/>
          <w:szCs w:val="24"/>
        </w:rPr>
      </w:pPr>
      <w:r w:rsidRPr="00071261">
        <w:rPr>
          <w:rFonts w:cstheme="minorHAnsi"/>
          <w:sz w:val="24"/>
          <w:szCs w:val="24"/>
        </w:rPr>
        <w:t xml:space="preserve">Singer’s escalator effect of reason on morality: </w:t>
      </w:r>
    </w:p>
    <w:p w:rsidRPr="00071261" w:rsidR="00711E6D" w:rsidP="7F85FB28" w:rsidRDefault="00711E6D" w14:paraId="4E4A2464" w14:textId="3462690B">
      <w:pPr>
        <w:pStyle w:val="ListParagraph"/>
        <w:numPr>
          <w:ilvl w:val="1"/>
          <w:numId w:val="14"/>
        </w:numPr>
        <w:spacing w:line="360" w:lineRule="auto"/>
        <w:jc w:val="both"/>
        <w:rPr>
          <w:rFonts w:cs="Calibri" w:cstheme="minorAscii"/>
          <w:sz w:val="24"/>
          <w:szCs w:val="24"/>
        </w:rPr>
      </w:pPr>
      <w:r w:rsidRPr="7F85FB28" w:rsidR="3455EAD2">
        <w:rPr>
          <w:rFonts w:cs="Calibri" w:cstheme="minorAscii"/>
          <w:sz w:val="24"/>
          <w:szCs w:val="24"/>
        </w:rPr>
        <w:t>When we reason about morality</w:t>
      </w:r>
      <w:ins w:author="Meike Robaard" w:date="2022-06-02T00:32:27.44Z" w:id="525196154">
        <w:r w:rsidRPr="7F85FB28" w:rsidR="3455EAD2">
          <w:rPr>
            <w:rFonts w:cs="Calibri" w:cstheme="minorAscii"/>
            <w:sz w:val="24"/>
            <w:szCs w:val="24"/>
          </w:rPr>
          <w:t>,</w:t>
        </w:r>
      </w:ins>
      <w:r w:rsidRPr="7F85FB28" w:rsidR="3455EAD2">
        <w:rPr>
          <w:rFonts w:cs="Calibri" w:cstheme="minorAscii"/>
          <w:sz w:val="24"/>
          <w:szCs w:val="24"/>
        </w:rPr>
        <w:t xml:space="preserve"> we arrive at norms and behavior that are far-removed from the kind of behavior for which our moral intuitions evolved.</w:t>
      </w:r>
    </w:p>
    <w:p w:rsidR="00711E6D" w:rsidP="00711E6D" w:rsidRDefault="00711E6D" w14:paraId="0D62ECDE" w14:textId="77777777">
      <w:pPr>
        <w:pStyle w:val="ListParagraph"/>
        <w:numPr>
          <w:ilvl w:val="1"/>
          <w:numId w:val="14"/>
        </w:numPr>
        <w:spacing w:line="360" w:lineRule="auto"/>
        <w:jc w:val="both"/>
        <w:rPr>
          <w:rFonts w:cstheme="minorHAnsi"/>
          <w:sz w:val="24"/>
          <w:szCs w:val="24"/>
        </w:rPr>
      </w:pPr>
      <w:r w:rsidRPr="00071261">
        <w:rPr>
          <w:rFonts w:cstheme="minorHAnsi"/>
          <w:sz w:val="24"/>
          <w:szCs w:val="24"/>
        </w:rPr>
        <w:t xml:space="preserve">According to Singer, </w:t>
      </w:r>
      <w:r>
        <w:rPr>
          <w:rFonts w:cstheme="minorHAnsi"/>
          <w:sz w:val="24"/>
          <w:szCs w:val="24"/>
        </w:rPr>
        <w:t xml:space="preserve">upon </w:t>
      </w:r>
      <w:r w:rsidRPr="00071261">
        <w:rPr>
          <w:rFonts w:cstheme="minorHAnsi"/>
          <w:sz w:val="24"/>
          <w:szCs w:val="24"/>
        </w:rPr>
        <w:t>reflecti</w:t>
      </w:r>
      <w:r>
        <w:rPr>
          <w:rFonts w:cstheme="minorHAnsi"/>
          <w:sz w:val="24"/>
          <w:szCs w:val="24"/>
        </w:rPr>
        <w:t xml:space="preserve">on </w:t>
      </w:r>
      <w:r w:rsidRPr="00071261">
        <w:rPr>
          <w:rFonts w:cstheme="minorHAnsi"/>
          <w:sz w:val="24"/>
          <w:szCs w:val="24"/>
        </w:rPr>
        <w:t>on norms and practices we</w:t>
      </w:r>
      <w:r>
        <w:rPr>
          <w:rFonts w:cstheme="minorHAnsi"/>
          <w:sz w:val="24"/>
          <w:szCs w:val="24"/>
        </w:rPr>
        <w:t>:</w:t>
      </w:r>
    </w:p>
    <w:p w:rsidR="00711E6D" w:rsidP="00711E6D" w:rsidRDefault="00711E6D" w14:paraId="2725C0A4" w14:textId="77777777">
      <w:pPr>
        <w:pStyle w:val="ListParagraph"/>
        <w:numPr>
          <w:ilvl w:val="2"/>
          <w:numId w:val="14"/>
        </w:numPr>
        <w:spacing w:line="360" w:lineRule="auto"/>
        <w:jc w:val="both"/>
        <w:rPr>
          <w:rFonts w:cstheme="minorHAnsi"/>
          <w:sz w:val="24"/>
          <w:szCs w:val="24"/>
        </w:rPr>
      </w:pPr>
      <w:r>
        <w:rPr>
          <w:rFonts w:cstheme="minorHAnsi"/>
          <w:sz w:val="24"/>
          <w:szCs w:val="24"/>
        </w:rPr>
        <w:t>E</w:t>
      </w:r>
      <w:r w:rsidRPr="00071261">
        <w:rPr>
          <w:rFonts w:cstheme="minorHAnsi"/>
          <w:sz w:val="24"/>
          <w:szCs w:val="24"/>
        </w:rPr>
        <w:t xml:space="preserve">xpand our moral circle </w:t>
      </w:r>
    </w:p>
    <w:p w:rsidR="00711E6D" w:rsidP="0B4FDAD2" w:rsidRDefault="00711E6D" w14:paraId="6E5C0BB2" w14:textId="0004F92B" w14:noSpellErr="1">
      <w:pPr>
        <w:pStyle w:val="ListParagraph"/>
        <w:numPr>
          <w:ilvl w:val="2"/>
          <w:numId w:val="14"/>
        </w:numPr>
        <w:spacing w:line="360" w:lineRule="auto"/>
        <w:jc w:val="both"/>
        <w:rPr>
          <w:rFonts w:cs="Calibri" w:cstheme="minorAscii"/>
          <w:sz w:val="24"/>
          <w:szCs w:val="24"/>
        </w:rPr>
      </w:pPr>
      <w:r w:rsidRPr="7F85FB28" w:rsidR="3BDB5211">
        <w:rPr>
          <w:rFonts w:cs="Calibri" w:cstheme="minorAscii"/>
          <w:sz w:val="24"/>
          <w:szCs w:val="24"/>
        </w:rPr>
        <w:t>R</w:t>
      </w:r>
      <w:r w:rsidRPr="7F85FB28" w:rsidR="3BDB5211">
        <w:rPr>
          <w:rFonts w:cs="Calibri" w:cstheme="minorAscii"/>
          <w:sz w:val="24"/>
          <w:szCs w:val="24"/>
        </w:rPr>
        <w:t>id ourselves of unfounded intuitive aversions</w:t>
      </w:r>
      <w:r w:rsidRPr="7F85FB28" w:rsidR="3BDB5211">
        <w:rPr>
          <w:rFonts w:cs="Calibri" w:cstheme="minorAscii"/>
          <w:sz w:val="24"/>
          <w:szCs w:val="24"/>
        </w:rPr>
        <w:t xml:space="preserve"> (</w:t>
      </w:r>
      <w:commentRangeStart w:id="80504882"/>
      <w:r w:rsidRPr="7F85FB28" w:rsidR="3BDB5211">
        <w:rPr>
          <w:rFonts w:cs="Calibri" w:cstheme="minorAscii"/>
          <w:sz w:val="24"/>
          <w:szCs w:val="24"/>
        </w:rPr>
        <w:t>like the aversion against homosexuality)</w:t>
      </w:r>
      <w:commentRangeEnd w:id="80504882"/>
      <w:r>
        <w:rPr>
          <w:rStyle w:val="CommentReference"/>
        </w:rPr>
        <w:commentReference w:id="80504882"/>
      </w:r>
    </w:p>
    <w:p w:rsidR="00711E6D" w:rsidP="00711E6D" w:rsidRDefault="00711E6D" w14:paraId="59D7A230" w14:textId="510F18A2">
      <w:pPr>
        <w:spacing w:line="360" w:lineRule="auto"/>
        <w:jc w:val="both"/>
        <w:rPr>
          <w:rFonts w:cstheme="minorHAnsi"/>
          <w:sz w:val="24"/>
          <w:szCs w:val="24"/>
        </w:rPr>
      </w:pPr>
    </w:p>
    <w:p w:rsidR="00711E6D" w:rsidP="00711E6D" w:rsidRDefault="00711E6D" w14:paraId="4B30D5D8" w14:textId="2B8894E3">
      <w:pPr>
        <w:spacing w:line="360" w:lineRule="auto"/>
        <w:jc w:val="both"/>
        <w:rPr>
          <w:rFonts w:cstheme="minorHAnsi"/>
          <w:sz w:val="24"/>
          <w:szCs w:val="24"/>
        </w:rPr>
      </w:pPr>
    </w:p>
    <w:p w:rsidR="00711E6D" w:rsidP="00711E6D" w:rsidRDefault="00711E6D" w14:paraId="31C4A501" w14:textId="5FFAD75A">
      <w:pPr>
        <w:spacing w:line="360" w:lineRule="auto"/>
        <w:jc w:val="both"/>
        <w:rPr>
          <w:rFonts w:cstheme="minorHAnsi"/>
          <w:sz w:val="24"/>
          <w:szCs w:val="24"/>
        </w:rPr>
      </w:pPr>
    </w:p>
    <w:p w:rsidR="00711E6D" w:rsidP="00711E6D" w:rsidRDefault="00711E6D" w14:paraId="3524762E" w14:textId="52D69E6C">
      <w:pPr>
        <w:spacing w:line="360" w:lineRule="auto"/>
        <w:jc w:val="both"/>
        <w:rPr>
          <w:rFonts w:cstheme="minorHAnsi"/>
          <w:sz w:val="24"/>
          <w:szCs w:val="24"/>
        </w:rPr>
      </w:pPr>
    </w:p>
    <w:p w:rsidR="00711E6D" w:rsidP="00711E6D" w:rsidRDefault="00711E6D" w14:paraId="0E887BAA" w14:textId="24FCE7D9">
      <w:pPr>
        <w:spacing w:line="360" w:lineRule="auto"/>
        <w:jc w:val="both"/>
        <w:rPr>
          <w:rFonts w:cstheme="minorHAnsi"/>
          <w:sz w:val="24"/>
          <w:szCs w:val="24"/>
        </w:rPr>
      </w:pPr>
    </w:p>
    <w:p w:rsidR="00711E6D" w:rsidP="00711E6D" w:rsidRDefault="00711E6D" w14:paraId="1557476D" w14:textId="505BE109">
      <w:pPr>
        <w:spacing w:line="360" w:lineRule="auto"/>
        <w:jc w:val="both"/>
        <w:rPr>
          <w:rFonts w:cstheme="minorHAnsi"/>
          <w:sz w:val="24"/>
          <w:szCs w:val="24"/>
        </w:rPr>
      </w:pPr>
    </w:p>
    <w:p w:rsidR="007D7C06" w:rsidRDefault="007D7C06" w14:paraId="6FD4F833" w14:textId="616FA385">
      <w:pPr>
        <w:rPr>
          <w:rFonts w:cstheme="minorHAnsi"/>
          <w:sz w:val="24"/>
          <w:szCs w:val="24"/>
        </w:rPr>
      </w:pPr>
      <w:r>
        <w:rPr>
          <w:rFonts w:cstheme="minorHAnsi"/>
          <w:sz w:val="24"/>
          <w:szCs w:val="24"/>
        </w:rPr>
        <w:br w:type="page"/>
      </w:r>
    </w:p>
    <w:p w:rsidR="00635621" w:rsidRDefault="00635621" w14:paraId="78F1ACCC" w14:textId="6D874D56">
      <w:pPr>
        <w:rPr>
          <w:rFonts w:cstheme="minorHAnsi"/>
          <w:sz w:val="24"/>
          <w:szCs w:val="24"/>
        </w:rPr>
      </w:pPr>
    </w:p>
    <w:p w:rsidRPr="007B6399" w:rsidR="00711E6D" w:rsidP="007B6399" w:rsidRDefault="00711E6D" w14:paraId="1350AA8C" w14:textId="0316ACD0">
      <w:pPr>
        <w:pStyle w:val="Title"/>
        <w:jc w:val="both"/>
        <w:rPr>
          <w:rFonts w:asciiTheme="minorHAnsi" w:hAnsiTheme="minorHAnsi" w:cstheme="minorHAnsi"/>
        </w:rPr>
      </w:pPr>
      <w:r w:rsidRPr="007B6399">
        <w:rPr>
          <w:rFonts w:asciiTheme="minorHAnsi" w:hAnsiTheme="minorHAnsi" w:cstheme="minorHAnsi"/>
        </w:rPr>
        <w:t>7. T</w:t>
      </w:r>
      <w:r w:rsidR="00446457">
        <w:rPr>
          <w:rFonts w:asciiTheme="minorHAnsi" w:hAnsiTheme="minorHAnsi" w:cstheme="minorHAnsi"/>
        </w:rPr>
        <w:t>he importance and reliability of science: On t</w:t>
      </w:r>
      <w:r w:rsidRPr="007B6399">
        <w:rPr>
          <w:rFonts w:asciiTheme="minorHAnsi" w:hAnsiTheme="minorHAnsi" w:cstheme="minorHAnsi"/>
        </w:rPr>
        <w:t>he scientific method and the demarcation criterion</w:t>
      </w:r>
    </w:p>
    <w:p w:rsidRPr="007B6399" w:rsidR="00711E6D" w:rsidP="007B6399" w:rsidRDefault="00711E6D" w14:paraId="18AB6C24" w14:textId="77777777">
      <w:pPr>
        <w:spacing w:line="360" w:lineRule="auto"/>
        <w:jc w:val="both"/>
        <w:rPr>
          <w:rFonts w:cstheme="minorHAnsi"/>
          <w:sz w:val="24"/>
          <w:szCs w:val="24"/>
        </w:rPr>
      </w:pPr>
    </w:p>
    <w:p w:rsidR="00711E6D" w:rsidP="7F85FB28" w:rsidRDefault="00711E6D" w14:paraId="03606C29" w14:textId="57C6CADE">
      <w:pPr>
        <w:spacing w:line="360" w:lineRule="auto"/>
        <w:jc w:val="both"/>
        <w:rPr>
          <w:rFonts w:cs="Calibri" w:cstheme="minorAscii"/>
          <w:sz w:val="24"/>
          <w:szCs w:val="24"/>
        </w:rPr>
      </w:pPr>
      <w:r w:rsidRPr="7F85FB28" w:rsidR="3455EAD2">
        <w:rPr>
          <w:rFonts w:cs="Calibri" w:cstheme="minorAscii"/>
          <w:sz w:val="24"/>
          <w:szCs w:val="24"/>
        </w:rPr>
        <w:t xml:space="preserve">As I explained in </w:t>
      </w:r>
      <w:r w:rsidRPr="7F85FB28" w:rsidR="3ED284CD">
        <w:rPr>
          <w:rFonts w:cs="Calibri" w:cstheme="minorAscii"/>
          <w:sz w:val="24"/>
          <w:szCs w:val="24"/>
        </w:rPr>
        <w:t>chapter 1</w:t>
      </w:r>
      <w:r w:rsidRPr="7F85FB28" w:rsidR="3455EAD2">
        <w:rPr>
          <w:rFonts w:cs="Calibri" w:cstheme="minorAscii"/>
          <w:sz w:val="24"/>
          <w:szCs w:val="24"/>
        </w:rPr>
        <w:t xml:space="preserve">, one of the </w:t>
      </w:r>
      <w:r w:rsidRPr="7F85FB28" w:rsidR="5BFA815A">
        <w:rPr>
          <w:rFonts w:cs="Calibri" w:cstheme="minorAscii"/>
          <w:sz w:val="24"/>
          <w:szCs w:val="24"/>
        </w:rPr>
        <w:t xml:space="preserve">learning </w:t>
      </w:r>
      <w:r w:rsidRPr="7F85FB28" w:rsidR="3455EAD2">
        <w:rPr>
          <w:rFonts w:cs="Calibri" w:cstheme="minorAscii"/>
          <w:sz w:val="24"/>
          <w:szCs w:val="24"/>
        </w:rPr>
        <w:t xml:space="preserve">goals of this </w:t>
      </w:r>
      <w:r w:rsidRPr="7F85FB28" w:rsidR="3ED284CD">
        <w:rPr>
          <w:rFonts w:cs="Calibri" w:cstheme="minorAscii"/>
          <w:sz w:val="24"/>
          <w:szCs w:val="24"/>
        </w:rPr>
        <w:t>book</w:t>
      </w:r>
      <w:r w:rsidRPr="7F85FB28" w:rsidR="3455EAD2">
        <w:rPr>
          <w:rFonts w:cs="Calibri" w:cstheme="minorAscii"/>
          <w:sz w:val="24"/>
          <w:szCs w:val="24"/>
        </w:rPr>
        <w:t xml:space="preserve"> is to </w:t>
      </w:r>
      <w:r w:rsidRPr="7F85FB28" w:rsidR="3ED284CD">
        <w:rPr>
          <w:rFonts w:cs="Calibri" w:cstheme="minorAscii"/>
          <w:sz w:val="24"/>
          <w:szCs w:val="24"/>
        </w:rPr>
        <w:t>reflect on</w:t>
      </w:r>
      <w:r w:rsidRPr="7F85FB28" w:rsidR="3455EAD2">
        <w:rPr>
          <w:rFonts w:cs="Calibri" w:cstheme="minorAscii"/>
          <w:sz w:val="24"/>
          <w:szCs w:val="24"/>
        </w:rPr>
        <w:t xml:space="preserve"> what characterizes science and what constitutes the essence and the importance of scientific methodology. To do so, we did not (as is typically done in a course of philosophy of science) take a historical perspective and discuss what the most important philosophers of science have </w:t>
      </w:r>
      <w:ins w:author="Meike Robaard" w:date="2022-06-02T00:33:27.043Z" w:id="2043479130">
        <w:r w:rsidRPr="7F85FB28" w:rsidR="3455EAD2">
          <w:rPr>
            <w:rFonts w:cs="Calibri" w:cstheme="minorAscii"/>
            <w:sz w:val="24"/>
            <w:szCs w:val="24"/>
          </w:rPr>
          <w:t>argued</w:t>
        </w:r>
      </w:ins>
      <w:del w:author="Meike Robaard" w:date="2022-06-02T00:33:25.655Z" w:id="929289404">
        <w:r w:rsidRPr="7F85FB28" w:rsidDel="3455EAD2">
          <w:rPr>
            <w:rFonts w:cs="Calibri" w:cstheme="minorAscii"/>
            <w:sz w:val="24"/>
            <w:szCs w:val="24"/>
          </w:rPr>
          <w:delText>to say about science</w:delText>
        </w:r>
      </w:del>
      <w:r w:rsidRPr="7F85FB28" w:rsidR="3455EAD2">
        <w:rPr>
          <w:rFonts w:cs="Calibri" w:cstheme="minorAscii"/>
          <w:sz w:val="24"/>
          <w:szCs w:val="24"/>
        </w:rPr>
        <w:t>. Our starting point</w:t>
      </w:r>
      <w:ins w:author="Meike Robaard" w:date="2022-06-02T00:33:32.62Z" w:id="236726342">
        <w:r w:rsidRPr="7F85FB28" w:rsidR="3455EAD2">
          <w:rPr>
            <w:rFonts w:cs="Calibri" w:cstheme="minorAscii"/>
            <w:sz w:val="24"/>
            <w:szCs w:val="24"/>
          </w:rPr>
          <w:t>, instead,</w:t>
        </w:r>
      </w:ins>
      <w:r w:rsidRPr="7F85FB28" w:rsidR="3455EAD2">
        <w:rPr>
          <w:rFonts w:cs="Calibri" w:cstheme="minorAscii"/>
          <w:sz w:val="24"/>
          <w:szCs w:val="24"/>
        </w:rPr>
        <w:t xml:space="preserve"> was human reasoning. We saw how, </w:t>
      </w:r>
      <w:r w:rsidRPr="7F85FB28" w:rsidR="3455EAD2">
        <w:rPr>
          <w:rFonts w:cs="Calibri" w:cstheme="minorAscii"/>
          <w:sz w:val="24"/>
          <w:szCs w:val="24"/>
        </w:rPr>
        <w:t>why</w:t>
      </w:r>
      <w:ins w:author="Meike Robaard" w:date="2022-06-02T00:33:41.216Z" w:id="1978739507">
        <w:r w:rsidRPr="7F85FB28" w:rsidR="3455EAD2">
          <w:rPr>
            <w:rFonts w:cs="Calibri" w:cstheme="minorAscii"/>
            <w:sz w:val="24"/>
            <w:szCs w:val="24"/>
          </w:rPr>
          <w:t>,</w:t>
        </w:r>
      </w:ins>
      <w:r w:rsidRPr="7F85FB28" w:rsidR="3455EAD2">
        <w:rPr>
          <w:rFonts w:cs="Calibri" w:cstheme="minorAscii"/>
          <w:sz w:val="24"/>
          <w:szCs w:val="24"/>
        </w:rPr>
        <w:t xml:space="preserve"> and when our spontaneous thinking misleads us a</w:t>
      </w:r>
      <w:ins w:author="Meike Robaard" w:date="2022-06-02T00:33:49.121Z" w:id="1415161783">
        <w:r w:rsidRPr="7F85FB28" w:rsidR="3455EAD2">
          <w:rPr>
            <w:rFonts w:cs="Calibri" w:cstheme="minorAscii"/>
            <w:sz w:val="24"/>
            <w:szCs w:val="24"/>
          </w:rPr>
          <w:t>s well as</w:t>
        </w:r>
      </w:ins>
      <w:del w:author="Meike Robaard" w:date="2022-06-02T00:33:46.894Z" w:id="2052665575">
        <w:r w:rsidRPr="7F85FB28" w:rsidDel="3455EAD2">
          <w:rPr>
            <w:rFonts w:cs="Calibri" w:cstheme="minorAscii"/>
            <w:sz w:val="24"/>
            <w:szCs w:val="24"/>
          </w:rPr>
          <w:delText>nd</w:delText>
        </w:r>
      </w:del>
      <w:r w:rsidRPr="7F85FB28" w:rsidR="3455EAD2">
        <w:rPr>
          <w:rFonts w:cs="Calibri" w:cstheme="minorAscii"/>
          <w:sz w:val="24"/>
          <w:szCs w:val="24"/>
        </w:rPr>
        <w:t xml:space="preserve"> how we can </w:t>
      </w:r>
      <w:del w:author="Meike Robaard" w:date="2022-06-02T00:34:07.704Z" w:id="547298222">
        <w:r w:rsidRPr="7F85FB28" w:rsidDel="3455EAD2">
          <w:rPr>
            <w:rFonts w:cs="Calibri" w:cstheme="minorAscii"/>
            <w:sz w:val="24"/>
            <w:szCs w:val="24"/>
          </w:rPr>
          <w:delText>guard</w:delText>
        </w:r>
      </w:del>
      <w:ins w:author="Meike Robaard" w:date="2022-06-02T00:34:09.431Z" w:id="2003923650">
        <w:r w:rsidRPr="7F85FB28" w:rsidR="3455EAD2">
          <w:rPr>
            <w:rFonts w:cs="Calibri" w:cstheme="minorAscii"/>
            <w:sz w:val="24"/>
            <w:szCs w:val="24"/>
          </w:rPr>
          <w:t>defend</w:t>
        </w:r>
      </w:ins>
      <w:r w:rsidRPr="7F85FB28" w:rsidR="3455EAD2">
        <w:rPr>
          <w:rFonts w:cs="Calibri" w:cstheme="minorAscii"/>
          <w:sz w:val="24"/>
          <w:szCs w:val="24"/>
        </w:rPr>
        <w:t xml:space="preserve"> ourselves against reasoning errors. </w:t>
      </w:r>
      <w:r w:rsidRPr="7F85FB28" w:rsidR="3ED284CD">
        <w:rPr>
          <w:rFonts w:cs="Calibri" w:cstheme="minorAscii"/>
          <w:sz w:val="24"/>
          <w:szCs w:val="24"/>
        </w:rPr>
        <w:t>In chapter 4, w</w:t>
      </w:r>
      <w:r w:rsidRPr="7F85FB28" w:rsidR="3455EAD2">
        <w:rPr>
          <w:rFonts w:cs="Calibri" w:cstheme="minorAscii"/>
          <w:sz w:val="24"/>
          <w:szCs w:val="24"/>
        </w:rPr>
        <w:t xml:space="preserve">e also saw that the scientific </w:t>
      </w:r>
      <w:ins w:author="Meike Robaard" w:date="2022-06-02T00:34:58.122Z" w:id="271344509">
        <w:r w:rsidRPr="7F85FB28" w:rsidR="3455EAD2">
          <w:rPr>
            <w:rFonts w:cs="Calibri" w:cstheme="minorAscii"/>
            <w:sz w:val="24"/>
            <w:szCs w:val="24"/>
          </w:rPr>
          <w:t>inqui</w:t>
        </w:r>
      </w:ins>
      <w:ins w:author="Meike Robaard" w:date="2022-06-02T00:35:01.242Z" w:id="1235402915">
        <w:r w:rsidRPr="7F85FB28" w:rsidR="3455EAD2">
          <w:rPr>
            <w:rFonts w:cs="Calibri" w:cstheme="minorAscii"/>
            <w:sz w:val="24"/>
            <w:szCs w:val="24"/>
          </w:rPr>
          <w:t>ry</w:t>
        </w:r>
      </w:ins>
      <w:del w:author="Meike Robaard" w:date="2022-06-02T00:34:55.52Z" w:id="1483439668">
        <w:r w:rsidRPr="7F85FB28" w:rsidDel="3455EAD2">
          <w:rPr>
            <w:rFonts w:cs="Calibri" w:cstheme="minorAscii"/>
            <w:sz w:val="24"/>
            <w:szCs w:val="24"/>
          </w:rPr>
          <w:delText>context</w:delText>
        </w:r>
      </w:del>
      <w:r w:rsidRPr="7F85FB28" w:rsidR="3455EAD2">
        <w:rPr>
          <w:rFonts w:cs="Calibri" w:cstheme="minorAscii"/>
          <w:sz w:val="24"/>
          <w:szCs w:val="24"/>
        </w:rPr>
        <w:t xml:space="preserve"> </w:t>
      </w:r>
      <w:ins w:author="Meike Robaard" w:date="2022-06-02T00:34:31.052Z" w:id="215225498">
        <w:r w:rsidRPr="7F85FB28" w:rsidR="3455EAD2">
          <w:rPr>
            <w:rFonts w:cs="Calibri" w:cstheme="minorAscii"/>
            <w:sz w:val="24"/>
            <w:szCs w:val="24"/>
          </w:rPr>
          <w:t xml:space="preserve">seeks to </w:t>
        </w:r>
      </w:ins>
      <w:del w:author="Meike Robaard" w:date="2022-06-02T00:35:52.387Z" w:id="1599967887">
        <w:r w:rsidRPr="7F85FB28" w:rsidDel="3455EAD2">
          <w:rPr>
            <w:rFonts w:cs="Calibri" w:cstheme="minorAscii"/>
            <w:sz w:val="24"/>
            <w:szCs w:val="24"/>
          </w:rPr>
          <w:delText>protects against</w:delText>
        </w:r>
      </w:del>
      <w:ins w:author="Meike Robaard" w:date="2022-06-02T00:35:54.089Z" w:id="51857950">
        <w:r w:rsidRPr="7F85FB28" w:rsidR="3455EAD2">
          <w:rPr>
            <w:rFonts w:cs="Calibri" w:cstheme="minorAscii"/>
            <w:sz w:val="24"/>
            <w:szCs w:val="24"/>
          </w:rPr>
          <w:t xml:space="preserve">uncover and </w:t>
        </w:r>
      </w:ins>
      <w:ins w:author="Meike Robaard" w:date="2022-06-02T00:36:21.78Z" w:id="774908001">
        <w:r w:rsidRPr="7F85FB28" w:rsidR="3455EAD2">
          <w:rPr>
            <w:rFonts w:cs="Calibri" w:cstheme="minorAscii"/>
            <w:sz w:val="24"/>
            <w:szCs w:val="24"/>
          </w:rPr>
          <w:t>prohibit</w:t>
        </w:r>
      </w:ins>
      <w:r w:rsidRPr="7F85FB28" w:rsidR="3455EAD2">
        <w:rPr>
          <w:rFonts w:cs="Calibri" w:cstheme="minorAscii"/>
          <w:sz w:val="24"/>
          <w:szCs w:val="24"/>
        </w:rPr>
        <w:t xml:space="preserve"> these reasoning errors</w:t>
      </w:r>
      <w:ins w:author="Meike Robaard" w:date="2022-06-02T00:36:26.4Z" w:id="688863969">
        <w:r w:rsidRPr="7F85FB28" w:rsidR="3455EAD2">
          <w:rPr>
            <w:rFonts w:cs="Calibri" w:cstheme="minorAscii"/>
            <w:sz w:val="24"/>
            <w:szCs w:val="24"/>
          </w:rPr>
          <w:t>,</w:t>
        </w:r>
      </w:ins>
      <w:r w:rsidRPr="7F85FB28" w:rsidR="3455EAD2">
        <w:rPr>
          <w:rFonts w:cs="Calibri" w:cstheme="minorAscii"/>
          <w:sz w:val="24"/>
          <w:szCs w:val="24"/>
        </w:rPr>
        <w:t xml:space="preserve"> and that this </w:t>
      </w:r>
      <w:ins w:author="Meike Robaard" w:date="2022-06-02T00:36:31.681Z" w:id="1912069881">
        <w:r w:rsidRPr="7F85FB28" w:rsidR="3455EAD2">
          <w:rPr>
            <w:rFonts w:cs="Calibri" w:cstheme="minorAscii"/>
            <w:sz w:val="24"/>
            <w:szCs w:val="24"/>
          </w:rPr>
          <w:t xml:space="preserve">strategy, at least in part, </w:t>
        </w:r>
      </w:ins>
      <w:r w:rsidRPr="7F85FB28" w:rsidR="3455EAD2">
        <w:rPr>
          <w:rFonts w:cs="Calibri" w:cstheme="minorAscii"/>
          <w:sz w:val="24"/>
          <w:szCs w:val="24"/>
        </w:rPr>
        <w:t>under</w:t>
      </w:r>
      <w:ins w:author="Meike Robaard" w:date="2022-06-02T00:37:29.071Z" w:id="1868933610">
        <w:r w:rsidRPr="7F85FB28" w:rsidR="3455EAD2">
          <w:rPr>
            <w:rFonts w:cs="Calibri" w:cstheme="minorAscii"/>
            <w:sz w:val="24"/>
            <w:szCs w:val="24"/>
          </w:rPr>
          <w:t>girds</w:t>
        </w:r>
      </w:ins>
      <w:del w:author="Meike Robaard" w:date="2022-06-02T00:37:23.547Z" w:id="1769707077">
        <w:r w:rsidRPr="7F85FB28" w:rsidDel="3455EAD2">
          <w:rPr>
            <w:rFonts w:cs="Calibri" w:cstheme="minorAscii"/>
            <w:sz w:val="24"/>
            <w:szCs w:val="24"/>
          </w:rPr>
          <w:delText>lies</w:delText>
        </w:r>
      </w:del>
      <w:r w:rsidRPr="7F85FB28" w:rsidR="3455EAD2">
        <w:rPr>
          <w:rFonts w:cs="Calibri" w:cstheme="minorAscii"/>
          <w:sz w:val="24"/>
          <w:szCs w:val="24"/>
        </w:rPr>
        <w:t xml:space="preserve"> the success of </w:t>
      </w:r>
      <w:del w:author="Meike Robaard" w:date="2022-06-02T00:37:35.952Z" w:id="1818412915">
        <w:r w:rsidRPr="7F85FB28" w:rsidDel="3455EAD2">
          <w:rPr>
            <w:rFonts w:cs="Calibri" w:cstheme="minorAscii"/>
            <w:sz w:val="24"/>
            <w:szCs w:val="24"/>
          </w:rPr>
          <w:delText xml:space="preserve">the </w:delText>
        </w:r>
      </w:del>
      <w:r w:rsidRPr="7F85FB28" w:rsidR="3455EAD2">
        <w:rPr>
          <w:rFonts w:cs="Calibri" w:cstheme="minorAscii"/>
          <w:sz w:val="24"/>
          <w:szCs w:val="24"/>
        </w:rPr>
        <w:t>science</w:t>
      </w:r>
      <w:del w:author="Meike Robaard" w:date="2022-06-02T00:37:37.959Z" w:id="2130056638">
        <w:r w:rsidRPr="7F85FB28" w:rsidDel="3455EAD2">
          <w:rPr>
            <w:rFonts w:cs="Calibri" w:cstheme="minorAscii"/>
            <w:sz w:val="24"/>
            <w:szCs w:val="24"/>
          </w:rPr>
          <w:delText>s</w:delText>
        </w:r>
      </w:del>
      <w:r w:rsidRPr="7F85FB28" w:rsidR="3455EAD2">
        <w:rPr>
          <w:rFonts w:cs="Calibri" w:cstheme="minorAscii"/>
          <w:sz w:val="24"/>
          <w:szCs w:val="24"/>
        </w:rPr>
        <w:t xml:space="preserve">. In this last </w:t>
      </w:r>
      <w:r w:rsidRPr="7F85FB28" w:rsidR="1DFC8736">
        <w:rPr>
          <w:rFonts w:cs="Calibri" w:cstheme="minorAscii"/>
          <w:sz w:val="24"/>
          <w:szCs w:val="24"/>
        </w:rPr>
        <w:t>chapter</w:t>
      </w:r>
      <w:ins w:author="Meike Robaard" w:date="2022-06-02T00:37:42.051Z" w:id="253980707">
        <w:r w:rsidRPr="7F85FB28" w:rsidR="1DFC8736">
          <w:rPr>
            <w:rFonts w:cs="Calibri" w:cstheme="minorAscii"/>
            <w:sz w:val="24"/>
            <w:szCs w:val="24"/>
          </w:rPr>
          <w:t>,</w:t>
        </w:r>
      </w:ins>
      <w:r w:rsidRPr="7F85FB28" w:rsidR="3455EAD2">
        <w:rPr>
          <w:rFonts w:cs="Calibri" w:cstheme="minorAscii"/>
          <w:sz w:val="24"/>
          <w:szCs w:val="24"/>
        </w:rPr>
        <w:t xml:space="preserve"> we will </w:t>
      </w:r>
      <w:ins w:author="Meike Robaard" w:date="2022-06-02T00:37:48.097Z" w:id="1606157704">
        <w:r w:rsidRPr="7F85FB28" w:rsidR="3455EAD2">
          <w:rPr>
            <w:rFonts w:cs="Calibri" w:cstheme="minorAscii"/>
            <w:sz w:val="24"/>
            <w:szCs w:val="24"/>
          </w:rPr>
          <w:t xml:space="preserve">further </w:t>
        </w:r>
      </w:ins>
      <w:r w:rsidRPr="7F85FB28" w:rsidR="3455EAD2">
        <w:rPr>
          <w:rFonts w:cs="Calibri" w:cstheme="minorAscii"/>
          <w:sz w:val="24"/>
          <w:szCs w:val="24"/>
        </w:rPr>
        <w:t>elaborate on this.</w:t>
      </w:r>
    </w:p>
    <w:p w:rsidR="00711E6D" w:rsidP="007B6399" w:rsidRDefault="00711E6D" w14:paraId="25221486" w14:textId="77777777">
      <w:pPr>
        <w:spacing w:line="360" w:lineRule="auto"/>
        <w:jc w:val="both"/>
        <w:rPr>
          <w:rFonts w:cstheme="minorHAnsi"/>
          <w:sz w:val="24"/>
          <w:szCs w:val="24"/>
        </w:rPr>
      </w:pPr>
    </w:p>
    <w:p w:rsidR="00711E6D" w:rsidP="007B6399" w:rsidRDefault="00711E6D" w14:paraId="277A11ED" w14:textId="77777777">
      <w:pPr>
        <w:spacing w:line="360" w:lineRule="auto"/>
        <w:jc w:val="both"/>
        <w:rPr>
          <w:rFonts w:cstheme="minorHAnsi"/>
          <w:b/>
          <w:bCs/>
          <w:sz w:val="24"/>
          <w:szCs w:val="24"/>
        </w:rPr>
      </w:pPr>
      <w:r>
        <w:rPr>
          <w:rFonts w:cstheme="minorHAnsi"/>
          <w:b/>
          <w:bCs/>
          <w:sz w:val="24"/>
          <w:szCs w:val="24"/>
        </w:rPr>
        <w:t>The scientific method</w:t>
      </w:r>
    </w:p>
    <w:p w:rsidRPr="007B6399" w:rsidR="00711E6D" w:rsidP="007B6399" w:rsidRDefault="00711E6D" w14:paraId="110E8240" w14:textId="77777777">
      <w:pPr>
        <w:spacing w:line="360" w:lineRule="auto"/>
        <w:jc w:val="both"/>
        <w:rPr>
          <w:rFonts w:cstheme="minorHAnsi"/>
          <w:b/>
          <w:bCs/>
          <w:sz w:val="24"/>
          <w:szCs w:val="24"/>
        </w:rPr>
      </w:pPr>
    </w:p>
    <w:p w:rsidR="00711E6D" w:rsidP="7F85FB28" w:rsidRDefault="00711E6D" w14:paraId="74A779DC" w14:textId="14840089">
      <w:pPr>
        <w:spacing w:line="360" w:lineRule="auto"/>
        <w:jc w:val="both"/>
        <w:rPr>
          <w:rFonts w:cs="Calibri" w:cstheme="minorAscii"/>
          <w:sz w:val="24"/>
          <w:szCs w:val="24"/>
        </w:rPr>
      </w:pPr>
      <w:r w:rsidRPr="7F85FB28" w:rsidR="3455EAD2">
        <w:rPr>
          <w:rFonts w:cs="Calibri" w:cstheme="minorAscii"/>
          <w:sz w:val="24"/>
          <w:szCs w:val="24"/>
        </w:rPr>
        <w:t xml:space="preserve">In the first part of this </w:t>
      </w:r>
      <w:r w:rsidRPr="7F85FB28" w:rsidR="3ED284CD">
        <w:rPr>
          <w:rFonts w:cs="Calibri" w:cstheme="minorAscii"/>
          <w:sz w:val="24"/>
          <w:szCs w:val="24"/>
        </w:rPr>
        <w:t>chapter,</w:t>
      </w:r>
      <w:r w:rsidRPr="7F85FB28" w:rsidR="3455EAD2">
        <w:rPr>
          <w:rFonts w:cs="Calibri" w:cstheme="minorAscii"/>
          <w:sz w:val="24"/>
          <w:szCs w:val="24"/>
        </w:rPr>
        <w:t xml:space="preserve"> we will consider the </w:t>
      </w:r>
      <w:ins w:author="Meike Robaard" w:date="2022-06-02T00:38:08.733Z" w:id="2033599426">
        <w:r w:rsidRPr="7F85FB28" w:rsidR="3455EAD2">
          <w:rPr>
            <w:rFonts w:cs="Calibri" w:cstheme="minorAscii"/>
            <w:sz w:val="24"/>
            <w:szCs w:val="24"/>
          </w:rPr>
          <w:t xml:space="preserve">following </w:t>
        </w:r>
      </w:ins>
      <w:r w:rsidRPr="7F85FB28" w:rsidR="3455EAD2">
        <w:rPr>
          <w:rFonts w:cs="Calibri" w:cstheme="minorAscii"/>
          <w:sz w:val="24"/>
          <w:szCs w:val="24"/>
        </w:rPr>
        <w:t xml:space="preserve">question: </w:t>
      </w:r>
      <w:ins w:author="Meike Robaard" w:date="2022-06-02T00:38:11.235Z" w:id="1214137700">
        <w:r w:rsidRPr="7F85FB28" w:rsidR="3455EAD2">
          <w:rPr>
            <w:rFonts w:cs="Calibri" w:cstheme="minorAscii"/>
            <w:sz w:val="24"/>
            <w:szCs w:val="24"/>
          </w:rPr>
          <w:t>W</w:t>
        </w:r>
      </w:ins>
      <w:del w:author="Meike Robaard" w:date="2022-06-02T00:38:10.868Z" w:id="786406573">
        <w:r w:rsidRPr="7F85FB28" w:rsidDel="3455EAD2">
          <w:rPr>
            <w:rFonts w:cs="Calibri" w:cstheme="minorAscii"/>
            <w:sz w:val="24"/>
            <w:szCs w:val="24"/>
          </w:rPr>
          <w:delText>w</w:delText>
        </w:r>
      </w:del>
      <w:proofErr w:type="spellStart"/>
      <w:r w:rsidRPr="7F85FB28" w:rsidR="3455EAD2">
        <w:rPr>
          <w:rFonts w:cs="Calibri" w:cstheme="minorAscii"/>
          <w:sz w:val="24"/>
          <w:szCs w:val="24"/>
        </w:rPr>
        <w:t>hich</w:t>
      </w:r>
      <w:proofErr w:type="spellEnd"/>
      <w:r w:rsidRPr="7F85FB28" w:rsidR="3455EAD2">
        <w:rPr>
          <w:rFonts w:cs="Calibri" w:cstheme="minorAscii"/>
          <w:sz w:val="24"/>
          <w:szCs w:val="24"/>
        </w:rPr>
        <w:t xml:space="preserve"> aspects of the scientific method make the sciences reliable (or at least more reliable than pseudo-sciences)? Before we take on this question, we must get a </w:t>
      </w:r>
      <w:ins w:author="Meike Robaard" w:date="2022-06-02T00:38:30.975Z" w:id="451550486">
        <w:r w:rsidRPr="7F85FB28" w:rsidR="3455EAD2">
          <w:rPr>
            <w:rFonts w:cs="Calibri" w:cstheme="minorAscii"/>
            <w:sz w:val="24"/>
            <w:szCs w:val="24"/>
          </w:rPr>
          <w:t xml:space="preserve">better </w:t>
        </w:r>
      </w:ins>
      <w:r w:rsidRPr="7F85FB28" w:rsidR="3455EAD2">
        <w:rPr>
          <w:rFonts w:cs="Calibri" w:cstheme="minorAscii"/>
          <w:sz w:val="24"/>
          <w:szCs w:val="24"/>
        </w:rPr>
        <w:t xml:space="preserve">sense of what the scientific method is. </w:t>
      </w:r>
      <w:r w:rsidRPr="7F85FB28" w:rsidR="3455EAD2">
        <w:rPr>
          <w:rFonts w:cs="Calibri" w:cstheme="minorAscii"/>
          <w:sz w:val="24"/>
          <w:szCs w:val="24"/>
        </w:rPr>
        <w:t xml:space="preserve">It </w:t>
      </w:r>
      <w:ins w:author="Meike Robaard" w:date="2022-06-02T00:39:15.976Z" w:id="1798914959">
        <w:r w:rsidRPr="7F85FB28" w:rsidR="3455EAD2">
          <w:rPr>
            <w:rFonts w:cs="Calibri" w:cstheme="minorAscii"/>
            <w:sz w:val="24"/>
            <w:szCs w:val="24"/>
          </w:rPr>
          <w:t>remains</w:t>
        </w:r>
      </w:ins>
      <w:del w:author="Meike Robaard" w:date="2022-06-02T00:39:10.66Z" w:id="1170612165">
        <w:r w:rsidRPr="7F85FB28" w:rsidDel="3455EAD2">
          <w:rPr>
            <w:rFonts w:cs="Calibri" w:cstheme="minorAscii"/>
            <w:sz w:val="24"/>
            <w:szCs w:val="24"/>
          </w:rPr>
          <w:delText xml:space="preserve">is, however, </w:delText>
        </w:r>
      </w:del>
      <w:r w:rsidRPr="7F85FB28" w:rsidR="3455EAD2">
        <w:rPr>
          <w:rFonts w:cs="Calibri" w:cstheme="minorAscii"/>
          <w:sz w:val="24"/>
          <w:szCs w:val="24"/>
        </w:rPr>
        <w:t>debatable</w:t>
      </w:r>
      <w:ins w:author="Meike Robaard" w:date="2022-06-02T00:39:20.177Z" w:id="1887575231">
        <w:r w:rsidRPr="7F85FB28" w:rsidR="3455EAD2">
          <w:rPr>
            <w:rFonts w:cs="Calibri" w:cstheme="minorAscii"/>
            <w:sz w:val="24"/>
            <w:szCs w:val="24"/>
          </w:rPr>
          <w:t>, however,</w:t>
        </w:r>
      </w:ins>
      <w:r w:rsidRPr="7F85FB28" w:rsidR="3455EAD2">
        <w:rPr>
          <w:rFonts w:cs="Calibri" w:cstheme="minorAscii"/>
          <w:sz w:val="24"/>
          <w:szCs w:val="24"/>
        </w:rPr>
        <w:t xml:space="preserve"> whether it makes sense</w:t>
      </w:r>
      <w:del w:author="Meike Robaard" w:date="2022-06-02T00:39:33.116Z" w:id="817522359">
        <w:r w:rsidRPr="7F85FB28" w:rsidDel="3455EAD2">
          <w:rPr>
            <w:rFonts w:cs="Calibri" w:cstheme="minorAscii"/>
            <w:sz w:val="24"/>
            <w:szCs w:val="24"/>
          </w:rPr>
          <w:delText xml:space="preserve"> at all</w:delText>
        </w:r>
      </w:del>
      <w:r w:rsidRPr="7F85FB28" w:rsidR="3455EAD2">
        <w:rPr>
          <w:rFonts w:cs="Calibri" w:cstheme="minorAscii"/>
          <w:sz w:val="24"/>
          <w:szCs w:val="24"/>
        </w:rPr>
        <w:t xml:space="preserve"> to talk about</w:t>
      </w:r>
      <w:ins w:author="Meike Robaard" w:date="2022-06-02T00:38:46.291Z" w:id="828045901">
        <w:r w:rsidRPr="7F85FB28" w:rsidR="3455EAD2">
          <w:rPr>
            <w:rFonts w:cs="Calibri" w:cstheme="minorAscii"/>
            <w:sz w:val="24"/>
            <w:szCs w:val="24"/>
          </w:rPr>
          <w:t xml:space="preserve"> a singular</w:t>
        </w:r>
      </w:ins>
      <w:r w:rsidRPr="7F85FB28" w:rsidR="3455EAD2">
        <w:rPr>
          <w:rFonts w:cs="Calibri" w:cstheme="minorAscii"/>
          <w:sz w:val="24"/>
          <w:szCs w:val="24"/>
        </w:rPr>
        <w:t xml:space="preserve"> </w:t>
      </w:r>
      <w:del w:author="Meike Robaard" w:date="2022-06-02T00:38:39.999Z" w:id="817076164">
        <w:r w:rsidRPr="7F85FB28" w:rsidDel="3455EAD2">
          <w:rPr>
            <w:rFonts w:cs="Calibri" w:cstheme="minorAscii"/>
            <w:i w:val="1"/>
            <w:iCs w:val="1"/>
            <w:sz w:val="24"/>
            <w:szCs w:val="24"/>
          </w:rPr>
          <w:delText>a</w:delText>
        </w:r>
      </w:del>
      <w:r w:rsidRPr="7F85FB28" w:rsidR="3455EAD2">
        <w:rPr>
          <w:rFonts w:cs="Calibri" w:cstheme="minorAscii"/>
          <w:sz w:val="24"/>
          <w:szCs w:val="24"/>
        </w:rPr>
        <w:t xml:space="preserve"> scientific method</w:t>
      </w:r>
      <w:ins w:author="Meike Robaard" w:date="2022-06-02T00:39:26.09Z" w:id="1666176745">
        <w:r w:rsidRPr="7F85FB28" w:rsidR="3455EAD2">
          <w:rPr>
            <w:rFonts w:cs="Calibri" w:cstheme="minorAscii"/>
            <w:sz w:val="24"/>
            <w:szCs w:val="24"/>
          </w:rPr>
          <w:t xml:space="preserve"> at all</w:t>
        </w:r>
      </w:ins>
      <w:r w:rsidRPr="7F85FB28" w:rsidR="3455EAD2">
        <w:rPr>
          <w:rFonts w:cs="Calibri" w:cstheme="minorAscii"/>
          <w:sz w:val="24"/>
          <w:szCs w:val="24"/>
        </w:rPr>
        <w:t>.</w:t>
      </w:r>
      <w:r w:rsidRPr="7F85FB28" w:rsidR="3455EAD2">
        <w:rPr>
          <w:rFonts w:cs="Calibri" w:cstheme="minorAscii"/>
          <w:sz w:val="24"/>
          <w:szCs w:val="24"/>
        </w:rPr>
        <w:t xml:space="preserve"> We associate the scientific method with conducting empirical, experimental, quantifiable research with the aim of predicting and understanding a</w:t>
      </w:r>
      <w:ins w:author="Meike Robaard" w:date="2022-06-02T00:40:10.549Z" w:id="503407740">
        <w:r w:rsidRPr="7F85FB28" w:rsidR="3455EAD2">
          <w:rPr>
            <w:rFonts w:cs="Calibri" w:cstheme="minorAscii"/>
            <w:sz w:val="24"/>
            <w:szCs w:val="24"/>
          </w:rPr>
          <w:t>n aspect</w:t>
        </w:r>
      </w:ins>
      <w:r w:rsidRPr="7F85FB28" w:rsidR="3455EAD2">
        <w:rPr>
          <w:rFonts w:cs="Calibri" w:cstheme="minorAscii"/>
          <w:sz w:val="24"/>
          <w:szCs w:val="24"/>
        </w:rPr>
        <w:t xml:space="preserve"> </w:t>
      </w:r>
      <w:del w:author="Meike Robaard" w:date="2022-06-02T00:40:05.141Z" w:id="966210213">
        <w:r w:rsidRPr="7F85FB28" w:rsidDel="3455EAD2">
          <w:rPr>
            <w:rFonts w:cs="Calibri" w:cstheme="minorAscii"/>
            <w:sz w:val="24"/>
            <w:szCs w:val="24"/>
          </w:rPr>
          <w:delText xml:space="preserve">domain </w:delText>
        </w:r>
      </w:del>
      <w:r w:rsidRPr="7F85FB28" w:rsidR="3455EAD2">
        <w:rPr>
          <w:rFonts w:cs="Calibri" w:cstheme="minorAscii"/>
          <w:sz w:val="24"/>
          <w:szCs w:val="24"/>
        </w:rPr>
        <w:t>of reality. But none of these oft</w:t>
      </w:r>
      <w:del w:author="Meike Robaard" w:date="2022-06-02T00:40:17.606Z" w:id="1790300779">
        <w:r w:rsidRPr="7F85FB28" w:rsidDel="3455EAD2">
          <w:rPr>
            <w:rFonts w:cs="Calibri" w:cstheme="minorAscii"/>
            <w:sz w:val="24"/>
            <w:szCs w:val="24"/>
          </w:rPr>
          <w:delText>en</w:delText>
        </w:r>
      </w:del>
      <w:r w:rsidRPr="7F85FB28" w:rsidR="3455EAD2">
        <w:rPr>
          <w:rFonts w:cs="Calibri" w:cstheme="minorAscii"/>
          <w:sz w:val="24"/>
          <w:szCs w:val="24"/>
        </w:rPr>
        <w:t xml:space="preserve">-cited </w:t>
      </w:r>
      <w:ins w:author="Meike Robaard" w:date="2022-06-02T00:40:36.277Z" w:id="7479470">
        <w:r w:rsidRPr="7F85FB28" w:rsidR="3455EAD2">
          <w:rPr>
            <w:rFonts w:cs="Calibri" w:cstheme="minorAscii"/>
            <w:sz w:val="24"/>
            <w:szCs w:val="24"/>
          </w:rPr>
          <w:t>characteristics</w:t>
        </w:r>
      </w:ins>
      <w:del w:author="Meike Robaard" w:date="2022-06-02T00:40:26.292Z" w:id="1178992120">
        <w:r w:rsidRPr="7F85FB28" w:rsidDel="3455EAD2">
          <w:rPr>
            <w:rFonts w:cs="Calibri" w:cstheme="minorAscii"/>
            <w:sz w:val="24"/>
            <w:szCs w:val="24"/>
          </w:rPr>
          <w:delText>aspects</w:delText>
        </w:r>
      </w:del>
      <w:r w:rsidRPr="7F85FB28" w:rsidR="3455EAD2">
        <w:rPr>
          <w:rFonts w:cs="Calibri" w:cstheme="minorAscii"/>
          <w:sz w:val="24"/>
          <w:szCs w:val="24"/>
        </w:rPr>
        <w:t xml:space="preserve"> of the scientific method </w:t>
      </w:r>
      <w:ins w:author="Meike Robaard" w:date="2022-06-02T00:40:45.815Z" w:id="1710076335">
        <w:r w:rsidRPr="7F85FB28" w:rsidR="3455EAD2">
          <w:rPr>
            <w:rFonts w:cs="Calibri" w:cstheme="minorAscii"/>
            <w:sz w:val="24"/>
            <w:szCs w:val="24"/>
          </w:rPr>
          <w:t>are</w:t>
        </w:r>
      </w:ins>
      <w:del w:author="Meike Robaard" w:date="2022-06-02T00:40:42.792Z" w:id="10870099">
        <w:r w:rsidRPr="7F85FB28" w:rsidDel="3455EAD2">
          <w:rPr>
            <w:rFonts w:cs="Calibri" w:cstheme="minorAscii"/>
            <w:sz w:val="24"/>
            <w:szCs w:val="24"/>
          </w:rPr>
          <w:delText>is</w:delText>
        </w:r>
      </w:del>
      <w:r w:rsidRPr="7F85FB28" w:rsidR="3455EAD2">
        <w:rPr>
          <w:rFonts w:cs="Calibri" w:cstheme="minorAscii"/>
          <w:sz w:val="24"/>
          <w:szCs w:val="24"/>
        </w:rPr>
        <w:t xml:space="preserve"> present in </w:t>
      </w:r>
      <w:r w:rsidRPr="7F85FB28" w:rsidR="3455EAD2">
        <w:rPr>
          <w:rFonts w:cs="Calibri" w:cstheme="minorAscii"/>
          <w:sz w:val="24"/>
          <w:szCs w:val="24"/>
        </w:rPr>
        <w:t xml:space="preserve">all </w:t>
      </w:r>
      <w:del w:author="Meike Robaard" w:date="2022-06-02T00:40:59.042Z" w:id="1391774875">
        <w:r w:rsidRPr="7F85FB28" w:rsidDel="3455EAD2">
          <w:rPr>
            <w:rFonts w:cs="Calibri" w:cstheme="minorAscii"/>
            <w:sz w:val="24"/>
            <w:szCs w:val="24"/>
          </w:rPr>
          <w:delText>of</w:delText>
        </w:r>
        <w:r w:rsidRPr="7F85FB28" w:rsidDel="3455EAD2">
          <w:rPr>
            <w:rFonts w:cs="Calibri" w:cstheme="minorAscii"/>
            <w:sz w:val="24"/>
            <w:szCs w:val="24"/>
          </w:rPr>
          <w:delText xml:space="preserve"> the </w:delText>
        </w:r>
      </w:del>
      <w:r w:rsidRPr="7F85FB28" w:rsidR="3455EAD2">
        <w:rPr>
          <w:rFonts w:cs="Calibri" w:cstheme="minorAscii"/>
          <w:sz w:val="24"/>
          <w:szCs w:val="24"/>
        </w:rPr>
        <w:t>scien</w:t>
      </w:r>
      <w:ins w:author="Meike Robaard" w:date="2022-06-02T00:41:05Z" w:id="832284708">
        <w:r w:rsidRPr="7F85FB28" w:rsidR="3455EAD2">
          <w:rPr>
            <w:rFonts w:cs="Calibri" w:cstheme="minorAscii"/>
            <w:sz w:val="24"/>
            <w:szCs w:val="24"/>
          </w:rPr>
          <w:t>tific fields</w:t>
        </w:r>
      </w:ins>
      <w:del w:author="Meike Robaard" w:date="2022-06-02T00:41:02.339Z" w:id="225066215">
        <w:r w:rsidRPr="7F85FB28" w:rsidDel="3455EAD2">
          <w:rPr>
            <w:rFonts w:cs="Calibri" w:cstheme="minorAscii"/>
            <w:sz w:val="24"/>
            <w:szCs w:val="24"/>
          </w:rPr>
          <w:delText>ces</w:delText>
        </w:r>
      </w:del>
      <w:r w:rsidRPr="7F85FB28" w:rsidR="3455EAD2">
        <w:rPr>
          <w:rFonts w:cs="Calibri" w:cstheme="minorAscii"/>
          <w:sz w:val="24"/>
          <w:szCs w:val="24"/>
        </w:rPr>
        <w:t>. Formal sciences</w:t>
      </w:r>
      <w:ins w:author="Meike Robaard" w:date="2022-06-02T00:41:36.087Z" w:id="1264479136">
        <w:r w:rsidRPr="7F85FB28" w:rsidR="3455EAD2">
          <w:rPr>
            <w:rFonts w:cs="Calibri" w:cstheme="minorAscii"/>
            <w:sz w:val="24"/>
            <w:szCs w:val="24"/>
          </w:rPr>
          <w:t>, for example,</w:t>
        </w:r>
      </w:ins>
      <w:r w:rsidRPr="7F85FB28" w:rsidR="3455EAD2">
        <w:rPr>
          <w:rFonts w:cs="Calibri" w:cstheme="minorAscii"/>
          <w:sz w:val="24"/>
          <w:szCs w:val="24"/>
        </w:rPr>
        <w:t xml:space="preserve"> are not empirical</w:t>
      </w:r>
      <w:ins w:author="Meike Robaard" w:date="2022-06-02T00:41:39.159Z" w:id="817514122">
        <w:r w:rsidRPr="7F85FB28" w:rsidR="3455EAD2">
          <w:rPr>
            <w:rFonts w:cs="Calibri" w:cstheme="minorAscii"/>
            <w:sz w:val="24"/>
            <w:szCs w:val="24"/>
          </w:rPr>
          <w:t>;</w:t>
        </w:r>
      </w:ins>
      <w:del w:author="Meike Robaard" w:date="2022-06-02T00:41:37.963Z" w:id="254153351">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2T00:41:42.224Z" w:id="2092623728">
        <w:r w:rsidRPr="7F85FB28" w:rsidDel="3455EAD2">
          <w:rPr>
            <w:rFonts w:cs="Calibri" w:cstheme="minorAscii"/>
            <w:sz w:val="24"/>
            <w:szCs w:val="24"/>
          </w:rPr>
          <w:delText>E</w:delText>
        </w:r>
      </w:del>
      <w:ins w:author="Meike Robaard" w:date="2022-06-02T00:42:04.887Z" w:id="1058158498">
        <w:r w:rsidRPr="7F85FB28" w:rsidR="3455EAD2">
          <w:rPr>
            <w:rFonts w:cs="Calibri" w:cstheme="minorAscii"/>
            <w:sz w:val="24"/>
            <w:szCs w:val="24"/>
          </w:rPr>
          <w:t>e</w:t>
        </w:r>
      </w:ins>
      <w:r w:rsidRPr="7F85FB28" w:rsidR="3455EAD2">
        <w:rPr>
          <w:rFonts w:cs="Calibri" w:cstheme="minorAscii"/>
          <w:sz w:val="24"/>
          <w:szCs w:val="24"/>
        </w:rPr>
        <w:t xml:space="preserve">volutionary biology and astrophysics are </w:t>
      </w:r>
      <w:ins w:author="Meike Robaard" w:date="2022-06-02T00:42:43.875Z" w:id="1921845500">
        <w:r w:rsidRPr="7F85FB28" w:rsidR="3455EAD2">
          <w:rPr>
            <w:rFonts w:cs="Calibri" w:cstheme="minorAscii"/>
            <w:sz w:val="24"/>
            <w:szCs w:val="24"/>
          </w:rPr>
          <w:t xml:space="preserve">(usually) </w:t>
        </w:r>
      </w:ins>
      <w:r w:rsidRPr="7F85FB28" w:rsidR="3455EAD2">
        <w:rPr>
          <w:rFonts w:cs="Calibri" w:cstheme="minorAscii"/>
          <w:sz w:val="24"/>
          <w:szCs w:val="24"/>
        </w:rPr>
        <w:t>not experimental</w:t>
      </w:r>
      <w:ins w:author="Meike Robaard" w:date="2022-06-02T00:42:53.258Z" w:id="1936008823">
        <w:r w:rsidRPr="7F85FB28" w:rsidR="3455EAD2">
          <w:rPr>
            <w:rFonts w:cs="Calibri" w:cstheme="minorAscii"/>
            <w:sz w:val="24"/>
            <w:szCs w:val="24"/>
          </w:rPr>
          <w:t xml:space="preserve"> in nature</w:t>
        </w:r>
      </w:ins>
      <w:ins w:author="Meike Robaard" w:date="2022-06-02T00:41:50.683Z" w:id="51543371">
        <w:r w:rsidRPr="7F85FB28" w:rsidR="3455EAD2">
          <w:rPr>
            <w:rFonts w:cs="Calibri" w:cstheme="minorAscii"/>
            <w:sz w:val="24"/>
            <w:szCs w:val="24"/>
          </w:rPr>
          <w:t>;</w:t>
        </w:r>
      </w:ins>
      <w:del w:author="Meike Robaard" w:date="2022-06-02T00:41:50.369Z" w:id="201024083">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2T00:41:54.944Z" w:id="1552373164">
        <w:r w:rsidRPr="7F85FB28" w:rsidDel="3455EAD2">
          <w:rPr>
            <w:rFonts w:cs="Calibri" w:cstheme="minorAscii"/>
            <w:sz w:val="24"/>
            <w:szCs w:val="24"/>
          </w:rPr>
          <w:delText>P</w:delText>
        </w:r>
      </w:del>
      <w:ins w:author="Meike Robaard" w:date="2022-06-02T00:41:58.837Z" w:id="140731646">
        <w:r w:rsidRPr="7F85FB28" w:rsidR="3455EAD2">
          <w:rPr>
            <w:rFonts w:cs="Calibri" w:cstheme="minorAscii"/>
            <w:sz w:val="24"/>
            <w:szCs w:val="24"/>
          </w:rPr>
          <w:t>p</w:t>
        </w:r>
      </w:ins>
      <w:r w:rsidRPr="7F85FB28" w:rsidR="3455EAD2">
        <w:rPr>
          <w:rFonts w:cs="Calibri" w:cstheme="minorAscii"/>
          <w:sz w:val="24"/>
          <w:szCs w:val="24"/>
        </w:rPr>
        <w:t xml:space="preserve">sychology, </w:t>
      </w:r>
      <w:r w:rsidRPr="7F85FB28" w:rsidR="3455EAD2">
        <w:rPr>
          <w:rFonts w:cs="Calibri" w:cstheme="minorAscii"/>
          <w:sz w:val="24"/>
          <w:szCs w:val="24"/>
        </w:rPr>
        <w:t>sociology</w:t>
      </w:r>
      <w:r w:rsidRPr="7F85FB28" w:rsidR="3455EAD2">
        <w:rPr>
          <w:rFonts w:cs="Calibri" w:cstheme="minorAscii"/>
          <w:sz w:val="24"/>
          <w:szCs w:val="24"/>
        </w:rPr>
        <w:t xml:space="preserve"> and anthropology are often not </w:t>
      </w:r>
      <w:ins w:author="Meike Robaard" w:date="2022-06-02T00:43:04.616Z" w:id="1294105827">
        <w:r w:rsidRPr="7F85FB28" w:rsidR="3455EAD2">
          <w:rPr>
            <w:rFonts w:cs="Calibri" w:cstheme="minorAscii"/>
            <w:sz w:val="24"/>
            <w:szCs w:val="24"/>
          </w:rPr>
          <w:t xml:space="preserve">easily </w:t>
        </w:r>
      </w:ins>
      <w:r w:rsidRPr="7F85FB28" w:rsidR="3455EAD2">
        <w:rPr>
          <w:rFonts w:cs="Calibri" w:cstheme="minorAscii"/>
          <w:sz w:val="24"/>
          <w:szCs w:val="24"/>
        </w:rPr>
        <w:t>quantifiable</w:t>
      </w:r>
      <w:ins w:author="Meike Robaard" w:date="2022-06-02T00:42:12.188Z" w:id="561311187">
        <w:r w:rsidRPr="7F85FB28" w:rsidR="3455EAD2">
          <w:rPr>
            <w:rFonts w:cs="Calibri" w:cstheme="minorAscii"/>
            <w:sz w:val="24"/>
            <w:szCs w:val="24"/>
          </w:rPr>
          <w:t>; and</w:t>
        </w:r>
      </w:ins>
      <w:del w:author="Meike Robaard" w:date="2022-06-02T00:42:10.394Z" w:id="619913197">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2T00:42:14.58Z" w:id="1495311331">
        <w:r w:rsidRPr="7F85FB28" w:rsidDel="3455EAD2">
          <w:rPr>
            <w:rFonts w:cs="Calibri" w:cstheme="minorAscii"/>
            <w:sz w:val="24"/>
            <w:szCs w:val="24"/>
          </w:rPr>
          <w:delText>B</w:delText>
        </w:r>
      </w:del>
      <w:ins w:author="Meike Robaard" w:date="2022-06-02T00:42:15.563Z" w:id="1226265903">
        <w:r w:rsidRPr="7F85FB28" w:rsidR="3455EAD2">
          <w:rPr>
            <w:rFonts w:cs="Calibri" w:cstheme="minorAscii"/>
            <w:sz w:val="24"/>
            <w:szCs w:val="24"/>
          </w:rPr>
          <w:t>b</w:t>
        </w:r>
      </w:ins>
      <w:r w:rsidRPr="7F85FB28" w:rsidR="3455EAD2">
        <w:rPr>
          <w:rFonts w:cs="Calibri" w:cstheme="minorAscii"/>
          <w:sz w:val="24"/>
          <w:szCs w:val="24"/>
        </w:rPr>
        <w:t xml:space="preserve">iology </w:t>
      </w:r>
      <w:r w:rsidRPr="7F85FB28" w:rsidR="5BFA815A">
        <w:rPr>
          <w:rFonts w:cs="Calibri" w:cstheme="minorAscii"/>
          <w:sz w:val="24"/>
          <w:szCs w:val="24"/>
        </w:rPr>
        <w:t xml:space="preserve">typically </w:t>
      </w:r>
      <w:r w:rsidRPr="7F85FB28" w:rsidR="3455EAD2">
        <w:rPr>
          <w:rFonts w:cs="Calibri" w:cstheme="minorAscii"/>
          <w:sz w:val="24"/>
          <w:szCs w:val="24"/>
        </w:rPr>
        <w:t xml:space="preserve">does not </w:t>
      </w:r>
      <w:del w:author="Meike Robaard" w:date="2022-06-02T00:42:20.558Z" w:id="1534663244">
        <w:r w:rsidRPr="7F85FB28" w:rsidDel="3455EAD2">
          <w:rPr>
            <w:rFonts w:cs="Calibri" w:cstheme="minorAscii"/>
            <w:sz w:val="24"/>
            <w:szCs w:val="24"/>
          </w:rPr>
          <w:delText>predict</w:delText>
        </w:r>
      </w:del>
      <w:ins w:author="Meike Robaard" w:date="2022-06-02T00:42:24.074Z" w:id="1243522908">
        <w:r w:rsidRPr="7F85FB28" w:rsidR="3455EAD2">
          <w:rPr>
            <w:rFonts w:cs="Calibri" w:cstheme="minorAscii"/>
            <w:sz w:val="24"/>
            <w:szCs w:val="24"/>
          </w:rPr>
          <w:t>make predictions</w:t>
        </w:r>
      </w:ins>
      <w:r w:rsidRPr="7F85FB28" w:rsidR="3455EAD2">
        <w:rPr>
          <w:rFonts w:cs="Calibri" w:cstheme="minorAscii"/>
          <w:sz w:val="24"/>
          <w:szCs w:val="24"/>
        </w:rPr>
        <w:t>.</w:t>
      </w:r>
    </w:p>
    <w:p w:rsidR="00711E6D" w:rsidP="007B6399" w:rsidRDefault="00711E6D" w14:paraId="57FAD7FE" w14:textId="77777777">
      <w:pPr>
        <w:spacing w:line="360" w:lineRule="auto"/>
        <w:jc w:val="both"/>
        <w:rPr>
          <w:rFonts w:cstheme="minorHAnsi"/>
          <w:sz w:val="24"/>
          <w:szCs w:val="24"/>
        </w:rPr>
      </w:pPr>
    </w:p>
    <w:p w:rsidRPr="007B6399" w:rsidR="00711E6D" w:rsidP="007B6399" w:rsidRDefault="00711E6D" w14:paraId="4D3D1AD7" w14:textId="77777777">
      <w:pPr>
        <w:spacing w:line="360" w:lineRule="auto"/>
        <w:jc w:val="both"/>
        <w:rPr>
          <w:rFonts w:cstheme="minorHAnsi"/>
          <w:b/>
          <w:bCs/>
          <w:sz w:val="24"/>
          <w:szCs w:val="24"/>
        </w:rPr>
      </w:pPr>
      <w:r>
        <w:rPr>
          <w:rFonts w:cstheme="minorHAnsi"/>
          <w:b/>
          <w:bCs/>
          <w:sz w:val="24"/>
          <w:szCs w:val="24"/>
        </w:rPr>
        <w:t>Human and natural sciences</w:t>
      </w:r>
    </w:p>
    <w:p w:rsidRPr="007B6399" w:rsidR="00711E6D" w:rsidP="007B6399" w:rsidRDefault="00711E6D" w14:paraId="3C3B95B4" w14:textId="77777777">
      <w:pPr>
        <w:spacing w:line="360" w:lineRule="auto"/>
        <w:jc w:val="both"/>
        <w:rPr>
          <w:rFonts w:cstheme="minorHAnsi"/>
          <w:sz w:val="24"/>
          <w:szCs w:val="24"/>
        </w:rPr>
      </w:pPr>
    </w:p>
    <w:p w:rsidR="00711E6D" w:rsidP="7F85FB28" w:rsidRDefault="00711E6D" w14:paraId="54EAEDEF" w14:textId="0186592F">
      <w:pPr>
        <w:spacing w:line="360" w:lineRule="auto"/>
        <w:jc w:val="both"/>
        <w:rPr>
          <w:rFonts w:cs="Calibri" w:cstheme="minorAscii"/>
          <w:sz w:val="24"/>
          <w:szCs w:val="24"/>
        </w:rPr>
      </w:pPr>
      <w:del w:author="Meike Robaard" w:date="2022-06-02T00:43:23.146Z" w:id="1459236241">
        <w:r w:rsidRPr="7F85FB28" w:rsidDel="3455EAD2">
          <w:rPr>
            <w:rFonts w:cs="Calibri" w:cstheme="minorAscii"/>
            <w:sz w:val="24"/>
            <w:szCs w:val="24"/>
          </w:rPr>
          <w:delText>So,</w:delText>
        </w:r>
      </w:del>
      <w:ins w:author="Meike Robaard" w:date="2022-06-02T00:43:25.355Z" w:id="533164852">
        <w:r w:rsidRPr="7F85FB28" w:rsidR="3455EAD2">
          <w:rPr>
            <w:rFonts w:cs="Calibri" w:cstheme="minorAscii"/>
            <w:sz w:val="24"/>
            <w:szCs w:val="24"/>
          </w:rPr>
          <w:t>As such,</w:t>
        </w:r>
      </w:ins>
      <w:r w:rsidRPr="7F85FB28" w:rsidR="3455EAD2">
        <w:rPr>
          <w:rFonts w:cs="Calibri" w:cstheme="minorAscii"/>
          <w:sz w:val="24"/>
          <w:szCs w:val="24"/>
        </w:rPr>
        <w:t xml:space="preserve"> it does</w:t>
      </w:r>
      <w:ins w:author="Meike Robaard" w:date="2022-06-02T00:43:28.551Z" w:id="271500261">
        <w:r w:rsidRPr="7F85FB28" w:rsidR="3455EAD2">
          <w:rPr>
            <w:rFonts w:cs="Calibri" w:cstheme="minorAscii"/>
            <w:sz w:val="24"/>
            <w:szCs w:val="24"/>
          </w:rPr>
          <w:t xml:space="preserve"> not</w:t>
        </w:r>
      </w:ins>
      <w:del w:author="Meike Robaard" w:date="2022-06-02T00:43:27.149Z" w:id="475601250">
        <w:r w:rsidRPr="7F85FB28" w:rsidDel="3455EAD2">
          <w:rPr>
            <w:rFonts w:cs="Calibri" w:cstheme="minorAscii"/>
            <w:sz w:val="24"/>
            <w:szCs w:val="24"/>
          </w:rPr>
          <w:delText>n’t</w:delText>
        </w:r>
      </w:del>
      <w:r w:rsidRPr="7F85FB28" w:rsidR="3455EAD2">
        <w:rPr>
          <w:rFonts w:cs="Calibri" w:cstheme="minorAscii"/>
          <w:sz w:val="24"/>
          <w:szCs w:val="24"/>
        </w:rPr>
        <w:t xml:space="preserve"> make sense to </w:t>
      </w:r>
      <w:ins w:author="Meike Robaard" w:date="2022-06-02T00:43:45.576Z" w:id="681384499">
        <w:r w:rsidRPr="7F85FB28" w:rsidR="3455EAD2">
          <w:rPr>
            <w:rFonts w:cs="Calibri" w:cstheme="minorAscii"/>
            <w:sz w:val="24"/>
            <w:szCs w:val="24"/>
          </w:rPr>
          <w:t>speak of</w:t>
        </w:r>
      </w:ins>
      <w:del w:author="Meike Robaard" w:date="2022-06-02T00:43:39.381Z" w:id="1257101728">
        <w:r w:rsidRPr="7F85FB28" w:rsidDel="3455EAD2">
          <w:rPr>
            <w:rFonts w:cs="Calibri" w:cstheme="minorAscii"/>
            <w:sz w:val="24"/>
            <w:szCs w:val="24"/>
          </w:rPr>
          <w:delText>talk abou</w:delText>
        </w:r>
      </w:del>
      <w:r w:rsidRPr="7F85FB28" w:rsidR="3455EAD2">
        <w:rPr>
          <w:rFonts w:cs="Calibri" w:cstheme="minorAscii"/>
          <w:sz w:val="24"/>
          <w:szCs w:val="24"/>
        </w:rPr>
        <w:t xml:space="preserve">t a </w:t>
      </w:r>
      <w:r w:rsidRPr="7F85FB28" w:rsidR="3ED284CD">
        <w:rPr>
          <w:rFonts w:cs="Calibri" w:cstheme="minorAscii"/>
          <w:sz w:val="24"/>
          <w:szCs w:val="24"/>
        </w:rPr>
        <w:t>single</w:t>
      </w:r>
      <w:r w:rsidRPr="7F85FB28" w:rsidR="3455EAD2">
        <w:rPr>
          <w:rFonts w:cs="Calibri" w:cstheme="minorAscii"/>
          <w:sz w:val="24"/>
          <w:szCs w:val="24"/>
        </w:rPr>
        <w:t xml:space="preserve"> scientific method. </w:t>
      </w:r>
      <w:ins w:author="Meike Robaard" w:date="2022-06-02T00:43:56.41Z" w:id="201993546">
        <w:r w:rsidRPr="7F85FB28" w:rsidR="3455EAD2">
          <w:rPr>
            <w:rFonts w:cs="Calibri" w:cstheme="minorAscii"/>
            <w:sz w:val="24"/>
            <w:szCs w:val="24"/>
          </w:rPr>
          <w:t>Indeed, t</w:t>
        </w:r>
      </w:ins>
      <w:del w:author="Meike Robaard" w:date="2022-06-02T00:43:54Z" w:id="903790735">
        <w:r w:rsidRPr="7F85FB28" w:rsidDel="3455EAD2">
          <w:rPr>
            <w:rFonts w:cs="Calibri" w:cstheme="minorAscii"/>
            <w:sz w:val="24"/>
            <w:szCs w:val="24"/>
          </w:rPr>
          <w:delText>T</w:delText>
        </w:r>
      </w:del>
      <w:r w:rsidRPr="7F85FB28" w:rsidR="3455EAD2">
        <w:rPr>
          <w:rFonts w:cs="Calibri" w:cstheme="minorAscii"/>
          <w:sz w:val="24"/>
          <w:szCs w:val="24"/>
        </w:rPr>
        <w:t>he domains of the different sciences vary too widely for th</w:t>
      </w:r>
      <w:ins w:author="Meike Robaard" w:date="2022-06-02T00:44:25.432Z" w:id="1036648902">
        <w:r w:rsidRPr="7F85FB28" w:rsidR="3455EAD2">
          <w:rPr>
            <w:rFonts w:cs="Calibri" w:cstheme="minorAscii"/>
            <w:sz w:val="24"/>
            <w:szCs w:val="24"/>
          </w:rPr>
          <w:t>at to be the case</w:t>
        </w:r>
      </w:ins>
      <w:del w:author="Meike Robaard" w:date="2022-06-02T00:44:14.97Z" w:id="790076518">
        <w:r w:rsidRPr="7F85FB28" w:rsidDel="3455EAD2">
          <w:rPr>
            <w:rFonts w:cs="Calibri" w:cstheme="minorAscii"/>
            <w:sz w:val="24"/>
            <w:szCs w:val="24"/>
          </w:rPr>
          <w:delText>is</w:delText>
        </w:r>
      </w:del>
      <w:r w:rsidRPr="7F85FB28" w:rsidR="3455EAD2">
        <w:rPr>
          <w:rFonts w:cs="Calibri" w:cstheme="minorAscii"/>
          <w:sz w:val="24"/>
          <w:szCs w:val="24"/>
        </w:rPr>
        <w:t>. The difference</w:t>
      </w:r>
      <w:ins w:author="Meike Robaard" w:date="2022-06-02T00:44:30.232Z" w:id="1136985218">
        <w:r w:rsidRPr="7F85FB28" w:rsidR="3455EAD2">
          <w:rPr>
            <w:rFonts w:cs="Calibri" w:cstheme="minorAscii"/>
            <w:sz w:val="24"/>
            <w:szCs w:val="24"/>
          </w:rPr>
          <w:t>s</w:t>
        </w:r>
      </w:ins>
      <w:r w:rsidRPr="7F85FB28" w:rsidR="3455EAD2">
        <w:rPr>
          <w:rFonts w:cs="Calibri" w:cstheme="minorAscii"/>
          <w:sz w:val="24"/>
          <w:szCs w:val="24"/>
        </w:rPr>
        <w:t xml:space="preserve"> between </w:t>
      </w:r>
      <w:ins w:author="Meike Robaard" w:date="2022-06-02T00:44:48.654Z" w:id="788643582">
        <w:r w:rsidRPr="7F85FB28" w:rsidR="3455EAD2">
          <w:rPr>
            <w:rFonts w:cs="Calibri" w:cstheme="minorAscii"/>
            <w:sz w:val="24"/>
            <w:szCs w:val="24"/>
          </w:rPr>
          <w:t xml:space="preserve">the </w:t>
        </w:r>
      </w:ins>
      <w:r w:rsidRPr="7F85FB28" w:rsidR="3455EAD2">
        <w:rPr>
          <w:rFonts w:cs="Calibri" w:cstheme="minorAscii"/>
          <w:sz w:val="24"/>
          <w:szCs w:val="24"/>
        </w:rPr>
        <w:t xml:space="preserve">sciences </w:t>
      </w:r>
      <w:r w:rsidRPr="7F85FB28" w:rsidR="3455EAD2">
        <w:rPr>
          <w:rFonts w:cs="Calibri" w:cstheme="minorAscii"/>
          <w:sz w:val="24"/>
          <w:szCs w:val="24"/>
        </w:rPr>
        <w:t>are</w:t>
      </w:r>
      <w:r w:rsidRPr="7F85FB28" w:rsidR="3455EAD2">
        <w:rPr>
          <w:rFonts w:cs="Calibri" w:cstheme="minorAscii"/>
          <w:sz w:val="24"/>
          <w:szCs w:val="24"/>
        </w:rPr>
        <w:t xml:space="preserve"> so important that </w:t>
      </w:r>
      <w:r w:rsidRPr="7F85FB28" w:rsidR="08045A32">
        <w:rPr>
          <w:rFonts w:cs="Calibri" w:cstheme="minorAscii"/>
          <w:sz w:val="24"/>
          <w:szCs w:val="24"/>
        </w:rPr>
        <w:t>some philosophers and scientists even question</w:t>
      </w:r>
      <w:r w:rsidRPr="7F85FB28" w:rsidR="3455EAD2">
        <w:rPr>
          <w:rFonts w:cs="Calibri" w:cstheme="minorAscii"/>
          <w:sz w:val="24"/>
          <w:szCs w:val="24"/>
        </w:rPr>
        <w:t xml:space="preserve"> whether it makes sense to place all those different attempts at understanding a</w:t>
      </w:r>
      <w:ins w:author="Meike Robaard" w:date="2022-06-02T00:45:02.252Z" w:id="2018614553">
        <w:r w:rsidRPr="7F85FB28" w:rsidR="3455EAD2">
          <w:rPr>
            <w:rFonts w:cs="Calibri" w:cstheme="minorAscii"/>
            <w:sz w:val="24"/>
            <w:szCs w:val="24"/>
          </w:rPr>
          <w:t xml:space="preserve">n </w:t>
        </w:r>
        <w:r w:rsidRPr="7F85FB28" w:rsidR="3455EAD2">
          <w:rPr>
            <w:rFonts w:cs="Calibri" w:cstheme="minorAscii"/>
            <w:sz w:val="24"/>
            <w:szCs w:val="24"/>
          </w:rPr>
          <w:t>aspecy</w:t>
        </w:r>
      </w:ins>
      <w:del w:author="Meike Robaard" w:date="2022-06-02T00:45:00.832Z" w:id="427731127">
        <w:r w:rsidRPr="7F85FB28" w:rsidDel="3455EAD2">
          <w:rPr>
            <w:rFonts w:cs="Calibri" w:cstheme="minorAscii"/>
            <w:sz w:val="24"/>
            <w:szCs w:val="24"/>
          </w:rPr>
          <w:delText xml:space="preserve"> domain</w:delText>
        </w:r>
      </w:del>
      <w:r w:rsidRPr="7F85FB28" w:rsidR="3455EAD2">
        <w:rPr>
          <w:rFonts w:cs="Calibri" w:cstheme="minorAscii"/>
          <w:sz w:val="24"/>
          <w:szCs w:val="24"/>
        </w:rPr>
        <w:t xml:space="preserve"> of reality under the same denominator of "science"</w:t>
      </w:r>
      <w:ins w:author="Meike Robaard" w:date="2022-06-02T00:45:09.698Z" w:id="758773046">
        <w:r w:rsidRPr="7F85FB28" w:rsidR="3455EAD2">
          <w:rPr>
            <w:rFonts w:cs="Calibri" w:cstheme="minorAscii"/>
            <w:sz w:val="24"/>
            <w:szCs w:val="24"/>
          </w:rPr>
          <w:t xml:space="preserve"> at all</w:t>
        </w:r>
      </w:ins>
      <w:r w:rsidRPr="7F85FB28" w:rsidR="3455EAD2">
        <w:rPr>
          <w:rFonts w:cs="Calibri" w:cstheme="minorAscii"/>
          <w:sz w:val="24"/>
          <w:szCs w:val="24"/>
        </w:rPr>
        <w:t xml:space="preserve">. </w:t>
      </w:r>
      <w:r w:rsidRPr="7F85FB28" w:rsidR="3455EAD2">
        <w:rPr>
          <w:rFonts w:cs="Calibri" w:cstheme="minorAscii"/>
          <w:sz w:val="24"/>
          <w:szCs w:val="24"/>
        </w:rPr>
        <w:t>Leaving aside the formal sciences (mathematics and logic), there</w:t>
      </w:r>
      <w:r w:rsidRPr="7F85FB28" w:rsidR="3455EAD2">
        <w:rPr>
          <w:rFonts w:cs="Calibri" w:cstheme="minorAscii"/>
          <w:sz w:val="24"/>
          <w:szCs w:val="24"/>
        </w:rPr>
        <w:t xml:space="preserve"> are two distinct families of (empirical) sciences</w:t>
      </w:r>
      <w:ins w:author="Meike Robaard" w:date="2022-06-02T00:45:19.84Z" w:id="1431896297">
        <w:r w:rsidRPr="7F85FB28" w:rsidR="3455EAD2">
          <w:rPr>
            <w:rFonts w:cs="Calibri" w:cstheme="minorAscii"/>
            <w:sz w:val="24"/>
            <w:szCs w:val="24"/>
          </w:rPr>
          <w:t>:</w:t>
        </w:r>
      </w:ins>
      <w:del w:author="Meike Robaard" w:date="2022-06-02T00:45:19.202Z" w:id="1428421968">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2T00:45:24.332Z" w:id="981392600">
        <w:r w:rsidRPr="7F85FB28" w:rsidDel="3455EAD2">
          <w:rPr>
            <w:rFonts w:cs="Calibri" w:cstheme="minorAscii"/>
            <w:sz w:val="24"/>
            <w:szCs w:val="24"/>
          </w:rPr>
          <w:delText xml:space="preserve">Those are </w:delText>
        </w:r>
      </w:del>
      <w:r w:rsidRPr="7F85FB28" w:rsidR="3455EAD2">
        <w:rPr>
          <w:rFonts w:cs="Calibri" w:cstheme="minorAscii"/>
          <w:sz w:val="24"/>
          <w:szCs w:val="24"/>
        </w:rPr>
        <w:t>the social or human sciences (such as history, psychology, economics, sociology, anthropology</w:t>
      </w:r>
      <w:del w:author="Meike Robaard" w:date="2022-06-02T00:45:30.812Z" w:id="1070499067">
        <w:r w:rsidRPr="7F85FB28" w:rsidDel="3455EAD2">
          <w:rPr>
            <w:rFonts w:cs="Calibri" w:cstheme="minorAscii"/>
            <w:sz w:val="24"/>
            <w:szCs w:val="24"/>
          </w:rPr>
          <w:delText>, ...</w:delText>
        </w:r>
      </w:del>
      <w:r w:rsidRPr="7F85FB28" w:rsidR="3455EAD2">
        <w:rPr>
          <w:rFonts w:cs="Calibri" w:cstheme="minorAscii"/>
          <w:sz w:val="24"/>
          <w:szCs w:val="24"/>
        </w:rPr>
        <w:t>) and the natural sciences (such as physics, chemistry, astronomy, geology, biology</w:t>
      </w:r>
      <w:del w:author="Meike Robaard" w:date="2022-06-02T00:45:37.112Z" w:id="2009319335">
        <w:r w:rsidRPr="7F85FB28" w:rsidDel="3455EAD2">
          <w:rPr>
            <w:rFonts w:cs="Calibri" w:cstheme="minorAscii"/>
            <w:sz w:val="24"/>
            <w:szCs w:val="24"/>
          </w:rPr>
          <w:delText>, ...</w:delText>
        </w:r>
      </w:del>
      <w:r w:rsidRPr="7F85FB28" w:rsidR="3455EAD2">
        <w:rPr>
          <w:rFonts w:cs="Calibri" w:cstheme="minorAscii"/>
          <w:sz w:val="24"/>
          <w:szCs w:val="24"/>
        </w:rPr>
        <w:t xml:space="preserve">). </w:t>
      </w:r>
    </w:p>
    <w:p w:rsidR="00711E6D" w:rsidP="007B6399" w:rsidRDefault="00711E6D" w14:paraId="53B6D7F8" w14:textId="77777777">
      <w:pPr>
        <w:spacing w:line="360" w:lineRule="auto"/>
        <w:jc w:val="both"/>
        <w:rPr>
          <w:rFonts w:cstheme="minorHAnsi"/>
          <w:sz w:val="24"/>
          <w:szCs w:val="24"/>
        </w:rPr>
      </w:pPr>
    </w:p>
    <w:p w:rsidRPr="007B6399" w:rsidR="00711E6D" w:rsidP="007B6399" w:rsidRDefault="00711E6D" w14:paraId="28881F62" w14:textId="77777777">
      <w:pPr>
        <w:spacing w:line="360" w:lineRule="auto"/>
        <w:jc w:val="both"/>
        <w:rPr>
          <w:rFonts w:cstheme="minorHAnsi"/>
          <w:b/>
          <w:bCs/>
          <w:i/>
          <w:iCs/>
          <w:sz w:val="24"/>
          <w:szCs w:val="24"/>
        </w:rPr>
      </w:pPr>
      <w:r>
        <w:rPr>
          <w:rFonts w:cstheme="minorHAnsi"/>
          <w:b/>
          <w:bCs/>
          <w:i/>
          <w:iCs/>
          <w:sz w:val="24"/>
          <w:szCs w:val="24"/>
        </w:rPr>
        <w:t>Different objects, different aims</w:t>
      </w:r>
    </w:p>
    <w:p w:rsidR="00711E6D" w:rsidP="007B6399" w:rsidRDefault="00711E6D" w14:paraId="0928C7B9" w14:textId="77777777">
      <w:pPr>
        <w:spacing w:line="360" w:lineRule="auto"/>
        <w:jc w:val="both"/>
        <w:rPr>
          <w:rFonts w:cstheme="minorHAnsi"/>
          <w:sz w:val="24"/>
          <w:szCs w:val="24"/>
        </w:rPr>
      </w:pPr>
    </w:p>
    <w:p w:rsidR="00711E6D" w:rsidP="7F85FB28" w:rsidRDefault="00711E6D" w14:paraId="7C82C4DE" w14:textId="66DB8B86">
      <w:pPr>
        <w:spacing w:line="360" w:lineRule="auto"/>
        <w:jc w:val="both"/>
        <w:rPr>
          <w:rFonts w:cs="Calibri" w:cstheme="minorAscii"/>
          <w:sz w:val="24"/>
          <w:szCs w:val="24"/>
        </w:rPr>
      </w:pPr>
      <w:r w:rsidRPr="7F85FB28" w:rsidR="3455EAD2">
        <w:rPr>
          <w:rFonts w:cs="Calibri" w:cstheme="minorAscii"/>
          <w:sz w:val="24"/>
          <w:szCs w:val="24"/>
        </w:rPr>
        <w:t xml:space="preserve">The </w:t>
      </w:r>
      <w:r w:rsidRPr="7F85FB28" w:rsidR="3455EAD2">
        <w:rPr>
          <w:rFonts w:cs="Calibri" w:cstheme="minorAscii"/>
          <w:sz w:val="24"/>
          <w:szCs w:val="24"/>
        </w:rPr>
        <w:t>human sciences</w:t>
      </w:r>
      <w:r w:rsidRPr="7F85FB28" w:rsidR="3455EAD2">
        <w:rPr>
          <w:rFonts w:cs="Calibri" w:cstheme="minorAscii"/>
          <w:sz w:val="24"/>
          <w:szCs w:val="24"/>
        </w:rPr>
        <w:t xml:space="preserve"> focus on human thinking, </w:t>
      </w:r>
      <w:r w:rsidRPr="7F85FB28" w:rsidR="3455EAD2">
        <w:rPr>
          <w:rFonts w:cs="Calibri" w:cstheme="minorAscii"/>
          <w:sz w:val="24"/>
          <w:szCs w:val="24"/>
        </w:rPr>
        <w:t>acting</w:t>
      </w:r>
      <w:r w:rsidRPr="7F85FB28" w:rsidR="3455EAD2">
        <w:rPr>
          <w:rFonts w:cs="Calibri" w:cstheme="minorAscii"/>
          <w:sz w:val="24"/>
          <w:szCs w:val="24"/>
        </w:rPr>
        <w:t xml:space="preserve"> and interacting. The </w:t>
      </w:r>
      <w:r w:rsidRPr="7F85FB28" w:rsidR="3455EAD2">
        <w:rPr>
          <w:rFonts w:cs="Calibri" w:cstheme="minorAscii"/>
          <w:sz w:val="24"/>
          <w:szCs w:val="24"/>
        </w:rPr>
        <w:t>natural sciences</w:t>
      </w:r>
      <w:r w:rsidRPr="7F85FB28" w:rsidR="3455EAD2">
        <w:rPr>
          <w:rFonts w:cs="Calibri" w:cstheme="minorAscii"/>
          <w:sz w:val="24"/>
          <w:szCs w:val="24"/>
        </w:rPr>
        <w:t xml:space="preserve"> focus on the physical and natural world. The objects of both types of sciences are very different. In the natural sciences</w:t>
      </w:r>
      <w:r w:rsidRPr="7F85FB28" w:rsidR="08045A32">
        <w:rPr>
          <w:rFonts w:cs="Calibri" w:cstheme="minorAscii"/>
          <w:sz w:val="24"/>
          <w:szCs w:val="24"/>
        </w:rPr>
        <w:t>,</w:t>
      </w:r>
      <w:r w:rsidRPr="7F85FB28" w:rsidR="3455EAD2">
        <w:rPr>
          <w:rFonts w:cs="Calibri" w:cstheme="minorAscii"/>
          <w:sz w:val="24"/>
          <w:szCs w:val="24"/>
        </w:rPr>
        <w:t xml:space="preserve"> scientists study </w:t>
      </w:r>
      <w:ins w:author="Meike Robaard" w:date="2022-06-02T00:46:46.426Z" w:id="2023359613">
        <w:r w:rsidRPr="7F85FB28" w:rsidR="3455EAD2">
          <w:rPr>
            <w:rFonts w:cs="Calibri" w:cstheme="minorAscii"/>
            <w:sz w:val="24"/>
            <w:szCs w:val="24"/>
          </w:rPr>
          <w:t xml:space="preserve">things like </w:t>
        </w:r>
      </w:ins>
      <w:r w:rsidRPr="7F85FB28" w:rsidR="3455EAD2">
        <w:rPr>
          <w:rFonts w:cs="Calibri" w:cstheme="minorAscii"/>
          <w:sz w:val="24"/>
          <w:szCs w:val="24"/>
        </w:rPr>
        <w:t xml:space="preserve">quarks, </w:t>
      </w:r>
      <w:r w:rsidRPr="7F85FB28" w:rsidR="08045A32">
        <w:rPr>
          <w:rFonts w:cs="Calibri" w:cstheme="minorAscii"/>
          <w:sz w:val="24"/>
          <w:szCs w:val="24"/>
        </w:rPr>
        <w:t xml:space="preserve">electrons, </w:t>
      </w:r>
      <w:r w:rsidRPr="7F85FB28" w:rsidR="3455EAD2">
        <w:rPr>
          <w:rFonts w:cs="Calibri" w:cstheme="minorAscii"/>
          <w:sz w:val="24"/>
          <w:szCs w:val="24"/>
        </w:rPr>
        <w:t xml:space="preserve">atoms, molecules, tectonic plates, genes, </w:t>
      </w:r>
      <w:ins w:author="Meike Robaard" w:date="2022-06-02T00:46:51.971Z" w:id="1471899267">
        <w:r w:rsidRPr="7F85FB28" w:rsidR="3455EAD2">
          <w:rPr>
            <w:rFonts w:cs="Calibri" w:cstheme="minorAscii"/>
            <w:sz w:val="24"/>
            <w:szCs w:val="24"/>
          </w:rPr>
          <w:t>and more</w:t>
        </w:r>
      </w:ins>
      <w:del w:author="Meike Robaard" w:date="2022-06-02T00:46:50.088Z" w:id="563360771">
        <w:r w:rsidRPr="7F85FB28" w:rsidDel="3455EAD2">
          <w:rPr>
            <w:rFonts w:cs="Calibri" w:cstheme="minorAscii"/>
            <w:sz w:val="24"/>
            <w:szCs w:val="24"/>
          </w:rPr>
          <w:delText>etc</w:delText>
        </w:r>
      </w:del>
      <w:r w:rsidRPr="7F85FB28" w:rsidR="3455EAD2">
        <w:rPr>
          <w:rFonts w:cs="Calibri" w:cstheme="minorAscii"/>
          <w:sz w:val="24"/>
          <w:szCs w:val="24"/>
        </w:rPr>
        <w:t>. In the human sciences, sc</w:t>
      </w:r>
      <w:ins w:author="Meike Robaard" w:date="2022-06-02T00:47:08.694Z" w:id="2144093018">
        <w:r w:rsidRPr="7F85FB28" w:rsidR="3455EAD2">
          <w:rPr>
            <w:rFonts w:cs="Calibri" w:cstheme="minorAscii"/>
            <w:sz w:val="24"/>
            <w:szCs w:val="24"/>
          </w:rPr>
          <w:t>holars</w:t>
        </w:r>
      </w:ins>
      <w:del w:author="Meike Robaard" w:date="2022-06-02T00:47:06.904Z" w:id="1113018417">
        <w:r w:rsidRPr="7F85FB28" w:rsidDel="3455EAD2">
          <w:rPr>
            <w:rFonts w:cs="Calibri" w:cstheme="minorAscii"/>
            <w:sz w:val="24"/>
            <w:szCs w:val="24"/>
          </w:rPr>
          <w:delText>ientists</w:delText>
        </w:r>
      </w:del>
      <w:r w:rsidRPr="7F85FB28" w:rsidR="3455EAD2">
        <w:rPr>
          <w:rFonts w:cs="Calibri" w:cstheme="minorAscii"/>
          <w:sz w:val="24"/>
          <w:szCs w:val="24"/>
        </w:rPr>
        <w:t xml:space="preserve"> </w:t>
      </w:r>
      <w:ins w:author="Meike Robaard" w:date="2022-06-02T00:47:15.358Z" w:id="318301460">
        <w:r w:rsidRPr="7F85FB28" w:rsidR="3455EAD2">
          <w:rPr>
            <w:rFonts w:cs="Calibri" w:cstheme="minorAscii"/>
            <w:sz w:val="24"/>
            <w:szCs w:val="24"/>
          </w:rPr>
          <w:t>focus on</w:t>
        </w:r>
      </w:ins>
      <w:del w:author="Meike Robaard" w:date="2022-06-02T00:47:12.424Z" w:id="1720821417">
        <w:r w:rsidRPr="7F85FB28" w:rsidDel="3455EAD2">
          <w:rPr>
            <w:rFonts w:cs="Calibri" w:cstheme="minorAscii"/>
            <w:sz w:val="24"/>
            <w:szCs w:val="24"/>
          </w:rPr>
          <w:delText>study</w:delText>
        </w:r>
      </w:del>
      <w:r w:rsidRPr="7F85FB28" w:rsidR="3455EAD2">
        <w:rPr>
          <w:rFonts w:cs="Calibri" w:cstheme="minorAscii"/>
          <w:sz w:val="24"/>
          <w:szCs w:val="24"/>
        </w:rPr>
        <w:t xml:space="preserve"> human th</w:t>
      </w:r>
      <w:ins w:author="Meike Robaard" w:date="2022-06-02T00:47:43.376Z" w:id="2076795631">
        <w:r w:rsidRPr="7F85FB28" w:rsidR="3455EAD2">
          <w:rPr>
            <w:rFonts w:cs="Calibri" w:cstheme="minorAscii"/>
            <w:sz w:val="24"/>
            <w:szCs w:val="24"/>
          </w:rPr>
          <w:t>ought and behavior</w:t>
        </w:r>
      </w:ins>
      <w:del w:author="Meike Robaard" w:date="2022-06-02T00:47:39.349Z" w:id="383635659">
        <w:r w:rsidRPr="7F85FB28" w:rsidDel="3455EAD2">
          <w:rPr>
            <w:rFonts w:cs="Calibri" w:cstheme="minorAscii"/>
            <w:sz w:val="24"/>
            <w:szCs w:val="24"/>
          </w:rPr>
          <w:delText>inking and acting</w:delText>
        </w:r>
      </w:del>
      <w:r w:rsidRPr="7F85FB28" w:rsidR="3455EAD2">
        <w:rPr>
          <w:rFonts w:cs="Calibri" w:cstheme="minorAscii"/>
          <w:sz w:val="24"/>
          <w:szCs w:val="24"/>
        </w:rPr>
        <w:t xml:space="preserve"> (</w:t>
      </w:r>
      <w:proofErr w:type="gramStart"/>
      <w:r w:rsidRPr="7F85FB28" w:rsidR="3455EAD2">
        <w:rPr>
          <w:rFonts w:cs="Calibri" w:cstheme="minorAscii"/>
          <w:sz w:val="24"/>
          <w:szCs w:val="24"/>
        </w:rPr>
        <w:t>e.g.</w:t>
      </w:r>
      <w:proofErr w:type="gramEnd"/>
      <w:r w:rsidRPr="7F85FB28" w:rsidR="3455EAD2">
        <w:rPr>
          <w:rFonts w:cs="Calibri" w:cstheme="minorAscii"/>
          <w:sz w:val="24"/>
          <w:szCs w:val="24"/>
        </w:rPr>
        <w:t xml:space="preserve"> in psychology) and </w:t>
      </w:r>
      <w:ins w:author="Meike Robaard" w:date="2022-06-02T00:48:27.387Z" w:id="1039412921">
        <w:r w:rsidRPr="7F85FB28" w:rsidR="3455EAD2">
          <w:rPr>
            <w:rFonts w:cs="Calibri" w:cstheme="minorAscii"/>
            <w:sz w:val="24"/>
            <w:szCs w:val="24"/>
          </w:rPr>
          <w:t>communication</w:t>
        </w:r>
      </w:ins>
      <w:del w:author="Meike Robaard" w:date="2022-06-02T00:48:19.505Z" w:id="1579113821">
        <w:r w:rsidRPr="7F85FB28" w:rsidDel="3455EAD2">
          <w:rPr>
            <w:rFonts w:cs="Calibri" w:cstheme="minorAscii"/>
            <w:sz w:val="24"/>
            <w:szCs w:val="24"/>
          </w:rPr>
          <w:delText>the interaction</w:delText>
        </w:r>
      </w:del>
      <w:r w:rsidRPr="7F85FB28" w:rsidR="3455EAD2">
        <w:rPr>
          <w:rFonts w:cs="Calibri" w:cstheme="minorAscii"/>
          <w:sz w:val="24"/>
          <w:szCs w:val="24"/>
        </w:rPr>
        <w:t xml:space="preserve"> between people (</w:t>
      </w:r>
      <w:proofErr w:type="gramStart"/>
      <w:r w:rsidRPr="7F85FB28" w:rsidR="3455EAD2">
        <w:rPr>
          <w:rFonts w:cs="Calibri" w:cstheme="minorAscii"/>
          <w:sz w:val="24"/>
          <w:szCs w:val="24"/>
        </w:rPr>
        <w:t>e.g.</w:t>
      </w:r>
      <w:proofErr w:type="gramEnd"/>
      <w:r w:rsidRPr="7F85FB28" w:rsidR="3455EAD2">
        <w:rPr>
          <w:rFonts w:cs="Calibri" w:cstheme="minorAscii"/>
          <w:sz w:val="24"/>
          <w:szCs w:val="24"/>
        </w:rPr>
        <w:t xml:space="preserve"> in economics and sociology).</w:t>
      </w:r>
    </w:p>
    <w:p w:rsidRPr="007B6399" w:rsidR="00711E6D" w:rsidP="007B6399" w:rsidRDefault="00711E6D" w14:paraId="3FC76F7C" w14:textId="77777777">
      <w:pPr>
        <w:spacing w:line="360" w:lineRule="auto"/>
        <w:jc w:val="both"/>
        <w:rPr>
          <w:rFonts w:cstheme="minorHAnsi"/>
          <w:sz w:val="24"/>
          <w:szCs w:val="24"/>
        </w:rPr>
      </w:pPr>
    </w:p>
    <w:p w:rsidR="00711E6D" w:rsidP="7F85FB28" w:rsidRDefault="00711E6D" w14:paraId="610CC52E" w14:textId="4BE09D0E">
      <w:pPr>
        <w:spacing w:line="360" w:lineRule="auto"/>
        <w:jc w:val="both"/>
        <w:rPr>
          <w:rFonts w:cs="Calibri" w:cstheme="minorAscii"/>
          <w:sz w:val="24"/>
          <w:szCs w:val="24"/>
        </w:rPr>
      </w:pPr>
      <w:r w:rsidRPr="7F85FB28" w:rsidR="3455EAD2">
        <w:rPr>
          <w:rFonts w:cs="Calibri" w:cstheme="minorAscii"/>
          <w:sz w:val="24"/>
          <w:szCs w:val="24"/>
        </w:rPr>
        <w:t>According to the 19</w:t>
      </w:r>
      <w:ins w:author="Meike Robaard" w:date="2022-06-02T00:48:45.056Z" w:id="792903962">
        <w:r w:rsidRPr="7F85FB28" w:rsidR="3455EAD2">
          <w:rPr>
            <w:rFonts w:cs="Calibri" w:cstheme="minorAscii"/>
            <w:sz w:val="24"/>
            <w:szCs w:val="24"/>
          </w:rPr>
          <w:t>th</w:t>
        </w:r>
      </w:ins>
      <w:del w:author="Meike Robaard" w:date="2022-06-02T00:48:41.495Z" w:id="1672827556">
        <w:r w:rsidRPr="7F85FB28" w:rsidDel="3455EAD2">
          <w:rPr>
            <w:rFonts w:cs="Calibri" w:cstheme="minorAscii"/>
            <w:sz w:val="24"/>
            <w:szCs w:val="24"/>
            <w:vertAlign w:val="superscript"/>
          </w:rPr>
          <w:delText>th</w:delText>
        </w:r>
      </w:del>
      <w:r w:rsidRPr="7F85FB28" w:rsidR="3455EAD2">
        <w:rPr>
          <w:rFonts w:cs="Calibri" w:cstheme="minorAscii"/>
          <w:sz w:val="24"/>
          <w:szCs w:val="24"/>
        </w:rPr>
        <w:t xml:space="preserve"> century philosopher </w:t>
      </w:r>
      <w:r w:rsidRPr="7F85FB28" w:rsidR="08045A32">
        <w:rPr>
          <w:rFonts w:cs="Calibri" w:cstheme="minorAscii"/>
          <w:sz w:val="24"/>
          <w:szCs w:val="24"/>
        </w:rPr>
        <w:t xml:space="preserve">Wilhelm </w:t>
      </w:r>
      <w:r w:rsidRPr="7F85FB28" w:rsidR="3455EAD2">
        <w:rPr>
          <w:rFonts w:cs="Calibri" w:cstheme="minorAscii"/>
          <w:sz w:val="24"/>
          <w:szCs w:val="24"/>
        </w:rPr>
        <w:t>Dilthey</w:t>
      </w:r>
      <w:r w:rsidRPr="7F85FB28" w:rsidR="3455EAD2">
        <w:rPr>
          <w:rFonts w:cs="Calibri" w:cstheme="minorAscii"/>
          <w:sz w:val="24"/>
          <w:szCs w:val="24"/>
        </w:rPr>
        <w:t xml:space="preserve"> (1883)</w:t>
      </w:r>
      <w:r w:rsidRPr="7F85FB28" w:rsidR="3455EAD2">
        <w:rPr>
          <w:rFonts w:cs="Calibri" w:cstheme="minorAscii"/>
          <w:sz w:val="24"/>
          <w:szCs w:val="24"/>
        </w:rPr>
        <w:t>, th</w:t>
      </w:r>
      <w:ins w:author="Meike Robaard" w:date="2022-06-02T00:48:59.848Z" w:id="1906926230">
        <w:r w:rsidRPr="7F85FB28" w:rsidR="3455EAD2">
          <w:rPr>
            <w:rFonts w:cs="Calibri" w:cstheme="minorAscii"/>
            <w:sz w:val="24"/>
            <w:szCs w:val="24"/>
          </w:rPr>
          <w:t>ese dif</w:t>
        </w:r>
      </w:ins>
      <w:ins w:author="Meike Robaard" w:date="2022-06-02T00:49:03.283Z" w:id="28146335">
        <w:r w:rsidRPr="7F85FB28" w:rsidR="3455EAD2">
          <w:rPr>
            <w:rFonts w:cs="Calibri" w:cstheme="minorAscii"/>
            <w:sz w:val="24"/>
            <w:szCs w:val="24"/>
          </w:rPr>
          <w:t>ferences</w:t>
        </w:r>
      </w:ins>
      <w:del w:author="Meike Robaard" w:date="2022-06-02T00:48:58.04Z" w:id="657288886">
        <w:r w:rsidRPr="7F85FB28" w:rsidDel="3455EAD2">
          <w:rPr>
            <w:rFonts w:cs="Calibri" w:cstheme="minorAscii"/>
            <w:sz w:val="24"/>
            <w:szCs w:val="24"/>
          </w:rPr>
          <w:delText>is</w:delText>
        </w:r>
      </w:del>
      <w:r w:rsidRPr="7F85FB28" w:rsidR="3455EAD2">
        <w:rPr>
          <w:rFonts w:cs="Calibri" w:cstheme="minorAscii"/>
          <w:sz w:val="24"/>
          <w:szCs w:val="24"/>
        </w:rPr>
        <w:t xml:space="preserve"> </w:t>
      </w:r>
      <w:ins w:author="Meike Robaard" w:date="2022-06-02T00:49:27.432Z" w:id="954765642">
        <w:r w:rsidRPr="7F85FB28" w:rsidR="3455EAD2">
          <w:rPr>
            <w:rFonts w:cs="Calibri" w:cstheme="minorAscii"/>
            <w:sz w:val="24"/>
            <w:szCs w:val="24"/>
          </w:rPr>
          <w:t>indicate</w:t>
        </w:r>
      </w:ins>
      <w:del w:author="Meike Robaard" w:date="2022-06-02T00:49:24.832Z" w:id="947084641">
        <w:r w:rsidRPr="7F85FB28" w:rsidDel="3455EAD2">
          <w:rPr>
            <w:rFonts w:cs="Calibri" w:cstheme="minorAscii"/>
            <w:sz w:val="24"/>
            <w:szCs w:val="24"/>
          </w:rPr>
          <w:delText>means</w:delText>
        </w:r>
      </w:del>
      <w:r w:rsidRPr="7F85FB28" w:rsidR="3455EAD2">
        <w:rPr>
          <w:rFonts w:cs="Calibri" w:cstheme="minorAscii"/>
          <w:sz w:val="24"/>
          <w:szCs w:val="24"/>
        </w:rPr>
        <w:t xml:space="preserve"> that both types of sciences also have</w:t>
      </w:r>
      <w:del w:author="Meike Robaard" w:date="2022-06-02T00:49:36.141Z" w:id="684775128">
        <w:r w:rsidRPr="7F85FB28" w:rsidDel="3455EAD2">
          <w:rPr>
            <w:rFonts w:cs="Calibri" w:cstheme="minorAscii"/>
            <w:sz w:val="24"/>
            <w:szCs w:val="24"/>
          </w:rPr>
          <w:delText xml:space="preserve"> a </w:delText>
        </w:r>
      </w:del>
      <w:r w:rsidRPr="7F85FB28" w:rsidR="3455EAD2">
        <w:rPr>
          <w:rFonts w:cs="Calibri" w:cstheme="minorAscii"/>
          <w:sz w:val="24"/>
          <w:szCs w:val="24"/>
        </w:rPr>
        <w:t>very different goal</w:t>
      </w:r>
      <w:ins w:author="Meike Robaard" w:date="2022-06-02T00:49:41.894Z" w:id="562138409">
        <w:r w:rsidRPr="7F85FB28" w:rsidR="3455EAD2">
          <w:rPr>
            <w:rFonts w:cs="Calibri" w:cstheme="minorAscii"/>
            <w:sz w:val="24"/>
            <w:szCs w:val="24"/>
          </w:rPr>
          <w:t>s</w:t>
        </w:r>
      </w:ins>
      <w:r w:rsidRPr="7F85FB28" w:rsidR="3455EAD2">
        <w:rPr>
          <w:rFonts w:cs="Calibri" w:cstheme="minorAscii"/>
          <w:sz w:val="24"/>
          <w:szCs w:val="24"/>
        </w:rPr>
        <w:t xml:space="preserve">. </w:t>
      </w:r>
      <w:ins w:author="Meike Robaard" w:date="2022-06-02T00:50:00.675Z" w:id="584413027">
        <w:r w:rsidRPr="7F85FB28" w:rsidR="3455EAD2">
          <w:rPr>
            <w:rFonts w:cs="Calibri" w:cstheme="minorAscii"/>
            <w:sz w:val="24"/>
            <w:szCs w:val="24"/>
          </w:rPr>
          <w:t>‘</w:t>
        </w:r>
      </w:ins>
      <w:ins w:author="Meike Robaard" w:date="2022-06-02T00:49:57.902Z" w:id="133963263">
        <w:r w:rsidRPr="7F85FB28" w:rsidR="3455EAD2">
          <w:rPr>
            <w:rFonts w:cs="Calibri" w:cstheme="minorAscii"/>
            <w:sz w:val="24"/>
            <w:szCs w:val="24"/>
          </w:rPr>
          <w:t>Natural scientists</w:t>
        </w:r>
      </w:ins>
      <w:ins w:author="Meike Robaard" w:date="2022-06-02T00:50:04.206Z" w:id="1828020788">
        <w:r w:rsidRPr="7F85FB28" w:rsidR="3455EAD2">
          <w:rPr>
            <w:rFonts w:cs="Calibri" w:cstheme="minorAscii"/>
            <w:sz w:val="24"/>
            <w:szCs w:val="24"/>
          </w:rPr>
          <w:t xml:space="preserve">’ </w:t>
        </w:r>
      </w:ins>
      <w:del w:author="Meike Robaard" w:date="2022-06-02T00:49:53.842Z" w:id="2031175733">
        <w:r w:rsidRPr="7F85FB28" w:rsidDel="3455EAD2">
          <w:rPr>
            <w:rFonts w:cs="Calibri" w:cstheme="minorAscii"/>
            <w:sz w:val="24"/>
            <w:szCs w:val="24"/>
          </w:rPr>
          <w:delText>The first</w:delText>
        </w:r>
      </w:del>
      <w:r w:rsidRPr="7F85FB28" w:rsidR="3455EAD2">
        <w:rPr>
          <w:rFonts w:cs="Calibri" w:cstheme="minorAscii"/>
          <w:sz w:val="24"/>
          <w:szCs w:val="24"/>
        </w:rPr>
        <w:t xml:space="preserve"> </w:t>
      </w:r>
      <w:ins w:author="Meike Robaard" w:date="2022-06-02T00:50:10.069Z" w:id="28432582">
        <w:r w:rsidRPr="7F85FB28" w:rsidR="3455EAD2">
          <w:rPr>
            <w:rFonts w:cs="Calibri" w:cstheme="minorAscii"/>
            <w:sz w:val="24"/>
            <w:szCs w:val="24"/>
          </w:rPr>
          <w:t>aim</w:t>
        </w:r>
      </w:ins>
      <w:del w:author="Meike Robaard" w:date="2022-06-02T00:50:08.602Z" w:id="1107336918">
        <w:r w:rsidRPr="7F85FB28" w:rsidDel="3455EAD2">
          <w:rPr>
            <w:rFonts w:cs="Calibri" w:cstheme="minorAscii"/>
            <w:sz w:val="24"/>
            <w:szCs w:val="24"/>
          </w:rPr>
          <w:delText>are out</w:delText>
        </w:r>
      </w:del>
      <w:r w:rsidRPr="7F85FB28" w:rsidR="3455EAD2">
        <w:rPr>
          <w:rFonts w:cs="Calibri" w:cstheme="minorAscii"/>
          <w:sz w:val="24"/>
          <w:szCs w:val="24"/>
        </w:rPr>
        <w:t xml:space="preserve"> to "explain" ("</w:t>
      </w:r>
      <w:proofErr w:type="spellStart"/>
      <w:r w:rsidRPr="7F85FB28" w:rsidR="3455EAD2">
        <w:rPr>
          <w:rFonts w:cs="Calibri" w:cstheme="minorAscii"/>
          <w:sz w:val="24"/>
          <w:szCs w:val="24"/>
        </w:rPr>
        <w:t>Erklären</w:t>
      </w:r>
      <w:proofErr w:type="spellEnd"/>
      <w:r w:rsidRPr="7F85FB28" w:rsidR="3455EAD2">
        <w:rPr>
          <w:rFonts w:cs="Calibri" w:cstheme="minorAscii"/>
          <w:sz w:val="24"/>
          <w:szCs w:val="24"/>
        </w:rPr>
        <w:t>”): to describe the world in terms of cause and effect and their underlying laws (</w:t>
      </w:r>
      <w:r w:rsidRPr="7F85FB28" w:rsidR="3455EAD2">
        <w:rPr>
          <w:rFonts w:cs="Calibri" w:cstheme="minorAscii"/>
          <w:sz w:val="24"/>
          <w:szCs w:val="24"/>
        </w:rPr>
        <w:t>e.g.</w:t>
      </w:r>
      <w:ins w:author="Meike Robaard" w:date="2022-06-02T00:50:28.383Z" w:id="1095079307">
        <w:r w:rsidRPr="7F85FB28" w:rsidR="3455EAD2">
          <w:rPr>
            <w:rFonts w:cs="Calibri" w:cstheme="minorAscii"/>
            <w:sz w:val="24"/>
            <w:szCs w:val="24"/>
          </w:rPr>
          <w:t xml:space="preserve"> how</w:t>
        </w:r>
      </w:ins>
      <w:r w:rsidRPr="7F85FB28" w:rsidR="3455EAD2">
        <w:rPr>
          <w:rFonts w:cs="Calibri" w:cstheme="minorAscii"/>
          <w:sz w:val="24"/>
          <w:szCs w:val="24"/>
        </w:rPr>
        <w:t xml:space="preserve"> in the</w:t>
      </w:r>
      <w:ins w:author="Meike Robaard" w:date="2022-06-02T00:50:35.1Z" w:id="1659480704">
        <w:r w:rsidRPr="7F85FB28" w:rsidR="3455EAD2">
          <w:rPr>
            <w:rFonts w:cs="Calibri" w:cstheme="minorAscii"/>
            <w:sz w:val="24"/>
            <w:szCs w:val="24"/>
          </w:rPr>
          <w:t xml:space="preserve"> earth’s</w:t>
        </w:r>
      </w:ins>
      <w:r w:rsidRPr="7F85FB28" w:rsidR="3455EAD2">
        <w:rPr>
          <w:rFonts w:cs="Calibri" w:cstheme="minorAscii"/>
          <w:sz w:val="24"/>
          <w:szCs w:val="24"/>
        </w:rPr>
        <w:t xml:space="preserve"> atmosphere</w:t>
      </w:r>
      <w:del w:author="Meike Robaard" w:date="2022-06-02T00:50:38.063Z" w:id="97572297">
        <w:r w:rsidRPr="7F85FB28" w:rsidDel="3455EAD2">
          <w:rPr>
            <w:rFonts w:cs="Calibri" w:cstheme="minorAscii"/>
            <w:sz w:val="24"/>
            <w:szCs w:val="24"/>
          </w:rPr>
          <w:delText xml:space="preserve"> of the earth</w:delText>
        </w:r>
      </w:del>
      <w:r w:rsidRPr="7F85FB28" w:rsidR="3455EAD2">
        <w:rPr>
          <w:rFonts w:cs="Calibri" w:cstheme="minorAscii"/>
          <w:sz w:val="24"/>
          <w:szCs w:val="24"/>
        </w:rPr>
        <w:t xml:space="preserve">, an object accelerates in </w:t>
      </w:r>
      <w:ins w:author="Meike Robaard" w:date="2022-06-02T00:50:47.404Z" w:id="420219074">
        <w:r w:rsidRPr="7F85FB28" w:rsidR="3455EAD2">
          <w:rPr>
            <w:rFonts w:cs="Calibri" w:cstheme="minorAscii"/>
            <w:sz w:val="24"/>
            <w:szCs w:val="24"/>
          </w:rPr>
          <w:t xml:space="preserve">a </w:t>
        </w:r>
      </w:ins>
      <w:r w:rsidRPr="7F85FB28" w:rsidR="3455EAD2">
        <w:rPr>
          <w:rFonts w:cs="Calibri" w:cstheme="minorAscii"/>
          <w:sz w:val="24"/>
          <w:szCs w:val="24"/>
        </w:rPr>
        <w:t xml:space="preserve">vacuum at 9.81 m/s due to the gravity of our planet). </w:t>
      </w:r>
      <w:del w:author="Meike Robaard" w:date="2022-06-02T00:50:58.013Z" w:id="225282811">
        <w:r w:rsidRPr="7F85FB28" w:rsidDel="3455EAD2">
          <w:rPr>
            <w:rFonts w:cs="Calibri" w:cstheme="minorAscii"/>
            <w:sz w:val="24"/>
            <w:szCs w:val="24"/>
          </w:rPr>
          <w:delText>The s</w:delText>
        </w:r>
      </w:del>
      <w:ins w:author="Meike Robaard" w:date="2022-06-02T00:51:06.061Z" w:id="726457449">
        <w:r w:rsidRPr="7F85FB28" w:rsidR="3455EAD2">
          <w:rPr>
            <w:rFonts w:cs="Calibri" w:cstheme="minorAscii"/>
            <w:sz w:val="24"/>
            <w:szCs w:val="24"/>
          </w:rPr>
          <w:t>S</w:t>
        </w:r>
      </w:ins>
      <w:r w:rsidRPr="7F85FB28" w:rsidR="3455EAD2">
        <w:rPr>
          <w:rFonts w:cs="Calibri" w:cstheme="minorAscii"/>
          <w:sz w:val="24"/>
          <w:szCs w:val="24"/>
        </w:rPr>
        <w:t>ocial scien</w:t>
      </w:r>
      <w:ins w:author="Meike Robaard" w:date="2022-06-02T00:51:09.946Z" w:id="2080022281">
        <w:r w:rsidRPr="7F85FB28" w:rsidR="3455EAD2">
          <w:rPr>
            <w:rFonts w:cs="Calibri" w:cstheme="minorAscii"/>
            <w:sz w:val="24"/>
            <w:szCs w:val="24"/>
          </w:rPr>
          <w:t>tists</w:t>
        </w:r>
      </w:ins>
      <w:del w:author="Meike Robaard" w:date="2022-06-02T00:51:07.839Z" w:id="905596136">
        <w:r w:rsidRPr="7F85FB28" w:rsidDel="3455EAD2">
          <w:rPr>
            <w:rFonts w:cs="Calibri" w:cstheme="minorAscii"/>
            <w:sz w:val="24"/>
            <w:szCs w:val="24"/>
          </w:rPr>
          <w:delText>ces</w:delText>
        </w:r>
      </w:del>
      <w:r w:rsidRPr="7F85FB28" w:rsidR="3455EAD2">
        <w:rPr>
          <w:rFonts w:cs="Calibri" w:cstheme="minorAscii"/>
          <w:sz w:val="24"/>
          <w:szCs w:val="24"/>
        </w:rPr>
        <w:t xml:space="preserve">, on the other hand, </w:t>
      </w:r>
      <w:ins w:author="Meike Robaard" w:date="2022-06-02T00:51:24.768Z" w:id="427371474">
        <w:r w:rsidRPr="7F85FB28" w:rsidR="3455EAD2">
          <w:rPr>
            <w:rFonts w:cs="Calibri" w:cstheme="minorAscii"/>
            <w:sz w:val="24"/>
            <w:szCs w:val="24"/>
          </w:rPr>
          <w:t xml:space="preserve">work towards an </w:t>
        </w:r>
      </w:ins>
      <w:del w:author="Meike Robaard" w:date="2022-06-02T00:51:19.313Z" w:id="557482305">
        <w:r w:rsidRPr="7F85FB28" w:rsidDel="3455EAD2">
          <w:rPr>
            <w:rFonts w:cs="Calibri" w:cstheme="minorAscii"/>
            <w:sz w:val="24"/>
            <w:szCs w:val="24"/>
          </w:rPr>
          <w:delText>are looking for</w:delText>
        </w:r>
      </w:del>
      <w:r w:rsidRPr="7F85FB28" w:rsidR="3455EAD2">
        <w:rPr>
          <w:rFonts w:cs="Calibri" w:cstheme="minorAscii"/>
          <w:sz w:val="24"/>
          <w:szCs w:val="24"/>
        </w:rPr>
        <w:t xml:space="preserve"> "understanding" ("Verstehen"). What led to the French revolution is impossible to explain in terms of external, universal laws</w:t>
      </w:r>
      <w:r w:rsidRPr="7F85FB28" w:rsidR="4D019CAD">
        <w:rPr>
          <w:rFonts w:cs="Calibri" w:cstheme="minorAscii"/>
          <w:sz w:val="24"/>
          <w:szCs w:val="24"/>
        </w:rPr>
        <w:t xml:space="preserve">, according to </w:t>
      </w:r>
      <w:r w:rsidRPr="7F85FB28" w:rsidR="4D019CAD">
        <w:rPr>
          <w:rFonts w:cs="Calibri" w:cstheme="minorAscii"/>
          <w:sz w:val="24"/>
          <w:szCs w:val="24"/>
        </w:rPr>
        <w:t>Dilthey</w:t>
      </w:r>
      <w:r w:rsidRPr="7F85FB28" w:rsidR="3455EAD2">
        <w:rPr>
          <w:rFonts w:cs="Calibri" w:cstheme="minorAscii"/>
          <w:sz w:val="24"/>
          <w:szCs w:val="24"/>
        </w:rPr>
        <w:t xml:space="preserve">. </w:t>
      </w:r>
      <w:r w:rsidRPr="7F85FB28" w:rsidR="08045A32">
        <w:rPr>
          <w:rFonts w:cs="Calibri" w:cstheme="minorAscii"/>
          <w:sz w:val="24"/>
          <w:szCs w:val="24"/>
        </w:rPr>
        <w:t>T</w:t>
      </w:r>
      <w:r w:rsidRPr="7F85FB28" w:rsidR="3455EAD2">
        <w:rPr>
          <w:rFonts w:cs="Calibri" w:cstheme="minorAscii"/>
          <w:sz w:val="24"/>
          <w:szCs w:val="24"/>
        </w:rPr>
        <w:t xml:space="preserve">o </w:t>
      </w:r>
      <w:ins w:author="Meike Robaard" w:date="2022-06-02T00:51:59.764Z" w:id="1115448134">
        <w:r w:rsidRPr="7F85FB28" w:rsidR="3455EAD2">
          <w:rPr>
            <w:rFonts w:cs="Calibri" w:cstheme="minorAscii"/>
            <w:sz w:val="24"/>
            <w:szCs w:val="24"/>
          </w:rPr>
          <w:t>understand why certain historical events took place,</w:t>
        </w:r>
      </w:ins>
      <w:ins w:author="Meike Robaard" w:date="2022-06-02T00:52:07.685Z" w:id="1497846263">
        <w:r w:rsidRPr="7F85FB28" w:rsidR="3455EAD2">
          <w:rPr>
            <w:rFonts w:cs="Calibri" w:cstheme="minorAscii"/>
            <w:sz w:val="24"/>
            <w:szCs w:val="24"/>
          </w:rPr>
          <w:t xml:space="preserve"> he suggests, </w:t>
        </w:r>
      </w:ins>
      <w:del w:author="Meike Robaard" w:date="2022-06-02T00:52:16.434Z" w:id="375137387">
        <w:r w:rsidRPr="7F85FB28" w:rsidDel="3455EAD2">
          <w:rPr>
            <w:rFonts w:cs="Calibri" w:cstheme="minorAscii"/>
            <w:sz w:val="24"/>
            <w:szCs w:val="24"/>
          </w:rPr>
          <w:delText xml:space="preserve">do so </w:delText>
        </w:r>
      </w:del>
      <w:r w:rsidRPr="7F85FB28" w:rsidR="3455EAD2">
        <w:rPr>
          <w:rFonts w:cs="Calibri" w:cstheme="minorAscii"/>
          <w:sz w:val="24"/>
          <w:szCs w:val="24"/>
        </w:rPr>
        <w:t xml:space="preserve">you </w:t>
      </w:r>
      <w:ins w:author="Meike Robaard" w:date="2022-06-02T00:52:20.358Z" w:id="1302547210">
        <w:r w:rsidRPr="7F85FB28" w:rsidR="3455EAD2">
          <w:rPr>
            <w:rFonts w:cs="Calibri" w:cstheme="minorAscii"/>
            <w:sz w:val="24"/>
            <w:szCs w:val="24"/>
          </w:rPr>
          <w:t>must</w:t>
        </w:r>
      </w:ins>
      <w:del w:author="Meike Robaard" w:date="2022-06-02T00:52:19.465Z" w:id="2000266123">
        <w:r w:rsidRPr="7F85FB28" w:rsidDel="3455EAD2">
          <w:rPr>
            <w:rFonts w:cs="Calibri" w:cstheme="minorAscii"/>
            <w:sz w:val="24"/>
            <w:szCs w:val="24"/>
          </w:rPr>
          <w:delText>have to</w:delText>
        </w:r>
      </w:del>
      <w:r w:rsidRPr="7F85FB28" w:rsidR="3455EAD2">
        <w:rPr>
          <w:rFonts w:cs="Calibri" w:cstheme="minorAscii"/>
          <w:sz w:val="24"/>
          <w:szCs w:val="24"/>
        </w:rPr>
        <w:t xml:space="preserve"> p</w:t>
      </w:r>
      <w:ins w:author="Meike Robaard" w:date="2022-06-02T00:52:23.959Z" w:id="1920776603">
        <w:r w:rsidRPr="7F85FB28" w:rsidR="3455EAD2">
          <w:rPr>
            <w:rFonts w:cs="Calibri" w:cstheme="minorAscii"/>
            <w:sz w:val="24"/>
            <w:szCs w:val="24"/>
          </w:rPr>
          <w:t>ut</w:t>
        </w:r>
      </w:ins>
      <w:del w:author="Meike Robaard" w:date="2022-06-02T00:52:22.9Z" w:id="666332279">
        <w:r w:rsidRPr="7F85FB28" w:rsidDel="3455EAD2">
          <w:rPr>
            <w:rFonts w:cs="Calibri" w:cstheme="minorAscii"/>
            <w:sz w:val="24"/>
            <w:szCs w:val="24"/>
          </w:rPr>
          <w:delText>lace</w:delText>
        </w:r>
      </w:del>
      <w:r w:rsidRPr="7F85FB28" w:rsidR="3455EAD2">
        <w:rPr>
          <w:rFonts w:cs="Calibri" w:cstheme="minorAscii"/>
          <w:sz w:val="24"/>
          <w:szCs w:val="24"/>
        </w:rPr>
        <w:t xml:space="preserve"> yourself in the shoes of t</w:t>
      </w:r>
      <w:ins w:author="Meike Robaard" w:date="2022-06-02T00:53:57.821Z" w:id="123951196">
        <w:r w:rsidRPr="7F85FB28" w:rsidR="3455EAD2">
          <w:rPr>
            <w:rFonts w:cs="Calibri" w:cstheme="minorAscii"/>
            <w:sz w:val="24"/>
            <w:szCs w:val="24"/>
          </w:rPr>
          <w:t>hose living, thinking, and feeling through these circumstances</w:t>
        </w:r>
      </w:ins>
      <w:del w:author="Meike Robaard" w:date="2022-06-02T00:53:51.941Z" w:id="716158667">
        <w:r w:rsidRPr="7F85FB28" w:rsidDel="3455EAD2">
          <w:rPr>
            <w:rFonts w:cs="Calibri" w:cstheme="minorAscii"/>
            <w:sz w:val="24"/>
            <w:szCs w:val="24"/>
          </w:rPr>
          <w:delText>he actors of that historical episode (their thinking and feeling)</w:delText>
        </w:r>
      </w:del>
      <w:r w:rsidRPr="7F85FB28" w:rsidR="3455EAD2">
        <w:rPr>
          <w:rFonts w:cs="Calibri" w:cstheme="minorAscii"/>
          <w:sz w:val="24"/>
          <w:szCs w:val="24"/>
        </w:rPr>
        <w:t xml:space="preserve">. </w:t>
      </w:r>
      <w:ins w:author="Meike Robaard" w:date="2022-06-02T00:54:02.559Z" w:id="1786004244">
        <w:r w:rsidRPr="7F85FB28" w:rsidR="3455EAD2">
          <w:rPr>
            <w:rFonts w:cs="Calibri" w:cstheme="minorAscii"/>
            <w:sz w:val="24"/>
            <w:szCs w:val="24"/>
          </w:rPr>
          <w:t>This</w:t>
        </w:r>
      </w:ins>
      <w:del w:author="Meike Robaard" w:date="2022-06-02T00:54:00.702Z" w:id="1228955393">
        <w:r w:rsidRPr="7F85FB28" w:rsidDel="3455EAD2">
          <w:rPr>
            <w:rFonts w:cs="Calibri" w:cstheme="minorAscii"/>
            <w:sz w:val="24"/>
            <w:szCs w:val="24"/>
          </w:rPr>
          <w:delText>It</w:delText>
        </w:r>
      </w:del>
      <w:r w:rsidRPr="7F85FB28" w:rsidR="3455EAD2">
        <w:rPr>
          <w:rFonts w:cs="Calibri" w:cstheme="minorAscii"/>
          <w:sz w:val="24"/>
          <w:szCs w:val="24"/>
        </w:rPr>
        <w:t xml:space="preserve"> requires a</w:t>
      </w:r>
      <w:ins w:author="Meike Robaard" w:date="2022-06-02T00:54:07.702Z" w:id="424812264">
        <w:r w:rsidRPr="7F85FB28" w:rsidR="3455EAD2">
          <w:rPr>
            <w:rFonts w:cs="Calibri" w:cstheme="minorAscii"/>
            <w:sz w:val="24"/>
            <w:szCs w:val="24"/>
          </w:rPr>
          <w:t xml:space="preserve"> more</w:t>
        </w:r>
      </w:ins>
      <w:r w:rsidRPr="7F85FB28" w:rsidR="3455EAD2">
        <w:rPr>
          <w:rFonts w:cs="Calibri" w:cstheme="minorAscii"/>
          <w:sz w:val="24"/>
          <w:szCs w:val="24"/>
        </w:rPr>
        <w:t xml:space="preserve"> subjective understanding.</w:t>
      </w:r>
    </w:p>
    <w:p w:rsidR="00711E6D" w:rsidP="007B6399" w:rsidRDefault="00711E6D" w14:paraId="41F56D72" w14:textId="77777777">
      <w:pPr>
        <w:spacing w:line="360" w:lineRule="auto"/>
        <w:jc w:val="both"/>
        <w:rPr>
          <w:rFonts w:cstheme="minorHAnsi"/>
          <w:sz w:val="24"/>
          <w:szCs w:val="24"/>
        </w:rPr>
      </w:pPr>
    </w:p>
    <w:p w:rsidR="00711E6D" w:rsidP="7F85FB28" w:rsidRDefault="00711E6D" w14:paraId="7F74924A" w14:textId="49142F19">
      <w:pPr>
        <w:spacing w:line="360" w:lineRule="auto"/>
        <w:jc w:val="both"/>
        <w:rPr>
          <w:rFonts w:cs="Calibri" w:cstheme="minorAscii"/>
          <w:sz w:val="24"/>
          <w:szCs w:val="24"/>
        </w:rPr>
      </w:pPr>
      <w:r w:rsidRPr="7F85FB28" w:rsidR="3455EAD2">
        <w:rPr>
          <w:rFonts w:cs="Calibri" w:cstheme="minorAscii"/>
          <w:sz w:val="24"/>
          <w:szCs w:val="24"/>
        </w:rPr>
        <w:t xml:space="preserve">In pointing </w:t>
      </w:r>
      <w:del w:author="Meike Robaard" w:date="2022-06-02T00:54:21.625Z" w:id="1940593224">
        <w:r w:rsidRPr="7F85FB28" w:rsidDel="3455EAD2">
          <w:rPr>
            <w:rFonts w:cs="Calibri" w:cstheme="minorAscii"/>
            <w:sz w:val="24"/>
            <w:szCs w:val="24"/>
          </w:rPr>
          <w:delText>this out</w:delText>
        </w:r>
      </w:del>
      <w:ins w:author="Meike Robaard" w:date="2022-06-02T00:54:25.713Z" w:id="2096508740">
        <w:r w:rsidRPr="7F85FB28" w:rsidR="3455EAD2">
          <w:rPr>
            <w:rFonts w:cs="Calibri" w:cstheme="minorAscii"/>
            <w:sz w:val="24"/>
            <w:szCs w:val="24"/>
          </w:rPr>
          <w:t>out this necessity</w:t>
        </w:r>
      </w:ins>
      <w:r w:rsidRPr="7F85FB28" w:rsidR="3455EAD2">
        <w:rPr>
          <w:rFonts w:cs="Calibri" w:cstheme="minorAscii"/>
          <w:sz w:val="24"/>
          <w:szCs w:val="24"/>
        </w:rPr>
        <w:t xml:space="preserve">, </w:t>
      </w:r>
      <w:r w:rsidRPr="7F85FB28" w:rsidR="3455EAD2">
        <w:rPr>
          <w:rFonts w:cs="Calibri" w:cstheme="minorAscii"/>
          <w:sz w:val="24"/>
          <w:szCs w:val="24"/>
        </w:rPr>
        <w:t>Dilthey</w:t>
      </w:r>
      <w:r w:rsidRPr="7F85FB28" w:rsidR="3455EAD2">
        <w:rPr>
          <w:rFonts w:cs="Calibri" w:cstheme="minorAscii"/>
          <w:sz w:val="24"/>
          <w:szCs w:val="24"/>
        </w:rPr>
        <w:t xml:space="preserve"> criticized positivists such as Auguste Comte</w:t>
      </w:r>
      <w:ins w:author="Meike Robaard" w:date="2022-06-02T00:54:36.228Z" w:id="227938109">
        <w:r w:rsidRPr="7F85FB28" w:rsidR="3455EAD2">
          <w:rPr>
            <w:rFonts w:cs="Calibri" w:cstheme="minorAscii"/>
            <w:sz w:val="24"/>
            <w:szCs w:val="24"/>
          </w:rPr>
          <w:t>,</w:t>
        </w:r>
      </w:ins>
      <w:r w:rsidRPr="7F85FB28" w:rsidR="3455EAD2">
        <w:rPr>
          <w:rFonts w:cs="Calibri" w:cstheme="minorAscii"/>
          <w:sz w:val="24"/>
          <w:szCs w:val="24"/>
        </w:rPr>
        <w:t xml:space="preserve"> who aimed to provide the social sciences with the same quantitative method</w:t>
      </w:r>
      <w:ins w:author="Meike Robaard" w:date="2022-06-02T00:54:44.163Z" w:id="1990801747">
        <w:r w:rsidRPr="7F85FB28" w:rsidR="3455EAD2">
          <w:rPr>
            <w:rFonts w:cs="Calibri" w:cstheme="minorAscii"/>
            <w:sz w:val="24"/>
            <w:szCs w:val="24"/>
          </w:rPr>
          <w:t>(s)</w:t>
        </w:r>
      </w:ins>
      <w:r w:rsidRPr="7F85FB28" w:rsidR="3455EAD2">
        <w:rPr>
          <w:rFonts w:cs="Calibri" w:cstheme="minorAscii"/>
          <w:sz w:val="24"/>
          <w:szCs w:val="24"/>
        </w:rPr>
        <w:t xml:space="preserve"> as the natural sciences</w:t>
      </w:r>
      <w:ins w:author="Meike Robaard" w:date="2022-06-02T00:54:46.368Z" w:id="1294458705">
        <w:r w:rsidRPr="7F85FB28" w:rsidR="3455EAD2">
          <w:rPr>
            <w:rFonts w:cs="Calibri" w:cstheme="minorAscii"/>
            <w:sz w:val="24"/>
            <w:szCs w:val="24"/>
          </w:rPr>
          <w:t>,</w:t>
        </w:r>
      </w:ins>
      <w:r w:rsidRPr="7F85FB28" w:rsidR="3455EAD2">
        <w:rPr>
          <w:rFonts w:cs="Calibri" w:cstheme="minorAscii"/>
          <w:sz w:val="24"/>
          <w:szCs w:val="24"/>
        </w:rPr>
        <w:t xml:space="preserve"> and </w:t>
      </w:r>
      <w:ins w:author="Meike Robaard" w:date="2022-06-02T00:54:51.049Z" w:id="1300855459">
        <w:r w:rsidRPr="7F85FB28" w:rsidR="3455EAD2">
          <w:rPr>
            <w:rFonts w:cs="Calibri" w:cstheme="minorAscii"/>
            <w:sz w:val="24"/>
            <w:szCs w:val="24"/>
          </w:rPr>
          <w:t xml:space="preserve">who </w:t>
        </w:r>
      </w:ins>
      <w:del w:author="Meike Robaard" w:date="2022-06-02T00:54:54.838Z" w:id="368091698">
        <w:r w:rsidRPr="7F85FB28" w:rsidDel="3455EAD2">
          <w:rPr>
            <w:rFonts w:cs="Calibri" w:cstheme="minorAscii"/>
            <w:sz w:val="24"/>
            <w:szCs w:val="24"/>
          </w:rPr>
          <w:delText>attempted</w:delText>
        </w:r>
      </w:del>
      <w:ins w:author="Meike Robaard" w:date="2022-06-02T00:54:55.368Z" w:id="1042066485">
        <w:r w:rsidRPr="7F85FB28" w:rsidR="3455EAD2">
          <w:rPr>
            <w:rFonts w:cs="Calibri" w:cstheme="minorAscii"/>
            <w:sz w:val="24"/>
            <w:szCs w:val="24"/>
          </w:rPr>
          <w:t>sought</w:t>
        </w:r>
      </w:ins>
      <w:r w:rsidRPr="7F85FB28" w:rsidR="3455EAD2">
        <w:rPr>
          <w:rFonts w:cs="Calibri" w:cstheme="minorAscii"/>
          <w:sz w:val="24"/>
          <w:szCs w:val="24"/>
        </w:rPr>
        <w:t xml:space="preserve"> to discover general laws within the </w:t>
      </w:r>
      <w:r w:rsidRPr="7F85FB28" w:rsidR="08045A32">
        <w:rPr>
          <w:rFonts w:cs="Calibri" w:cstheme="minorAscii"/>
          <w:sz w:val="24"/>
          <w:szCs w:val="24"/>
        </w:rPr>
        <w:t xml:space="preserve">domains of the </w:t>
      </w:r>
      <w:r w:rsidRPr="7F85FB28" w:rsidR="3455EAD2">
        <w:rPr>
          <w:rFonts w:cs="Calibri" w:cstheme="minorAscii"/>
          <w:sz w:val="24"/>
          <w:szCs w:val="24"/>
        </w:rPr>
        <w:t>human sciences</w:t>
      </w:r>
      <w:ins w:author="Meike Robaard" w:date="2022-06-02T00:55:06.214Z" w:id="914240028">
        <w:r w:rsidRPr="7F85FB28" w:rsidR="3455EAD2">
          <w:rPr>
            <w:rFonts w:cs="Calibri" w:cstheme="minorAscii"/>
            <w:sz w:val="24"/>
            <w:szCs w:val="24"/>
          </w:rPr>
          <w:t xml:space="preserve"> more generally</w:t>
        </w:r>
      </w:ins>
      <w:r w:rsidRPr="7F85FB28" w:rsidR="3455EAD2">
        <w:rPr>
          <w:rFonts w:cs="Calibri" w:cstheme="minorAscii"/>
          <w:sz w:val="24"/>
          <w:szCs w:val="24"/>
        </w:rPr>
        <w:t xml:space="preserve">. The </w:t>
      </w:r>
      <w:ins w:author="Meike Robaard" w:date="2022-06-02T00:55:13.566Z" w:id="363878909">
        <w:r w:rsidRPr="7F85FB28" w:rsidR="3455EAD2">
          <w:rPr>
            <w:rFonts w:cs="Calibri" w:cstheme="minorAscii"/>
            <w:sz w:val="24"/>
            <w:szCs w:val="24"/>
          </w:rPr>
          <w:t xml:space="preserve">central </w:t>
        </w:r>
      </w:ins>
      <w:r w:rsidRPr="7F85FB28" w:rsidR="3455EAD2">
        <w:rPr>
          <w:rFonts w:cs="Calibri" w:cstheme="minorAscii"/>
          <w:sz w:val="24"/>
          <w:szCs w:val="24"/>
        </w:rPr>
        <w:t xml:space="preserve">point that </w:t>
      </w:r>
      <w:r w:rsidRPr="7F85FB28" w:rsidR="3455EAD2">
        <w:rPr>
          <w:rFonts w:cs="Calibri" w:cstheme="minorAscii"/>
          <w:sz w:val="24"/>
          <w:szCs w:val="24"/>
        </w:rPr>
        <w:t>Dilthey</w:t>
      </w:r>
      <w:r w:rsidRPr="7F85FB28" w:rsidR="3455EAD2">
        <w:rPr>
          <w:rFonts w:cs="Calibri" w:cstheme="minorAscii"/>
          <w:sz w:val="24"/>
          <w:szCs w:val="24"/>
        </w:rPr>
        <w:t xml:space="preserve"> makes is that we can explain physical reality </w:t>
      </w:r>
      <w:del w:author="Meike Robaard" w:date="2022-06-02T00:55:32.459Z" w:id="234098674">
        <w:r w:rsidRPr="7F85FB28" w:rsidDel="3455EAD2">
          <w:rPr>
            <w:rFonts w:cs="Calibri" w:cstheme="minorAscii"/>
            <w:sz w:val="24"/>
            <w:szCs w:val="24"/>
          </w:rPr>
          <w:delText>with</w:delText>
        </w:r>
      </w:del>
      <w:ins w:author="Meike Robaard" w:date="2022-06-02T00:55:35.915Z" w:id="1051680193">
        <w:r w:rsidRPr="7F85FB28" w:rsidR="3455EAD2">
          <w:rPr>
            <w:rFonts w:cs="Calibri" w:cstheme="minorAscii"/>
            <w:sz w:val="24"/>
            <w:szCs w:val="24"/>
          </w:rPr>
          <w:t>by means of reference to</w:t>
        </w:r>
      </w:ins>
      <w:r w:rsidRPr="7F85FB28" w:rsidR="3455EAD2">
        <w:rPr>
          <w:rFonts w:cs="Calibri" w:cstheme="minorAscii"/>
          <w:sz w:val="24"/>
          <w:szCs w:val="24"/>
        </w:rPr>
        <w:t xml:space="preserve"> </w:t>
      </w:r>
      <w:ins w:author="Meike Robaard" w:date="2022-06-02T00:55:45.395Z" w:id="1417635569">
        <w:r w:rsidRPr="7F85FB28" w:rsidR="3455EAD2">
          <w:rPr>
            <w:rFonts w:cs="Calibri" w:cstheme="minorAscii"/>
            <w:sz w:val="24"/>
            <w:szCs w:val="24"/>
          </w:rPr>
          <w:t>elemental</w:t>
        </w:r>
      </w:ins>
      <w:del w:author="Meike Robaard" w:date="2022-06-02T00:55:41.683Z" w:id="1518341096">
        <w:r w:rsidRPr="7F85FB28" w:rsidDel="3455EAD2">
          <w:rPr>
            <w:rFonts w:cs="Calibri" w:cstheme="minorAscii"/>
            <w:sz w:val="24"/>
            <w:szCs w:val="24"/>
          </w:rPr>
          <w:delText>basic</w:delText>
        </w:r>
      </w:del>
      <w:r w:rsidRPr="7F85FB28" w:rsidR="3455EAD2">
        <w:rPr>
          <w:rFonts w:cs="Calibri" w:cstheme="minorAscii"/>
          <w:sz w:val="24"/>
          <w:szCs w:val="24"/>
        </w:rPr>
        <w:t xml:space="preserve"> entities such as atoms and molecules and their lawful interaction, but </w:t>
      </w:r>
      <w:ins w:author="Meike Robaard" w:date="2022-06-02T00:55:59.436Z" w:id="385762826">
        <w:r w:rsidRPr="7F85FB28" w:rsidR="3455EAD2">
          <w:rPr>
            <w:rFonts w:cs="Calibri" w:cstheme="minorAscii"/>
            <w:sz w:val="24"/>
            <w:szCs w:val="24"/>
          </w:rPr>
          <w:t>the same cannot be said of</w:t>
        </w:r>
      </w:ins>
      <w:del w:author="Meike Robaard" w:date="2022-06-02T00:55:54.824Z" w:id="7681001">
        <w:r w:rsidRPr="7F85FB28" w:rsidDel="3455EAD2">
          <w:rPr>
            <w:rFonts w:cs="Calibri" w:cstheme="minorAscii"/>
            <w:sz w:val="24"/>
            <w:szCs w:val="24"/>
          </w:rPr>
          <w:delText>not</w:delText>
        </w:r>
      </w:del>
      <w:r w:rsidRPr="7F85FB28" w:rsidR="3455EAD2">
        <w:rPr>
          <w:rFonts w:cs="Calibri" w:cstheme="minorAscii"/>
          <w:sz w:val="24"/>
          <w:szCs w:val="24"/>
        </w:rPr>
        <w:t xml:space="preserve"> human reality. </w:t>
      </w:r>
      <w:ins w:author="Meike Robaard" w:date="2022-06-02T00:56:15.967Z" w:id="1649424157">
        <w:r w:rsidRPr="7F85FB28" w:rsidR="3455EAD2">
          <w:rPr>
            <w:rFonts w:cs="Calibri" w:cstheme="minorAscii"/>
            <w:sz w:val="24"/>
            <w:szCs w:val="24"/>
          </w:rPr>
          <w:t xml:space="preserve">After all, </w:t>
        </w:r>
      </w:ins>
      <w:del w:author="Meike Robaard" w:date="2022-06-02T00:56:11.549Z" w:id="2024846928">
        <w:r w:rsidRPr="7F85FB28" w:rsidDel="3455EAD2">
          <w:rPr>
            <w:rFonts w:cs="Calibri" w:cstheme="minorAscii"/>
            <w:sz w:val="24"/>
            <w:szCs w:val="24"/>
          </w:rPr>
          <w:delText>W</w:delText>
        </w:r>
      </w:del>
      <w:ins w:author="Meike Robaard" w:date="2022-06-02T00:56:18.732Z" w:id="2071448434">
        <w:r w:rsidRPr="7F85FB28" w:rsidR="3455EAD2">
          <w:rPr>
            <w:rFonts w:cs="Calibri" w:cstheme="minorAscii"/>
            <w:sz w:val="24"/>
            <w:szCs w:val="24"/>
          </w:rPr>
          <w:t>w</w:t>
        </w:r>
      </w:ins>
      <w:r w:rsidRPr="7F85FB28" w:rsidR="3455EAD2">
        <w:rPr>
          <w:rFonts w:cs="Calibri" w:cstheme="minorAscii"/>
          <w:sz w:val="24"/>
          <w:szCs w:val="24"/>
        </w:rPr>
        <w:t>e cannot explain the French revolution by invoking neuronal activity in the brains of the actors carrying out the event.</w:t>
      </w:r>
      <w:r w:rsidRPr="7F85FB28" w:rsidR="3455EAD2">
        <w:rPr>
          <w:rFonts w:cs="Calibri" w:cstheme="minorAscii"/>
          <w:sz w:val="24"/>
          <w:szCs w:val="24"/>
        </w:rPr>
        <w:t xml:space="preserve"> </w:t>
      </w:r>
      <w:del w:author="Meike Robaard" w:date="2022-06-02T00:56:32.882Z" w:id="700720941">
        <w:r w:rsidRPr="7F85FB28" w:rsidDel="3455EAD2">
          <w:rPr>
            <w:rFonts w:cs="Calibri" w:cstheme="minorAscii"/>
            <w:sz w:val="24"/>
            <w:szCs w:val="24"/>
          </w:rPr>
          <w:delText>Therefore</w:delText>
        </w:r>
      </w:del>
      <w:ins w:author="Meike Robaard" w:date="2022-06-02T00:56:33.337Z" w:id="1212998155">
        <w:r w:rsidRPr="7F85FB28" w:rsidR="3455EAD2">
          <w:rPr>
            <w:rFonts w:cs="Calibri" w:cstheme="minorAscii"/>
            <w:sz w:val="24"/>
            <w:szCs w:val="24"/>
          </w:rPr>
          <w:t>Thus</w:t>
        </w:r>
      </w:ins>
      <w:r w:rsidRPr="7F85FB28" w:rsidR="3455EAD2">
        <w:rPr>
          <w:rFonts w:cs="Calibri" w:cstheme="minorAscii"/>
          <w:sz w:val="24"/>
          <w:szCs w:val="24"/>
        </w:rPr>
        <w:t xml:space="preserve">, </w:t>
      </w:r>
      <w:del w:author="Meike Robaard" w:date="2022-06-02T00:56:36.314Z" w:id="1174109992">
        <w:r w:rsidRPr="7F85FB28" w:rsidDel="3455EAD2">
          <w:rPr>
            <w:rFonts w:cs="Calibri" w:cstheme="minorAscii"/>
            <w:sz w:val="24"/>
            <w:szCs w:val="24"/>
          </w:rPr>
          <w:delText xml:space="preserve">according to </w:delText>
        </w:r>
      </w:del>
      <w:r w:rsidRPr="7F85FB28" w:rsidR="3455EAD2">
        <w:rPr>
          <w:rFonts w:cs="Calibri" w:cstheme="minorAscii"/>
          <w:sz w:val="24"/>
          <w:szCs w:val="24"/>
        </w:rPr>
        <w:t>Dilthey</w:t>
      </w:r>
      <w:ins w:author="Meike Robaard" w:date="2022-06-02T00:56:30.052Z" w:id="1957954854">
        <w:r w:rsidRPr="7F85FB28" w:rsidR="3455EAD2">
          <w:rPr>
            <w:rFonts w:cs="Calibri" w:cstheme="minorAscii"/>
            <w:sz w:val="24"/>
            <w:szCs w:val="24"/>
          </w:rPr>
          <w:t xml:space="preserve"> asserts</w:t>
        </w:r>
      </w:ins>
      <w:r w:rsidRPr="7F85FB28" w:rsidR="3455EAD2">
        <w:rPr>
          <w:rFonts w:cs="Calibri" w:cstheme="minorAscii"/>
          <w:sz w:val="24"/>
          <w:szCs w:val="24"/>
        </w:rPr>
        <w:t xml:space="preserve">, </w:t>
      </w:r>
      <w:r w:rsidRPr="7F85FB28" w:rsidR="3455EAD2">
        <w:rPr>
          <w:rFonts w:cs="Calibri" w:cstheme="minorAscii"/>
          <w:sz w:val="24"/>
          <w:szCs w:val="24"/>
        </w:rPr>
        <w:t>the natural and human sciences do not only have</w:t>
      </w:r>
      <w:del w:author="Meike Robaard" w:date="2022-06-02T00:57:12.556Z" w:id="1730448491">
        <w:r w:rsidRPr="7F85FB28" w:rsidDel="3455EAD2">
          <w:rPr>
            <w:rFonts w:cs="Calibri" w:cstheme="minorAscii"/>
            <w:sz w:val="24"/>
            <w:szCs w:val="24"/>
          </w:rPr>
          <w:delText xml:space="preserve"> a</w:delText>
        </w:r>
      </w:del>
      <w:r w:rsidRPr="7F85FB28" w:rsidR="3455EAD2">
        <w:rPr>
          <w:rFonts w:cs="Calibri" w:cstheme="minorAscii"/>
          <w:sz w:val="24"/>
          <w:szCs w:val="24"/>
        </w:rPr>
        <w:t xml:space="preserve"> completely different object</w:t>
      </w:r>
      <w:ins w:author="Meike Robaard" w:date="2022-06-02T00:57:16.374Z" w:id="1947528461">
        <w:r w:rsidRPr="7F85FB28" w:rsidR="3455EAD2">
          <w:rPr>
            <w:rFonts w:cs="Calibri" w:cstheme="minorAscii"/>
            <w:sz w:val="24"/>
            <w:szCs w:val="24"/>
          </w:rPr>
          <w:t>s</w:t>
        </w:r>
      </w:ins>
      <w:r w:rsidRPr="7F85FB28" w:rsidR="3455EAD2">
        <w:rPr>
          <w:rFonts w:cs="Calibri" w:cstheme="minorAscii"/>
          <w:sz w:val="24"/>
          <w:szCs w:val="24"/>
        </w:rPr>
        <w:t xml:space="preserve">, but also </w:t>
      </w:r>
      <w:del w:author="Meike Robaard" w:date="2022-06-02T00:57:08.014Z" w:id="1950633418">
        <w:r w:rsidRPr="7F85FB28" w:rsidDel="3455EAD2">
          <w:rPr>
            <w:rFonts w:cs="Calibri" w:cstheme="minorAscii"/>
            <w:sz w:val="24"/>
            <w:szCs w:val="24"/>
          </w:rPr>
          <w:delText>a very</w:delText>
        </w:r>
      </w:del>
      <w:r w:rsidRPr="7F85FB28" w:rsidR="3455EAD2">
        <w:rPr>
          <w:rFonts w:cs="Calibri" w:cstheme="minorAscii"/>
          <w:sz w:val="24"/>
          <w:szCs w:val="24"/>
        </w:rPr>
        <w:t xml:space="preserve"> different method</w:t>
      </w:r>
      <w:ins w:author="Meike Robaard" w:date="2022-06-02T00:57:10.523Z" w:id="259684463">
        <w:r w:rsidRPr="7F85FB28" w:rsidR="3455EAD2">
          <w:rPr>
            <w:rFonts w:cs="Calibri" w:cstheme="minorAscii"/>
            <w:sz w:val="24"/>
            <w:szCs w:val="24"/>
          </w:rPr>
          <w:t>s</w:t>
        </w:r>
      </w:ins>
      <w:r w:rsidRPr="7F85FB28" w:rsidR="3455EAD2">
        <w:rPr>
          <w:rFonts w:cs="Calibri" w:cstheme="minorAscii"/>
          <w:sz w:val="24"/>
          <w:szCs w:val="24"/>
        </w:rPr>
        <w:t xml:space="preserve"> and </w:t>
      </w:r>
      <w:del w:author="Meike Robaard" w:date="2022-06-02T00:57:21.39Z" w:id="189483171">
        <w:r w:rsidRPr="7F85FB28" w:rsidDel="3455EAD2">
          <w:rPr>
            <w:rFonts w:cs="Calibri" w:cstheme="minorAscii"/>
            <w:sz w:val="24"/>
            <w:szCs w:val="24"/>
          </w:rPr>
          <w:delText>very</w:delText>
        </w:r>
      </w:del>
      <w:r w:rsidRPr="7F85FB28" w:rsidR="3455EAD2">
        <w:rPr>
          <w:rFonts w:cs="Calibri" w:cstheme="minorAscii"/>
          <w:sz w:val="24"/>
          <w:szCs w:val="24"/>
        </w:rPr>
        <w:t xml:space="preserve"> </w:t>
      </w:r>
      <w:del w:author="Meike Robaard" w:date="2022-06-02T00:57:27.675Z" w:id="1101998399">
        <w:r w:rsidRPr="7F85FB28" w:rsidDel="3455EAD2">
          <w:rPr>
            <w:rFonts w:cs="Calibri" w:cstheme="minorAscii"/>
            <w:sz w:val="24"/>
            <w:szCs w:val="24"/>
          </w:rPr>
          <w:delText>different</w:delText>
        </w:r>
      </w:del>
      <w:r w:rsidRPr="7F85FB28" w:rsidR="3455EAD2">
        <w:rPr>
          <w:rFonts w:cs="Calibri" w:cstheme="minorAscii"/>
          <w:sz w:val="24"/>
          <w:szCs w:val="24"/>
        </w:rPr>
        <w:t xml:space="preserve"> aspirations.</w:t>
      </w:r>
    </w:p>
    <w:p w:rsidRPr="007B6399" w:rsidR="00711E6D" w:rsidP="007B6399" w:rsidRDefault="00711E6D" w14:paraId="361D25F5" w14:textId="77777777">
      <w:pPr>
        <w:spacing w:line="360" w:lineRule="auto"/>
        <w:jc w:val="both"/>
        <w:rPr>
          <w:rFonts w:cstheme="minorHAnsi"/>
          <w:sz w:val="24"/>
          <w:szCs w:val="24"/>
        </w:rPr>
      </w:pPr>
    </w:p>
    <w:p w:rsidR="00002659" w:rsidP="7F85FB28" w:rsidRDefault="00711E6D" w14:paraId="3EAC647E" w14:textId="62692A7E">
      <w:pPr>
        <w:spacing w:line="360" w:lineRule="auto"/>
        <w:jc w:val="both"/>
        <w:rPr>
          <w:rFonts w:cs="Calibri" w:cstheme="minorAscii"/>
          <w:sz w:val="24"/>
          <w:szCs w:val="24"/>
        </w:rPr>
      </w:pPr>
      <w:ins w:author="Meike Robaard" w:date="2022-06-02T00:58:01.777Z" w:id="45081687">
        <w:r w:rsidRPr="7F85FB28" w:rsidR="3455EAD2">
          <w:rPr>
            <w:rFonts w:cs="Calibri" w:cstheme="minorAscii"/>
            <w:sz w:val="24"/>
            <w:szCs w:val="24"/>
          </w:rPr>
          <w:t>For starters</w:t>
        </w:r>
      </w:ins>
      <w:del w:author="Meike Robaard" w:date="2022-06-02T00:57:39.465Z" w:id="2077458503">
        <w:r w:rsidRPr="7F85FB28" w:rsidDel="3455EAD2">
          <w:rPr>
            <w:rFonts w:cs="Calibri" w:cstheme="minorAscii"/>
            <w:sz w:val="24"/>
            <w:szCs w:val="24"/>
          </w:rPr>
          <w:delText>First and foremost</w:delText>
        </w:r>
      </w:del>
      <w:r w:rsidRPr="7F85FB28" w:rsidR="3455EAD2">
        <w:rPr>
          <w:rFonts w:cs="Calibri" w:cstheme="minorAscii"/>
          <w:sz w:val="24"/>
          <w:szCs w:val="24"/>
        </w:rPr>
        <w:t xml:space="preserve">, the human sciences cannot accurately predict phenomena (as is the case in the natural sciences). Stars, planets, atoms, </w:t>
      </w:r>
      <w:r w:rsidRPr="7F85FB28" w:rsidR="3455EAD2">
        <w:rPr>
          <w:rFonts w:cs="Calibri" w:cstheme="minorAscii"/>
          <w:sz w:val="24"/>
          <w:szCs w:val="24"/>
        </w:rPr>
        <w:t>molecules</w:t>
      </w:r>
      <w:r w:rsidRPr="7F85FB28" w:rsidR="3455EAD2">
        <w:rPr>
          <w:rFonts w:cs="Calibri" w:cstheme="minorAscii"/>
          <w:sz w:val="24"/>
          <w:szCs w:val="24"/>
        </w:rPr>
        <w:t xml:space="preserve"> and genes behave in a lawful (and therefore predictable) way</w:t>
      </w:r>
      <w:ins w:author="Meike Robaard" w:date="2022-06-02T00:58:18.278Z" w:id="873674973">
        <w:r w:rsidRPr="7F85FB28" w:rsidR="3455EAD2">
          <w:rPr>
            <w:rFonts w:cs="Calibri" w:cstheme="minorAscii"/>
            <w:sz w:val="24"/>
            <w:szCs w:val="24"/>
          </w:rPr>
          <w:t>, whereas</w:t>
        </w:r>
      </w:ins>
      <w:del w:author="Meike Robaard" w:date="2022-06-02T00:58:15.81Z" w:id="976976138">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2T00:58:25.276Z" w:id="485148785">
        <w:r w:rsidRPr="7F85FB28" w:rsidDel="3455EAD2">
          <w:rPr>
            <w:rFonts w:cs="Calibri" w:cstheme="minorAscii"/>
            <w:sz w:val="24"/>
            <w:szCs w:val="24"/>
          </w:rPr>
          <w:delText>H</w:delText>
        </w:r>
      </w:del>
      <w:ins w:author="Meike Robaard" w:date="2022-06-02T00:58:21.356Z" w:id="1413690002">
        <w:r w:rsidRPr="7F85FB28" w:rsidR="3455EAD2">
          <w:rPr>
            <w:rFonts w:cs="Calibri" w:cstheme="minorAscii"/>
            <w:sz w:val="24"/>
            <w:szCs w:val="24"/>
          </w:rPr>
          <w:t>h</w:t>
        </w:r>
      </w:ins>
      <w:r w:rsidRPr="7F85FB28" w:rsidR="3455EAD2">
        <w:rPr>
          <w:rFonts w:cs="Calibri" w:cstheme="minorAscii"/>
          <w:sz w:val="24"/>
          <w:szCs w:val="24"/>
        </w:rPr>
        <w:t>uman</w:t>
      </w:r>
      <w:ins w:author="Meike Robaard" w:date="2022-06-02T00:58:29.965Z" w:id="1858696454">
        <w:r w:rsidRPr="7F85FB28" w:rsidR="3455EAD2">
          <w:rPr>
            <w:rFonts w:cs="Calibri" w:cstheme="minorAscii"/>
            <w:sz w:val="24"/>
            <w:szCs w:val="24"/>
          </w:rPr>
          <w:t>s do not</w:t>
        </w:r>
      </w:ins>
      <w:del w:author="Meike Robaard" w:date="2022-06-02T00:58:28.351Z" w:id="1530229426">
        <w:r w:rsidRPr="7F85FB28" w:rsidDel="3455EAD2">
          <w:rPr>
            <w:rFonts w:cs="Calibri" w:cstheme="minorAscii"/>
            <w:sz w:val="24"/>
            <w:szCs w:val="24"/>
          </w:rPr>
          <w:delText xml:space="preserve"> actors don’t</w:delText>
        </w:r>
      </w:del>
      <w:r w:rsidRPr="7F85FB28" w:rsidR="3455EAD2">
        <w:rPr>
          <w:rFonts w:cs="Calibri" w:cstheme="minorAscii"/>
          <w:sz w:val="24"/>
          <w:szCs w:val="24"/>
        </w:rPr>
        <w:t xml:space="preserve">. We can predict an eclipse very </w:t>
      </w:r>
      <w:del w:author="Meike Robaard" w:date="2022-06-02T00:58:49.648Z" w:id="758587528">
        <w:r w:rsidRPr="7F85FB28" w:rsidDel="3455EAD2">
          <w:rPr>
            <w:rFonts w:cs="Calibri" w:cstheme="minorAscii"/>
            <w:sz w:val="24"/>
            <w:szCs w:val="24"/>
          </w:rPr>
          <w:delText>precisely, but</w:delText>
        </w:r>
      </w:del>
      <w:ins w:author="Meike Robaard" w:date="2022-06-02T00:58:49.648Z" w:id="2033976388">
        <w:r w:rsidRPr="7F85FB28" w:rsidR="3455EAD2">
          <w:rPr>
            <w:rFonts w:cs="Calibri" w:cstheme="minorAscii"/>
            <w:sz w:val="24"/>
            <w:szCs w:val="24"/>
          </w:rPr>
          <w:t>precisely but</w:t>
        </w:r>
      </w:ins>
      <w:r w:rsidRPr="7F85FB28" w:rsidR="3455EAD2">
        <w:rPr>
          <w:rFonts w:cs="Calibri" w:cstheme="minorAscii"/>
          <w:sz w:val="24"/>
          <w:szCs w:val="24"/>
        </w:rPr>
        <w:t xml:space="preserve"> cannot do the same for a political revolution or a financial crisis. At most, we can identify </w:t>
      </w:r>
      <w:del w:author="Meike Robaard" w:date="2022-06-02T00:59:07.682Z" w:id="293409977">
        <w:r w:rsidRPr="7F85FB28" w:rsidDel="3455EAD2">
          <w:rPr>
            <w:rFonts w:cs="Calibri" w:cstheme="minorAscii"/>
            <w:sz w:val="24"/>
            <w:szCs w:val="24"/>
          </w:rPr>
          <w:delText xml:space="preserve">a series of </w:delText>
        </w:r>
      </w:del>
      <w:r w:rsidRPr="7F85FB28" w:rsidR="3455EAD2">
        <w:rPr>
          <w:rFonts w:cs="Calibri" w:cstheme="minorAscii"/>
          <w:sz w:val="24"/>
          <w:szCs w:val="24"/>
        </w:rPr>
        <w:t>factors that increase the chance</w:t>
      </w:r>
      <w:ins w:author="Meike Robaard" w:date="2022-06-02T00:59:15.054Z" w:id="1548821170">
        <w:r w:rsidRPr="7F85FB28" w:rsidR="3455EAD2">
          <w:rPr>
            <w:rFonts w:cs="Calibri" w:cstheme="minorAscii"/>
            <w:sz w:val="24"/>
            <w:szCs w:val="24"/>
          </w:rPr>
          <w:t>s</w:t>
        </w:r>
      </w:ins>
      <w:r w:rsidRPr="7F85FB28" w:rsidR="3455EAD2">
        <w:rPr>
          <w:rFonts w:cs="Calibri" w:cstheme="minorAscii"/>
          <w:sz w:val="24"/>
          <w:szCs w:val="24"/>
        </w:rPr>
        <w:t xml:space="preserve"> of these events </w:t>
      </w:r>
      <w:del w:author="Meike Robaard" w:date="2022-06-02T00:59:26.565Z" w:id="2042888095">
        <w:r w:rsidRPr="7F85FB28" w:rsidDel="3455EAD2">
          <w:rPr>
            <w:rFonts w:cs="Calibri" w:cstheme="minorAscii"/>
            <w:sz w:val="24"/>
            <w:szCs w:val="24"/>
          </w:rPr>
          <w:delText>happening</w:delText>
        </w:r>
      </w:del>
      <w:ins w:author="Meike Robaard" w:date="2022-06-02T00:59:27.64Z" w:id="1074609101">
        <w:r w:rsidRPr="7F85FB28" w:rsidR="3455EAD2">
          <w:rPr>
            <w:rFonts w:cs="Calibri" w:cstheme="minorAscii"/>
            <w:sz w:val="24"/>
            <w:szCs w:val="24"/>
          </w:rPr>
          <w:t>to occur</w:t>
        </w:r>
      </w:ins>
      <w:r w:rsidRPr="7F85FB28" w:rsidR="3455EAD2">
        <w:rPr>
          <w:rFonts w:cs="Calibri" w:cstheme="minorAscii"/>
          <w:sz w:val="24"/>
          <w:szCs w:val="24"/>
        </w:rPr>
        <w:t xml:space="preserve">. </w:t>
      </w:r>
    </w:p>
    <w:p w:rsidR="00002659" w:rsidP="007B6399" w:rsidRDefault="00002659" w14:paraId="42835A29" w14:textId="77777777">
      <w:pPr>
        <w:spacing w:line="360" w:lineRule="auto"/>
        <w:jc w:val="both"/>
        <w:rPr>
          <w:rFonts w:cstheme="minorHAnsi"/>
          <w:sz w:val="24"/>
          <w:szCs w:val="24"/>
        </w:rPr>
      </w:pPr>
    </w:p>
    <w:p w:rsidR="00711E6D" w:rsidP="7F85FB28" w:rsidRDefault="004B4843" w14:paraId="1745F243" w14:textId="6B569EBD">
      <w:pPr>
        <w:spacing w:line="360" w:lineRule="auto"/>
        <w:jc w:val="both"/>
        <w:rPr>
          <w:rFonts w:cs="Calibri" w:cstheme="minorAscii"/>
          <w:sz w:val="24"/>
          <w:szCs w:val="24"/>
        </w:rPr>
      </w:pPr>
      <w:del w:author="Meike Robaard" w:date="2022-06-02T00:59:37.787Z" w:id="298240581">
        <w:r w:rsidRPr="7F85FB28" w:rsidDel="08045A32">
          <w:rPr>
            <w:rFonts w:cs="Calibri" w:cstheme="minorAscii"/>
            <w:sz w:val="24"/>
            <w:szCs w:val="24"/>
          </w:rPr>
          <w:delText>So,</w:delText>
        </w:r>
      </w:del>
      <w:ins w:author="Meike Robaard" w:date="2022-06-02T00:59:40.211Z" w:id="1414623206">
        <w:r w:rsidRPr="7F85FB28" w:rsidR="08045A32">
          <w:rPr>
            <w:rFonts w:cs="Calibri" w:cstheme="minorAscii"/>
            <w:sz w:val="24"/>
            <w:szCs w:val="24"/>
          </w:rPr>
          <w:t>Additionally,</w:t>
        </w:r>
      </w:ins>
      <w:r w:rsidRPr="7F85FB28" w:rsidR="3455EAD2">
        <w:rPr>
          <w:rFonts w:cs="Calibri" w:cstheme="minorAscii"/>
          <w:sz w:val="24"/>
          <w:szCs w:val="24"/>
        </w:rPr>
        <w:t xml:space="preserve"> both kinds of sciences </w:t>
      </w:r>
      <w:del w:author="Meike Robaard" w:date="2022-06-02T00:59:53.178Z" w:id="482059993">
        <w:r w:rsidRPr="7F85FB28" w:rsidDel="3455EAD2">
          <w:rPr>
            <w:rFonts w:cs="Calibri" w:cstheme="minorAscii"/>
            <w:sz w:val="24"/>
            <w:szCs w:val="24"/>
          </w:rPr>
          <w:delText>are also looking for something else</w:delText>
        </w:r>
      </w:del>
      <w:ins w:author="Meike Robaard" w:date="2022-06-02T00:59:59.831Z" w:id="1645412907">
        <w:r w:rsidRPr="7F85FB28" w:rsidR="3455EAD2">
          <w:rPr>
            <w:rFonts w:cs="Calibri" w:cstheme="minorAscii"/>
            <w:sz w:val="24"/>
            <w:szCs w:val="24"/>
          </w:rPr>
          <w:t>also have different object</w:t>
        </w:r>
      </w:ins>
      <w:ins w:author="Meike Robaard" w:date="2022-06-02T01:00:00.503Z" w:id="1605396408">
        <w:r w:rsidRPr="7F85FB28" w:rsidR="3455EAD2">
          <w:rPr>
            <w:rFonts w:cs="Calibri" w:cstheme="minorAscii"/>
            <w:sz w:val="24"/>
            <w:szCs w:val="24"/>
          </w:rPr>
          <w:t>ives</w:t>
        </w:r>
      </w:ins>
      <w:r w:rsidRPr="7F85FB28" w:rsidR="3455EAD2">
        <w:rPr>
          <w:rFonts w:cs="Calibri" w:cstheme="minorAscii"/>
          <w:sz w:val="24"/>
          <w:szCs w:val="24"/>
        </w:rPr>
        <w:t xml:space="preserve">. </w:t>
      </w:r>
      <w:ins w:author="Meike Robaard" w:date="2022-06-02T01:00:19.611Z" w:id="173607510">
        <w:r w:rsidRPr="7F85FB28" w:rsidR="3455EAD2">
          <w:rPr>
            <w:rFonts w:cs="Calibri" w:cstheme="minorAscii"/>
            <w:sz w:val="24"/>
            <w:szCs w:val="24"/>
          </w:rPr>
          <w:t xml:space="preserve">The </w:t>
        </w:r>
      </w:ins>
      <w:del w:author="Meike Robaard" w:date="2022-06-02T01:00:20.568Z" w:id="1858097944">
        <w:r w:rsidRPr="7F85FB28" w:rsidDel="3455EAD2">
          <w:rPr>
            <w:rFonts w:cs="Calibri" w:cstheme="minorAscii"/>
            <w:sz w:val="24"/>
            <w:szCs w:val="24"/>
          </w:rPr>
          <w:delText>N</w:delText>
        </w:r>
      </w:del>
      <w:ins w:author="Meike Robaard" w:date="2022-06-02T01:00:21.954Z" w:id="1159768303">
        <w:r w:rsidRPr="7F85FB28" w:rsidR="3455EAD2">
          <w:rPr>
            <w:rFonts w:cs="Calibri" w:cstheme="minorAscii"/>
            <w:sz w:val="24"/>
            <w:szCs w:val="24"/>
          </w:rPr>
          <w:t>n</w:t>
        </w:r>
      </w:ins>
      <w:r w:rsidRPr="7F85FB28" w:rsidR="3455EAD2">
        <w:rPr>
          <w:rFonts w:cs="Calibri" w:cstheme="minorAscii"/>
          <w:sz w:val="24"/>
          <w:szCs w:val="24"/>
        </w:rPr>
        <w:t xml:space="preserve">atural sciences attempt to expose natural laws, </w:t>
      </w:r>
      <w:ins w:author="Meike Robaard" w:date="2022-06-02T01:00:31.061Z" w:id="1095124929">
        <w:r w:rsidRPr="7F85FB28" w:rsidR="3455EAD2">
          <w:rPr>
            <w:rFonts w:cs="Calibri" w:cstheme="minorAscii"/>
            <w:sz w:val="24"/>
            <w:szCs w:val="24"/>
          </w:rPr>
          <w:t xml:space="preserve">whereas the </w:t>
        </w:r>
      </w:ins>
      <w:r w:rsidRPr="7F85FB28" w:rsidR="3455EAD2">
        <w:rPr>
          <w:rFonts w:cs="Calibri" w:cstheme="minorAscii"/>
          <w:sz w:val="24"/>
          <w:szCs w:val="24"/>
        </w:rPr>
        <w:t xml:space="preserve">social sciences are looking for generalizations. An object in the Earth's atmosphere will always fall with an acceleration of 9.81 m / s (in vacuum), </w:t>
      </w:r>
      <w:ins w:author="Meike Robaard" w:date="2022-06-02T01:00:46.706Z" w:id="757437491">
        <w:r w:rsidRPr="7F85FB28" w:rsidR="3455EAD2">
          <w:rPr>
            <w:rFonts w:cs="Calibri" w:cstheme="minorAscii"/>
            <w:sz w:val="24"/>
            <w:szCs w:val="24"/>
          </w:rPr>
          <w:t xml:space="preserve">but </w:t>
        </w:r>
      </w:ins>
      <w:r w:rsidRPr="7F85FB28" w:rsidR="3455EAD2">
        <w:rPr>
          <w:rFonts w:cs="Calibri" w:cstheme="minorAscii"/>
          <w:sz w:val="24"/>
          <w:szCs w:val="24"/>
        </w:rPr>
        <w:t xml:space="preserve">a group of people living in poverty under a cruel dictator will not always </w:t>
      </w:r>
      <w:ins w:author="Meike Robaard" w:date="2022-06-02T01:01:08.803Z" w:id="115452924">
        <w:r w:rsidRPr="7F85FB28" w:rsidR="3455EAD2">
          <w:rPr>
            <w:rFonts w:cs="Calibri" w:cstheme="minorAscii"/>
            <w:sz w:val="24"/>
            <w:szCs w:val="24"/>
          </w:rPr>
          <w:t>start</w:t>
        </w:r>
      </w:ins>
      <w:del w:author="Meike Robaard" w:date="2022-06-02T01:01:08.119Z" w:id="2088827739">
        <w:r w:rsidRPr="7F85FB28" w:rsidDel="3455EAD2">
          <w:rPr>
            <w:rFonts w:cs="Calibri" w:cstheme="minorAscii"/>
            <w:sz w:val="24"/>
            <w:szCs w:val="24"/>
          </w:rPr>
          <w:delText>unleash</w:delText>
        </w:r>
      </w:del>
      <w:r w:rsidRPr="7F85FB28" w:rsidR="3455EAD2">
        <w:rPr>
          <w:rFonts w:cs="Calibri" w:cstheme="minorAscii"/>
          <w:sz w:val="24"/>
          <w:szCs w:val="24"/>
        </w:rPr>
        <w:t xml:space="preserve"> a revolution (and it is certainly not possible to predict exactly when that revolution will </w:t>
      </w:r>
      <w:ins w:author="Meike Robaard" w:date="2022-06-02T01:02:11.307Z" w:id="59672899">
        <w:r w:rsidRPr="7F85FB28" w:rsidR="3455EAD2">
          <w:rPr>
            <w:rFonts w:cs="Calibri" w:cstheme="minorAscii"/>
            <w:sz w:val="24"/>
            <w:szCs w:val="24"/>
          </w:rPr>
          <w:t>arise</w:t>
        </w:r>
      </w:ins>
      <w:del w:author="Meike Robaard" w:date="2022-06-02T01:01:51.995Z" w:id="350574828">
        <w:r w:rsidRPr="7F85FB28" w:rsidDel="3455EAD2">
          <w:rPr>
            <w:rFonts w:cs="Calibri" w:cstheme="minorAscii"/>
            <w:sz w:val="24"/>
            <w:szCs w:val="24"/>
          </w:rPr>
          <w:delText>erupt</w:delText>
        </w:r>
      </w:del>
      <w:r w:rsidRPr="7F85FB28" w:rsidR="3455EAD2">
        <w:rPr>
          <w:rFonts w:cs="Calibri" w:cstheme="minorAscii"/>
          <w:sz w:val="24"/>
          <w:szCs w:val="24"/>
        </w:rPr>
        <w:t>).</w:t>
      </w:r>
    </w:p>
    <w:p w:rsidR="00711E6D" w:rsidP="007B6399" w:rsidRDefault="00711E6D" w14:paraId="716BA80A" w14:textId="77777777">
      <w:pPr>
        <w:spacing w:line="360" w:lineRule="auto"/>
        <w:jc w:val="both"/>
        <w:rPr>
          <w:rFonts w:cstheme="minorHAnsi"/>
          <w:sz w:val="24"/>
          <w:szCs w:val="24"/>
        </w:rPr>
      </w:pPr>
    </w:p>
    <w:p w:rsidR="00711E6D" w:rsidP="007B6399" w:rsidRDefault="00711E6D" w14:paraId="4A1A6E36" w14:textId="77777777">
      <w:pPr>
        <w:spacing w:line="360" w:lineRule="auto"/>
        <w:jc w:val="both"/>
        <w:rPr>
          <w:rFonts w:cstheme="minorHAnsi"/>
          <w:b/>
          <w:bCs/>
          <w:i/>
          <w:iCs/>
          <w:sz w:val="24"/>
          <w:szCs w:val="24"/>
        </w:rPr>
      </w:pPr>
      <w:r>
        <w:rPr>
          <w:rFonts w:cstheme="minorHAnsi"/>
          <w:b/>
          <w:bCs/>
          <w:i/>
          <w:iCs/>
          <w:sz w:val="24"/>
          <w:szCs w:val="24"/>
        </w:rPr>
        <w:t>Looping effects in the human sciences</w:t>
      </w:r>
    </w:p>
    <w:p w:rsidRPr="007B6399" w:rsidR="00711E6D" w:rsidP="007B6399" w:rsidRDefault="00711E6D" w14:paraId="7302DAB7" w14:textId="77777777">
      <w:pPr>
        <w:spacing w:line="360" w:lineRule="auto"/>
        <w:jc w:val="both"/>
        <w:rPr>
          <w:rFonts w:cstheme="minorHAnsi"/>
          <w:b/>
          <w:bCs/>
          <w:i/>
          <w:iCs/>
          <w:sz w:val="24"/>
          <w:szCs w:val="24"/>
        </w:rPr>
      </w:pPr>
    </w:p>
    <w:p w:rsidR="00711E6D" w:rsidP="7F85FB28" w:rsidRDefault="00711E6D" w14:paraId="4F8D9B29" w14:textId="43A81860">
      <w:pPr>
        <w:spacing w:line="360" w:lineRule="auto"/>
        <w:jc w:val="both"/>
        <w:rPr>
          <w:rFonts w:cs="Calibri" w:cstheme="minorAscii"/>
          <w:sz w:val="24"/>
          <w:szCs w:val="24"/>
        </w:rPr>
      </w:pPr>
      <w:r w:rsidRPr="7F85FB28" w:rsidR="3455EAD2">
        <w:rPr>
          <w:rFonts w:cs="Calibri" w:cstheme="minorAscii"/>
          <w:sz w:val="24"/>
          <w:szCs w:val="24"/>
        </w:rPr>
        <w:t xml:space="preserve">Finally, there is another important difference between the natural and human sciences. In the natural sciences there is no interaction between the theory and </w:t>
      </w:r>
      <w:r w:rsidRPr="7F85FB28" w:rsidR="5D81B24C">
        <w:rPr>
          <w:rFonts w:cs="Calibri" w:cstheme="minorAscii"/>
          <w:sz w:val="24"/>
          <w:szCs w:val="24"/>
        </w:rPr>
        <w:t>its</w:t>
      </w:r>
      <w:r w:rsidRPr="7F85FB28" w:rsidR="3455EAD2">
        <w:rPr>
          <w:rFonts w:cs="Calibri" w:cstheme="minorAscii"/>
          <w:sz w:val="24"/>
          <w:szCs w:val="24"/>
        </w:rPr>
        <w:t xml:space="preserve"> object</w:t>
      </w:r>
      <w:ins w:author="Meike Robaard" w:date="2022-06-02T13:18:46.632Z" w:id="1290080806">
        <w:r w:rsidRPr="7F85FB28" w:rsidR="3455EAD2">
          <w:rPr>
            <w:rFonts w:cs="Calibri" w:cstheme="minorAscii"/>
            <w:sz w:val="24"/>
            <w:szCs w:val="24"/>
          </w:rPr>
          <w:t>, whilst</w:t>
        </w:r>
      </w:ins>
      <w:del w:author="Meike Robaard" w:date="2022-06-02T13:18:40.51Z" w:id="1409364157">
        <w:r w:rsidRPr="7F85FB28" w:rsidDel="3455EAD2">
          <w:rPr>
            <w:rFonts w:cs="Calibri" w:cstheme="minorAscii"/>
            <w:sz w:val="24"/>
            <w:szCs w:val="24"/>
          </w:rPr>
          <w:delText>.</w:delText>
        </w:r>
      </w:del>
      <w:r w:rsidRPr="7F85FB28" w:rsidR="3455EAD2">
        <w:rPr>
          <w:rFonts w:cs="Calibri" w:cstheme="minorAscii"/>
          <w:sz w:val="24"/>
          <w:szCs w:val="24"/>
        </w:rPr>
        <w:t xml:space="preserve"> </w:t>
      </w:r>
      <w:ins w:author="Meike Robaard" w:date="2022-06-02T13:18:48.987Z" w:id="120348713">
        <w:r w:rsidRPr="7F85FB28" w:rsidR="3455EAD2">
          <w:rPr>
            <w:rFonts w:cs="Calibri" w:cstheme="minorAscii"/>
            <w:sz w:val="24"/>
            <w:szCs w:val="24"/>
          </w:rPr>
          <w:t>i</w:t>
        </w:r>
      </w:ins>
      <w:del w:author="Meike Robaard" w:date="2022-06-02T13:18:48.666Z" w:id="1006598506">
        <w:r w:rsidRPr="7F85FB28" w:rsidDel="3455EAD2">
          <w:rPr>
            <w:rFonts w:cs="Calibri" w:cstheme="minorAscii"/>
            <w:sz w:val="24"/>
            <w:szCs w:val="24"/>
          </w:rPr>
          <w:delText>I</w:delText>
        </w:r>
      </w:del>
      <w:r w:rsidRPr="7F85FB28" w:rsidR="3455EAD2">
        <w:rPr>
          <w:rFonts w:cs="Calibri" w:cstheme="minorAscii"/>
          <w:sz w:val="24"/>
          <w:szCs w:val="24"/>
        </w:rPr>
        <w:t xml:space="preserve">n the human sciences there </w:t>
      </w:r>
      <w:ins w:author="Meike Robaard" w:date="2022-06-02T13:19:01.829Z" w:id="1717890615">
        <w:r w:rsidRPr="7F85FB28" w:rsidR="3455EAD2">
          <w:rPr>
            <w:rFonts w:cs="Calibri" w:cstheme="minorAscii"/>
            <w:sz w:val="24"/>
            <w:szCs w:val="24"/>
          </w:rPr>
          <w:t>usually</w:t>
        </w:r>
      </w:ins>
      <w:del w:author="Meike Robaard" w:date="2022-06-02T13:19:00.082Z" w:id="543960596">
        <w:r w:rsidRPr="7F85FB28" w:rsidDel="3455EAD2">
          <w:rPr>
            <w:rFonts w:cs="Calibri" w:cstheme="minorAscii"/>
            <w:sz w:val="24"/>
            <w:szCs w:val="24"/>
          </w:rPr>
          <w:delText>often</w:delText>
        </w:r>
      </w:del>
      <w:r w:rsidRPr="7F85FB28" w:rsidR="3455EAD2">
        <w:rPr>
          <w:rFonts w:cs="Calibri" w:cstheme="minorAscii"/>
          <w:sz w:val="24"/>
          <w:szCs w:val="24"/>
        </w:rPr>
        <w:t xml:space="preserve"> is. The philosopher of science Ian Hacking </w:t>
      </w:r>
      <w:r w:rsidRPr="7F85FB28" w:rsidR="3455EAD2">
        <w:rPr>
          <w:rFonts w:cs="Calibri" w:cstheme="minorAscii"/>
          <w:sz w:val="24"/>
          <w:szCs w:val="24"/>
        </w:rPr>
        <w:t xml:space="preserve">(1995) </w:t>
      </w:r>
      <w:r w:rsidRPr="7F85FB28" w:rsidR="3455EAD2">
        <w:rPr>
          <w:rFonts w:cs="Calibri" w:cstheme="minorAscii"/>
          <w:sz w:val="24"/>
          <w:szCs w:val="24"/>
        </w:rPr>
        <w:t>calls this the "looping effect": a theory can influence its object in the human sciences (</w:t>
      </w:r>
      <w:del w:author="Meike Robaard" w:date="2022-06-02T13:19:13.215Z" w:id="1119556471">
        <w:r w:rsidRPr="7F85FB28" w:rsidDel="3455EAD2">
          <w:rPr>
            <w:rFonts w:cs="Calibri" w:cstheme="minorAscii"/>
            <w:sz w:val="24"/>
            <w:szCs w:val="24"/>
          </w:rPr>
          <w:delText>i.e.</w:delText>
        </w:r>
      </w:del>
      <w:ins w:author="Meike Robaard" w:date="2022-06-02T13:19:13.215Z" w:id="1238916714">
        <w:r w:rsidRPr="7F85FB28" w:rsidR="3455EAD2">
          <w:rPr>
            <w:rFonts w:cs="Calibri" w:cstheme="minorAscii"/>
            <w:sz w:val="24"/>
            <w:szCs w:val="24"/>
          </w:rPr>
          <w:t>i.e.,</w:t>
        </w:r>
      </w:ins>
      <w:r w:rsidRPr="7F85FB28" w:rsidR="3455EAD2">
        <w:rPr>
          <w:rFonts w:cs="Calibri" w:cstheme="minorAscii"/>
          <w:sz w:val="24"/>
          <w:szCs w:val="24"/>
        </w:rPr>
        <w:t xml:space="preserve"> the people or their interaction</w:t>
      </w:r>
      <w:del w:author="Meike Robaard" w:date="2022-06-02T13:19:31.987Z" w:id="1938211350">
        <w:r w:rsidRPr="7F85FB28" w:rsidDel="3455EAD2">
          <w:rPr>
            <w:rFonts w:cs="Calibri" w:cstheme="minorAscii"/>
            <w:sz w:val="24"/>
            <w:szCs w:val="24"/>
          </w:rPr>
          <w:delText xml:space="preserve"> it describes</w:delText>
        </w:r>
      </w:del>
      <w:r w:rsidRPr="7F85FB28" w:rsidR="3455EAD2">
        <w:rPr>
          <w:rFonts w:cs="Calibri" w:cstheme="minorAscii"/>
          <w:sz w:val="24"/>
          <w:szCs w:val="24"/>
        </w:rPr>
        <w:t>). The reason for this is that a theory in the human sciences can inform the people it describes</w:t>
      </w:r>
      <w:ins w:author="Meike Robaard" w:date="2022-06-02T13:19:53.597Z" w:id="724756857">
        <w:r w:rsidRPr="7F85FB28" w:rsidR="3455EAD2">
          <w:rPr>
            <w:rFonts w:cs="Calibri" w:cstheme="minorAscii"/>
            <w:sz w:val="24"/>
            <w:szCs w:val="24"/>
          </w:rPr>
          <w:t>,</w:t>
        </w:r>
      </w:ins>
      <w:r w:rsidRPr="7F85FB28" w:rsidR="3455EAD2">
        <w:rPr>
          <w:rFonts w:cs="Calibri" w:cstheme="minorAscii"/>
          <w:sz w:val="24"/>
          <w:szCs w:val="24"/>
        </w:rPr>
        <w:t xml:space="preserve"> and that this can influence their thinking and actions. </w:t>
      </w:r>
    </w:p>
    <w:p w:rsidR="00711E6D" w:rsidP="007B6399" w:rsidRDefault="00711E6D" w14:paraId="06865754" w14:textId="77777777">
      <w:pPr>
        <w:spacing w:line="360" w:lineRule="auto"/>
        <w:jc w:val="both"/>
        <w:rPr>
          <w:rFonts w:cstheme="minorHAnsi"/>
          <w:sz w:val="24"/>
          <w:szCs w:val="24"/>
        </w:rPr>
      </w:pPr>
    </w:p>
    <w:p w:rsidR="00711E6D" w:rsidP="7F85FB28" w:rsidRDefault="00711E6D" w14:paraId="6AD0E66A" w14:textId="681DE6B8">
      <w:pPr>
        <w:spacing w:line="360" w:lineRule="auto"/>
        <w:jc w:val="both"/>
        <w:rPr>
          <w:rFonts w:cs="Calibri" w:cstheme="minorAscii"/>
          <w:sz w:val="24"/>
          <w:szCs w:val="24"/>
        </w:rPr>
      </w:pPr>
      <w:r w:rsidRPr="7F85FB28" w:rsidR="3455EAD2">
        <w:rPr>
          <w:rFonts w:cs="Calibri" w:cstheme="minorAscii"/>
          <w:sz w:val="24"/>
          <w:szCs w:val="24"/>
        </w:rPr>
        <w:t xml:space="preserve">A telling example </w:t>
      </w:r>
      <w:del w:author="Meike Robaard" w:date="2022-06-02T13:20:00.713Z" w:id="1622994793">
        <w:r w:rsidRPr="7F85FB28" w:rsidDel="3455EAD2">
          <w:rPr>
            <w:rFonts w:cs="Calibri" w:cstheme="minorAscii"/>
            <w:sz w:val="24"/>
            <w:szCs w:val="24"/>
          </w:rPr>
          <w:delText>occurred</w:delText>
        </w:r>
      </w:del>
      <w:ins w:author="Meike Robaard" w:date="2022-06-02T13:20:02.567Z" w:id="37472046">
        <w:r w:rsidRPr="7F85FB28" w:rsidR="3455EAD2">
          <w:rPr>
            <w:rFonts w:cs="Calibri" w:cstheme="minorAscii"/>
            <w:sz w:val="24"/>
            <w:szCs w:val="24"/>
          </w:rPr>
          <w:t>can be found</w:t>
        </w:r>
      </w:ins>
      <w:r w:rsidRPr="7F85FB28" w:rsidR="3455EAD2">
        <w:rPr>
          <w:rFonts w:cs="Calibri" w:cstheme="minorAscii"/>
          <w:sz w:val="24"/>
          <w:szCs w:val="24"/>
        </w:rPr>
        <w:t xml:space="preserve"> in psychology. Up </w:t>
      </w:r>
      <w:ins w:author="Meike Robaard" w:date="2022-06-02T13:20:23.416Z" w:id="1811660632">
        <w:r w:rsidRPr="7F85FB28" w:rsidR="3455EAD2">
          <w:rPr>
            <w:rFonts w:cs="Calibri" w:cstheme="minorAscii"/>
            <w:sz w:val="24"/>
            <w:szCs w:val="24"/>
          </w:rPr>
          <w:t>untill</w:t>
        </w:r>
      </w:ins>
      <w:del w:author="Meike Robaard" w:date="2022-06-02T13:20:21.172Z" w:id="1224931119">
        <w:r w:rsidRPr="7F85FB28" w:rsidDel="3455EAD2">
          <w:rPr>
            <w:rFonts w:cs="Calibri" w:cstheme="minorAscii"/>
            <w:sz w:val="24"/>
            <w:szCs w:val="24"/>
          </w:rPr>
          <w:delText>to</w:delText>
        </w:r>
      </w:del>
      <w:r w:rsidRPr="7F85FB28" w:rsidR="3455EAD2">
        <w:rPr>
          <w:rFonts w:cs="Calibri" w:cstheme="minorAscii"/>
          <w:sz w:val="24"/>
          <w:szCs w:val="24"/>
        </w:rPr>
        <w:t xml:space="preserve"> the nineteenth century, women were often diagnosed with "hysteria</w:t>
      </w:r>
      <w:ins w:author="Meike Robaard" w:date="2022-06-02T13:20:31.289Z" w:id="883345753">
        <w:r w:rsidRPr="7F85FB28" w:rsidR="3455EAD2">
          <w:rPr>
            <w:rFonts w:cs="Calibri" w:cstheme="minorAscii"/>
            <w:sz w:val="24"/>
            <w:szCs w:val="24"/>
          </w:rPr>
          <w:t>,</w:t>
        </w:r>
      </w:ins>
      <w:r w:rsidRPr="7F85FB28" w:rsidR="3455EAD2">
        <w:rPr>
          <w:rFonts w:cs="Calibri" w:cstheme="minorAscii"/>
          <w:sz w:val="24"/>
          <w:szCs w:val="24"/>
        </w:rPr>
        <w:t>"</w:t>
      </w:r>
      <w:del w:author="Meike Robaard" w:date="2022-06-02T13:20:28.942Z" w:id="112276553">
        <w:r w:rsidRPr="7F85FB28" w:rsidDel="3455EAD2">
          <w:rPr>
            <w:rFonts w:cs="Calibri" w:cstheme="minorAscii"/>
            <w:sz w:val="24"/>
            <w:szCs w:val="24"/>
          </w:rPr>
          <w:delText>:</w:delText>
        </w:r>
      </w:del>
      <w:r w:rsidRPr="7F85FB28" w:rsidR="3455EAD2">
        <w:rPr>
          <w:rFonts w:cs="Calibri" w:cstheme="minorAscii"/>
          <w:sz w:val="24"/>
          <w:szCs w:val="24"/>
        </w:rPr>
        <w:t xml:space="preserve"> a mental illness that caused all kinds of symptoms such as anxiety, fainting, </w:t>
      </w:r>
      <w:r w:rsidRPr="7F85FB28" w:rsidR="3455EAD2">
        <w:rPr>
          <w:rFonts w:cs="Calibri" w:cstheme="minorAscii"/>
          <w:sz w:val="24"/>
          <w:szCs w:val="24"/>
        </w:rPr>
        <w:t>insomnia</w:t>
      </w:r>
      <w:r w:rsidRPr="7F85FB28" w:rsidR="3455EAD2">
        <w:rPr>
          <w:rFonts w:cs="Calibri" w:cstheme="minorAscii"/>
          <w:sz w:val="24"/>
          <w:szCs w:val="24"/>
        </w:rPr>
        <w:t xml:space="preserve"> and irritability. The disease, it was thought, stemmed from the uterus (hence “hysteria”, derived from "uterus") and </w:t>
      </w:r>
      <w:r w:rsidRPr="7F85FB28" w:rsidR="5D81B24C">
        <w:rPr>
          <w:rFonts w:cs="Calibri" w:cstheme="minorAscii"/>
          <w:sz w:val="24"/>
          <w:szCs w:val="24"/>
        </w:rPr>
        <w:t>to treat the affliction,</w:t>
      </w:r>
      <w:r w:rsidRPr="7F85FB28" w:rsidR="3455EAD2">
        <w:rPr>
          <w:rFonts w:cs="Calibri" w:cstheme="minorAscii"/>
          <w:sz w:val="24"/>
          <w:szCs w:val="24"/>
        </w:rPr>
        <w:t xml:space="preserve"> physicians often removed th</w:t>
      </w:r>
      <w:ins w:author="Meike Robaard" w:date="2022-06-02T13:21:40.925Z" w:id="2017553605">
        <w:r w:rsidRPr="7F85FB28" w:rsidR="3455EAD2">
          <w:rPr>
            <w:rFonts w:cs="Calibri" w:cstheme="minorAscii"/>
            <w:sz w:val="24"/>
            <w:szCs w:val="24"/>
          </w:rPr>
          <w:t>is organ</w:t>
        </w:r>
      </w:ins>
      <w:del w:author="Meike Robaard" w:date="2022-06-02T13:21:38.814Z" w:id="610223722">
        <w:r w:rsidRPr="7F85FB28" w:rsidDel="3455EAD2">
          <w:rPr>
            <w:rFonts w:cs="Calibri" w:cstheme="minorAscii"/>
            <w:sz w:val="24"/>
            <w:szCs w:val="24"/>
          </w:rPr>
          <w:delText>e uterus</w:delText>
        </w:r>
      </w:del>
      <w:r w:rsidRPr="7F85FB28" w:rsidR="3455EAD2">
        <w:rPr>
          <w:rFonts w:cs="Calibri" w:cstheme="minorAscii"/>
          <w:sz w:val="24"/>
          <w:szCs w:val="24"/>
        </w:rPr>
        <w:t>. Today</w:t>
      </w:r>
      <w:ins w:author="Meike Robaard" w:date="2022-06-02T13:21:44.746Z" w:id="1430191972">
        <w:r w:rsidRPr="7F85FB28" w:rsidR="3455EAD2">
          <w:rPr>
            <w:rFonts w:cs="Calibri" w:cstheme="minorAscii"/>
            <w:sz w:val="24"/>
            <w:szCs w:val="24"/>
          </w:rPr>
          <w:t>,</w:t>
        </w:r>
      </w:ins>
      <w:r w:rsidRPr="7F85FB28" w:rsidR="3455EAD2">
        <w:rPr>
          <w:rFonts w:cs="Calibri" w:cstheme="minorAscii"/>
          <w:sz w:val="24"/>
          <w:szCs w:val="24"/>
        </w:rPr>
        <w:t xml:space="preserve"> we know</w:t>
      </w:r>
      <w:del w:author="Meike Robaard" w:date="2022-06-02T13:21:50.919Z" w:id="1202791681">
        <w:r w:rsidRPr="7F85FB28" w:rsidDel="3455EAD2">
          <w:rPr>
            <w:rFonts w:cs="Calibri" w:cstheme="minorAscii"/>
            <w:sz w:val="24"/>
            <w:szCs w:val="24"/>
          </w:rPr>
          <w:delText>n</w:delText>
        </w:r>
      </w:del>
      <w:r w:rsidRPr="7F85FB28" w:rsidR="3455EAD2">
        <w:rPr>
          <w:rFonts w:cs="Calibri" w:cstheme="minorAscii"/>
          <w:sz w:val="24"/>
          <w:szCs w:val="24"/>
        </w:rPr>
        <w:t xml:space="preserve"> that the uterus does not cause mental disorders and the disease is no longer recognized. In previous centuries, however, many women who suspected they might be affected by hysterical disorders </w:t>
      </w:r>
      <w:ins w:author="Meike Robaard" w:date="2022-06-02T13:22:21.896Z" w:id="1455444439">
        <w:r w:rsidRPr="7F85FB28" w:rsidR="3455EAD2">
          <w:rPr>
            <w:rFonts w:cs="Calibri" w:cstheme="minorAscii"/>
            <w:sz w:val="24"/>
            <w:szCs w:val="24"/>
          </w:rPr>
          <w:t>indeed displayed</w:t>
        </w:r>
      </w:ins>
      <w:del w:author="Meike Robaard" w:date="2022-06-02T13:22:20.62Z" w:id="1716197231">
        <w:r w:rsidRPr="7F85FB28" w:rsidDel="3455EAD2">
          <w:rPr>
            <w:rFonts w:cs="Calibri" w:cstheme="minorAscii"/>
            <w:sz w:val="24"/>
            <w:szCs w:val="24"/>
          </w:rPr>
          <w:delText>showed</w:delText>
        </w:r>
      </w:del>
      <w:r w:rsidRPr="7F85FB28" w:rsidR="3455EAD2">
        <w:rPr>
          <w:rFonts w:cs="Calibri" w:cstheme="minorAscii"/>
          <w:sz w:val="24"/>
          <w:szCs w:val="24"/>
        </w:rPr>
        <w:t xml:space="preserve"> these symptoms. We see the same </w:t>
      </w:r>
      <w:ins w:author="Meike Robaard" w:date="2022-06-02T13:23:11.962Z" w:id="985345919">
        <w:r w:rsidRPr="7F85FB28" w:rsidR="3455EAD2">
          <w:rPr>
            <w:rFonts w:cs="Calibri" w:cstheme="minorAscii"/>
            <w:sz w:val="24"/>
            <w:szCs w:val="24"/>
          </w:rPr>
          <w:t xml:space="preserve">occur </w:t>
        </w:r>
      </w:ins>
      <w:r w:rsidRPr="7F85FB28" w:rsidR="3455EAD2">
        <w:rPr>
          <w:rFonts w:cs="Calibri" w:cstheme="minorAscii"/>
          <w:sz w:val="24"/>
          <w:szCs w:val="24"/>
        </w:rPr>
        <w:t xml:space="preserve">with other mental disorders, such as </w:t>
      </w:r>
      <w:del w:author="Meike Robaard" w:date="2022-06-02T13:23:24.161Z" w:id="1556840981">
        <w:r w:rsidRPr="7F85FB28" w:rsidDel="3455EAD2">
          <w:rPr>
            <w:rFonts w:cs="Calibri" w:cstheme="minorAscii"/>
            <w:sz w:val="24"/>
            <w:szCs w:val="24"/>
          </w:rPr>
          <w:delText>‘</w:delText>
        </w:r>
      </w:del>
      <w:r w:rsidRPr="7F85FB28" w:rsidR="3455EAD2">
        <w:rPr>
          <w:rFonts w:cs="Calibri" w:cstheme="minorAscii"/>
          <w:sz w:val="24"/>
          <w:szCs w:val="24"/>
        </w:rPr>
        <w:t>multiple personality disorder</w:t>
      </w:r>
      <w:del w:author="Meike Robaard" w:date="2022-06-02T13:23:21.386Z" w:id="790865115">
        <w:r w:rsidRPr="7F85FB28" w:rsidDel="3455EAD2">
          <w:rPr>
            <w:rFonts w:cs="Calibri" w:cstheme="minorAscii"/>
            <w:sz w:val="24"/>
            <w:szCs w:val="24"/>
          </w:rPr>
          <w:delText>’</w:delText>
        </w:r>
      </w:del>
      <w:r w:rsidRPr="7F85FB28" w:rsidR="3455EAD2">
        <w:rPr>
          <w:rFonts w:cs="Calibri" w:cstheme="minorAscii"/>
          <w:sz w:val="24"/>
          <w:szCs w:val="24"/>
        </w:rPr>
        <w:t>.</w:t>
      </w:r>
    </w:p>
    <w:p w:rsidRPr="007B6399" w:rsidR="00711E6D" w:rsidP="007B6399" w:rsidRDefault="00711E6D" w14:paraId="6B24537C" w14:textId="77777777">
      <w:pPr>
        <w:spacing w:line="360" w:lineRule="auto"/>
        <w:jc w:val="both"/>
        <w:rPr>
          <w:rFonts w:cstheme="minorHAnsi"/>
          <w:sz w:val="24"/>
          <w:szCs w:val="24"/>
        </w:rPr>
      </w:pPr>
    </w:p>
    <w:p w:rsidR="00711E6D" w:rsidP="7F85FB28" w:rsidRDefault="00711E6D" w14:paraId="6BA3BA4C" w14:textId="4F7AE1E2">
      <w:pPr>
        <w:spacing w:line="360" w:lineRule="auto"/>
        <w:jc w:val="both"/>
        <w:rPr>
          <w:rFonts w:cs="Calibri" w:cstheme="minorAscii"/>
          <w:sz w:val="24"/>
          <w:szCs w:val="24"/>
        </w:rPr>
      </w:pPr>
      <w:r w:rsidRPr="7F85FB28" w:rsidR="3455EAD2">
        <w:rPr>
          <w:rFonts w:cs="Calibri" w:cstheme="minorAscii"/>
          <w:sz w:val="24"/>
          <w:szCs w:val="24"/>
        </w:rPr>
        <w:t>We also see looping effects in the social sciences. Here</w:t>
      </w:r>
      <w:ins w:author="Meike Robaard" w:date="2022-06-02T13:23:39.331Z" w:id="1241841889">
        <w:r w:rsidRPr="7F85FB28" w:rsidR="3455EAD2">
          <w:rPr>
            <w:rFonts w:cs="Calibri" w:cstheme="minorAscii"/>
            <w:sz w:val="24"/>
            <w:szCs w:val="24"/>
          </w:rPr>
          <w:t>,</w:t>
        </w:r>
      </w:ins>
      <w:r w:rsidRPr="7F85FB28" w:rsidR="3455EAD2">
        <w:rPr>
          <w:rFonts w:cs="Calibri" w:cstheme="minorAscii"/>
          <w:sz w:val="24"/>
          <w:szCs w:val="24"/>
        </w:rPr>
        <w:t xml:space="preserve"> too, a theory can influence its object (in this case: society). Karl Marx described the contract between industry owner and laborer as a contract that was not concluded between two free parties but within a power relationship in which the worker ha</w:t>
      </w:r>
      <w:ins w:author="Meike Robaard" w:date="2022-06-02T13:24:04.382Z" w:id="344560908">
        <w:r w:rsidRPr="7F85FB28" w:rsidR="3455EAD2">
          <w:rPr>
            <w:rFonts w:cs="Calibri" w:cstheme="minorAscii"/>
            <w:sz w:val="24"/>
            <w:szCs w:val="24"/>
          </w:rPr>
          <w:t>d</w:t>
        </w:r>
      </w:ins>
      <w:del w:author="Meike Robaard" w:date="2022-06-02T13:24:03.941Z" w:id="1376636461">
        <w:r w:rsidRPr="7F85FB28" w:rsidDel="3455EAD2">
          <w:rPr>
            <w:rFonts w:cs="Calibri" w:cstheme="minorAscii"/>
            <w:sz w:val="24"/>
            <w:szCs w:val="24"/>
          </w:rPr>
          <w:delText>s</w:delText>
        </w:r>
      </w:del>
      <w:r w:rsidRPr="7F85FB28" w:rsidR="3455EAD2">
        <w:rPr>
          <w:rFonts w:cs="Calibri" w:cstheme="minorAscii"/>
          <w:sz w:val="24"/>
          <w:szCs w:val="24"/>
        </w:rPr>
        <w:t xml:space="preserve"> no choice and </w:t>
      </w:r>
      <w:ins w:author="Meike Robaard" w:date="2022-06-02T13:24:09.846Z" w:id="2077112410">
        <w:r w:rsidRPr="7F85FB28" w:rsidR="3455EAD2">
          <w:rPr>
            <w:rFonts w:cs="Calibri" w:cstheme="minorAscii"/>
            <w:sz w:val="24"/>
            <w:szCs w:val="24"/>
          </w:rPr>
          <w:t>was</w:t>
        </w:r>
      </w:ins>
      <w:del w:author="Meike Robaard" w:date="2022-06-02T13:24:08.441Z" w:id="175878444">
        <w:r w:rsidRPr="7F85FB28" w:rsidDel="3455EAD2">
          <w:rPr>
            <w:rFonts w:cs="Calibri" w:cstheme="minorAscii"/>
            <w:sz w:val="24"/>
            <w:szCs w:val="24"/>
          </w:rPr>
          <w:delText>is</w:delText>
        </w:r>
      </w:del>
      <w:r w:rsidRPr="7F85FB28" w:rsidR="3455EAD2">
        <w:rPr>
          <w:rFonts w:cs="Calibri" w:cstheme="minorAscii"/>
          <w:sz w:val="24"/>
          <w:szCs w:val="24"/>
        </w:rPr>
        <w:t xml:space="preserve"> therefore not a free party. According to Marx, the laborer was forced to work for a subsistence wage to survive</w:t>
      </w:r>
      <w:ins w:author="Meike Robaard" w:date="2022-06-02T13:24:24.202Z" w:id="814002074">
        <w:r w:rsidRPr="7F85FB28" w:rsidR="3455EAD2">
          <w:rPr>
            <w:rFonts w:cs="Calibri" w:cstheme="minorAscii"/>
            <w:sz w:val="24"/>
            <w:szCs w:val="24"/>
          </w:rPr>
          <w:t>,</w:t>
        </w:r>
      </w:ins>
      <w:r w:rsidRPr="7F85FB28" w:rsidR="3455EAD2">
        <w:rPr>
          <w:rFonts w:cs="Calibri" w:cstheme="minorAscii"/>
          <w:sz w:val="24"/>
          <w:szCs w:val="24"/>
        </w:rPr>
        <w:t xml:space="preserve"> and the industry owner took full advantage of this. </w:t>
      </w:r>
      <w:commentRangeStart w:id="732502370"/>
      <w:r w:rsidRPr="7F85FB28" w:rsidR="3455EAD2">
        <w:rPr>
          <w:rFonts w:cs="Calibri" w:cstheme="minorAscii"/>
          <w:sz w:val="24"/>
          <w:szCs w:val="24"/>
        </w:rPr>
        <w:t>By describing the economic relationships in the society of his time, however, Marx would change that society. Communist revolutions ensued</w:t>
      </w:r>
      <w:ins w:author="Meike Robaard" w:date="2022-06-02T13:24:51.513Z" w:id="1115449421">
        <w:r w:rsidRPr="7F85FB28" w:rsidR="3455EAD2">
          <w:rPr>
            <w:rFonts w:cs="Calibri" w:cstheme="minorAscii"/>
            <w:sz w:val="24"/>
            <w:szCs w:val="24"/>
          </w:rPr>
          <w:t>,</w:t>
        </w:r>
      </w:ins>
      <w:r w:rsidRPr="7F85FB28" w:rsidR="3455EAD2">
        <w:rPr>
          <w:rFonts w:cs="Calibri" w:cstheme="minorAscii"/>
          <w:sz w:val="24"/>
          <w:szCs w:val="24"/>
        </w:rPr>
        <w:t xml:space="preserve"> and different societies emerged.</w:t>
      </w:r>
      <w:commentRangeEnd w:id="732502370"/>
      <w:r>
        <w:rPr>
          <w:rStyle w:val="CommentReference"/>
        </w:rPr>
        <w:commentReference w:id="732502370"/>
      </w:r>
    </w:p>
    <w:p w:rsidR="00711E6D" w:rsidP="007B6399" w:rsidRDefault="00711E6D" w14:paraId="032EF85D" w14:textId="77777777">
      <w:pPr>
        <w:spacing w:line="360" w:lineRule="auto"/>
        <w:jc w:val="both"/>
        <w:rPr>
          <w:rFonts w:cstheme="minorHAnsi"/>
          <w:sz w:val="24"/>
          <w:szCs w:val="24"/>
        </w:rPr>
      </w:pPr>
    </w:p>
    <w:p w:rsidRPr="00F95ED7" w:rsidR="00711E6D" w:rsidP="007B6399" w:rsidRDefault="00711E6D" w14:paraId="3BFAB9EA" w14:textId="77777777">
      <w:pPr>
        <w:spacing w:line="360" w:lineRule="auto"/>
        <w:jc w:val="both"/>
        <w:rPr>
          <w:rFonts w:cstheme="minorHAnsi"/>
          <w:b/>
          <w:bCs/>
          <w:sz w:val="24"/>
          <w:szCs w:val="24"/>
        </w:rPr>
      </w:pPr>
      <w:r>
        <w:rPr>
          <w:rFonts w:cstheme="minorHAnsi"/>
          <w:b/>
          <w:bCs/>
          <w:sz w:val="24"/>
          <w:szCs w:val="24"/>
        </w:rPr>
        <w:t>A self-correcting process</w:t>
      </w:r>
    </w:p>
    <w:p w:rsidRPr="007B6399" w:rsidR="00711E6D" w:rsidP="007B6399" w:rsidRDefault="00711E6D" w14:paraId="1CBB0D58" w14:textId="77777777">
      <w:pPr>
        <w:spacing w:line="360" w:lineRule="auto"/>
        <w:jc w:val="both"/>
        <w:rPr>
          <w:rFonts w:cstheme="minorHAnsi"/>
          <w:sz w:val="24"/>
          <w:szCs w:val="24"/>
        </w:rPr>
      </w:pPr>
    </w:p>
    <w:p w:rsidR="00711E6D" w:rsidP="7F85FB28" w:rsidRDefault="00711E6D" w14:paraId="4EFBB073" w14:textId="5045289A">
      <w:pPr>
        <w:spacing w:line="360" w:lineRule="auto"/>
        <w:jc w:val="both"/>
        <w:rPr>
          <w:rFonts w:cs="Calibri" w:cstheme="minorAscii"/>
          <w:sz w:val="24"/>
          <w:szCs w:val="24"/>
        </w:rPr>
      </w:pPr>
      <w:r w:rsidRPr="7F85FB28" w:rsidR="3455EAD2">
        <w:rPr>
          <w:rFonts w:cs="Calibri" w:cstheme="minorAscii"/>
          <w:sz w:val="24"/>
          <w:szCs w:val="24"/>
        </w:rPr>
        <w:t>The natural and human sciences</w:t>
      </w:r>
      <w:ins w:author="Meike Robaard" w:date="2022-06-02T13:26:51.084Z" w:id="1607477078">
        <w:r w:rsidRPr="7F85FB28" w:rsidR="3455EAD2">
          <w:rPr>
            <w:rFonts w:cs="Calibri" w:cstheme="minorAscii"/>
            <w:sz w:val="24"/>
            <w:szCs w:val="24"/>
          </w:rPr>
          <w:t>,</w:t>
        </w:r>
      </w:ins>
      <w:r w:rsidRPr="7F85FB28" w:rsidR="3455EAD2">
        <w:rPr>
          <w:rFonts w:cs="Calibri" w:cstheme="minorAscii"/>
          <w:sz w:val="24"/>
          <w:szCs w:val="24"/>
        </w:rPr>
        <w:t xml:space="preserve"> therefore</w:t>
      </w:r>
      <w:ins w:author="Meike Robaard" w:date="2022-06-02T13:26:54.395Z" w:id="724034273">
        <w:r w:rsidRPr="7F85FB28" w:rsidR="3455EAD2">
          <w:rPr>
            <w:rFonts w:cs="Calibri" w:cstheme="minorAscii"/>
            <w:sz w:val="24"/>
            <w:szCs w:val="24"/>
          </w:rPr>
          <w:t>,</w:t>
        </w:r>
      </w:ins>
      <w:r w:rsidRPr="7F85FB28" w:rsidR="3455EAD2">
        <w:rPr>
          <w:rFonts w:cs="Calibri" w:cstheme="minorAscii"/>
          <w:sz w:val="24"/>
          <w:szCs w:val="24"/>
        </w:rPr>
        <w:t xml:space="preserve"> differ greatly from each other, both in terms of method, </w:t>
      </w:r>
      <w:r w:rsidRPr="7F85FB28" w:rsidR="3455EAD2">
        <w:rPr>
          <w:rFonts w:cs="Calibri" w:cstheme="minorAscii"/>
          <w:sz w:val="24"/>
          <w:szCs w:val="24"/>
        </w:rPr>
        <w:t>purpose</w:t>
      </w:r>
      <w:ins w:author="Meike Robaard" w:date="2022-06-02T13:27:00.744Z" w:id="787377697">
        <w:r w:rsidRPr="7F85FB28" w:rsidR="3455EAD2">
          <w:rPr>
            <w:rFonts w:cs="Calibri" w:cstheme="minorAscii"/>
            <w:sz w:val="24"/>
            <w:szCs w:val="24"/>
          </w:rPr>
          <w:t>,</w:t>
        </w:r>
      </w:ins>
      <w:r w:rsidRPr="7F85FB28" w:rsidR="3455EAD2">
        <w:rPr>
          <w:rFonts w:cs="Calibri" w:cstheme="minorAscii"/>
          <w:sz w:val="24"/>
          <w:szCs w:val="24"/>
        </w:rPr>
        <w:t xml:space="preserve"> and impact on the object of </w:t>
      </w:r>
      <w:del w:author="Meike Robaard" w:date="2022-06-02T13:27:09.375Z" w:id="291312712">
        <w:r w:rsidRPr="7F85FB28" w:rsidDel="3455EAD2">
          <w:rPr>
            <w:rFonts w:cs="Calibri" w:cstheme="minorAscii"/>
            <w:sz w:val="24"/>
            <w:szCs w:val="24"/>
          </w:rPr>
          <w:delText xml:space="preserve">their </w:delText>
        </w:r>
      </w:del>
      <w:r w:rsidRPr="7F85FB28" w:rsidR="3455EAD2">
        <w:rPr>
          <w:rFonts w:cs="Calibri" w:cstheme="minorAscii"/>
          <w:sz w:val="24"/>
          <w:szCs w:val="24"/>
        </w:rPr>
        <w:t xml:space="preserve">study. According to some, the term </w:t>
      </w:r>
      <w:ins w:author="Meike Robaard" w:date="2022-06-02T13:27:14.125Z" w:id="856627425">
        <w:r w:rsidRPr="7F85FB28" w:rsidR="3455EAD2">
          <w:rPr>
            <w:rFonts w:cs="Calibri" w:cstheme="minorAscii"/>
            <w:sz w:val="24"/>
            <w:szCs w:val="24"/>
          </w:rPr>
          <w:t>‘</w:t>
        </w:r>
      </w:ins>
      <w:r w:rsidRPr="7F85FB28" w:rsidR="3455EAD2">
        <w:rPr>
          <w:rFonts w:cs="Calibri" w:cstheme="minorAscii"/>
          <w:sz w:val="24"/>
          <w:szCs w:val="24"/>
        </w:rPr>
        <w:t>social sciences</w:t>
      </w:r>
      <w:ins w:author="Meike Robaard" w:date="2022-06-02T13:27:17.807Z" w:id="914741817">
        <w:r w:rsidRPr="7F85FB28" w:rsidR="3455EAD2">
          <w:rPr>
            <w:rFonts w:cs="Calibri" w:cstheme="minorAscii"/>
            <w:sz w:val="24"/>
            <w:szCs w:val="24"/>
          </w:rPr>
          <w:t>’</w:t>
        </w:r>
      </w:ins>
      <w:r w:rsidRPr="7F85FB28" w:rsidR="3455EAD2">
        <w:rPr>
          <w:rFonts w:cs="Calibri" w:cstheme="minorAscii"/>
          <w:sz w:val="24"/>
          <w:szCs w:val="24"/>
        </w:rPr>
        <w:t xml:space="preserve"> is an oxymoron, a </w:t>
      </w:r>
      <w:r w:rsidRPr="7F85FB28" w:rsidR="3455EAD2">
        <w:rPr>
          <w:rFonts w:cs="Calibri" w:cstheme="minorAscii"/>
          <w:sz w:val="24"/>
          <w:szCs w:val="24"/>
        </w:rPr>
        <w:t xml:space="preserve">contradiction in terms </w:t>
      </w:r>
      <w:del w:author="Meike Robaard" w:date="2022-06-02T13:27:26.28Z" w:id="33830671">
        <w:r w:rsidRPr="7F85FB28" w:rsidDel="3455EAD2">
          <w:rPr>
            <w:rFonts w:cs="Calibri" w:cstheme="minorAscii"/>
            <w:sz w:val="24"/>
            <w:szCs w:val="24"/>
          </w:rPr>
          <w:delText>–</w:delText>
        </w:r>
      </w:del>
      <w:r w:rsidRPr="7F85FB28" w:rsidR="3455EAD2">
        <w:rPr>
          <w:rFonts w:cs="Calibri" w:cstheme="minorAscii"/>
          <w:sz w:val="24"/>
          <w:szCs w:val="24"/>
        </w:rPr>
        <w:t xml:space="preserve"> </w:t>
      </w:r>
      <w:r w:rsidRPr="7F85FB28" w:rsidR="3455EAD2">
        <w:rPr>
          <w:rFonts w:cs="Calibri" w:cstheme="minorAscii"/>
          <w:sz w:val="24"/>
          <w:szCs w:val="24"/>
        </w:rPr>
        <w:t xml:space="preserve">because, they argue, society can never be described scientifically. The natural sciences are commonly referred to as </w:t>
      </w:r>
      <w:r w:rsidRPr="7F85FB28" w:rsidR="3455EAD2">
        <w:rPr>
          <w:rFonts w:cs="Calibri" w:cstheme="minorAscii"/>
          <w:sz w:val="24"/>
          <w:szCs w:val="24"/>
        </w:rPr>
        <w:t>‘</w:t>
      </w:r>
      <w:r w:rsidRPr="7F85FB28" w:rsidR="3455EAD2">
        <w:rPr>
          <w:rFonts w:cs="Calibri" w:cstheme="minorAscii"/>
          <w:sz w:val="24"/>
          <w:szCs w:val="24"/>
        </w:rPr>
        <w:t xml:space="preserve">the hard </w:t>
      </w:r>
      <w:proofErr w:type="gramStart"/>
      <w:r w:rsidRPr="7F85FB28" w:rsidR="3455EAD2">
        <w:rPr>
          <w:rFonts w:cs="Calibri" w:cstheme="minorAscii"/>
          <w:sz w:val="24"/>
          <w:szCs w:val="24"/>
        </w:rPr>
        <w:t>sciences</w:t>
      </w:r>
      <w:r w:rsidRPr="7F85FB28" w:rsidR="3455EAD2">
        <w:rPr>
          <w:rFonts w:cs="Calibri" w:cstheme="minorAscii"/>
          <w:sz w:val="24"/>
          <w:szCs w:val="24"/>
        </w:rPr>
        <w:t>’</w:t>
      </w:r>
      <w:proofErr w:type="gramEnd"/>
      <w:r w:rsidRPr="7F85FB28" w:rsidR="3455EAD2">
        <w:rPr>
          <w:rFonts w:cs="Calibri" w:cstheme="minorAscii"/>
          <w:sz w:val="24"/>
          <w:szCs w:val="24"/>
        </w:rPr>
        <w:t xml:space="preserve"> and human sciences as </w:t>
      </w:r>
      <w:r w:rsidRPr="7F85FB28" w:rsidR="3455EAD2">
        <w:rPr>
          <w:rFonts w:cs="Calibri" w:cstheme="minorAscii"/>
          <w:sz w:val="24"/>
          <w:szCs w:val="24"/>
        </w:rPr>
        <w:t>‘</w:t>
      </w:r>
      <w:r w:rsidRPr="7F85FB28" w:rsidR="3455EAD2">
        <w:rPr>
          <w:rFonts w:cs="Calibri" w:cstheme="minorAscii"/>
          <w:sz w:val="24"/>
          <w:szCs w:val="24"/>
        </w:rPr>
        <w:t xml:space="preserve">the soft </w:t>
      </w:r>
      <w:proofErr w:type="gramStart"/>
      <w:r w:rsidRPr="7F85FB28" w:rsidR="3455EAD2">
        <w:rPr>
          <w:rFonts w:cs="Calibri" w:cstheme="minorAscii"/>
          <w:sz w:val="24"/>
          <w:szCs w:val="24"/>
        </w:rPr>
        <w:t>sciences</w:t>
      </w:r>
      <w:r w:rsidRPr="7F85FB28" w:rsidR="3455EAD2">
        <w:rPr>
          <w:rFonts w:cs="Calibri" w:cstheme="minorAscii"/>
          <w:sz w:val="24"/>
          <w:szCs w:val="24"/>
        </w:rPr>
        <w:t>’</w:t>
      </w:r>
      <w:proofErr w:type="gramEnd"/>
      <w:r w:rsidRPr="7F85FB28" w:rsidR="3455EAD2">
        <w:rPr>
          <w:rFonts w:cs="Calibri" w:cstheme="minorAscii"/>
          <w:sz w:val="24"/>
          <w:szCs w:val="24"/>
        </w:rPr>
        <w:t xml:space="preserve">. </w:t>
      </w:r>
      <w:commentRangeStart w:id="244824630"/>
      <w:r w:rsidRPr="7F85FB28" w:rsidR="3455EAD2">
        <w:rPr>
          <w:rFonts w:cs="Calibri" w:cstheme="minorAscii"/>
          <w:sz w:val="24"/>
          <w:szCs w:val="24"/>
        </w:rPr>
        <w:t xml:space="preserve">In Dutch people commonly talk about </w:t>
      </w:r>
      <w:r w:rsidRPr="7F85FB28" w:rsidR="3455EAD2">
        <w:rPr>
          <w:rFonts w:cs="Calibri" w:cstheme="minorAscii"/>
          <w:sz w:val="24"/>
          <w:szCs w:val="24"/>
        </w:rPr>
        <w:t>‘</w:t>
      </w:r>
      <w:r w:rsidRPr="7F85FB28" w:rsidR="3455EAD2">
        <w:rPr>
          <w:rFonts w:cs="Calibri" w:cstheme="minorAscii"/>
          <w:sz w:val="24"/>
          <w:szCs w:val="24"/>
        </w:rPr>
        <w:t>exact sciences</w:t>
      </w:r>
      <w:r w:rsidRPr="7F85FB28" w:rsidR="3455EAD2">
        <w:rPr>
          <w:rFonts w:cs="Calibri" w:cstheme="minorAscii"/>
          <w:sz w:val="24"/>
          <w:szCs w:val="24"/>
        </w:rPr>
        <w:t>’</w:t>
      </w:r>
      <w:r w:rsidRPr="7F85FB28" w:rsidR="3455EAD2">
        <w:rPr>
          <w:rFonts w:cs="Calibri" w:cstheme="minorAscii"/>
          <w:sz w:val="24"/>
          <w:szCs w:val="24"/>
        </w:rPr>
        <w:t xml:space="preserve"> when they refer to natural sciences (as opposed to human sciences). </w:t>
      </w:r>
      <w:commentRangeEnd w:id="244824630"/>
      <w:r>
        <w:rPr>
          <w:rStyle w:val="CommentReference"/>
        </w:rPr>
        <w:commentReference w:id="244824630"/>
      </w:r>
    </w:p>
    <w:p w:rsidR="00711E6D" w:rsidP="007B6399" w:rsidRDefault="00711E6D" w14:paraId="28AD108F" w14:textId="77777777">
      <w:pPr>
        <w:spacing w:line="360" w:lineRule="auto"/>
        <w:jc w:val="both"/>
        <w:rPr>
          <w:rFonts w:cstheme="minorHAnsi"/>
          <w:sz w:val="24"/>
          <w:szCs w:val="24"/>
        </w:rPr>
      </w:pPr>
    </w:p>
    <w:p w:rsidR="00711E6D" w:rsidP="7F85FB28" w:rsidRDefault="00711E6D" w14:paraId="1260FD31" w14:textId="326E7B5E">
      <w:pPr>
        <w:spacing w:line="360" w:lineRule="auto"/>
        <w:jc w:val="both"/>
        <w:rPr>
          <w:rFonts w:cs="Calibri" w:cstheme="minorAscii"/>
          <w:sz w:val="24"/>
          <w:szCs w:val="24"/>
        </w:rPr>
      </w:pPr>
      <w:r w:rsidRPr="7F85FB28" w:rsidR="3455EAD2">
        <w:rPr>
          <w:rFonts w:cs="Calibri" w:cstheme="minorAscii"/>
          <w:sz w:val="24"/>
          <w:szCs w:val="24"/>
        </w:rPr>
        <w:t>Yet</w:t>
      </w:r>
      <w:r w:rsidRPr="7F85FB28" w:rsidR="5D81B24C">
        <w:rPr>
          <w:rFonts w:cs="Calibri" w:cstheme="minorAscii"/>
          <w:sz w:val="24"/>
          <w:szCs w:val="24"/>
        </w:rPr>
        <w:t>,</w:t>
      </w:r>
      <w:r w:rsidRPr="7F85FB28" w:rsidR="3455EAD2">
        <w:rPr>
          <w:rFonts w:cs="Calibri" w:cstheme="minorAscii"/>
          <w:sz w:val="24"/>
          <w:szCs w:val="24"/>
        </w:rPr>
        <w:t xml:space="preserve"> </w:t>
      </w:r>
      <w:del w:author="Meike Robaard" w:date="2022-06-02T13:28:10.62Z" w:id="1814668705">
        <w:r w:rsidRPr="7F85FB28" w:rsidDel="3455EAD2">
          <w:rPr>
            <w:rFonts w:cs="Calibri" w:cstheme="minorAscii"/>
            <w:sz w:val="24"/>
            <w:szCs w:val="24"/>
          </w:rPr>
          <w:delText>(good)</w:delText>
        </w:r>
      </w:del>
      <w:r w:rsidRPr="7F85FB28" w:rsidR="3455EAD2">
        <w:rPr>
          <w:rFonts w:cs="Calibri" w:cstheme="minorAscii"/>
          <w:sz w:val="24"/>
          <w:szCs w:val="24"/>
        </w:rPr>
        <w:t xml:space="preserve"> human sciences and </w:t>
      </w:r>
      <w:del w:author="Meike Robaard" w:date="2022-06-02T13:28:13.801Z" w:id="136135464">
        <w:r w:rsidRPr="7F85FB28" w:rsidDel="3455EAD2">
          <w:rPr>
            <w:rFonts w:cs="Calibri" w:cstheme="minorAscii"/>
            <w:sz w:val="24"/>
            <w:szCs w:val="24"/>
          </w:rPr>
          <w:delText xml:space="preserve">(good) </w:delText>
        </w:r>
      </w:del>
      <w:r w:rsidRPr="7F85FB28" w:rsidR="3455EAD2">
        <w:rPr>
          <w:rFonts w:cs="Calibri" w:cstheme="minorAscii"/>
          <w:sz w:val="24"/>
          <w:szCs w:val="24"/>
        </w:rPr>
        <w:t xml:space="preserve">natural sciences have a very important characteristic in common: </w:t>
      </w:r>
      <w:del w:author="Meike Robaard" w:date="2022-06-02T13:28:23.301Z" w:id="1495591318">
        <w:r w:rsidRPr="7F85FB28" w:rsidDel="3455EAD2">
          <w:rPr>
            <w:rFonts w:cs="Calibri" w:cstheme="minorAscii"/>
            <w:sz w:val="24"/>
            <w:szCs w:val="24"/>
          </w:rPr>
          <w:delText xml:space="preserve">namely that </w:delText>
        </w:r>
      </w:del>
      <w:r w:rsidRPr="7F85FB28" w:rsidR="3455EAD2">
        <w:rPr>
          <w:rFonts w:cs="Calibri" w:cstheme="minorAscii"/>
          <w:sz w:val="24"/>
          <w:szCs w:val="24"/>
        </w:rPr>
        <w:t>they are</w:t>
      </w:r>
      <w:ins w:author="Meike Robaard" w:date="2022-06-02T13:28:26.485Z" w:id="1031529467">
        <w:r w:rsidRPr="7F85FB28" w:rsidR="3455EAD2">
          <w:rPr>
            <w:rFonts w:cs="Calibri" w:cstheme="minorAscii"/>
            <w:sz w:val="24"/>
            <w:szCs w:val="24"/>
          </w:rPr>
          <w:t xml:space="preserve"> both</w:t>
        </w:r>
      </w:ins>
      <w:r w:rsidRPr="7F85FB28" w:rsidR="3455EAD2">
        <w:rPr>
          <w:rFonts w:cs="Calibri" w:cstheme="minorAscii"/>
          <w:sz w:val="24"/>
          <w:szCs w:val="24"/>
        </w:rPr>
        <w:t xml:space="preserve"> </w:t>
      </w:r>
      <w:r w:rsidRPr="7F85FB28" w:rsidR="3455EAD2">
        <w:rPr>
          <w:rFonts w:cs="Calibri" w:cstheme="minorAscii"/>
          <w:sz w:val="24"/>
          <w:szCs w:val="24"/>
        </w:rPr>
        <w:t>‘</w:t>
      </w:r>
      <w:r w:rsidRPr="7F85FB28" w:rsidR="3455EAD2">
        <w:rPr>
          <w:rFonts w:cs="Calibri" w:cstheme="minorAscii"/>
          <w:sz w:val="24"/>
          <w:szCs w:val="24"/>
        </w:rPr>
        <w:t>self-correcting</w:t>
      </w:r>
      <w:r w:rsidRPr="7F85FB28" w:rsidR="3455EAD2">
        <w:rPr>
          <w:rFonts w:cs="Calibri" w:cstheme="minorAscii"/>
          <w:sz w:val="24"/>
          <w:szCs w:val="24"/>
        </w:rPr>
        <w:t>’</w:t>
      </w:r>
      <w:r w:rsidRPr="7F85FB28" w:rsidR="3455EAD2">
        <w:rPr>
          <w:rFonts w:cs="Calibri" w:cstheme="minorAscii"/>
          <w:sz w:val="24"/>
          <w:szCs w:val="24"/>
        </w:rPr>
        <w:t>. Th</w:t>
      </w:r>
      <w:ins w:author="Meike Robaard" w:date="2022-06-02T13:28:34.298Z" w:id="1036289589">
        <w:r w:rsidRPr="7F85FB28" w:rsidR="3455EAD2">
          <w:rPr>
            <w:rFonts w:cs="Calibri" w:cstheme="minorAscii"/>
            <w:sz w:val="24"/>
            <w:szCs w:val="24"/>
          </w:rPr>
          <w:t>is</w:t>
        </w:r>
      </w:ins>
      <w:del w:author="Meike Robaard" w:date="2022-06-02T13:28:33.12Z" w:id="211779176">
        <w:r w:rsidRPr="7F85FB28" w:rsidDel="3455EAD2">
          <w:rPr>
            <w:rFonts w:cs="Calibri" w:cstheme="minorAscii"/>
            <w:sz w:val="24"/>
            <w:szCs w:val="24"/>
          </w:rPr>
          <w:delText>at</w:delText>
        </w:r>
      </w:del>
      <w:r w:rsidRPr="7F85FB28" w:rsidR="3455EAD2">
        <w:rPr>
          <w:rFonts w:cs="Calibri" w:cstheme="minorAscii"/>
          <w:sz w:val="24"/>
          <w:szCs w:val="24"/>
        </w:rPr>
        <w:t xml:space="preserve"> is the essence of science, according to the famous astrophysicist Carl Sagan</w:t>
      </w:r>
      <w:r w:rsidRPr="7F85FB28" w:rsidR="43A38AA4">
        <w:rPr>
          <w:rFonts w:cs="Calibri" w:cstheme="minorAscii"/>
          <w:sz w:val="24"/>
          <w:szCs w:val="24"/>
        </w:rPr>
        <w:t xml:space="preserve"> (1980)</w:t>
      </w:r>
      <w:r w:rsidRPr="7F85FB28" w:rsidR="3455EAD2">
        <w:rPr>
          <w:rFonts w:cs="Calibri" w:cstheme="minorAscii"/>
          <w:sz w:val="24"/>
          <w:szCs w:val="24"/>
        </w:rPr>
        <w:t xml:space="preserve">. What Sagan means, is that the methodology and context (of both natural and human sciences) </w:t>
      </w:r>
      <w:del w:author="Meike Robaard" w:date="2022-06-02T13:29:45.889Z" w:id="887367533">
        <w:r w:rsidRPr="7F85FB28" w:rsidDel="3455EAD2">
          <w:rPr>
            <w:rFonts w:cs="Calibri" w:cstheme="minorAscii"/>
            <w:sz w:val="24"/>
            <w:szCs w:val="24"/>
          </w:rPr>
          <w:delText>correct for the</w:delText>
        </w:r>
      </w:del>
      <w:ins w:author="Meike Robaard" w:date="2022-06-02T13:29:48.129Z" w:id="870662610">
        <w:r w:rsidRPr="7F85FB28" w:rsidR="3455EAD2">
          <w:rPr>
            <w:rFonts w:cs="Calibri" w:cstheme="minorAscii"/>
            <w:sz w:val="24"/>
            <w:szCs w:val="24"/>
          </w:rPr>
          <w:t>straighten out</w:t>
        </w:r>
      </w:ins>
      <w:r w:rsidRPr="7F85FB28" w:rsidR="3455EAD2">
        <w:rPr>
          <w:rFonts w:cs="Calibri" w:cstheme="minorAscii"/>
          <w:sz w:val="24"/>
          <w:szCs w:val="24"/>
        </w:rPr>
        <w:t xml:space="preserve"> </w:t>
      </w:r>
      <w:ins w:author="Meike Robaard" w:date="2022-06-02T13:29:59.079Z" w:id="525856436">
        <w:r w:rsidRPr="7F85FB28" w:rsidR="3455EAD2">
          <w:rPr>
            <w:rFonts w:cs="Calibri" w:cstheme="minorAscii"/>
            <w:sz w:val="24"/>
            <w:szCs w:val="24"/>
          </w:rPr>
          <w:t>mistakes made</w:t>
        </w:r>
      </w:ins>
      <w:del w:author="Meike Robaard" w:date="2022-06-02T13:29:52.893Z" w:id="832744599">
        <w:r w:rsidRPr="7F85FB28" w:rsidDel="3455EAD2">
          <w:rPr>
            <w:rFonts w:cs="Calibri" w:cstheme="minorAscii"/>
            <w:sz w:val="24"/>
            <w:szCs w:val="24"/>
          </w:rPr>
          <w:delText>errors committed</w:delText>
        </w:r>
      </w:del>
      <w:r w:rsidRPr="7F85FB28" w:rsidR="3455EAD2">
        <w:rPr>
          <w:rFonts w:cs="Calibri" w:cstheme="minorAscii"/>
          <w:sz w:val="24"/>
          <w:szCs w:val="24"/>
        </w:rPr>
        <w:t xml:space="preserve"> by scientists.</w:t>
      </w:r>
      <w:r w:rsidRPr="7F85FB28" w:rsidR="3455EAD2">
        <w:rPr>
          <w:rFonts w:cs="Calibri" w:cstheme="minorAscii"/>
          <w:sz w:val="24"/>
          <w:szCs w:val="24"/>
        </w:rPr>
        <w:t xml:space="preserve"> How does that work?</w:t>
      </w:r>
    </w:p>
    <w:p w:rsidR="00711E6D" w:rsidP="007B6399" w:rsidRDefault="00711E6D" w14:paraId="2DDDFFF7" w14:textId="77777777">
      <w:pPr>
        <w:spacing w:line="360" w:lineRule="auto"/>
        <w:jc w:val="both"/>
        <w:rPr>
          <w:rFonts w:cstheme="minorHAnsi"/>
          <w:sz w:val="24"/>
          <w:szCs w:val="24"/>
        </w:rPr>
      </w:pPr>
    </w:p>
    <w:p w:rsidRPr="00F95ED7" w:rsidR="00711E6D" w:rsidP="007B6399" w:rsidRDefault="00711E6D" w14:paraId="38B1854A" w14:textId="77777777">
      <w:pPr>
        <w:spacing w:line="360" w:lineRule="auto"/>
        <w:jc w:val="both"/>
        <w:rPr>
          <w:rFonts w:cstheme="minorHAnsi"/>
          <w:b/>
          <w:bCs/>
          <w:sz w:val="24"/>
          <w:szCs w:val="24"/>
        </w:rPr>
      </w:pPr>
      <w:r>
        <w:rPr>
          <w:rFonts w:cstheme="minorHAnsi"/>
          <w:b/>
          <w:bCs/>
          <w:sz w:val="24"/>
          <w:szCs w:val="24"/>
        </w:rPr>
        <w:t>How is science protected against the reasoning errors of scientists?</w:t>
      </w:r>
    </w:p>
    <w:p w:rsidRPr="007B6399" w:rsidR="00711E6D" w:rsidP="007B6399" w:rsidRDefault="00711E6D" w14:paraId="0D534A91" w14:textId="77777777">
      <w:pPr>
        <w:spacing w:line="360" w:lineRule="auto"/>
        <w:jc w:val="both"/>
        <w:rPr>
          <w:rFonts w:cstheme="minorHAnsi"/>
          <w:sz w:val="24"/>
          <w:szCs w:val="24"/>
        </w:rPr>
      </w:pPr>
    </w:p>
    <w:p w:rsidR="00711E6D" w:rsidP="7F85FB28" w:rsidRDefault="00711E6D" w14:paraId="4F60589E" w14:textId="48B380B6">
      <w:pPr>
        <w:spacing w:line="360" w:lineRule="auto"/>
        <w:jc w:val="both"/>
        <w:rPr>
          <w:rFonts w:cs="Calibri" w:cstheme="minorAscii"/>
          <w:sz w:val="24"/>
          <w:szCs w:val="24"/>
        </w:rPr>
      </w:pPr>
      <w:r w:rsidRPr="7F85FB28" w:rsidR="3455EAD2">
        <w:rPr>
          <w:rFonts w:cs="Calibri" w:cstheme="minorAscii"/>
          <w:sz w:val="24"/>
          <w:szCs w:val="24"/>
        </w:rPr>
        <w:t>Just like every</w:t>
      </w:r>
      <w:r w:rsidRPr="7F85FB28" w:rsidR="50750F9A">
        <w:rPr>
          <w:rFonts w:cs="Calibri" w:cstheme="minorAscii"/>
          <w:sz w:val="24"/>
          <w:szCs w:val="24"/>
        </w:rPr>
        <w:t>one</w:t>
      </w:r>
      <w:ins w:author="Meike Robaard" w:date="2022-06-02T13:30:09.504Z" w:id="751712107">
        <w:r w:rsidRPr="7F85FB28" w:rsidR="50750F9A">
          <w:rPr>
            <w:rFonts w:cs="Calibri" w:cstheme="minorAscii"/>
            <w:sz w:val="24"/>
            <w:szCs w:val="24"/>
          </w:rPr>
          <w:t xml:space="preserve"> else</w:t>
        </w:r>
      </w:ins>
      <w:r w:rsidRPr="7F85FB28" w:rsidR="3455EAD2">
        <w:rPr>
          <w:rFonts w:cs="Calibri" w:cstheme="minorAscii"/>
          <w:sz w:val="24"/>
          <w:szCs w:val="24"/>
        </w:rPr>
        <w:t xml:space="preserve">, scientists are </w:t>
      </w:r>
      <w:ins w:author="Meike Robaard" w:date="2022-06-02T13:30:23.35Z" w:id="1460378309">
        <w:r w:rsidRPr="7F85FB28" w:rsidR="3455EAD2">
          <w:rPr>
            <w:rFonts w:cs="Calibri" w:cstheme="minorAscii"/>
            <w:sz w:val="24"/>
            <w:szCs w:val="24"/>
          </w:rPr>
          <w:t xml:space="preserve">also </w:t>
        </w:r>
      </w:ins>
      <w:r w:rsidRPr="7F85FB28" w:rsidR="3455EAD2">
        <w:rPr>
          <w:rFonts w:cs="Calibri" w:cstheme="minorAscii"/>
          <w:sz w:val="24"/>
          <w:szCs w:val="24"/>
        </w:rPr>
        <w:t xml:space="preserve">susceptible to the reasoning errors we have discussed. Remember the </w:t>
      </w:r>
      <w:del w:author="Meike Robaard" w:date="2022-06-02T13:30:30.848Z" w:id="87289125">
        <w:r w:rsidRPr="7F85FB28" w:rsidDel="3455EAD2">
          <w:rPr>
            <w:rFonts w:cs="Calibri" w:cstheme="minorAscii"/>
            <w:sz w:val="24"/>
            <w:szCs w:val="24"/>
          </w:rPr>
          <w:delText>paleo-anthropologists</w:delText>
        </w:r>
      </w:del>
      <w:ins w:author="Meike Robaard" w:date="2022-06-02T13:30:30.848Z" w:id="1006548847">
        <w:r w:rsidRPr="7F85FB28" w:rsidR="3455EAD2">
          <w:rPr>
            <w:rFonts w:cs="Calibri" w:cstheme="minorAscii"/>
            <w:sz w:val="24"/>
            <w:szCs w:val="24"/>
          </w:rPr>
          <w:t>paleoanthropologists</w:t>
        </w:r>
      </w:ins>
      <w:r w:rsidRPr="7F85FB28" w:rsidR="3455EAD2">
        <w:rPr>
          <w:rFonts w:cs="Calibri" w:cstheme="minorAscii"/>
          <w:sz w:val="24"/>
          <w:szCs w:val="24"/>
        </w:rPr>
        <w:t xml:space="preserve"> in </w:t>
      </w:r>
      <w:r w:rsidRPr="7F85FB28" w:rsidR="1DFC8736">
        <w:rPr>
          <w:rFonts w:cs="Calibri" w:cstheme="minorAscii"/>
          <w:sz w:val="24"/>
          <w:szCs w:val="24"/>
        </w:rPr>
        <w:t>chapter 5</w:t>
      </w:r>
      <w:r w:rsidRPr="7F85FB28" w:rsidR="3455EAD2">
        <w:rPr>
          <w:rFonts w:cs="Calibri" w:cstheme="minorAscii"/>
          <w:sz w:val="24"/>
          <w:szCs w:val="24"/>
        </w:rPr>
        <w:t>. Fortunately, the quality of the sciences does not depend so much on the quality of the scientists</w:t>
      </w:r>
      <w:ins w:author="Meike Robaard" w:date="2022-06-02T13:30:41.547Z" w:id="633166825">
        <w:r w:rsidRPr="7F85FB28" w:rsidR="3455EAD2">
          <w:rPr>
            <w:rFonts w:cs="Calibri" w:cstheme="minorAscii"/>
            <w:sz w:val="24"/>
            <w:szCs w:val="24"/>
          </w:rPr>
          <w:t>,</w:t>
        </w:r>
      </w:ins>
      <w:r w:rsidRPr="7F85FB28" w:rsidR="3455EAD2">
        <w:rPr>
          <w:rFonts w:cs="Calibri" w:cstheme="minorAscii"/>
          <w:sz w:val="24"/>
          <w:szCs w:val="24"/>
        </w:rPr>
        <w:t xml:space="preserve"> but on the quality of the methodology and the framework within which science is</w:t>
      </w:r>
      <w:ins w:author="Meike Robaard" w:date="2022-06-02T13:30:52.361Z" w:id="1976551186">
        <w:r w:rsidRPr="7F85FB28" w:rsidR="3455EAD2">
          <w:rPr>
            <w:rFonts w:cs="Calibri" w:cstheme="minorAscii"/>
            <w:sz w:val="24"/>
            <w:szCs w:val="24"/>
          </w:rPr>
          <w:t xml:space="preserve"> conducted</w:t>
        </w:r>
      </w:ins>
      <w:del w:author="Meike Robaard" w:date="2022-06-02T13:30:47.748Z" w:id="551635129">
        <w:r w:rsidRPr="7F85FB28" w:rsidDel="3455EAD2">
          <w:rPr>
            <w:rFonts w:cs="Calibri" w:cstheme="minorAscii"/>
            <w:sz w:val="24"/>
            <w:szCs w:val="24"/>
          </w:rPr>
          <w:delText xml:space="preserve"> done</w:delText>
        </w:r>
      </w:del>
      <w:r w:rsidRPr="7F85FB28" w:rsidR="3455EAD2">
        <w:rPr>
          <w:rFonts w:cs="Calibri" w:cstheme="minorAscii"/>
          <w:sz w:val="24"/>
          <w:szCs w:val="24"/>
        </w:rPr>
        <w:t>. The</w:t>
      </w:r>
      <w:ins w:author="Meike Robaard" w:date="2022-06-02T13:31:16.915Z" w:id="1887834753">
        <w:r w:rsidRPr="7F85FB28" w:rsidR="3455EAD2">
          <w:rPr>
            <w:rFonts w:cs="Calibri" w:cstheme="minorAscii"/>
            <w:sz w:val="24"/>
            <w:szCs w:val="24"/>
          </w:rPr>
          <w:t xml:space="preserve"> sciences</w:t>
        </w:r>
      </w:ins>
      <w:del w:author="Meike Robaard" w:date="2022-06-02T13:31:14.749Z" w:id="161049634">
        <w:r w:rsidRPr="7F85FB28" w:rsidDel="3455EAD2">
          <w:rPr>
            <w:rFonts w:cs="Calibri" w:cstheme="minorAscii"/>
            <w:sz w:val="24"/>
            <w:szCs w:val="24"/>
          </w:rPr>
          <w:delText>y</w:delText>
        </w:r>
      </w:del>
      <w:r w:rsidRPr="7F85FB28" w:rsidR="3455EAD2">
        <w:rPr>
          <w:rFonts w:cs="Calibri" w:cstheme="minorAscii"/>
          <w:sz w:val="24"/>
          <w:szCs w:val="24"/>
        </w:rPr>
        <w:t xml:space="preserve"> operate in such a way that they protect against the reasoning errors and biases to which the human brain is susceptible.</w:t>
      </w:r>
    </w:p>
    <w:p w:rsidRPr="007B6399" w:rsidR="00711E6D" w:rsidP="007B6399" w:rsidRDefault="00711E6D" w14:paraId="3E348B3A" w14:textId="77777777">
      <w:pPr>
        <w:spacing w:line="360" w:lineRule="auto"/>
        <w:jc w:val="both"/>
        <w:rPr>
          <w:rFonts w:cstheme="minorHAnsi"/>
          <w:sz w:val="24"/>
          <w:szCs w:val="24"/>
        </w:rPr>
      </w:pPr>
    </w:p>
    <w:p w:rsidR="00711E6D" w:rsidP="7F85FB28" w:rsidRDefault="00711E6D" w14:paraId="00CE0425" w14:textId="49EF0D65">
      <w:pPr>
        <w:spacing w:line="360" w:lineRule="auto"/>
        <w:jc w:val="both"/>
        <w:rPr>
          <w:rFonts w:cs="Calibri" w:cstheme="minorAscii"/>
          <w:sz w:val="24"/>
          <w:szCs w:val="24"/>
        </w:rPr>
      </w:pPr>
      <w:r w:rsidRPr="7F85FB28" w:rsidR="3455EAD2">
        <w:rPr>
          <w:rFonts w:cs="Calibri" w:cstheme="minorAscii"/>
          <w:sz w:val="24"/>
          <w:szCs w:val="24"/>
        </w:rPr>
        <w:t xml:space="preserve">First, the scientific methods protect against intuitive reasoning errors (system 1 reasoning errors). They make extensive use of cognitive artifacts (see </w:t>
      </w:r>
      <w:r w:rsidRPr="7F85FB28" w:rsidR="1DFC8736">
        <w:rPr>
          <w:rFonts w:cs="Calibri" w:cstheme="minorAscii"/>
          <w:sz w:val="24"/>
          <w:szCs w:val="24"/>
        </w:rPr>
        <w:t>chapter 5</w:t>
      </w:r>
      <w:r w:rsidRPr="7F85FB28" w:rsidR="3455EAD2">
        <w:rPr>
          <w:rFonts w:cs="Calibri" w:cstheme="minorAscii"/>
          <w:sz w:val="24"/>
          <w:szCs w:val="24"/>
        </w:rPr>
        <w:t xml:space="preserve">). These cognitive artifacts, such as mathematics, </w:t>
      </w:r>
      <w:r w:rsidRPr="7F85FB28" w:rsidR="3455EAD2">
        <w:rPr>
          <w:rFonts w:cs="Calibri" w:cstheme="minorAscii"/>
          <w:sz w:val="24"/>
          <w:szCs w:val="24"/>
        </w:rPr>
        <w:t>logic</w:t>
      </w:r>
      <w:r w:rsidRPr="7F85FB28" w:rsidR="3455EAD2">
        <w:rPr>
          <w:rFonts w:cs="Calibri" w:cstheme="minorAscii"/>
          <w:sz w:val="24"/>
          <w:szCs w:val="24"/>
        </w:rPr>
        <w:t xml:space="preserve"> and statistics, do not only radically extend the scope of sciences (without mathematics, Newtonian physics</w:t>
      </w:r>
      <w:ins w:author="Meike Robaard" w:date="2022-06-02T13:31:52.753Z" w:id="448051599">
        <w:r w:rsidRPr="7F85FB28" w:rsidR="3455EAD2">
          <w:rPr>
            <w:rFonts w:cs="Calibri" w:cstheme="minorAscii"/>
            <w:sz w:val="24"/>
            <w:szCs w:val="24"/>
          </w:rPr>
          <w:t>,</w:t>
        </w:r>
      </w:ins>
      <w:r w:rsidRPr="7F85FB28" w:rsidR="3455EAD2">
        <w:rPr>
          <w:rFonts w:cs="Calibri" w:cstheme="minorAscii"/>
          <w:sz w:val="24"/>
          <w:szCs w:val="24"/>
        </w:rPr>
        <w:t xml:space="preserve"> let alone Einstein's theory of relativity</w:t>
      </w:r>
      <w:ins w:author="Meike Robaard" w:date="2022-06-02T13:31:57.599Z" w:id="1630398615">
        <w:r w:rsidRPr="7F85FB28" w:rsidR="3455EAD2">
          <w:rPr>
            <w:rFonts w:cs="Calibri" w:cstheme="minorAscii"/>
            <w:sz w:val="24"/>
            <w:szCs w:val="24"/>
          </w:rPr>
          <w:t>,</w:t>
        </w:r>
      </w:ins>
      <w:r w:rsidRPr="7F85FB28" w:rsidR="3455EAD2">
        <w:rPr>
          <w:rFonts w:cs="Calibri" w:cstheme="minorAscii"/>
          <w:sz w:val="24"/>
          <w:szCs w:val="24"/>
        </w:rPr>
        <w:t xml:space="preserve"> would not have been </w:t>
      </w:r>
      <w:ins w:author="Meike Robaard" w:date="2022-06-02T13:32:04.361Z" w:id="1064803249">
        <w:r w:rsidRPr="7F85FB28" w:rsidR="3455EAD2">
          <w:rPr>
            <w:rFonts w:cs="Calibri" w:cstheme="minorAscii"/>
            <w:sz w:val="24"/>
            <w:szCs w:val="24"/>
          </w:rPr>
          <w:t>possible</w:t>
        </w:r>
      </w:ins>
      <w:del w:author="Meike Robaard" w:date="2022-06-02T13:32:03.109Z" w:id="561574889">
        <w:r w:rsidRPr="7F85FB28" w:rsidDel="3455EAD2">
          <w:rPr>
            <w:rFonts w:cs="Calibri" w:cstheme="minorAscii"/>
            <w:sz w:val="24"/>
            <w:szCs w:val="24"/>
          </w:rPr>
          <w:delText>within our reach</w:delText>
        </w:r>
      </w:del>
      <w:r w:rsidRPr="7F85FB28" w:rsidR="3455EAD2">
        <w:rPr>
          <w:rFonts w:cs="Calibri" w:cstheme="minorAscii"/>
          <w:sz w:val="24"/>
          <w:szCs w:val="24"/>
        </w:rPr>
        <w:t xml:space="preserve">), </w:t>
      </w:r>
      <w:ins w:author="Meike Robaard" w:date="2022-06-02T13:32:12.12Z" w:id="1076969743">
        <w:r w:rsidRPr="7F85FB28" w:rsidR="3455EAD2">
          <w:rPr>
            <w:rFonts w:cs="Calibri" w:cstheme="minorAscii"/>
            <w:sz w:val="24"/>
            <w:szCs w:val="24"/>
          </w:rPr>
          <w:t xml:space="preserve">but </w:t>
        </w:r>
      </w:ins>
      <w:r w:rsidRPr="7F85FB28" w:rsidR="3455EAD2">
        <w:rPr>
          <w:rFonts w:cs="Calibri" w:cstheme="minorAscii"/>
          <w:sz w:val="24"/>
          <w:szCs w:val="24"/>
        </w:rPr>
        <w:t xml:space="preserve">they also protect against intuitive reasoning errors, such as the belief bias, </w:t>
      </w:r>
      <w:r w:rsidRPr="7F85FB28" w:rsidR="3455EAD2">
        <w:rPr>
          <w:rFonts w:cs="Calibri" w:cstheme="minorAscii"/>
          <w:sz w:val="24"/>
          <w:szCs w:val="24"/>
        </w:rPr>
        <w:t xml:space="preserve">gambler's fallacy, hyperactive pattern detection, chance blindness, base rate fallacy, availability bias, </w:t>
      </w:r>
      <w:ins w:author="Meike Robaard" w:date="2022-06-02T13:32:23.697Z" w:id="1877442169">
        <w:r w:rsidRPr="7F85FB28" w:rsidR="3455EAD2">
          <w:rPr>
            <w:rFonts w:cs="Calibri" w:cstheme="minorAscii"/>
            <w:sz w:val="24"/>
            <w:szCs w:val="24"/>
          </w:rPr>
          <w:t>and more</w:t>
        </w:r>
      </w:ins>
      <w:del w:author="Meike Robaard" w:date="2022-06-02T13:32:21.71Z" w:id="2009077249">
        <w:r w:rsidRPr="7F85FB28" w:rsidDel="3455EAD2">
          <w:rPr>
            <w:rFonts w:cs="Calibri" w:cstheme="minorAscii"/>
            <w:sz w:val="24"/>
            <w:szCs w:val="24"/>
          </w:rPr>
          <w:delText>etc</w:delText>
        </w:r>
      </w:del>
      <w:r w:rsidRPr="7F85FB28" w:rsidR="3455EAD2">
        <w:rPr>
          <w:rFonts w:cs="Calibri" w:cstheme="minorAscii"/>
          <w:sz w:val="24"/>
          <w:szCs w:val="24"/>
        </w:rPr>
        <w:t>.</w:t>
      </w:r>
      <w:r w:rsidRPr="7F85FB28" w:rsidR="50750F9A">
        <w:rPr>
          <w:rFonts w:cs="Calibri" w:cstheme="minorAscii"/>
          <w:sz w:val="24"/>
          <w:szCs w:val="24"/>
        </w:rPr>
        <w:t xml:space="preserve"> By using mathematical and statistical models and computations, scientists </w:t>
      </w:r>
      <w:ins w:author="Meike Robaard" w:date="2022-06-02T13:33:11.427Z" w:id="4107050">
        <w:r w:rsidRPr="7F85FB28" w:rsidR="50750F9A">
          <w:rPr>
            <w:rFonts w:cs="Calibri" w:cstheme="minorAscii"/>
            <w:sz w:val="24"/>
            <w:szCs w:val="24"/>
          </w:rPr>
          <w:t>aim</w:t>
        </w:r>
      </w:ins>
      <w:del w:author="Meike Robaard" w:date="2022-06-02T13:33:08.105Z" w:id="204183554">
        <w:r w:rsidRPr="7F85FB28" w:rsidDel="50750F9A">
          <w:rPr>
            <w:rFonts w:cs="Calibri" w:cstheme="minorAscii"/>
            <w:sz w:val="24"/>
            <w:szCs w:val="24"/>
          </w:rPr>
          <w:delText>do</w:delText>
        </w:r>
      </w:del>
      <w:r w:rsidRPr="7F85FB28" w:rsidR="50750F9A">
        <w:rPr>
          <w:rFonts w:cs="Calibri" w:cstheme="minorAscii"/>
          <w:sz w:val="24"/>
          <w:szCs w:val="24"/>
        </w:rPr>
        <w:t xml:space="preserve"> not succumb to their biased intuitions. </w:t>
      </w:r>
    </w:p>
    <w:p w:rsidRPr="007B6399" w:rsidR="00711E6D" w:rsidP="007B6399" w:rsidRDefault="00711E6D" w14:paraId="7A81AB45" w14:textId="77777777">
      <w:pPr>
        <w:spacing w:line="360" w:lineRule="auto"/>
        <w:jc w:val="both"/>
        <w:rPr>
          <w:rFonts w:cstheme="minorHAnsi"/>
          <w:sz w:val="24"/>
          <w:szCs w:val="24"/>
        </w:rPr>
      </w:pPr>
    </w:p>
    <w:p w:rsidRPr="007B6399" w:rsidR="00711E6D" w:rsidP="7F85FB28" w:rsidRDefault="00711E6D" w14:paraId="5B94803C" w14:textId="6C64F513">
      <w:pPr>
        <w:spacing w:line="360" w:lineRule="auto"/>
        <w:jc w:val="both"/>
        <w:rPr>
          <w:rFonts w:cs="Calibri" w:cstheme="minorAscii"/>
          <w:sz w:val="24"/>
          <w:szCs w:val="24"/>
        </w:rPr>
      </w:pPr>
      <w:r w:rsidRPr="7F85FB28" w:rsidR="3455EAD2">
        <w:rPr>
          <w:rFonts w:cs="Calibri" w:cstheme="minorAscii"/>
          <w:sz w:val="24"/>
          <w:szCs w:val="24"/>
        </w:rPr>
        <w:t xml:space="preserve">Secondly, the scientific framework and context protect against the </w:t>
      </w:r>
      <w:r w:rsidRPr="7F85FB28" w:rsidR="50750F9A">
        <w:rPr>
          <w:rFonts w:cs="Calibri" w:cstheme="minorAscii"/>
          <w:sz w:val="24"/>
          <w:szCs w:val="24"/>
        </w:rPr>
        <w:t>pervasive</w:t>
      </w:r>
      <w:r w:rsidRPr="7F85FB28" w:rsidR="3455EAD2">
        <w:rPr>
          <w:rFonts w:cs="Calibri" w:cstheme="minorAscii"/>
          <w:sz w:val="24"/>
          <w:szCs w:val="24"/>
        </w:rPr>
        <w:t xml:space="preserve"> biases of system 2. </w:t>
      </w:r>
      <w:r w:rsidRPr="7F85FB28" w:rsidR="50750F9A">
        <w:rPr>
          <w:rFonts w:cs="Calibri" w:cstheme="minorAscii"/>
          <w:sz w:val="24"/>
          <w:szCs w:val="24"/>
        </w:rPr>
        <w:t>I</w:t>
      </w:r>
      <w:r w:rsidRPr="7F85FB28" w:rsidR="3455EAD2">
        <w:rPr>
          <w:rFonts w:cs="Calibri" w:cstheme="minorAscii"/>
          <w:sz w:val="24"/>
          <w:szCs w:val="24"/>
        </w:rPr>
        <w:t>t protects against the confirmation bias (as well as irrational strategies for cognitive dissonance reduction)</w:t>
      </w:r>
      <w:del w:author="Meike Robaard" w:date="2022-06-02T13:34:08.541Z" w:id="159311480">
        <w:r w:rsidRPr="7F85FB28" w:rsidDel="3455EAD2">
          <w:rPr>
            <w:rFonts w:cs="Calibri" w:cstheme="minorAscii"/>
            <w:sz w:val="24"/>
            <w:szCs w:val="24"/>
          </w:rPr>
          <w:delText>:</w:delText>
        </w:r>
      </w:del>
      <w:r w:rsidRPr="7F85FB28" w:rsidR="3455EAD2">
        <w:rPr>
          <w:rFonts w:cs="Calibri" w:cstheme="minorAscii"/>
          <w:sz w:val="24"/>
          <w:szCs w:val="24"/>
        </w:rPr>
        <w:t xml:space="preserve"> through 'peer review', which ensures that each theory is critically screened for errors by other scientists before it is published. The scientific context of open criticism also contributes to this. Scientists do not lack motivation to try to revise the influential theories of their time (or at least refine them). </w:t>
      </w:r>
      <w:commentRangeStart w:id="106487183"/>
      <w:r w:rsidRPr="7F85FB28" w:rsidR="3455EAD2">
        <w:rPr>
          <w:rFonts w:cs="Calibri" w:cstheme="minorAscii"/>
          <w:sz w:val="24"/>
          <w:szCs w:val="24"/>
        </w:rPr>
        <w:t>The physicist who refutes Einstein</w:t>
      </w:r>
      <w:r w:rsidRPr="7F85FB28" w:rsidR="3455EAD2">
        <w:rPr>
          <w:rFonts w:cs="Calibri" w:cstheme="minorAscii"/>
          <w:sz w:val="24"/>
          <w:szCs w:val="24"/>
        </w:rPr>
        <w:t>’s theory</w:t>
      </w:r>
      <w:r w:rsidRPr="7F85FB28" w:rsidR="50750F9A">
        <w:rPr>
          <w:rFonts w:cs="Calibri" w:cstheme="minorAscii"/>
          <w:sz w:val="24"/>
          <w:szCs w:val="24"/>
        </w:rPr>
        <w:t>, as I mentioned before,</w:t>
      </w:r>
      <w:r w:rsidRPr="7F85FB28" w:rsidR="3455EAD2">
        <w:rPr>
          <w:rFonts w:cs="Calibri" w:cstheme="minorAscii"/>
          <w:sz w:val="24"/>
          <w:szCs w:val="24"/>
        </w:rPr>
        <w:t xml:space="preserve"> goes in the history books.</w:t>
      </w:r>
      <w:commentRangeEnd w:id="106487183"/>
      <w:r>
        <w:rPr>
          <w:rStyle w:val="CommentReference"/>
        </w:rPr>
        <w:commentReference w:id="106487183"/>
      </w:r>
    </w:p>
    <w:p w:rsidRPr="007B6399" w:rsidR="00711E6D" w:rsidP="007B6399" w:rsidRDefault="00711E6D" w14:paraId="6B086113" w14:textId="77777777">
      <w:pPr>
        <w:spacing w:line="360" w:lineRule="auto"/>
        <w:jc w:val="both"/>
        <w:rPr>
          <w:rFonts w:cstheme="minorHAnsi"/>
          <w:sz w:val="24"/>
          <w:szCs w:val="24"/>
        </w:rPr>
      </w:pPr>
    </w:p>
    <w:p w:rsidR="00711E6D" w:rsidP="7F85FB28" w:rsidRDefault="00711E6D" w14:paraId="3B810998" w14:textId="063293F2">
      <w:pPr>
        <w:spacing w:line="360" w:lineRule="auto"/>
        <w:jc w:val="both"/>
        <w:rPr>
          <w:rFonts w:cs="Calibri" w:cstheme="minorAscii"/>
          <w:sz w:val="24"/>
          <w:szCs w:val="24"/>
        </w:rPr>
      </w:pPr>
      <w:ins w:author="Meike Robaard" w:date="2022-06-02T13:35:44.234Z" w:id="1230175908">
        <w:r w:rsidRPr="7F85FB28" w:rsidR="3455EAD2">
          <w:rPr>
            <w:rFonts w:cs="Calibri" w:cstheme="minorAscii"/>
            <w:sz w:val="24"/>
            <w:szCs w:val="24"/>
          </w:rPr>
          <w:t xml:space="preserve">Moreover, </w:t>
        </w:r>
      </w:ins>
      <w:del w:author="Meike Robaard" w:date="2022-06-02T13:35:36.699Z" w:id="1589164122">
        <w:r w:rsidRPr="7F85FB28" w:rsidDel="3455EAD2">
          <w:rPr>
            <w:rFonts w:cs="Calibri" w:cstheme="minorAscii"/>
            <w:sz w:val="24"/>
            <w:szCs w:val="24"/>
          </w:rPr>
          <w:delText xml:space="preserve">On the other hand, </w:delText>
        </w:r>
      </w:del>
      <w:r w:rsidRPr="7F85FB28" w:rsidR="3455EAD2">
        <w:rPr>
          <w:rFonts w:cs="Calibri" w:cstheme="minorAscii"/>
          <w:sz w:val="24"/>
          <w:szCs w:val="24"/>
        </w:rPr>
        <w:t>the scientific framework protects against the overconfidence bias. Experimental results must be reproducible</w:t>
      </w:r>
      <w:ins w:author="Meike Robaard" w:date="2022-06-02T13:35:55.338Z" w:id="573564547">
        <w:r w:rsidRPr="7F85FB28" w:rsidR="3455EAD2">
          <w:rPr>
            <w:rFonts w:cs="Calibri" w:cstheme="minorAscii"/>
            <w:sz w:val="24"/>
            <w:szCs w:val="24"/>
          </w:rPr>
          <w:t>,</w:t>
        </w:r>
      </w:ins>
      <w:r w:rsidRPr="7F85FB28" w:rsidR="3455EAD2">
        <w:rPr>
          <w:rFonts w:cs="Calibri" w:cstheme="minorAscii"/>
          <w:sz w:val="24"/>
          <w:szCs w:val="24"/>
        </w:rPr>
        <w:t xml:space="preserve"> and often the same experiments are carried out by other researchers to check whether the same results are in fact </w:t>
      </w:r>
      <w:del w:author="Meike Robaard" w:date="2022-06-02T13:36:40.794Z" w:id="193401652">
        <w:r w:rsidRPr="7F85FB28" w:rsidDel="3455EAD2">
          <w:rPr>
            <w:rFonts w:cs="Calibri" w:cstheme="minorAscii"/>
            <w:sz w:val="24"/>
            <w:szCs w:val="24"/>
          </w:rPr>
          <w:delText>reached</w:delText>
        </w:r>
      </w:del>
      <w:ins w:author="Meike Robaard" w:date="2022-06-02T13:36:42.739Z" w:id="540702622">
        <w:r w:rsidRPr="7F85FB28" w:rsidR="3455EAD2">
          <w:rPr>
            <w:rFonts w:cs="Calibri" w:cstheme="minorAscii"/>
            <w:sz w:val="24"/>
            <w:szCs w:val="24"/>
          </w:rPr>
          <w:t>detected</w:t>
        </w:r>
      </w:ins>
      <w:r w:rsidRPr="7F85FB28" w:rsidR="3455EAD2">
        <w:rPr>
          <w:rFonts w:cs="Calibri" w:cstheme="minorAscii"/>
          <w:sz w:val="24"/>
          <w:szCs w:val="24"/>
        </w:rPr>
        <w:t xml:space="preserve">. </w:t>
      </w:r>
      <w:ins w:author="Meike Robaard" w:date="2022-06-02T13:36:48.525Z" w:id="694033207">
        <w:r w:rsidRPr="7F85FB28" w:rsidR="3455EAD2">
          <w:rPr>
            <w:rFonts w:cs="Calibri" w:cstheme="minorAscii"/>
            <w:sz w:val="24"/>
            <w:szCs w:val="24"/>
          </w:rPr>
          <w:t>In d</w:t>
        </w:r>
      </w:ins>
      <w:del w:author="Meike Robaard" w:date="2022-06-02T13:36:47.004Z" w:id="1223470611">
        <w:r w:rsidRPr="7F85FB28" w:rsidDel="3455EAD2">
          <w:rPr>
            <w:rFonts w:cs="Calibri" w:cstheme="minorAscii"/>
            <w:sz w:val="24"/>
            <w:szCs w:val="24"/>
          </w:rPr>
          <w:delText>D</w:delText>
        </w:r>
      </w:del>
      <w:r w:rsidRPr="7F85FB28" w:rsidR="3455EAD2">
        <w:rPr>
          <w:rFonts w:cs="Calibri" w:cstheme="minorAscii"/>
          <w:sz w:val="24"/>
          <w:szCs w:val="24"/>
        </w:rPr>
        <w:t xml:space="preserve">oing so, scientists want to ensure that these results are robust and not distorted by statistical anomalies (and an overconfident scientist). </w:t>
      </w:r>
    </w:p>
    <w:p w:rsidR="00711E6D" w:rsidP="7F85FB28" w:rsidRDefault="00711E6D" w14:paraId="6059D114" w14:textId="77777777">
      <w:pPr>
        <w:spacing w:line="360" w:lineRule="auto"/>
        <w:jc w:val="both"/>
        <w:rPr>
          <w:del w:author="Meike Robaard" w:date="2022-06-02T13:37:08.262Z" w:id="676935245"/>
          <w:rFonts w:cs="Calibri" w:cstheme="minorAscii"/>
          <w:sz w:val="24"/>
          <w:szCs w:val="24"/>
        </w:rPr>
      </w:pPr>
    </w:p>
    <w:p w:rsidR="00711E6D" w:rsidP="7F85FB28" w:rsidRDefault="00711E6D" w14:paraId="70B6C354" w14:textId="6737AFC3">
      <w:pPr>
        <w:spacing w:line="360" w:lineRule="auto"/>
        <w:jc w:val="both"/>
        <w:rPr>
          <w:rFonts w:cs="Calibri" w:cstheme="minorAscii"/>
          <w:sz w:val="24"/>
          <w:szCs w:val="24"/>
        </w:rPr>
      </w:pPr>
      <w:del w:author="Meike Robaard" w:date="2022-06-02T13:37:10.719Z" w:id="62289967">
        <w:r w:rsidRPr="7F85FB28" w:rsidDel="3455EAD2">
          <w:rPr>
            <w:rFonts w:cs="Calibri" w:cstheme="minorAscii"/>
            <w:sz w:val="24"/>
            <w:szCs w:val="24"/>
          </w:rPr>
          <w:delText>Moreover, s</w:delText>
        </w:r>
      </w:del>
      <w:ins w:author="Meike Robaard" w:date="2022-06-02T13:37:11.506Z" w:id="2049012173">
        <w:r w:rsidRPr="7F85FB28" w:rsidR="3455EAD2">
          <w:rPr>
            <w:rFonts w:cs="Calibri" w:cstheme="minorAscii"/>
            <w:sz w:val="24"/>
            <w:szCs w:val="24"/>
          </w:rPr>
          <w:t>S</w:t>
        </w:r>
      </w:ins>
      <w:r w:rsidRPr="7F85FB28" w:rsidR="3455EAD2">
        <w:rPr>
          <w:rFonts w:cs="Calibri" w:cstheme="minorAscii"/>
          <w:sz w:val="24"/>
          <w:szCs w:val="24"/>
        </w:rPr>
        <w:t xml:space="preserve">cientists </w:t>
      </w:r>
      <w:ins w:author="Meike Robaard" w:date="2022-06-02T13:37:17.959Z" w:id="1420705517">
        <w:r w:rsidRPr="7F85FB28" w:rsidR="3455EAD2">
          <w:rPr>
            <w:rFonts w:cs="Calibri" w:cstheme="minorAscii"/>
            <w:sz w:val="24"/>
            <w:szCs w:val="24"/>
          </w:rPr>
          <w:t xml:space="preserve">also </w:t>
        </w:r>
      </w:ins>
      <w:r w:rsidRPr="7F85FB28" w:rsidR="3455EAD2">
        <w:rPr>
          <w:rFonts w:cs="Calibri" w:cstheme="minorAscii"/>
          <w:sz w:val="24"/>
          <w:szCs w:val="24"/>
        </w:rPr>
        <w:t xml:space="preserve">engage in so-called "meta-analyses". They </w:t>
      </w:r>
      <w:ins w:author="Meike Robaard" w:date="2022-06-02T13:37:46.727Z" w:id="1442757444">
        <w:r w:rsidRPr="7F85FB28" w:rsidR="3455EAD2">
          <w:rPr>
            <w:rFonts w:cs="Calibri" w:cstheme="minorAscii"/>
            <w:sz w:val="24"/>
            <w:szCs w:val="24"/>
          </w:rPr>
          <w:t>gather and evaluate</w:t>
        </w:r>
      </w:ins>
      <w:del w:author="Meike Robaard" w:date="2022-06-02T13:37:42.445Z" w:id="1802554759">
        <w:r w:rsidRPr="7F85FB28" w:rsidDel="3455EAD2">
          <w:rPr>
            <w:rFonts w:cs="Calibri" w:cstheme="minorAscii"/>
            <w:sz w:val="24"/>
            <w:szCs w:val="24"/>
          </w:rPr>
          <w:delText>pool</w:delText>
        </w:r>
      </w:del>
      <w:r w:rsidRPr="7F85FB28" w:rsidR="3455EAD2">
        <w:rPr>
          <w:rFonts w:cs="Calibri" w:cstheme="minorAscii"/>
          <w:sz w:val="24"/>
          <w:szCs w:val="24"/>
        </w:rPr>
        <w:t xml:space="preserve"> </w:t>
      </w:r>
      <w:r w:rsidRPr="7F85FB28" w:rsidR="50750F9A">
        <w:rPr>
          <w:rFonts w:cs="Calibri" w:cstheme="minorAscii"/>
          <w:sz w:val="24"/>
          <w:szCs w:val="24"/>
        </w:rPr>
        <w:t>all</w:t>
      </w:r>
      <w:r w:rsidRPr="7F85FB28" w:rsidR="3455EAD2">
        <w:rPr>
          <w:rFonts w:cs="Calibri" w:cstheme="minorAscii"/>
          <w:sz w:val="24"/>
          <w:szCs w:val="24"/>
        </w:rPr>
        <w:t xml:space="preserve"> studies on a given phenomenon </w:t>
      </w:r>
      <w:r w:rsidRPr="7F85FB28" w:rsidR="3455EAD2">
        <w:rPr>
          <w:rFonts w:cs="Calibri" w:cstheme="minorAscii"/>
          <w:sz w:val="24"/>
          <w:szCs w:val="24"/>
        </w:rPr>
        <w:t>in order to</w:t>
      </w:r>
      <w:r w:rsidRPr="7F85FB28" w:rsidR="3455EAD2">
        <w:rPr>
          <w:rFonts w:cs="Calibri" w:cstheme="minorAscii"/>
          <w:sz w:val="24"/>
          <w:szCs w:val="24"/>
        </w:rPr>
        <w:t xml:space="preserve"> reach more robust conclusions and </w:t>
      </w:r>
      <w:ins w:author="Meike Robaard" w:date="2022-06-02T13:37:58.516Z" w:id="1030062713">
        <w:r w:rsidRPr="7F85FB28" w:rsidR="3455EAD2">
          <w:rPr>
            <w:rFonts w:cs="Calibri" w:cstheme="minorAscii"/>
            <w:sz w:val="24"/>
            <w:szCs w:val="24"/>
          </w:rPr>
          <w:t xml:space="preserve">to </w:t>
        </w:r>
      </w:ins>
      <w:r w:rsidRPr="7F85FB28" w:rsidR="3455EAD2">
        <w:rPr>
          <w:rFonts w:cs="Calibri" w:cstheme="minorAscii"/>
          <w:sz w:val="24"/>
          <w:szCs w:val="24"/>
        </w:rPr>
        <w:t>check whether the results of certain studies deviate strongly from the other studies (</w:t>
      </w:r>
      <w:del w:author="Meike Robaard" w:date="2022-06-02T13:38:13.947Z" w:id="370087614">
        <w:r w:rsidRPr="7F85FB28" w:rsidDel="3455EAD2">
          <w:rPr>
            <w:rFonts w:cs="Calibri" w:cstheme="minorAscii"/>
            <w:sz w:val="24"/>
            <w:szCs w:val="24"/>
          </w:rPr>
          <w:delText>a good</w:delText>
        </w:r>
      </w:del>
      <w:ins w:author="Meike Robaard" w:date="2022-06-02T13:38:16.581Z" w:id="1604677022">
        <w:r w:rsidRPr="7F85FB28" w:rsidR="3455EAD2">
          <w:rPr>
            <w:rFonts w:cs="Calibri" w:cstheme="minorAscii"/>
            <w:sz w:val="24"/>
            <w:szCs w:val="24"/>
          </w:rPr>
          <w:t>which would be a</w:t>
        </w:r>
      </w:ins>
      <w:r w:rsidRPr="7F85FB28" w:rsidR="3455EAD2">
        <w:rPr>
          <w:rFonts w:cs="Calibri" w:cstheme="minorAscii"/>
          <w:sz w:val="24"/>
          <w:szCs w:val="24"/>
        </w:rPr>
        <w:t xml:space="preserve"> sign that they </w:t>
      </w:r>
      <w:del w:author="Meike Robaard" w:date="2022-06-02T13:38:27.612Z" w:id="1690195266">
        <w:r w:rsidRPr="7F85FB28" w:rsidDel="3455EAD2">
          <w:rPr>
            <w:rFonts w:cs="Calibri" w:cstheme="minorAscii"/>
            <w:sz w:val="24"/>
            <w:szCs w:val="24"/>
          </w:rPr>
          <w:delText>are</w:delText>
        </w:r>
      </w:del>
      <w:ins w:author="Meike Robaard" w:date="2022-06-02T13:38:28.376Z" w:id="1244367811">
        <w:r w:rsidRPr="7F85FB28" w:rsidR="3455EAD2">
          <w:rPr>
            <w:rFonts w:cs="Calibri" w:cstheme="minorAscii"/>
            <w:sz w:val="24"/>
            <w:szCs w:val="24"/>
          </w:rPr>
          <w:t>might be</w:t>
        </w:r>
      </w:ins>
      <w:r w:rsidRPr="7F85FB28" w:rsidR="3455EAD2">
        <w:rPr>
          <w:rFonts w:cs="Calibri" w:cstheme="minorAscii"/>
          <w:sz w:val="24"/>
          <w:szCs w:val="24"/>
        </w:rPr>
        <w:t xml:space="preserve"> flawed</w:t>
      </w:r>
      <w:del w:author="Meike Robaard" w:date="2022-06-02T13:38:32.966Z" w:id="1778409539">
        <w:r w:rsidRPr="7F85FB28" w:rsidDel="3455EAD2">
          <w:rPr>
            <w:rFonts w:cs="Calibri" w:cstheme="minorAscii"/>
            <w:sz w:val="24"/>
            <w:szCs w:val="24"/>
          </w:rPr>
          <w:delText xml:space="preserve"> and should be discarded</w:delText>
        </w:r>
      </w:del>
      <w:r w:rsidRPr="7F85FB28" w:rsidR="3455EAD2">
        <w:rPr>
          <w:rFonts w:cs="Calibri" w:cstheme="minorAscii"/>
          <w:sz w:val="24"/>
          <w:szCs w:val="24"/>
        </w:rPr>
        <w:t xml:space="preserve">). In this way, we can correct </w:t>
      </w:r>
      <w:del w:author="Meike Robaard" w:date="2022-06-02T13:38:43.992Z" w:id="983683167">
        <w:r w:rsidRPr="7F85FB28" w:rsidDel="3455EAD2">
          <w:rPr>
            <w:rFonts w:cs="Calibri" w:cstheme="minorAscii"/>
            <w:sz w:val="24"/>
            <w:szCs w:val="24"/>
          </w:rPr>
          <w:delText xml:space="preserve">for </w:delText>
        </w:r>
      </w:del>
      <w:r w:rsidRPr="7F85FB28" w:rsidR="3455EAD2">
        <w:rPr>
          <w:rFonts w:cs="Calibri" w:cstheme="minorAscii"/>
          <w:sz w:val="24"/>
          <w:szCs w:val="24"/>
        </w:rPr>
        <w:t xml:space="preserve">distorted results </w:t>
      </w:r>
      <w:commentRangeStart w:id="411614516"/>
      <w:r w:rsidRPr="7F85FB28" w:rsidR="3455EAD2">
        <w:rPr>
          <w:rFonts w:cs="Calibri" w:cstheme="minorAscii"/>
          <w:sz w:val="24"/>
          <w:szCs w:val="24"/>
        </w:rPr>
        <w:t xml:space="preserve">(for example, because certain studies had a sample that was too small and therefore not representative). </w:t>
      </w:r>
      <w:commentRangeEnd w:id="411614516"/>
      <w:r>
        <w:rPr>
          <w:rStyle w:val="CommentReference"/>
        </w:rPr>
        <w:commentReference w:id="411614516"/>
      </w:r>
    </w:p>
    <w:p w:rsidR="00711E6D" w:rsidP="007B6399" w:rsidRDefault="00711E6D" w14:paraId="2E707044" w14:textId="77777777">
      <w:pPr>
        <w:spacing w:line="360" w:lineRule="auto"/>
        <w:jc w:val="both"/>
        <w:rPr>
          <w:rFonts w:cstheme="minorHAnsi"/>
          <w:sz w:val="24"/>
          <w:szCs w:val="24"/>
        </w:rPr>
      </w:pPr>
    </w:p>
    <w:p w:rsidR="00711E6D" w:rsidP="7F85FB28" w:rsidRDefault="00711E6D" w14:paraId="2A8FB932" w14:textId="2337BA3C">
      <w:pPr>
        <w:spacing w:line="360" w:lineRule="auto"/>
        <w:jc w:val="both"/>
        <w:rPr>
          <w:rFonts w:cs="Calibri" w:cstheme="minorAscii"/>
          <w:sz w:val="24"/>
          <w:szCs w:val="24"/>
        </w:rPr>
      </w:pPr>
      <w:r w:rsidRPr="7F85FB28" w:rsidR="3455EAD2">
        <w:rPr>
          <w:rFonts w:cs="Calibri" w:cstheme="minorAscii"/>
          <w:sz w:val="24"/>
          <w:szCs w:val="24"/>
        </w:rPr>
        <w:t>Finally, scientists will not only publish the results of their research, but also the precise methodology that they have used to arrive at those results. In this way</w:t>
      </w:r>
      <w:ins w:author="Meike Robaard" w:date="2022-06-02T13:39:21.377Z" w:id="700088572">
        <w:r w:rsidRPr="7F85FB28" w:rsidR="3455EAD2">
          <w:rPr>
            <w:rFonts w:cs="Calibri" w:cstheme="minorAscii"/>
            <w:sz w:val="24"/>
            <w:szCs w:val="24"/>
          </w:rPr>
          <w:t>,</w:t>
        </w:r>
      </w:ins>
      <w:r w:rsidRPr="7F85FB28" w:rsidR="3455EAD2">
        <w:rPr>
          <w:rFonts w:cs="Calibri" w:cstheme="minorAscii"/>
          <w:sz w:val="24"/>
          <w:szCs w:val="24"/>
        </w:rPr>
        <w:t xml:space="preserve"> other scientists can </w:t>
      </w:r>
      <w:r w:rsidRPr="7F85FB28" w:rsidR="3455EAD2">
        <w:rPr>
          <w:rFonts w:cs="Calibri" w:cstheme="minorAscii"/>
          <w:sz w:val="24"/>
          <w:szCs w:val="24"/>
        </w:rPr>
        <w:t>critically analyze the hypotheses that are put forward</w:t>
      </w:r>
      <w:ins w:author="Meike Robaard" w:date="2022-06-02T13:39:36.978Z" w:id="304992296">
        <w:r w:rsidRPr="7F85FB28" w:rsidR="3455EAD2">
          <w:rPr>
            <w:rFonts w:cs="Calibri" w:cstheme="minorAscii"/>
            <w:sz w:val="24"/>
            <w:szCs w:val="24"/>
          </w:rPr>
          <w:t>,</w:t>
        </w:r>
      </w:ins>
      <w:r w:rsidRPr="7F85FB28" w:rsidR="3455EAD2">
        <w:rPr>
          <w:rFonts w:cs="Calibri" w:cstheme="minorAscii"/>
          <w:sz w:val="24"/>
          <w:szCs w:val="24"/>
        </w:rPr>
        <w:t xml:space="preserve"> and they can raise problems with the methodology and the interpretation. In short, the context and procedures of </w:t>
      </w:r>
      <w:r w:rsidRPr="7F85FB28" w:rsidR="50750F9A">
        <w:rPr>
          <w:rFonts w:cs="Calibri" w:cstheme="minorAscii"/>
          <w:sz w:val="24"/>
          <w:szCs w:val="24"/>
        </w:rPr>
        <w:t>‘</w:t>
      </w:r>
      <w:r w:rsidRPr="7F85FB28" w:rsidR="3455EAD2">
        <w:rPr>
          <w:rFonts w:cs="Calibri" w:cstheme="minorAscii"/>
          <w:sz w:val="24"/>
          <w:szCs w:val="24"/>
        </w:rPr>
        <w:t>the scientific game</w:t>
      </w:r>
      <w:r w:rsidRPr="7F85FB28" w:rsidR="50750F9A">
        <w:rPr>
          <w:rFonts w:cs="Calibri" w:cstheme="minorAscii"/>
          <w:sz w:val="24"/>
          <w:szCs w:val="24"/>
        </w:rPr>
        <w:t>’</w:t>
      </w:r>
      <w:r w:rsidRPr="7F85FB28" w:rsidR="3455EAD2">
        <w:rPr>
          <w:rFonts w:cs="Calibri" w:cstheme="minorAscii"/>
          <w:sz w:val="24"/>
          <w:szCs w:val="24"/>
        </w:rPr>
        <w:t xml:space="preserve"> ensure that theories are made vulnerable and can be corrected – if needed – by other scientists. This makes science a self-correcting process.</w:t>
      </w:r>
    </w:p>
    <w:p w:rsidRPr="007B6399" w:rsidR="00711E6D" w:rsidP="007B6399" w:rsidRDefault="00711E6D" w14:paraId="66C07A7E" w14:textId="77777777">
      <w:pPr>
        <w:spacing w:line="360" w:lineRule="auto"/>
        <w:jc w:val="both"/>
        <w:rPr>
          <w:rFonts w:cstheme="minorHAnsi"/>
          <w:sz w:val="24"/>
          <w:szCs w:val="24"/>
        </w:rPr>
      </w:pPr>
    </w:p>
    <w:p w:rsidR="00711E6D" w:rsidP="7F85FB28" w:rsidRDefault="00711E6D" w14:paraId="012830FC" w14:textId="26DCD8BD">
      <w:pPr>
        <w:spacing w:line="360" w:lineRule="auto"/>
        <w:jc w:val="both"/>
        <w:rPr>
          <w:rFonts w:cs="Calibri" w:cstheme="minorAscii"/>
          <w:sz w:val="24"/>
          <w:szCs w:val="24"/>
        </w:rPr>
      </w:pPr>
      <w:r w:rsidRPr="7F85FB28" w:rsidR="3455EAD2">
        <w:rPr>
          <w:rFonts w:cs="Calibri" w:cstheme="minorAscii"/>
          <w:sz w:val="24"/>
          <w:szCs w:val="24"/>
        </w:rPr>
        <w:t xml:space="preserve">The scientific framework also </w:t>
      </w:r>
      <w:commentRangeStart w:id="1962717864"/>
      <w:r w:rsidRPr="7F85FB28" w:rsidR="3455EAD2">
        <w:rPr>
          <w:rFonts w:cs="Calibri" w:cstheme="minorAscii"/>
          <w:sz w:val="24"/>
          <w:szCs w:val="24"/>
        </w:rPr>
        <w:t>protects against</w:t>
      </w:r>
      <w:commentRangeEnd w:id="1962717864"/>
      <w:r>
        <w:rPr>
          <w:rStyle w:val="CommentReference"/>
        </w:rPr>
        <w:commentReference w:id="1962717864"/>
      </w:r>
      <w:r w:rsidRPr="7F85FB28" w:rsidR="3455EAD2">
        <w:rPr>
          <w:rFonts w:cs="Calibri" w:cstheme="minorAscii"/>
          <w:sz w:val="24"/>
          <w:szCs w:val="24"/>
        </w:rPr>
        <w:t xml:space="preserve"> emotional distortion. While group thinking or the </w:t>
      </w:r>
      <w:r w:rsidRPr="7F85FB28" w:rsidR="3455EAD2">
        <w:rPr>
          <w:rFonts w:cs="Calibri" w:cstheme="minorAscii"/>
          <w:sz w:val="24"/>
          <w:szCs w:val="24"/>
        </w:rPr>
        <w:t>bandwagon effect</w:t>
      </w:r>
      <w:r w:rsidRPr="7F85FB28" w:rsidR="3455EAD2">
        <w:rPr>
          <w:rFonts w:cs="Calibri" w:cstheme="minorAscii"/>
          <w:sz w:val="24"/>
          <w:szCs w:val="24"/>
        </w:rPr>
        <w:t xml:space="preserve"> undoubtedly affects research groups (just like other groups of people), their distorting effect is limited by the existence of rival research groups. A theory from a research group at a Dutch university may not be subjected to harsh criticism </w:t>
      </w:r>
      <w:del w:author="Meike Robaard" w:date="2022-06-02T13:41:26.743Z" w:id="2106803493">
        <w:r w:rsidRPr="7F85FB28" w:rsidDel="3455EAD2">
          <w:rPr>
            <w:rFonts w:cs="Calibri" w:cstheme="minorAscii"/>
            <w:sz w:val="24"/>
            <w:szCs w:val="24"/>
          </w:rPr>
          <w:delText>internally, but</w:delText>
        </w:r>
      </w:del>
      <w:ins w:author="Meike Robaard" w:date="2022-06-02T13:41:26.744Z" w:id="753692183">
        <w:r w:rsidRPr="7F85FB28" w:rsidR="3455EAD2">
          <w:rPr>
            <w:rFonts w:cs="Calibri" w:cstheme="minorAscii"/>
            <w:sz w:val="24"/>
            <w:szCs w:val="24"/>
          </w:rPr>
          <w:t>internally but</w:t>
        </w:r>
      </w:ins>
      <w:r w:rsidRPr="7F85FB28" w:rsidR="3455EAD2">
        <w:rPr>
          <w:rFonts w:cs="Calibri" w:cstheme="minorAscii"/>
          <w:sz w:val="24"/>
          <w:szCs w:val="24"/>
        </w:rPr>
        <w:t xml:space="preserve"> can be critically evaluated by a Chinese research team. </w:t>
      </w:r>
      <w:ins w:author="Meike Robaard" w:date="2022-06-02T13:41:55.88Z" w:id="1990744760">
        <w:r w:rsidRPr="7F85FB28" w:rsidR="3455EAD2">
          <w:rPr>
            <w:rFonts w:cs="Calibri" w:cstheme="minorAscii"/>
            <w:sz w:val="24"/>
            <w:szCs w:val="24"/>
          </w:rPr>
          <w:t xml:space="preserve">After all, </w:t>
        </w:r>
      </w:ins>
      <w:del w:author="Meike Robaard" w:date="2022-06-02T13:41:57.314Z" w:id="1140704088">
        <w:r w:rsidRPr="7F85FB28" w:rsidDel="3455EAD2">
          <w:rPr>
            <w:rFonts w:cs="Calibri" w:cstheme="minorAscii"/>
            <w:sz w:val="24"/>
            <w:szCs w:val="24"/>
          </w:rPr>
          <w:delText>T</w:delText>
        </w:r>
      </w:del>
      <w:ins w:author="Meike Robaard" w:date="2022-06-02T13:41:58.329Z" w:id="550915703">
        <w:r w:rsidRPr="7F85FB28" w:rsidR="3455EAD2">
          <w:rPr>
            <w:rFonts w:cs="Calibri" w:cstheme="minorAscii"/>
            <w:sz w:val="24"/>
            <w:szCs w:val="24"/>
          </w:rPr>
          <w:t>t</w:t>
        </w:r>
      </w:ins>
      <w:r w:rsidRPr="7F85FB28" w:rsidR="3455EAD2">
        <w:rPr>
          <w:rFonts w:cs="Calibri" w:cstheme="minorAscii"/>
          <w:sz w:val="24"/>
          <w:szCs w:val="24"/>
        </w:rPr>
        <w:t xml:space="preserve">hey </w:t>
      </w:r>
      <w:del w:author="Meike Robaard" w:date="2022-06-02T13:42:02.13Z" w:id="521749386">
        <w:r w:rsidRPr="7F85FB28" w:rsidDel="3455EAD2">
          <w:rPr>
            <w:rFonts w:cs="Calibri" w:cstheme="minorAscii"/>
            <w:sz w:val="24"/>
            <w:szCs w:val="24"/>
          </w:rPr>
          <w:delText>do indeed</w:delText>
        </w:r>
      </w:del>
      <w:r w:rsidRPr="7F85FB28" w:rsidR="3455EAD2">
        <w:rPr>
          <w:rFonts w:cs="Calibri" w:cstheme="minorAscii"/>
          <w:sz w:val="24"/>
          <w:szCs w:val="24"/>
        </w:rPr>
        <w:t xml:space="preserve"> have access to the data and methodology on which the research is based</w:t>
      </w:r>
      <w:ins w:author="Meike Robaard" w:date="2022-06-02T13:42:16.466Z" w:id="2114209865">
        <w:r w:rsidRPr="7F85FB28" w:rsidR="3455EAD2">
          <w:rPr>
            <w:rFonts w:cs="Calibri" w:cstheme="minorAscii"/>
            <w:sz w:val="24"/>
            <w:szCs w:val="24"/>
          </w:rPr>
          <w:t>,</w:t>
        </w:r>
      </w:ins>
      <w:r w:rsidRPr="7F85FB28" w:rsidR="3455EAD2">
        <w:rPr>
          <w:rFonts w:cs="Calibri" w:cstheme="minorAscii"/>
          <w:sz w:val="24"/>
          <w:szCs w:val="24"/>
        </w:rPr>
        <w:t xml:space="preserve"> a</w:t>
      </w:r>
      <w:commentRangeStart w:id="1639013812"/>
      <w:r w:rsidRPr="7F85FB28" w:rsidR="3455EAD2">
        <w:rPr>
          <w:rFonts w:cs="Calibri" w:cstheme="minorAscii"/>
          <w:sz w:val="24"/>
          <w:szCs w:val="24"/>
        </w:rPr>
        <w:t>nd there are objective measures for the success of a theory</w:t>
      </w:r>
      <w:commentRangeEnd w:id="1639013812"/>
      <w:r>
        <w:rPr>
          <w:rStyle w:val="CommentReference"/>
        </w:rPr>
        <w:commentReference w:id="1639013812"/>
      </w:r>
      <w:r w:rsidRPr="7F85FB28" w:rsidR="3455EAD2">
        <w:rPr>
          <w:rFonts w:cs="Calibri" w:cstheme="minorAscii"/>
          <w:sz w:val="24"/>
          <w:szCs w:val="24"/>
        </w:rPr>
        <w:t xml:space="preserve"> (reproducibility of results, validity of the inferences made, simplicity of interpretation (</w:t>
      </w:r>
      <w:r w:rsidRPr="7F85FB28" w:rsidR="3455EAD2">
        <w:rPr>
          <w:rFonts w:cs="Calibri" w:cstheme="minorAscii"/>
          <w:sz w:val="24"/>
          <w:szCs w:val="24"/>
        </w:rPr>
        <w:t xml:space="preserve">remember </w:t>
      </w:r>
      <w:r w:rsidRPr="7F85FB28" w:rsidR="3455EAD2">
        <w:rPr>
          <w:rFonts w:cs="Calibri" w:cstheme="minorAscii"/>
          <w:sz w:val="24"/>
          <w:szCs w:val="24"/>
        </w:rPr>
        <w:t>Occam's razor</w:t>
      </w:r>
      <w:r w:rsidRPr="7F85FB28" w:rsidR="3455EAD2">
        <w:rPr>
          <w:rFonts w:cs="Calibri" w:cstheme="minorAscii"/>
          <w:sz w:val="24"/>
          <w:szCs w:val="24"/>
        </w:rPr>
        <w:t>?</w:t>
      </w:r>
      <w:r w:rsidRPr="7F85FB28" w:rsidR="3455EAD2">
        <w:rPr>
          <w:rFonts w:cs="Calibri" w:cstheme="minorAscii"/>
          <w:sz w:val="24"/>
          <w:szCs w:val="24"/>
        </w:rPr>
        <w:t xml:space="preserve">), coherence with other </w:t>
      </w:r>
      <w:r w:rsidRPr="7F85FB28" w:rsidR="50750F9A">
        <w:rPr>
          <w:rFonts w:cs="Calibri" w:cstheme="minorAscii"/>
          <w:sz w:val="24"/>
          <w:szCs w:val="24"/>
        </w:rPr>
        <w:t xml:space="preserve">empirically </w:t>
      </w:r>
      <w:r w:rsidRPr="7F85FB28" w:rsidR="3455EAD2">
        <w:rPr>
          <w:rFonts w:cs="Calibri" w:cstheme="minorAscii"/>
          <w:sz w:val="24"/>
          <w:szCs w:val="24"/>
        </w:rPr>
        <w:t xml:space="preserve">supported theories, etc.). </w:t>
      </w:r>
    </w:p>
    <w:p w:rsidR="00711E6D" w:rsidP="007B6399" w:rsidRDefault="00711E6D" w14:paraId="7DEBD4A9" w14:textId="77777777">
      <w:pPr>
        <w:spacing w:line="360" w:lineRule="auto"/>
        <w:jc w:val="both"/>
        <w:rPr>
          <w:rFonts w:cstheme="minorHAnsi"/>
          <w:sz w:val="24"/>
          <w:szCs w:val="24"/>
        </w:rPr>
      </w:pPr>
    </w:p>
    <w:p w:rsidR="00711E6D" w:rsidP="7F85FB28" w:rsidRDefault="00711E6D" w14:paraId="5B4A6289" w14:textId="219135FC">
      <w:pPr>
        <w:spacing w:line="360" w:lineRule="auto"/>
        <w:jc w:val="both"/>
        <w:rPr>
          <w:rFonts w:cs="Calibri" w:cstheme="minorAscii"/>
          <w:sz w:val="24"/>
          <w:szCs w:val="24"/>
        </w:rPr>
      </w:pPr>
      <w:r w:rsidRPr="7F85FB28" w:rsidR="3455EAD2">
        <w:rPr>
          <w:rFonts w:cs="Calibri" w:cstheme="minorAscii"/>
          <w:sz w:val="24"/>
          <w:szCs w:val="24"/>
        </w:rPr>
        <w:t xml:space="preserve">And again: </w:t>
      </w:r>
      <w:commentRangeStart w:id="424056111"/>
      <w:r w:rsidRPr="7F85FB28" w:rsidR="3455EAD2">
        <w:rPr>
          <w:rFonts w:cs="Calibri" w:cstheme="minorAscii"/>
          <w:sz w:val="24"/>
          <w:szCs w:val="24"/>
        </w:rPr>
        <w:t>they</w:t>
      </w:r>
      <w:commentRangeEnd w:id="424056111"/>
      <w:r>
        <w:rPr>
          <w:rStyle w:val="CommentReference"/>
        </w:rPr>
        <w:commentReference w:id="424056111"/>
      </w:r>
      <w:r w:rsidRPr="7F85FB28" w:rsidR="3455EAD2">
        <w:rPr>
          <w:rFonts w:cs="Calibri" w:cstheme="minorAscii"/>
          <w:sz w:val="24"/>
          <w:szCs w:val="24"/>
        </w:rPr>
        <w:t xml:space="preserve"> do not lack the motivation to shed a critical light on existing theories. It is that rivalry (between researchers and research teams) that </w:t>
      </w:r>
      <w:ins w:author="Meike Robaard" w:date="2022-06-02T13:43:59.907Z" w:id="1253093816">
        <w:r w:rsidRPr="7F85FB28" w:rsidR="3455EAD2">
          <w:rPr>
            <w:rFonts w:cs="Calibri" w:cstheme="minorAscii"/>
            <w:sz w:val="24"/>
            <w:szCs w:val="24"/>
          </w:rPr>
          <w:t>bolster</w:t>
        </w:r>
      </w:ins>
      <w:ins w:author="Meike Robaard" w:date="2022-06-02T13:44:00.083Z" w:id="274541862">
        <w:r w:rsidRPr="7F85FB28" w:rsidR="3455EAD2">
          <w:rPr>
            <w:rFonts w:cs="Calibri" w:cstheme="minorAscii"/>
            <w:sz w:val="24"/>
            <w:szCs w:val="24"/>
          </w:rPr>
          <w:t>s</w:t>
        </w:r>
      </w:ins>
      <w:del w:author="Meike Robaard" w:date="2022-06-02T13:43:58.788Z" w:id="211009485">
        <w:r w:rsidRPr="7F85FB28" w:rsidDel="3455EAD2">
          <w:rPr>
            <w:rFonts w:cs="Calibri" w:cstheme="minorAscii"/>
            <w:sz w:val="24"/>
            <w:szCs w:val="24"/>
          </w:rPr>
          <w:delText>underlies</w:delText>
        </w:r>
      </w:del>
      <w:r w:rsidRPr="7F85FB28" w:rsidR="3455EAD2">
        <w:rPr>
          <w:rFonts w:cs="Calibri" w:cstheme="minorAscii"/>
          <w:sz w:val="24"/>
          <w:szCs w:val="24"/>
        </w:rPr>
        <w:t xml:space="preserve"> the power of the sciences. That is the beauty of critical</w:t>
      </w:r>
      <w:ins w:author="Meike Robaard" w:date="2022-06-02T13:44:43.378Z" w:id="1291407764">
        <w:r w:rsidRPr="7F85FB28" w:rsidR="3455EAD2">
          <w:rPr>
            <w:rFonts w:cs="Calibri" w:cstheme="minorAscii"/>
            <w:sz w:val="24"/>
            <w:szCs w:val="24"/>
          </w:rPr>
          <w:t>,</w:t>
        </w:r>
      </w:ins>
      <w:del w:author="Meike Robaard" w:date="2022-06-02T13:44:42.438Z" w:id="766345102">
        <w:r w:rsidRPr="7F85FB28" w:rsidDel="3455EAD2">
          <w:rPr>
            <w:rFonts w:cs="Calibri" w:cstheme="minorAscii"/>
            <w:sz w:val="24"/>
            <w:szCs w:val="24"/>
          </w:rPr>
          <w:delText xml:space="preserve"> /</w:delText>
        </w:r>
      </w:del>
      <w:r w:rsidRPr="7F85FB28" w:rsidR="3455EAD2">
        <w:rPr>
          <w:rFonts w:cs="Calibri" w:cstheme="minorAscii"/>
          <w:sz w:val="24"/>
          <w:szCs w:val="24"/>
        </w:rPr>
        <w:t xml:space="preserve"> rational</w:t>
      </w:r>
      <w:ins w:author="Meike Robaard" w:date="2022-06-02T13:44:46.929Z" w:id="52467696">
        <w:r w:rsidRPr="7F85FB28" w:rsidR="3455EAD2">
          <w:rPr>
            <w:rFonts w:cs="Calibri" w:cstheme="minorAscii"/>
            <w:sz w:val="24"/>
            <w:szCs w:val="24"/>
          </w:rPr>
          <w:t>, and</w:t>
        </w:r>
      </w:ins>
      <w:del w:author="Meike Robaard" w:date="2022-06-02T13:44:45.002Z" w:id="1564868372">
        <w:r w:rsidRPr="7F85FB28" w:rsidDel="3455EAD2">
          <w:rPr>
            <w:rFonts w:cs="Calibri" w:cstheme="minorAscii"/>
            <w:sz w:val="24"/>
            <w:szCs w:val="24"/>
          </w:rPr>
          <w:delText xml:space="preserve"> / </w:delText>
        </w:r>
      </w:del>
      <w:r w:rsidRPr="7F85FB28" w:rsidR="3455EAD2">
        <w:rPr>
          <w:rFonts w:cs="Calibri" w:cstheme="minorAscii"/>
          <w:sz w:val="24"/>
          <w:szCs w:val="24"/>
        </w:rPr>
        <w:t>scientific thinking</w:t>
      </w:r>
      <w:ins w:author="Meike Robaard" w:date="2022-06-02T13:44:51.16Z" w:id="1804675272">
        <w:r w:rsidRPr="7F85FB28" w:rsidR="3455EAD2">
          <w:rPr>
            <w:rFonts w:cs="Calibri" w:cstheme="minorAscii"/>
            <w:sz w:val="24"/>
            <w:szCs w:val="24"/>
          </w:rPr>
          <w:t>;</w:t>
        </w:r>
      </w:ins>
      <w:del w:author="Meike Robaard" w:date="2022-06-02T13:44:49.967Z" w:id="439765173">
        <w:r w:rsidRPr="7F85FB28" w:rsidDel="3455EAD2">
          <w:rPr>
            <w:rFonts w:cs="Calibri" w:cstheme="minorAscii"/>
            <w:sz w:val="24"/>
            <w:szCs w:val="24"/>
          </w:rPr>
          <w:delText>:</w:delText>
        </w:r>
      </w:del>
      <w:r w:rsidRPr="7F85FB28" w:rsidR="3455EAD2">
        <w:rPr>
          <w:rFonts w:cs="Calibri" w:cstheme="minorAscii"/>
          <w:sz w:val="24"/>
          <w:szCs w:val="24"/>
        </w:rPr>
        <w:t xml:space="preserve"> it is </w:t>
      </w:r>
      <w:del w:author="Meike Robaard" w:date="2022-06-02T13:45:02.628Z" w:id="753080575">
        <w:r w:rsidRPr="7F85FB28" w:rsidDel="3455EAD2">
          <w:rPr>
            <w:rFonts w:cs="Calibri" w:cstheme="minorAscii"/>
            <w:sz w:val="24"/>
            <w:szCs w:val="24"/>
          </w:rPr>
          <w:delText xml:space="preserve">the only </w:delText>
        </w:r>
      </w:del>
      <w:r w:rsidRPr="7F85FB28" w:rsidR="3455EAD2">
        <w:rPr>
          <w:rFonts w:cs="Calibri" w:cstheme="minorAscii"/>
          <w:sz w:val="24"/>
          <w:szCs w:val="24"/>
        </w:rPr>
        <w:t xml:space="preserve">universal </w:t>
      </w:r>
      <w:del w:author="Meike Robaard" w:date="2022-06-02T13:45:05.373Z" w:id="789994">
        <w:r w:rsidRPr="7F85FB28" w:rsidDel="3455EAD2">
          <w:rPr>
            <w:rFonts w:cs="Calibri" w:cstheme="minorAscii"/>
            <w:sz w:val="24"/>
            <w:szCs w:val="24"/>
          </w:rPr>
          <w:delText>kind of thinking</w:delText>
        </w:r>
      </w:del>
      <w:r w:rsidRPr="7F85FB28" w:rsidR="3455EAD2">
        <w:rPr>
          <w:rFonts w:cs="Calibri" w:cstheme="minorAscii"/>
          <w:sz w:val="24"/>
          <w:szCs w:val="24"/>
        </w:rPr>
        <w:t xml:space="preserve">. Different cultures have different values, </w:t>
      </w:r>
      <w:r w:rsidRPr="7F85FB28" w:rsidR="3455EAD2">
        <w:rPr>
          <w:rFonts w:cs="Calibri" w:cstheme="minorAscii"/>
          <w:sz w:val="24"/>
          <w:szCs w:val="24"/>
        </w:rPr>
        <w:t>customs</w:t>
      </w:r>
      <w:r w:rsidRPr="7F85FB28" w:rsidR="3455EAD2">
        <w:rPr>
          <w:rFonts w:cs="Calibri" w:cstheme="minorAscii"/>
          <w:sz w:val="24"/>
          <w:szCs w:val="24"/>
        </w:rPr>
        <w:t xml:space="preserve"> and beliefs, but logic, mathematics and statistics are the same everywhere</w:t>
      </w:r>
      <w:ins w:author="Meike Robaard" w:date="2022-06-02T13:44:29.949Z" w:id="259180052">
        <w:r w:rsidRPr="7F85FB28" w:rsidR="3455EAD2">
          <w:rPr>
            <w:rFonts w:cs="Calibri" w:cstheme="minorAscii"/>
            <w:sz w:val="24"/>
            <w:szCs w:val="24"/>
          </w:rPr>
          <w:t>,</w:t>
        </w:r>
      </w:ins>
      <w:r w:rsidRPr="7F85FB28" w:rsidR="3455EAD2">
        <w:rPr>
          <w:rFonts w:cs="Calibri" w:cstheme="minorAscii"/>
          <w:sz w:val="24"/>
          <w:szCs w:val="24"/>
        </w:rPr>
        <w:t xml:space="preserve"> and everyone can expose reasoning errors and help build better theories. </w:t>
      </w:r>
    </w:p>
    <w:p w:rsidR="00711E6D" w:rsidP="007B6399" w:rsidRDefault="00711E6D" w14:paraId="4FB312FC" w14:textId="77777777">
      <w:pPr>
        <w:spacing w:line="360" w:lineRule="auto"/>
        <w:jc w:val="both"/>
        <w:rPr>
          <w:rFonts w:cstheme="minorHAnsi"/>
          <w:sz w:val="24"/>
          <w:szCs w:val="24"/>
        </w:rPr>
      </w:pPr>
    </w:p>
    <w:p w:rsidRPr="00117ED3" w:rsidR="00711E6D" w:rsidP="007B6399" w:rsidRDefault="00711E6D" w14:paraId="23EC38FF" w14:textId="77777777">
      <w:pPr>
        <w:spacing w:line="360" w:lineRule="auto"/>
        <w:jc w:val="both"/>
        <w:rPr>
          <w:rFonts w:cstheme="minorHAnsi"/>
          <w:b/>
          <w:bCs/>
          <w:i/>
          <w:iCs/>
          <w:sz w:val="24"/>
          <w:szCs w:val="24"/>
        </w:rPr>
      </w:pPr>
      <w:r>
        <w:rPr>
          <w:rFonts w:cstheme="minorHAnsi"/>
          <w:b/>
          <w:bCs/>
          <w:i/>
          <w:iCs/>
          <w:sz w:val="24"/>
          <w:szCs w:val="24"/>
        </w:rPr>
        <w:t>The power of the community</w:t>
      </w:r>
    </w:p>
    <w:p w:rsidRPr="007B6399" w:rsidR="00711E6D" w:rsidP="007B6399" w:rsidRDefault="00711E6D" w14:paraId="3853543F" w14:textId="77777777">
      <w:pPr>
        <w:spacing w:line="360" w:lineRule="auto"/>
        <w:jc w:val="both"/>
        <w:rPr>
          <w:rFonts w:cstheme="minorHAnsi"/>
          <w:sz w:val="24"/>
          <w:szCs w:val="24"/>
        </w:rPr>
      </w:pPr>
    </w:p>
    <w:p w:rsidR="00711E6D" w:rsidP="7F85FB28" w:rsidRDefault="00711E6D" w14:paraId="6FD3C4E8" w14:textId="58216B5D">
      <w:pPr>
        <w:spacing w:line="360" w:lineRule="auto"/>
        <w:jc w:val="both"/>
        <w:rPr>
          <w:rFonts w:cs="Calibri" w:cstheme="minorAscii"/>
          <w:sz w:val="24"/>
          <w:szCs w:val="24"/>
        </w:rPr>
      </w:pPr>
      <w:r w:rsidRPr="7F85FB28" w:rsidR="3455EAD2">
        <w:rPr>
          <w:rFonts w:cs="Calibri" w:cstheme="minorAscii"/>
          <w:sz w:val="24"/>
          <w:szCs w:val="24"/>
        </w:rPr>
        <w:t xml:space="preserve">The more scientists </w:t>
      </w:r>
      <w:ins w:author="Meike Robaard" w:date="2022-06-02T13:45:40.285Z" w:id="1557837527">
        <w:r w:rsidRPr="7F85FB28" w:rsidR="3455EAD2">
          <w:rPr>
            <w:rFonts w:cs="Calibri" w:cstheme="minorAscii"/>
            <w:sz w:val="24"/>
            <w:szCs w:val="24"/>
          </w:rPr>
          <w:t>cooperate</w:t>
        </w:r>
      </w:ins>
      <w:del w:author="Meike Robaard" w:date="2022-06-02T13:45:38.134Z" w:id="1152777802">
        <w:r w:rsidRPr="7F85FB28" w:rsidDel="3455EAD2">
          <w:rPr>
            <w:rFonts w:cs="Calibri" w:cstheme="minorAscii"/>
            <w:sz w:val="24"/>
            <w:szCs w:val="24"/>
          </w:rPr>
          <w:delText>join the ranks</w:delText>
        </w:r>
      </w:del>
      <w:r w:rsidRPr="7F85FB28" w:rsidR="3455EAD2">
        <w:rPr>
          <w:rFonts w:cs="Calibri" w:cstheme="minorAscii"/>
          <w:sz w:val="24"/>
          <w:szCs w:val="24"/>
        </w:rPr>
        <w:t xml:space="preserve"> and try to improve each other's theories, the faster we </w:t>
      </w:r>
      <w:ins w:author="Meike Robaard" w:date="2022-06-02T13:45:46.136Z" w:id="650106603">
        <w:r w:rsidRPr="7F85FB28" w:rsidR="3455EAD2">
          <w:rPr>
            <w:rFonts w:cs="Calibri" w:cstheme="minorAscii"/>
            <w:sz w:val="24"/>
            <w:szCs w:val="24"/>
          </w:rPr>
          <w:t xml:space="preserve">can </w:t>
        </w:r>
      </w:ins>
      <w:r w:rsidRPr="7F85FB28" w:rsidR="3455EAD2">
        <w:rPr>
          <w:rFonts w:cs="Calibri" w:cstheme="minorAscii"/>
          <w:sz w:val="24"/>
          <w:szCs w:val="24"/>
        </w:rPr>
        <w:t>move forward. The power of the sciences does not reside in the genius of individual scientists</w:t>
      </w:r>
      <w:ins w:author="Meike Robaard" w:date="2022-06-02T13:45:59.064Z" w:id="887827764">
        <w:r w:rsidRPr="7F85FB28" w:rsidR="3455EAD2">
          <w:rPr>
            <w:rFonts w:cs="Calibri" w:cstheme="minorAscii"/>
            <w:sz w:val="24"/>
            <w:szCs w:val="24"/>
          </w:rPr>
          <w:t>,</w:t>
        </w:r>
      </w:ins>
      <w:r w:rsidRPr="7F85FB28" w:rsidR="3455EAD2">
        <w:rPr>
          <w:rFonts w:cs="Calibri" w:cstheme="minorAscii"/>
          <w:sz w:val="24"/>
          <w:szCs w:val="24"/>
        </w:rPr>
        <w:t xml:space="preserve"> but in the size and diversity of the scientific community and in its self-correcting nature. </w:t>
      </w:r>
    </w:p>
    <w:p w:rsidR="00711E6D" w:rsidP="007B6399" w:rsidRDefault="00711E6D" w14:paraId="2A35F82F" w14:textId="77777777">
      <w:pPr>
        <w:spacing w:line="360" w:lineRule="auto"/>
        <w:jc w:val="both"/>
        <w:rPr>
          <w:rFonts w:cstheme="minorHAnsi"/>
          <w:sz w:val="24"/>
          <w:szCs w:val="24"/>
        </w:rPr>
      </w:pPr>
    </w:p>
    <w:p w:rsidR="00711E6D" w:rsidP="7F85FB28" w:rsidRDefault="00711E6D" w14:paraId="737EFF4F" w14:textId="2FCE7507">
      <w:pPr>
        <w:spacing w:line="360" w:lineRule="auto"/>
        <w:jc w:val="both"/>
        <w:rPr>
          <w:rFonts w:cs="Calibri" w:cstheme="minorAscii"/>
          <w:sz w:val="24"/>
          <w:szCs w:val="24"/>
        </w:rPr>
      </w:pPr>
      <w:r w:rsidRPr="7F85FB28" w:rsidR="3455EAD2">
        <w:rPr>
          <w:rFonts w:cs="Calibri" w:cstheme="minorAscii"/>
          <w:sz w:val="24"/>
          <w:szCs w:val="24"/>
        </w:rPr>
        <w:t xml:space="preserve">The only condition for scientific progress is that new theories, including the methodology, </w:t>
      </w:r>
      <w:r w:rsidRPr="7F85FB28" w:rsidR="3455EAD2">
        <w:rPr>
          <w:rFonts w:cs="Calibri" w:cstheme="minorAscii"/>
          <w:sz w:val="24"/>
          <w:szCs w:val="24"/>
        </w:rPr>
        <w:t>interpretation</w:t>
      </w:r>
      <w:ins w:author="Meike Robaard" w:date="2022-06-02T13:46:08.546Z" w:id="600335902">
        <w:r w:rsidRPr="7F85FB28" w:rsidR="3455EAD2">
          <w:rPr>
            <w:rFonts w:cs="Calibri" w:cstheme="minorAscii"/>
            <w:sz w:val="24"/>
            <w:szCs w:val="24"/>
          </w:rPr>
          <w:t>,</w:t>
        </w:r>
      </w:ins>
      <w:r w:rsidRPr="7F85FB28" w:rsidR="3455EAD2">
        <w:rPr>
          <w:rFonts w:cs="Calibri" w:cstheme="minorAscii"/>
          <w:sz w:val="24"/>
          <w:szCs w:val="24"/>
        </w:rPr>
        <w:t xml:space="preserve"> and the data through which the</w:t>
      </w:r>
      <w:del w:author="Meike Robaard" w:date="2022-06-02T13:46:18.875Z" w:id="1815152202">
        <w:r w:rsidRPr="7F85FB28" w:rsidDel="3455EAD2">
          <w:rPr>
            <w:rFonts w:cs="Calibri" w:cstheme="minorAscii"/>
            <w:sz w:val="24"/>
            <w:szCs w:val="24"/>
          </w:rPr>
          <w:delText>y came about</w:delText>
        </w:r>
      </w:del>
      <w:ins w:author="Meike Robaard" w:date="2022-06-02T13:46:24.054Z" w:id="1607609874">
        <w:r w:rsidRPr="7F85FB28" w:rsidR="3455EAD2">
          <w:rPr>
            <w:rFonts w:cs="Calibri" w:cstheme="minorAscii"/>
            <w:sz w:val="24"/>
            <w:szCs w:val="24"/>
          </w:rPr>
          <w:t>se theories were generated</w:t>
        </w:r>
      </w:ins>
      <w:r w:rsidRPr="7F85FB28" w:rsidR="3455EAD2">
        <w:rPr>
          <w:rFonts w:cs="Calibri" w:cstheme="minorAscii"/>
          <w:sz w:val="24"/>
          <w:szCs w:val="24"/>
        </w:rPr>
        <w:t xml:space="preserve">, are shared with the entire scientific community and are thus </w:t>
      </w:r>
      <w:del w:author="Meike Robaard" w:date="2022-06-02T13:46:38.81Z" w:id="349035938">
        <w:r w:rsidRPr="7F85FB28" w:rsidDel="3455EAD2">
          <w:rPr>
            <w:rFonts w:cs="Calibri" w:cstheme="minorAscii"/>
            <w:sz w:val="24"/>
            <w:szCs w:val="24"/>
          </w:rPr>
          <w:delText>made vulnerable</w:delText>
        </w:r>
      </w:del>
      <w:ins w:author="Meike Robaard" w:date="2022-06-02T13:46:45.135Z" w:id="1980085579">
        <w:r w:rsidRPr="7F85FB28" w:rsidR="3455EAD2">
          <w:rPr>
            <w:rFonts w:cs="Calibri" w:cstheme="minorAscii"/>
            <w:sz w:val="24"/>
            <w:szCs w:val="24"/>
          </w:rPr>
          <w:t>subjected to possible criticism</w:t>
        </w:r>
      </w:ins>
      <w:r w:rsidRPr="7F85FB28" w:rsidR="3455EAD2">
        <w:rPr>
          <w:rFonts w:cs="Calibri" w:cstheme="minorAscii"/>
          <w:sz w:val="24"/>
          <w:szCs w:val="24"/>
        </w:rPr>
        <w:t xml:space="preserve">. </w:t>
      </w:r>
      <w:commentRangeStart w:id="1626845775"/>
      <w:r w:rsidRPr="7F85FB28" w:rsidR="3455EAD2">
        <w:rPr>
          <w:rFonts w:cs="Calibri" w:cstheme="minorAscii"/>
          <w:sz w:val="24"/>
          <w:szCs w:val="24"/>
        </w:rPr>
        <w:t>We do not do this spontaneously and precisely th</w:t>
      </w:r>
      <w:r w:rsidRPr="7F85FB28" w:rsidR="3455EAD2">
        <w:rPr>
          <w:rFonts w:cs="Calibri" w:cstheme="minorAscii"/>
          <w:sz w:val="24"/>
          <w:szCs w:val="24"/>
        </w:rPr>
        <w:t>is</w:t>
      </w:r>
      <w:r w:rsidRPr="7F85FB28" w:rsidR="3455EAD2">
        <w:rPr>
          <w:rFonts w:cs="Calibri" w:cstheme="minorAscii"/>
          <w:sz w:val="24"/>
          <w:szCs w:val="24"/>
        </w:rPr>
        <w:t xml:space="preserve"> is </w:t>
      </w:r>
      <w:r w:rsidRPr="7F85FB28" w:rsidR="3455EAD2">
        <w:rPr>
          <w:rFonts w:cs="Calibri" w:cstheme="minorAscii"/>
          <w:sz w:val="24"/>
          <w:szCs w:val="24"/>
        </w:rPr>
        <w:t>typically</w:t>
      </w:r>
      <w:r w:rsidRPr="7F85FB28" w:rsidR="3455EAD2">
        <w:rPr>
          <w:rFonts w:cs="Calibri" w:cstheme="minorAscii"/>
          <w:sz w:val="24"/>
          <w:szCs w:val="24"/>
        </w:rPr>
        <w:t xml:space="preserve"> missing in pseudo-sciences. </w:t>
      </w:r>
      <w:commentRangeEnd w:id="1626845775"/>
      <w:r>
        <w:rPr>
          <w:rStyle w:val="CommentReference"/>
        </w:rPr>
        <w:commentReference w:id="1626845775"/>
      </w:r>
      <w:r w:rsidRPr="7F85FB28" w:rsidR="3455EAD2">
        <w:rPr>
          <w:rFonts w:cs="Calibri" w:cstheme="minorAscii"/>
          <w:sz w:val="24"/>
          <w:szCs w:val="24"/>
        </w:rPr>
        <w:t>In the latter, people often identify with theories (dogmatically stick to a certain vision) and surround themselves with like-minded people.</w:t>
      </w:r>
    </w:p>
    <w:p w:rsidR="00711E6D" w:rsidP="007B6399" w:rsidRDefault="00711E6D" w14:paraId="6A156A8A" w14:textId="77777777">
      <w:pPr>
        <w:spacing w:line="360" w:lineRule="auto"/>
        <w:jc w:val="both"/>
        <w:rPr>
          <w:rFonts w:cstheme="minorHAnsi"/>
          <w:sz w:val="24"/>
          <w:szCs w:val="24"/>
        </w:rPr>
      </w:pPr>
    </w:p>
    <w:p w:rsidR="00711E6D" w:rsidP="007B6399" w:rsidRDefault="00711E6D" w14:paraId="52A51F40" w14:textId="77777777">
      <w:pPr>
        <w:spacing w:line="360" w:lineRule="auto"/>
        <w:jc w:val="both"/>
        <w:rPr>
          <w:rFonts w:cstheme="minorHAnsi"/>
          <w:b/>
          <w:bCs/>
          <w:sz w:val="24"/>
          <w:szCs w:val="24"/>
        </w:rPr>
      </w:pPr>
      <w:r>
        <w:rPr>
          <w:rFonts w:cstheme="minorHAnsi"/>
          <w:b/>
          <w:bCs/>
          <w:sz w:val="24"/>
          <w:szCs w:val="24"/>
        </w:rPr>
        <w:t>The importance of scientific progress</w:t>
      </w:r>
    </w:p>
    <w:p w:rsidRPr="00117ED3" w:rsidR="00711E6D" w:rsidP="007B6399" w:rsidRDefault="00711E6D" w14:paraId="23ACC267" w14:textId="77777777">
      <w:pPr>
        <w:spacing w:line="360" w:lineRule="auto"/>
        <w:jc w:val="both"/>
        <w:rPr>
          <w:rFonts w:cstheme="minorHAnsi"/>
          <w:b/>
          <w:bCs/>
          <w:sz w:val="24"/>
          <w:szCs w:val="24"/>
        </w:rPr>
      </w:pPr>
    </w:p>
    <w:p w:rsidRPr="009B13DA" w:rsidR="00711E6D" w:rsidP="7F85FB28" w:rsidRDefault="00711E6D" w14:paraId="35AAAF54" w14:textId="081108DD">
      <w:pPr>
        <w:spacing w:line="360" w:lineRule="auto"/>
        <w:jc w:val="both"/>
        <w:rPr>
          <w:rFonts w:cs="Calibri" w:cstheme="minorAscii"/>
          <w:sz w:val="24"/>
          <w:szCs w:val="24"/>
        </w:rPr>
      </w:pPr>
      <w:r w:rsidRPr="7F85FB28" w:rsidR="3455EAD2">
        <w:rPr>
          <w:rFonts w:cs="Calibri" w:cstheme="minorAscii"/>
          <w:sz w:val="24"/>
          <w:szCs w:val="24"/>
        </w:rPr>
        <w:t>The importance of scientific progress can hardly be overestimated. Rational thinking in general</w:t>
      </w:r>
      <w:ins w:author="Meike Robaard" w:date="2022-06-02T13:48:16.08Z" w:id="191487275">
        <w:r w:rsidRPr="7F85FB28" w:rsidR="3455EAD2">
          <w:rPr>
            <w:rFonts w:cs="Calibri" w:cstheme="minorAscii"/>
            <w:sz w:val="24"/>
            <w:szCs w:val="24"/>
          </w:rPr>
          <w:t>,</w:t>
        </w:r>
      </w:ins>
      <w:r w:rsidRPr="7F85FB28" w:rsidR="3455EAD2">
        <w:rPr>
          <w:rFonts w:cs="Calibri" w:cstheme="minorAscii"/>
          <w:sz w:val="24"/>
          <w:szCs w:val="24"/>
        </w:rPr>
        <w:t xml:space="preserve"> and science </w:t>
      </w:r>
      <w:r w:rsidRPr="7F85FB28" w:rsidR="3455EAD2">
        <w:rPr>
          <w:rFonts w:cs="Calibri" w:cstheme="minorAscii"/>
          <w:sz w:val="24"/>
          <w:szCs w:val="24"/>
        </w:rPr>
        <w:t>in particular</w:t>
      </w:r>
      <w:ins w:author="Meike Robaard" w:date="2022-06-02T13:48:19.798Z" w:id="318881983">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6-02T13:48:26.867Z" w:id="226675434">
        <w:r w:rsidRPr="7F85FB28" w:rsidDel="3455EAD2">
          <w:rPr>
            <w:rFonts w:cs="Calibri" w:cstheme="minorAscii"/>
            <w:sz w:val="24"/>
            <w:szCs w:val="24"/>
          </w:rPr>
          <w:delText>are</w:delText>
        </w:r>
      </w:del>
      <w:ins w:author="Meike Robaard" w:date="2022-06-02T13:48:26.868Z" w:id="573257662">
        <w:r w:rsidRPr="7F85FB28" w:rsidR="3455EAD2">
          <w:rPr>
            <w:rFonts w:cs="Calibri" w:cstheme="minorAscii"/>
            <w:sz w:val="24"/>
            <w:szCs w:val="24"/>
          </w:rPr>
          <w:t>is</w:t>
        </w:r>
      </w:ins>
      <w:r w:rsidRPr="7F85FB28" w:rsidR="3455EAD2">
        <w:rPr>
          <w:rFonts w:cs="Calibri" w:cstheme="minorAscii"/>
          <w:sz w:val="24"/>
          <w:szCs w:val="24"/>
        </w:rPr>
        <w:t xml:space="preserve"> the driving force behind improving living conditions throughout history. </w:t>
      </w:r>
      <w:del w:author="Meike Robaard" w:date="2022-06-02T13:48:42.698Z" w:id="1264150765">
        <w:r w:rsidRPr="7F85FB28" w:rsidDel="3455EAD2">
          <w:rPr>
            <w:rFonts w:cs="Calibri" w:cstheme="minorAscii"/>
            <w:sz w:val="24"/>
            <w:szCs w:val="24"/>
          </w:rPr>
          <w:delText>Most recently, t</w:delText>
        </w:r>
      </w:del>
      <w:ins w:author="Meike Robaard" w:date="2022-06-02T13:48:45.164Z" w:id="1323111960">
        <w:r w:rsidRPr="7F85FB28" w:rsidR="3455EAD2">
          <w:rPr>
            <w:rFonts w:cs="Calibri" w:cstheme="minorAscii"/>
            <w:sz w:val="24"/>
            <w:szCs w:val="24"/>
          </w:rPr>
          <w:t>T</w:t>
        </w:r>
      </w:ins>
      <w:r w:rsidRPr="7F85FB28" w:rsidR="3455EAD2">
        <w:rPr>
          <w:rFonts w:cs="Calibri" w:cstheme="minorAscii"/>
          <w:sz w:val="24"/>
          <w:szCs w:val="24"/>
        </w:rPr>
        <w:t xml:space="preserve">he explosion of the modern sciences in the 20th century produced an unprecedented improvement in the living conditions and longevity. In </w:t>
      </w:r>
      <w:del w:author="Meike Robaard" w:date="2022-06-02T13:48:56.017Z" w:id="746340671">
        <w:r w:rsidRPr="7F85FB28" w:rsidDel="3455EAD2">
          <w:rPr>
            <w:rFonts w:cs="Calibri" w:cstheme="minorAscii"/>
            <w:sz w:val="24"/>
            <w:szCs w:val="24"/>
          </w:rPr>
          <w:delText xml:space="preserve">the year </w:delText>
        </w:r>
      </w:del>
      <w:r w:rsidRPr="7F85FB28" w:rsidR="3455EAD2">
        <w:rPr>
          <w:rFonts w:cs="Calibri" w:cstheme="minorAscii"/>
          <w:sz w:val="24"/>
          <w:szCs w:val="24"/>
        </w:rPr>
        <w:t>1900</w:t>
      </w:r>
      <w:ins w:author="Meike Robaard" w:date="2022-06-02T13:48:58.394Z" w:id="530087336">
        <w:r w:rsidRPr="7F85FB28" w:rsidR="3455EAD2">
          <w:rPr>
            <w:rFonts w:cs="Calibri" w:cstheme="minorAscii"/>
            <w:sz w:val="24"/>
            <w:szCs w:val="24"/>
          </w:rPr>
          <w:t>,</w:t>
        </w:r>
      </w:ins>
      <w:r w:rsidRPr="7F85FB28" w:rsidR="3455EAD2">
        <w:rPr>
          <w:rFonts w:cs="Calibri" w:cstheme="minorAscii"/>
          <w:sz w:val="24"/>
          <w:szCs w:val="24"/>
        </w:rPr>
        <w:t xml:space="preserve"> the average life expectancy in Western Europe was around 46 years, </w:t>
      </w:r>
      <w:ins w:author="Meike Robaard" w:date="2022-06-02T13:49:14.822Z" w:id="268572251">
        <w:r w:rsidRPr="7F85FB28" w:rsidR="3455EAD2">
          <w:rPr>
            <w:rFonts w:cs="Calibri" w:cstheme="minorAscii"/>
            <w:sz w:val="24"/>
            <w:szCs w:val="24"/>
          </w:rPr>
          <w:t xml:space="preserve">whereas </w:t>
        </w:r>
      </w:ins>
      <w:r w:rsidRPr="7F85FB28" w:rsidR="3455EAD2">
        <w:rPr>
          <w:rFonts w:cs="Calibri" w:cstheme="minorAscii"/>
          <w:sz w:val="24"/>
          <w:szCs w:val="24"/>
        </w:rPr>
        <w:t>today it</w:t>
      </w:r>
      <w:ins w:author="Meike Robaard" w:date="2022-06-02T13:49:17.942Z" w:id="1934494086">
        <w:r w:rsidRPr="7F85FB28" w:rsidR="3455EAD2">
          <w:rPr>
            <w:rFonts w:cs="Calibri" w:cstheme="minorAscii"/>
            <w:sz w:val="24"/>
            <w:szCs w:val="24"/>
          </w:rPr>
          <w:t xml:space="preserve"> is</w:t>
        </w:r>
      </w:ins>
      <w:del w:author="Meike Robaard" w:date="2022-06-02T13:49:16.913Z" w:id="155185859">
        <w:r w:rsidRPr="7F85FB28" w:rsidDel="3455EAD2">
          <w:rPr>
            <w:rFonts w:cs="Calibri" w:cstheme="minorAscii"/>
            <w:sz w:val="24"/>
            <w:szCs w:val="24"/>
          </w:rPr>
          <w:delText>’s</w:delText>
        </w:r>
      </w:del>
      <w:r w:rsidRPr="7F85FB28" w:rsidR="3455EAD2">
        <w:rPr>
          <w:rFonts w:cs="Calibri" w:cstheme="minorAscii"/>
          <w:sz w:val="24"/>
          <w:szCs w:val="24"/>
        </w:rPr>
        <w:t xml:space="preserve"> above 80 years</w:t>
      </w:r>
      <w:r w:rsidRPr="7F85FB28" w:rsidR="16037F70">
        <w:rPr>
          <w:rFonts w:cs="Calibri" w:cstheme="minorAscii"/>
          <w:sz w:val="24"/>
          <w:szCs w:val="24"/>
        </w:rPr>
        <w:t xml:space="preserve"> (and globally </w:t>
      </w:r>
      <w:r w:rsidRPr="7F85FB28" w:rsidR="16037F70">
        <w:rPr>
          <w:rFonts w:cs="Calibri" w:cstheme="minorAscii"/>
          <w:sz w:val="24"/>
          <w:szCs w:val="24"/>
        </w:rPr>
        <w:t>aroun</w:t>
      </w:r>
      <w:ins w:author="Meike Robaard" w:date="2022-06-02T13:49:23.196Z" w:id="850772094">
        <w:r w:rsidRPr="7F85FB28" w:rsidR="16037F70">
          <w:rPr>
            <w:rFonts w:cs="Calibri" w:cstheme="minorAscii"/>
            <w:sz w:val="24"/>
            <w:szCs w:val="24"/>
          </w:rPr>
          <w:t>d</w:t>
        </w:r>
      </w:ins>
      <w:r w:rsidRPr="7F85FB28" w:rsidR="16037F70">
        <w:rPr>
          <w:rFonts w:cs="Calibri" w:cstheme="minorAscii"/>
          <w:sz w:val="24"/>
          <w:szCs w:val="24"/>
        </w:rPr>
        <w:t xml:space="preserve"> 73 years old)</w:t>
      </w:r>
      <w:r w:rsidRPr="7F85FB28" w:rsidR="3455EAD2">
        <w:rPr>
          <w:rFonts w:cs="Calibri" w:cstheme="minorAscii"/>
          <w:sz w:val="24"/>
          <w:szCs w:val="24"/>
        </w:rPr>
        <w:t xml:space="preserve">. In </w:t>
      </w:r>
      <w:del w:author="Meike Robaard" w:date="2022-06-02T13:49:34.223Z" w:id="795918357">
        <w:r w:rsidRPr="7F85FB28" w:rsidDel="3455EAD2">
          <w:rPr>
            <w:rFonts w:cs="Calibri" w:cstheme="minorAscii"/>
            <w:sz w:val="24"/>
            <w:szCs w:val="24"/>
          </w:rPr>
          <w:delText xml:space="preserve">the year </w:delText>
        </w:r>
      </w:del>
      <w:r w:rsidRPr="7F85FB28" w:rsidR="3455EAD2">
        <w:rPr>
          <w:rFonts w:cs="Calibri" w:cstheme="minorAscii"/>
          <w:sz w:val="24"/>
          <w:szCs w:val="24"/>
        </w:rPr>
        <w:t>1910</w:t>
      </w:r>
      <w:ins w:author="Meike Robaard" w:date="2022-06-02T13:49:38.703Z" w:id="1038248419">
        <w:r w:rsidRPr="7F85FB28" w:rsidR="3455EAD2">
          <w:rPr>
            <w:rFonts w:cs="Calibri" w:cstheme="minorAscii"/>
            <w:sz w:val="24"/>
            <w:szCs w:val="24"/>
          </w:rPr>
          <w:t>,</w:t>
        </w:r>
      </w:ins>
      <w:r w:rsidRPr="7F85FB28" w:rsidR="3455EAD2">
        <w:rPr>
          <w:rFonts w:cs="Calibri" w:cstheme="minorAscii"/>
          <w:sz w:val="24"/>
          <w:szCs w:val="24"/>
        </w:rPr>
        <w:t xml:space="preserve"> more than </w:t>
      </w:r>
      <w:r w:rsidRPr="7F85FB28" w:rsidR="51F79E1A">
        <w:rPr>
          <w:rFonts w:cs="Calibri" w:cstheme="minorAscii"/>
          <w:sz w:val="24"/>
          <w:szCs w:val="24"/>
        </w:rPr>
        <w:t>74</w:t>
      </w:r>
      <w:r w:rsidRPr="7F85FB28" w:rsidR="3455EAD2">
        <w:rPr>
          <w:rFonts w:cs="Calibri" w:cstheme="minorAscii"/>
          <w:sz w:val="24"/>
          <w:szCs w:val="24"/>
        </w:rPr>
        <w:t xml:space="preserve">% of the world population lived in extreme poverty and in 1980 that was still the case for </w:t>
      </w:r>
      <w:r w:rsidRPr="7F85FB28" w:rsidR="51F79E1A">
        <w:rPr>
          <w:rFonts w:cs="Calibri" w:cstheme="minorAscii"/>
          <w:sz w:val="24"/>
          <w:szCs w:val="24"/>
        </w:rPr>
        <w:t xml:space="preserve">more than </w:t>
      </w:r>
      <w:r w:rsidRPr="7F85FB28" w:rsidR="3455EAD2">
        <w:rPr>
          <w:rFonts w:cs="Calibri" w:cstheme="minorAscii"/>
          <w:sz w:val="24"/>
          <w:szCs w:val="24"/>
        </w:rPr>
        <w:t>4</w:t>
      </w:r>
      <w:r w:rsidRPr="7F85FB28" w:rsidR="51F79E1A">
        <w:rPr>
          <w:rFonts w:cs="Calibri" w:cstheme="minorAscii"/>
          <w:sz w:val="24"/>
          <w:szCs w:val="24"/>
        </w:rPr>
        <w:t>3</w:t>
      </w:r>
      <w:r w:rsidRPr="7F85FB28" w:rsidR="3455EAD2">
        <w:rPr>
          <w:rFonts w:cs="Calibri" w:cstheme="minorAscii"/>
          <w:sz w:val="24"/>
          <w:szCs w:val="24"/>
        </w:rPr>
        <w:t>%. Today it is less than 1</w:t>
      </w:r>
      <w:r w:rsidRPr="7F85FB28" w:rsidR="035AE700">
        <w:rPr>
          <w:rFonts w:cs="Calibri" w:cstheme="minorAscii"/>
          <w:sz w:val="24"/>
          <w:szCs w:val="24"/>
        </w:rPr>
        <w:t>0</w:t>
      </w:r>
      <w:r w:rsidRPr="7F85FB28" w:rsidR="3455EAD2">
        <w:rPr>
          <w:rFonts w:cs="Calibri" w:cstheme="minorAscii"/>
          <w:sz w:val="24"/>
          <w:szCs w:val="24"/>
        </w:rPr>
        <w:t>%.</w:t>
      </w:r>
      <w:r w:rsidRPr="7F85FB28" w:rsidR="51F79E1A">
        <w:rPr>
          <w:rFonts w:cs="Calibri" w:cstheme="minorAscii"/>
          <w:sz w:val="24"/>
          <w:szCs w:val="24"/>
        </w:rPr>
        <w:t xml:space="preserve"> </w:t>
      </w:r>
      <w:r w:rsidRPr="7F85FB28" w:rsidR="51F79E1A">
        <w:rPr>
          <w:rFonts w:cs="Calibri" w:cstheme="minorAscii"/>
          <w:sz w:val="24"/>
          <w:szCs w:val="24"/>
        </w:rPr>
        <w:t>(Sources:</w:t>
      </w:r>
      <w:r w:rsidR="09CDE503">
        <w:rPr/>
        <w:t xml:space="preserve"> </w:t>
      </w:r>
      <w:r w:rsidRPr="7F85FB28">
        <w:rPr>
          <w:rFonts w:cs="Calibri" w:cstheme="minorAscii"/>
          <w:sz w:val="24"/>
          <w:szCs w:val="24"/>
          <w:lang w:val="fr-FR"/>
        </w:rPr>
        <w:fldChar w:fldCharType="begin"/>
      </w:r>
      <w:r w:rsidRPr="7F85FB28">
        <w:rPr>
          <w:rFonts w:cs="Calibri" w:cstheme="minorAscii"/>
          <w:sz w:val="24"/>
          <w:szCs w:val="24"/>
        </w:rPr>
        <w:instrText xml:space="preserve"> HYPERLINK "</w:instrText>
      </w:r>
      <w:r w:rsidRPr="7F85FB28">
        <w:rPr>
          <w:rFonts w:cs="Calibri" w:cstheme="minorAscii"/>
          <w:sz w:val="24"/>
          <w:szCs w:val="24"/>
        </w:rPr>
        <w:instrText xml:space="preserve">https://ourworldindata.org/life-expectancy</w:instrText>
      </w:r>
      <w:r w:rsidRPr="7F85FB28">
        <w:rPr>
          <w:rFonts w:cs="Calibri" w:cstheme="minorAscii"/>
          <w:sz w:val="24"/>
          <w:szCs w:val="24"/>
        </w:rPr>
        <w:instrText xml:space="preserve">" </w:instrText>
      </w:r>
      <w:r w:rsidRPr="7F85FB28">
        <w:rPr>
          <w:rFonts w:cs="Calibri" w:cstheme="minorAscii"/>
          <w:sz w:val="24"/>
          <w:szCs w:val="24"/>
          <w:lang w:val="fr-FR"/>
        </w:rPr>
        <w:fldChar w:fldCharType="separate"/>
      </w:r>
      <w:r w:rsidRPr="7F85FB28" w:rsidR="09CDE503">
        <w:rPr>
          <w:rStyle w:val="Hyperlink"/>
        </w:rPr>
        <w:t>https://ourworldindata.org/life-expectancy</w:t>
      </w:r>
      <w:r w:rsidRPr="7F85FB28">
        <w:rPr>
          <w:rFonts w:cs="Calibri" w:cstheme="minorAscii"/>
          <w:sz w:val="24"/>
          <w:szCs w:val="24"/>
          <w:lang w:val="fr-FR"/>
        </w:rPr>
        <w:fldChar w:fldCharType="end"/>
      </w:r>
      <w:r w:rsidRPr="7F85FB28" w:rsidR="09CDE503">
        <w:rPr>
          <w:rFonts w:cs="Calibri" w:cstheme="minorAscii"/>
          <w:sz w:val="24"/>
          <w:szCs w:val="24"/>
        </w:rPr>
        <w:t>;</w:t>
      </w:r>
      <w:r w:rsidRPr="7F85FB28" w:rsidR="09CDE503">
        <w:rPr>
          <w:rFonts w:cs="Calibri" w:cstheme="minorAscii"/>
          <w:sz w:val="24"/>
          <w:szCs w:val="24"/>
        </w:rPr>
        <w:t xml:space="preserve"> </w:t>
      </w:r>
      <w:r w:rsidRPr="7F85FB28" w:rsidR="51F79E1A">
        <w:rPr>
          <w:rFonts w:cs="Calibri" w:cstheme="minorAscii"/>
          <w:sz w:val="24"/>
          <w:szCs w:val="24"/>
        </w:rPr>
        <w:t xml:space="preserve"> </w:t>
      </w:r>
      <w:r w:rsidRPr="7F85FB28">
        <w:rPr>
          <w:rFonts w:cs="Calibri" w:cstheme="minorAscii"/>
          <w:sz w:val="24"/>
          <w:szCs w:val="24"/>
        </w:rPr>
        <w:fldChar w:fldCharType="begin"/>
      </w:r>
      <w:r w:rsidRPr="7F85FB28">
        <w:rPr>
          <w:rFonts w:cs="Calibri" w:cstheme="minorAscii"/>
          <w:sz w:val="24"/>
          <w:szCs w:val="24"/>
        </w:rPr>
        <w:instrText xml:space="preserve"> HYPERLINK "https://ourworldindata.org/extreme-poverty" </w:instrText>
      </w:r>
      <w:r w:rsidRPr="7F85FB28">
        <w:rPr>
          <w:rFonts w:cs="Calibri" w:cstheme="minorAscii"/>
          <w:sz w:val="24"/>
          <w:szCs w:val="24"/>
        </w:rPr>
        <w:fldChar w:fldCharType="separate"/>
      </w:r>
      <w:r w:rsidRPr="7F85FB28" w:rsidR="51F79E1A">
        <w:rPr>
          <w:rStyle w:val="Hyperlink"/>
          <w:rFonts w:cs="Calibri" w:cstheme="minorAscii"/>
          <w:sz w:val="24"/>
          <w:szCs w:val="24"/>
        </w:rPr>
        <w:t>https://ourworldindata.org/extreme-poverty</w:t>
      </w:r>
      <w:r w:rsidRPr="7F85FB28">
        <w:rPr>
          <w:rFonts w:cs="Calibri" w:cstheme="minorAscii"/>
          <w:sz w:val="24"/>
          <w:szCs w:val="24"/>
        </w:rPr>
        <w:fldChar w:fldCharType="end"/>
      </w:r>
      <w:r w:rsidRPr="7F85FB28" w:rsidR="51F79E1A">
        <w:rPr>
          <w:rFonts w:cs="Calibri" w:cstheme="minorAscii"/>
          <w:sz w:val="24"/>
          <w:szCs w:val="24"/>
        </w:rPr>
        <w:t xml:space="preserve">). </w:t>
      </w:r>
    </w:p>
    <w:p w:rsidRPr="009B13DA" w:rsidR="00711E6D" w:rsidP="007B6399" w:rsidRDefault="00711E6D" w14:paraId="7014EF0C" w14:textId="77777777">
      <w:pPr>
        <w:spacing w:line="360" w:lineRule="auto"/>
        <w:jc w:val="both"/>
        <w:rPr>
          <w:rFonts w:cstheme="minorHAnsi"/>
          <w:sz w:val="24"/>
          <w:szCs w:val="24"/>
        </w:rPr>
      </w:pPr>
    </w:p>
    <w:p w:rsidR="00711E6D" w:rsidP="7F85FB28" w:rsidRDefault="00711E6D" w14:paraId="6E238EC6" w14:textId="08C712C4">
      <w:pPr>
        <w:spacing w:line="360" w:lineRule="auto"/>
        <w:jc w:val="both"/>
        <w:rPr>
          <w:rFonts w:cs="Calibri" w:cstheme="minorAscii"/>
          <w:sz w:val="24"/>
          <w:szCs w:val="24"/>
        </w:rPr>
      </w:pPr>
      <w:r w:rsidRPr="7F85FB28" w:rsidR="3455EAD2">
        <w:rPr>
          <w:rFonts w:cs="Calibri" w:cstheme="minorAscii"/>
          <w:sz w:val="24"/>
          <w:szCs w:val="24"/>
        </w:rPr>
        <w:t xml:space="preserve">But the sciences do not only have a crucial role in improving our living standards and conditions, but also in improving society. </w:t>
      </w:r>
      <w:del w:author="Meike Robaard" w:date="2022-06-02T13:50:10.627Z" w:id="977595017">
        <w:r w:rsidRPr="7F85FB28" w:rsidDel="3455EAD2">
          <w:rPr>
            <w:rFonts w:cs="Calibri" w:cstheme="minorAscii"/>
            <w:sz w:val="24"/>
            <w:szCs w:val="24"/>
          </w:rPr>
          <w:delText>Th</w:delText>
        </w:r>
      </w:del>
      <w:ins w:author="Meike Robaard" w:date="2022-06-02T13:50:13.557Z" w:id="1146163655">
        <w:r w:rsidRPr="7F85FB28" w:rsidR="3455EAD2">
          <w:rPr>
            <w:rFonts w:cs="Calibri" w:cstheme="minorAscii"/>
            <w:sz w:val="24"/>
            <w:szCs w:val="24"/>
          </w:rPr>
          <w:t>H</w:t>
        </w:r>
      </w:ins>
      <w:r w:rsidRPr="7F85FB28" w:rsidR="3455EAD2">
        <w:rPr>
          <w:rFonts w:cs="Calibri" w:cstheme="minorAscii"/>
          <w:sz w:val="24"/>
          <w:szCs w:val="24"/>
        </w:rPr>
        <w:t xml:space="preserve">erein lies the importance of the social sciences. To improve society, we must start by acquiring knowledge about its </w:t>
      </w:r>
      <w:ins w:author="Meike Robaard" w:date="2022-06-02T13:50:27.945Z" w:id="151349680">
        <w:r w:rsidRPr="7F85FB28" w:rsidR="3455EAD2">
          <w:rPr>
            <w:rFonts w:cs="Calibri" w:cstheme="minorAscii"/>
            <w:sz w:val="24"/>
            <w:szCs w:val="24"/>
          </w:rPr>
          <w:t>various components</w:t>
        </w:r>
      </w:ins>
      <w:del w:author="Meike Robaard" w:date="2022-06-02T13:50:26.319Z" w:id="1947485397">
        <w:r w:rsidRPr="7F85FB28" w:rsidDel="3455EAD2">
          <w:rPr>
            <w:rFonts w:cs="Calibri" w:cstheme="minorAscii"/>
            <w:sz w:val="24"/>
            <w:szCs w:val="24"/>
          </w:rPr>
          <w:delText>ingredients</w:delText>
        </w:r>
      </w:del>
      <w:r w:rsidRPr="7F85FB28" w:rsidR="3455EAD2">
        <w:rPr>
          <w:rFonts w:cs="Calibri" w:cstheme="minorAscii"/>
          <w:sz w:val="24"/>
          <w:szCs w:val="24"/>
        </w:rPr>
        <w:t xml:space="preserve">: the people that populate societies. The insights of social psychology, for example, are invaluable for social problems such as multicultural integration, </w:t>
      </w:r>
      <w:r w:rsidRPr="7F85FB28" w:rsidR="3455EAD2">
        <w:rPr>
          <w:rFonts w:cs="Calibri" w:cstheme="minorAscii"/>
          <w:sz w:val="24"/>
          <w:szCs w:val="24"/>
        </w:rPr>
        <w:t>radicalization</w:t>
      </w:r>
      <w:r w:rsidRPr="7F85FB28" w:rsidR="3455EAD2">
        <w:rPr>
          <w:rFonts w:cs="Calibri" w:cstheme="minorAscii"/>
          <w:sz w:val="24"/>
          <w:szCs w:val="24"/>
        </w:rPr>
        <w:t xml:space="preserve"> and populism. </w:t>
      </w:r>
    </w:p>
    <w:p w:rsidR="00711E6D" w:rsidP="007B6399" w:rsidRDefault="00711E6D" w14:paraId="65294607" w14:textId="77777777">
      <w:pPr>
        <w:spacing w:line="360" w:lineRule="auto"/>
        <w:jc w:val="both"/>
        <w:rPr>
          <w:rFonts w:cstheme="minorHAnsi"/>
          <w:sz w:val="24"/>
          <w:szCs w:val="24"/>
        </w:rPr>
      </w:pPr>
    </w:p>
    <w:p w:rsidR="00711E6D" w:rsidP="7F85FB28" w:rsidRDefault="00711E6D" w14:paraId="7B705D5F" w14:textId="31F001DF">
      <w:pPr>
        <w:spacing w:line="360" w:lineRule="auto"/>
        <w:jc w:val="both"/>
        <w:rPr>
          <w:rFonts w:cs="Calibri" w:cstheme="minorAscii"/>
          <w:sz w:val="24"/>
          <w:szCs w:val="24"/>
        </w:rPr>
      </w:pPr>
      <w:r w:rsidRPr="7F85FB28" w:rsidR="3455EAD2">
        <w:rPr>
          <w:rFonts w:cs="Calibri" w:cstheme="minorAscii"/>
          <w:sz w:val="24"/>
          <w:szCs w:val="24"/>
        </w:rPr>
        <w:t xml:space="preserve">Ironically, the humanities are still in their infancy compared to the natural sciences. While the latter are of course very valuable and quench our thirst for knowledge about the world, the </w:t>
      </w:r>
      <w:r w:rsidRPr="7F85FB28" w:rsidR="3455EAD2">
        <w:rPr>
          <w:rFonts w:cs="Calibri" w:cstheme="minorAscii"/>
          <w:sz w:val="24"/>
          <w:szCs w:val="24"/>
        </w:rPr>
        <w:t>former are crucial for the future of our species, and by extension of countless other species</w:t>
      </w:r>
      <w:r w:rsidRPr="7F85FB28" w:rsidR="035AE700">
        <w:rPr>
          <w:rFonts w:cs="Calibri" w:cstheme="minorAscii"/>
          <w:sz w:val="24"/>
          <w:szCs w:val="24"/>
        </w:rPr>
        <w:t>. Some</w:t>
      </w:r>
      <w:r w:rsidRPr="7F85FB28" w:rsidR="3455EAD2">
        <w:rPr>
          <w:rFonts w:cs="Calibri" w:cstheme="minorAscii"/>
          <w:sz w:val="24"/>
          <w:szCs w:val="24"/>
        </w:rPr>
        <w:t xml:space="preserve"> years </w:t>
      </w:r>
      <w:del w:author="Meike Robaard" w:date="2022-06-02T13:51:03.001Z" w:id="952702889">
        <w:r w:rsidRPr="7F85FB28" w:rsidDel="3455EAD2">
          <w:rPr>
            <w:rFonts w:cs="Calibri" w:cstheme="minorAscii"/>
            <w:sz w:val="24"/>
            <w:szCs w:val="24"/>
          </w:rPr>
          <w:delText>ago</w:delText>
        </w:r>
      </w:del>
      <w:ins w:author="Meike Robaard" w:date="2022-06-02T13:51:03.001Z" w:id="985187759">
        <w:r w:rsidRPr="7F85FB28" w:rsidR="3455EAD2">
          <w:rPr>
            <w:rFonts w:cs="Calibri" w:cstheme="minorAscii"/>
            <w:sz w:val="24"/>
            <w:szCs w:val="24"/>
          </w:rPr>
          <w:t>ago,</w:t>
        </w:r>
      </w:ins>
      <w:r w:rsidRPr="7F85FB28" w:rsidR="3455EAD2">
        <w:rPr>
          <w:rFonts w:cs="Calibri" w:cstheme="minorAscii"/>
          <w:sz w:val="24"/>
          <w:szCs w:val="24"/>
        </w:rPr>
        <w:t xml:space="preserve"> at the University of Oxford, </w:t>
      </w:r>
      <w:r w:rsidRPr="7F85FB28" w:rsidR="3455EAD2">
        <w:rPr>
          <w:rFonts w:cs="Calibri" w:cstheme="minorAscii"/>
          <w:sz w:val="24"/>
          <w:szCs w:val="24"/>
        </w:rPr>
        <w:t>there was</w:t>
      </w:r>
      <w:r w:rsidRPr="7F85FB28" w:rsidR="3455EAD2">
        <w:rPr>
          <w:rFonts w:cs="Calibri" w:cstheme="minorAscii"/>
          <w:sz w:val="24"/>
          <w:szCs w:val="24"/>
        </w:rPr>
        <w:t xml:space="preserve"> a symposium on </w:t>
      </w:r>
      <w:r w:rsidRPr="7F85FB28" w:rsidR="035AE700">
        <w:rPr>
          <w:rFonts w:cs="Calibri" w:cstheme="minorAscii"/>
          <w:sz w:val="24"/>
          <w:szCs w:val="24"/>
        </w:rPr>
        <w:t>‘</w:t>
      </w:r>
      <w:r w:rsidRPr="7F85FB28" w:rsidR="3455EAD2">
        <w:rPr>
          <w:rFonts w:cs="Calibri" w:cstheme="minorAscii"/>
          <w:sz w:val="24"/>
          <w:szCs w:val="24"/>
        </w:rPr>
        <w:t>existential risk</w:t>
      </w:r>
      <w:r w:rsidRPr="7F85FB28" w:rsidR="035AE700">
        <w:rPr>
          <w:rFonts w:cs="Calibri" w:cstheme="minorAscii"/>
          <w:sz w:val="24"/>
          <w:szCs w:val="24"/>
        </w:rPr>
        <w:t>’</w:t>
      </w:r>
      <w:r w:rsidRPr="7F85FB28" w:rsidR="3455EAD2">
        <w:rPr>
          <w:rFonts w:cs="Calibri" w:cstheme="minorAscii"/>
          <w:sz w:val="24"/>
          <w:szCs w:val="24"/>
        </w:rPr>
        <w:t xml:space="preserve">, </w:t>
      </w:r>
      <w:ins w:author="Meike Robaard" w:date="2022-06-02T13:51:14.356Z" w:id="1998764129">
        <w:r w:rsidRPr="7F85FB28" w:rsidR="3455EAD2">
          <w:rPr>
            <w:rFonts w:cs="Calibri" w:cstheme="minorAscii"/>
            <w:sz w:val="24"/>
            <w:szCs w:val="24"/>
          </w:rPr>
          <w:t>i.e.</w:t>
        </w:r>
      </w:ins>
      <w:del w:author="Meike Robaard" w:date="2022-06-02T13:51:12.535Z" w:id="1250430093">
        <w:r w:rsidRPr="7F85FB28" w:rsidDel="3455EAD2">
          <w:rPr>
            <w:rFonts w:cs="Calibri" w:cstheme="minorAscii"/>
            <w:sz w:val="24"/>
            <w:szCs w:val="24"/>
          </w:rPr>
          <w:delText>namely</w:delText>
        </w:r>
      </w:del>
      <w:r w:rsidRPr="7F85FB28" w:rsidR="3455EAD2">
        <w:rPr>
          <w:rFonts w:cs="Calibri" w:cstheme="minorAscii"/>
          <w:sz w:val="24"/>
          <w:szCs w:val="24"/>
        </w:rPr>
        <w:t xml:space="preserve"> the risk that humans will </w:t>
      </w:r>
      <w:del w:author="Meike Robaard" w:date="2022-06-02T13:51:24.806Z" w:id="1025328964">
        <w:r w:rsidRPr="7F85FB28" w:rsidDel="3455EAD2">
          <w:rPr>
            <w:rFonts w:cs="Calibri" w:cstheme="minorAscii"/>
            <w:sz w:val="24"/>
            <w:szCs w:val="24"/>
          </w:rPr>
          <w:delText>eradicate themselves</w:delText>
        </w:r>
      </w:del>
      <w:ins w:author="Meike Robaard" w:date="2022-06-02T13:51:33.976Z" w:id="1036209657">
        <w:r w:rsidRPr="7F85FB28" w:rsidR="3455EAD2">
          <w:rPr>
            <w:rFonts w:cs="Calibri" w:cstheme="minorAscii"/>
            <w:sz w:val="24"/>
            <w:szCs w:val="24"/>
          </w:rPr>
          <w:t>drive themselves to extinction</w:t>
        </w:r>
      </w:ins>
      <w:r w:rsidRPr="7F85FB28" w:rsidR="3455EAD2">
        <w:rPr>
          <w:rFonts w:cs="Calibri" w:cstheme="minorAscii"/>
          <w:sz w:val="24"/>
          <w:szCs w:val="24"/>
        </w:rPr>
        <w:t>. The participating researchers (from all kinds of scientific branches) were asked to estimate the chance that humanity will have destroyed itself by the year 2100. The median of their answers was 19%</w:t>
      </w:r>
      <w:r w:rsidRPr="7F85FB28" w:rsidR="3C9AA177">
        <w:rPr>
          <w:rFonts w:cs="Calibri" w:cstheme="minorAscii"/>
          <w:sz w:val="24"/>
          <w:szCs w:val="24"/>
        </w:rPr>
        <w:t xml:space="preserve"> (Bostrom 2013)</w:t>
      </w:r>
      <w:r w:rsidRPr="7F85FB28" w:rsidR="3455EAD2">
        <w:rPr>
          <w:rFonts w:cs="Calibri" w:cstheme="minorAscii"/>
          <w:sz w:val="24"/>
          <w:szCs w:val="24"/>
        </w:rPr>
        <w:t xml:space="preserve">! </w:t>
      </w:r>
      <w:commentRangeStart w:id="1316162974"/>
      <w:r w:rsidRPr="7F85FB28" w:rsidR="3455EAD2">
        <w:rPr>
          <w:rFonts w:cs="Calibri" w:cstheme="minorAscii"/>
          <w:sz w:val="24"/>
          <w:szCs w:val="24"/>
        </w:rPr>
        <w:t xml:space="preserve">Personally, I am a lot more optimistic </w:t>
      </w:r>
      <w:commentRangeEnd w:id="1316162974"/>
      <w:r>
        <w:rPr>
          <w:rStyle w:val="CommentReference"/>
        </w:rPr>
        <w:commentReference w:id="1316162974"/>
      </w:r>
      <w:commentRangeStart w:id="772079862"/>
      <w:r w:rsidRPr="7F85FB28" w:rsidR="3455EAD2">
        <w:rPr>
          <w:rFonts w:cs="Calibri" w:cstheme="minorAscii"/>
          <w:sz w:val="24"/>
          <w:szCs w:val="24"/>
        </w:rPr>
        <w:t xml:space="preserve">(perhaps it’s not surprising that researchers dealing with existential risk are pessimistically inclined), but it shows the enormous importance of reaching a better understanding of what underlies the problems and challenges in our society </w:t>
      </w:r>
      <w:r w:rsidRPr="7F85FB28" w:rsidR="3455EAD2">
        <w:rPr>
          <w:rFonts w:cs="Calibri" w:cstheme="minorAscii"/>
          <w:sz w:val="24"/>
          <w:szCs w:val="24"/>
        </w:rPr>
        <w:t>in order to</w:t>
      </w:r>
      <w:r w:rsidRPr="7F85FB28" w:rsidR="3455EAD2">
        <w:rPr>
          <w:rFonts w:cs="Calibri" w:cstheme="minorAscii"/>
          <w:sz w:val="24"/>
          <w:szCs w:val="24"/>
        </w:rPr>
        <w:t xml:space="preserve"> tackle them better. </w:t>
      </w:r>
      <w:commentRangeEnd w:id="772079862"/>
      <w:r>
        <w:rPr>
          <w:rStyle w:val="CommentReference"/>
        </w:rPr>
        <w:commentReference w:id="772079862"/>
      </w:r>
    </w:p>
    <w:p w:rsidR="00711E6D" w:rsidP="007B6399" w:rsidRDefault="00711E6D" w14:paraId="20BAF5C2" w14:textId="77777777">
      <w:pPr>
        <w:spacing w:line="360" w:lineRule="auto"/>
        <w:jc w:val="both"/>
        <w:rPr>
          <w:rFonts w:cstheme="minorHAnsi"/>
          <w:sz w:val="24"/>
          <w:szCs w:val="24"/>
        </w:rPr>
      </w:pPr>
    </w:p>
    <w:p w:rsidR="00711E6D" w:rsidP="007B6399" w:rsidRDefault="00711E6D" w14:paraId="3F72CAD9" w14:textId="77777777">
      <w:pPr>
        <w:spacing w:line="360" w:lineRule="auto"/>
        <w:jc w:val="both"/>
        <w:rPr>
          <w:rFonts w:cstheme="minorHAnsi"/>
          <w:b/>
          <w:bCs/>
          <w:sz w:val="24"/>
          <w:szCs w:val="24"/>
        </w:rPr>
      </w:pPr>
      <w:r>
        <w:rPr>
          <w:rFonts w:cstheme="minorHAnsi"/>
          <w:b/>
          <w:bCs/>
          <w:sz w:val="24"/>
          <w:szCs w:val="24"/>
        </w:rPr>
        <w:t>Self-censorship in the human sciences</w:t>
      </w:r>
    </w:p>
    <w:p w:rsidRPr="00B073F3" w:rsidR="00711E6D" w:rsidP="007B6399" w:rsidRDefault="00711E6D" w14:paraId="31DCC997" w14:textId="77777777">
      <w:pPr>
        <w:spacing w:line="360" w:lineRule="auto"/>
        <w:jc w:val="both"/>
        <w:rPr>
          <w:rFonts w:cstheme="minorHAnsi"/>
          <w:b/>
          <w:bCs/>
          <w:sz w:val="24"/>
          <w:szCs w:val="24"/>
        </w:rPr>
      </w:pPr>
    </w:p>
    <w:p w:rsidRPr="00513337" w:rsidR="00711E6D" w:rsidP="7F85FB28" w:rsidRDefault="00711E6D" w14:paraId="7E2E68C3" w14:textId="4CB5C9D5">
      <w:pPr>
        <w:spacing w:line="360" w:lineRule="auto"/>
        <w:jc w:val="both"/>
        <w:rPr>
          <w:rFonts w:cs="Calibri" w:cstheme="minorAscii"/>
          <w:sz w:val="24"/>
          <w:szCs w:val="24"/>
          <w:lang w:val="fr-FR"/>
        </w:rPr>
      </w:pPr>
      <w:r w:rsidRPr="7F85FB28" w:rsidR="3455EAD2">
        <w:rPr>
          <w:rFonts w:cs="Calibri" w:cstheme="minorAscii"/>
          <w:sz w:val="24"/>
          <w:szCs w:val="24"/>
        </w:rPr>
        <w:t>Reaching a better understanding of humans and society</w:t>
      </w:r>
      <w:ins w:author="Meike Robaard" w:date="2022-06-02T13:52:46.263Z" w:id="982893173">
        <w:r w:rsidRPr="7F85FB28" w:rsidR="3455EAD2">
          <w:rPr>
            <w:rFonts w:cs="Calibri" w:cstheme="minorAscii"/>
            <w:sz w:val="24"/>
            <w:szCs w:val="24"/>
          </w:rPr>
          <w:t>,</w:t>
        </w:r>
      </w:ins>
      <w:r w:rsidRPr="7F85FB28" w:rsidR="3455EAD2">
        <w:rPr>
          <w:rFonts w:cs="Calibri" w:cstheme="minorAscii"/>
          <w:sz w:val="24"/>
          <w:szCs w:val="24"/>
        </w:rPr>
        <w:t xml:space="preserve"> however</w:t>
      </w:r>
      <w:ins w:author="Meike Robaard" w:date="2022-06-02T13:52:51.032Z" w:id="1289734692">
        <w:r w:rsidRPr="7F85FB28" w:rsidR="3455EAD2">
          <w:rPr>
            <w:rFonts w:cs="Calibri" w:cstheme="minorAscii"/>
            <w:sz w:val="24"/>
            <w:szCs w:val="24"/>
          </w:rPr>
          <w:t>,</w:t>
        </w:r>
      </w:ins>
      <w:r w:rsidRPr="7F85FB28" w:rsidR="3455EAD2">
        <w:rPr>
          <w:rFonts w:cs="Calibri" w:cstheme="minorAscii"/>
          <w:sz w:val="24"/>
          <w:szCs w:val="24"/>
        </w:rPr>
        <w:t xml:space="preserve"> is often </w:t>
      </w:r>
      <w:ins w:author="Meike Robaard" w:date="2022-06-02T13:52:59.867Z" w:id="1802369340">
        <w:r w:rsidRPr="7F85FB28" w:rsidR="3455EAD2">
          <w:rPr>
            <w:rFonts w:cs="Calibri" w:cstheme="minorAscii"/>
            <w:sz w:val="24"/>
            <w:szCs w:val="24"/>
          </w:rPr>
          <w:t>diffcu</w:t>
        </w:r>
      </w:ins>
      <w:ins w:author="Meike Robaard" w:date="2022-06-02T13:53:00.262Z" w:id="2013348066">
        <w:r w:rsidRPr="7F85FB28" w:rsidR="3455EAD2">
          <w:rPr>
            <w:rFonts w:cs="Calibri" w:cstheme="minorAscii"/>
            <w:sz w:val="24"/>
            <w:szCs w:val="24"/>
          </w:rPr>
          <w:t>lt</w:t>
        </w:r>
      </w:ins>
      <w:del w:author="Meike Robaard" w:date="2022-06-02T13:52:58.047Z" w:id="1473035533">
        <w:r w:rsidRPr="7F85FB28" w:rsidDel="3455EAD2">
          <w:rPr>
            <w:rFonts w:cs="Calibri" w:cstheme="minorAscii"/>
            <w:sz w:val="24"/>
            <w:szCs w:val="24"/>
          </w:rPr>
          <w:delText>impeded</w:delText>
        </w:r>
      </w:del>
      <w:r w:rsidRPr="7F85FB28" w:rsidR="3455EAD2">
        <w:rPr>
          <w:rFonts w:cs="Calibri" w:cstheme="minorAscii"/>
          <w:sz w:val="24"/>
          <w:szCs w:val="24"/>
        </w:rPr>
        <w:t xml:space="preserve">. An important reason for the </w:t>
      </w:r>
      <w:commentRangeStart w:id="951630815"/>
      <w:r w:rsidRPr="7F85FB28" w:rsidR="3455EAD2">
        <w:rPr>
          <w:rFonts w:cs="Calibri" w:cstheme="minorAscii"/>
          <w:sz w:val="24"/>
          <w:szCs w:val="24"/>
        </w:rPr>
        <w:t>relative backwardness</w:t>
      </w:r>
      <w:commentRangeEnd w:id="951630815"/>
      <w:r>
        <w:rPr>
          <w:rStyle w:val="CommentReference"/>
        </w:rPr>
        <w:commentReference w:id="951630815"/>
      </w:r>
      <w:r w:rsidRPr="7F85FB28" w:rsidR="3455EAD2">
        <w:rPr>
          <w:rFonts w:cs="Calibri" w:cstheme="minorAscii"/>
          <w:sz w:val="24"/>
          <w:szCs w:val="24"/>
        </w:rPr>
        <w:t xml:space="preserve"> of the social sciences is that there are taboo subjects or issues that scientists often steer </w:t>
      </w:r>
      <w:ins w:author="Meike Robaard" w:date="2022-06-02T13:53:50.571Z" w:id="837966958">
        <w:r w:rsidRPr="7F85FB28" w:rsidR="3455EAD2">
          <w:rPr>
            <w:rFonts w:cs="Calibri" w:cstheme="minorAscii"/>
            <w:sz w:val="24"/>
            <w:szCs w:val="24"/>
          </w:rPr>
          <w:t>away</w:t>
        </w:r>
      </w:ins>
      <w:del w:author="Meike Robaard" w:date="2022-06-02T13:53:49.662Z" w:id="172713448">
        <w:r w:rsidRPr="7F85FB28" w:rsidDel="3455EAD2">
          <w:rPr>
            <w:rFonts w:cs="Calibri" w:cstheme="minorAscii"/>
            <w:sz w:val="24"/>
            <w:szCs w:val="24"/>
          </w:rPr>
          <w:delText>clear</w:delText>
        </w:r>
      </w:del>
      <w:r w:rsidRPr="7F85FB28" w:rsidR="3455EAD2">
        <w:rPr>
          <w:rFonts w:cs="Calibri" w:cstheme="minorAscii"/>
          <w:sz w:val="24"/>
          <w:szCs w:val="24"/>
        </w:rPr>
        <w:t xml:space="preserve"> of in fear of causing negative social consequences. A good </w:t>
      </w:r>
      <w:del w:author="Meike Robaard" w:date="2022-06-02T13:54:00.854Z" w:id="1061606541">
        <w:r w:rsidRPr="7F85FB28" w:rsidDel="3455EAD2">
          <w:rPr>
            <w:rFonts w:cs="Calibri" w:cstheme="minorAscii"/>
            <w:sz w:val="24"/>
            <w:szCs w:val="24"/>
          </w:rPr>
          <w:delText>illustration</w:delText>
        </w:r>
      </w:del>
      <w:ins w:author="Meike Robaard" w:date="2022-06-02T13:54:03.562Z" w:id="2098063448">
        <w:r w:rsidRPr="7F85FB28" w:rsidR="3455EAD2">
          <w:rPr>
            <w:rFonts w:cs="Calibri" w:cstheme="minorAscii"/>
            <w:sz w:val="24"/>
            <w:szCs w:val="24"/>
          </w:rPr>
          <w:t>example</w:t>
        </w:r>
      </w:ins>
      <w:r w:rsidRPr="7F85FB28" w:rsidR="3455EAD2">
        <w:rPr>
          <w:rFonts w:cs="Calibri" w:cstheme="minorAscii"/>
          <w:sz w:val="24"/>
          <w:szCs w:val="24"/>
        </w:rPr>
        <w:t xml:space="preserve"> of this occurred in the 1970s. Edward Wilson, an American biologist who had until then mainly studied ants, suggested that human social behavior could also be explained by analyzing the evolutionary past of our species</w:t>
      </w:r>
      <w:ins w:author="Meike Robaard" w:date="2022-06-02T13:54:17.525Z" w:id="506599991">
        <w:r w:rsidRPr="7F85FB28" w:rsidR="3455EAD2">
          <w:rPr>
            <w:rFonts w:cs="Calibri" w:cstheme="minorAscii"/>
            <w:sz w:val="24"/>
            <w:szCs w:val="24"/>
          </w:rPr>
          <w:t>,</w:t>
        </w:r>
      </w:ins>
      <w:r w:rsidRPr="7F85FB28" w:rsidR="3455EAD2">
        <w:rPr>
          <w:rFonts w:cs="Calibri" w:cstheme="minorAscii"/>
          <w:sz w:val="24"/>
          <w:szCs w:val="24"/>
        </w:rPr>
        <w:t xml:space="preserve"> and was therefore largely determined by our genes. Wilson was called a racist, sexist and even Nazi sympathizer. At an academic presentation of his work, students dragged Wilson from </w:t>
      </w:r>
      <w:ins w:author="Meike Robaard" w:date="2022-06-02T13:54:26.556Z" w:id="126717914">
        <w:r w:rsidRPr="7F85FB28" w:rsidR="3455EAD2">
          <w:rPr>
            <w:rFonts w:cs="Calibri" w:cstheme="minorAscii"/>
            <w:sz w:val="24"/>
            <w:szCs w:val="24"/>
          </w:rPr>
          <w:t xml:space="preserve">the </w:t>
        </w:r>
      </w:ins>
      <w:r w:rsidRPr="7F85FB28" w:rsidR="3455EAD2">
        <w:rPr>
          <w:rFonts w:cs="Calibri" w:cstheme="minorAscii"/>
          <w:sz w:val="24"/>
          <w:szCs w:val="24"/>
        </w:rPr>
        <w:t>stage and poured a jug of water over his head while chanting ‘</w:t>
      </w:r>
      <w:r w:rsidRPr="7F85FB28" w:rsidR="3C9AA177">
        <w:rPr>
          <w:rFonts w:cs="Calibri" w:cstheme="minorAscii"/>
          <w:sz w:val="24"/>
          <w:szCs w:val="24"/>
        </w:rPr>
        <w:t xml:space="preserve">Racist </w:t>
      </w:r>
      <w:r w:rsidRPr="7F85FB28" w:rsidR="3455EAD2">
        <w:rPr>
          <w:rFonts w:cs="Calibri" w:cstheme="minorAscii"/>
          <w:sz w:val="24"/>
          <w:szCs w:val="24"/>
        </w:rPr>
        <w:t>Wilson you can’t hide, we charge you with genocide’!</w:t>
      </w:r>
      <w:r w:rsidRPr="7F85FB28" w:rsidR="3C9AA177">
        <w:rPr>
          <w:rFonts w:cs="Calibri" w:cstheme="minorAscii"/>
          <w:sz w:val="24"/>
          <w:szCs w:val="24"/>
        </w:rPr>
        <w:t xml:space="preserve"> </w:t>
      </w:r>
      <w:r w:rsidRPr="7F85FB28" w:rsidR="3C9AA177">
        <w:rPr>
          <w:rFonts w:cs="Calibri" w:cstheme="minorAscii"/>
          <w:sz w:val="24"/>
          <w:szCs w:val="24"/>
          <w:lang w:val="fr-FR"/>
        </w:rPr>
        <w:t>(</w:t>
      </w:r>
      <w:proofErr w:type="gramStart"/>
      <w:r w:rsidRPr="7F85FB28" w:rsidR="3C9AA177">
        <w:rPr>
          <w:rFonts w:cs="Calibri" w:cstheme="minorAscii"/>
          <w:sz w:val="24"/>
          <w:szCs w:val="24"/>
          <w:lang w:val="fr-FR"/>
        </w:rPr>
        <w:t>Source:</w:t>
      </w:r>
      <w:proofErr w:type="gramEnd"/>
      <w:r w:rsidRPr="7F85FB28" w:rsidR="3C9AA177">
        <w:rPr>
          <w:rFonts w:cs="Calibri" w:cstheme="minorAscii"/>
          <w:sz w:val="24"/>
          <w:szCs w:val="24"/>
          <w:lang w:val="fr-FR"/>
        </w:rPr>
        <w:t xml:space="preserve"> </w:t>
      </w:r>
      <w:r w:rsidRPr="7F85FB28">
        <w:rPr>
          <w:rFonts w:cs="Calibri" w:cstheme="minorAscii"/>
          <w:sz w:val="24"/>
          <w:szCs w:val="24"/>
          <w:lang w:val="fr-FR"/>
        </w:rPr>
        <w:fldChar w:fldCharType="begin"/>
      </w:r>
      <w:r w:rsidRPr="7F85FB28">
        <w:rPr>
          <w:rFonts w:cs="Calibri" w:cstheme="minorAscii"/>
          <w:sz w:val="24"/>
          <w:szCs w:val="24"/>
          <w:lang w:val="fr-FR"/>
        </w:rPr>
        <w:instrText xml:space="preserve"> HYPERLINK "</w:instrText>
      </w:r>
      <w:r w:rsidRPr="7F85FB28">
        <w:rPr>
          <w:rFonts w:cs="Calibri" w:cstheme="minorAscii"/>
          <w:sz w:val="24"/>
          <w:szCs w:val="24"/>
          <w:lang w:val="fr-FR"/>
        </w:rPr>
        <w:instrText xml:space="preserve">https://www.nytimes.com/2021/12/27/science/eo-wilson-dead.html</w:instrText>
      </w:r>
      <w:r w:rsidRPr="7F85FB28">
        <w:rPr>
          <w:rFonts w:cs="Calibri" w:cstheme="minorAscii"/>
          <w:sz w:val="24"/>
          <w:szCs w:val="24"/>
          <w:lang w:val="fr-FR"/>
        </w:rPr>
        <w:instrText xml:space="preserve">" </w:instrText>
      </w:r>
      <w:r w:rsidRPr="7F85FB28">
        <w:rPr>
          <w:rFonts w:cs="Calibri" w:cstheme="minorAscii"/>
          <w:sz w:val="24"/>
          <w:szCs w:val="24"/>
          <w:lang w:val="fr-FR"/>
        </w:rPr>
        <w:fldChar w:fldCharType="separate"/>
      </w:r>
      <w:r w:rsidRPr="7F85FB28" w:rsidR="3C9AA177">
        <w:rPr>
          <w:rStyle w:val="Hyperlink"/>
          <w:lang w:val="fr-FR"/>
        </w:rPr>
        <w:t>https://www.nytimes.com/2021/12/27/science/eo-wilson-dead.html</w:t>
      </w:r>
      <w:r w:rsidRPr="7F85FB28">
        <w:rPr>
          <w:rFonts w:cs="Calibri" w:cstheme="minorAscii"/>
          <w:sz w:val="24"/>
          <w:szCs w:val="24"/>
          <w:lang w:val="fr-FR"/>
        </w:rPr>
        <w:fldChar w:fldCharType="end"/>
      </w:r>
      <w:r w:rsidRPr="7F85FB28" w:rsidR="3C9AA177">
        <w:rPr>
          <w:rFonts w:cs="Calibri" w:cstheme="minorAscii"/>
          <w:sz w:val="24"/>
          <w:szCs w:val="24"/>
          <w:lang w:val="fr-FR"/>
        </w:rPr>
        <w:t xml:space="preserve">) </w:t>
      </w:r>
    </w:p>
    <w:p w:rsidRPr="00513337" w:rsidR="00711E6D" w:rsidP="007B6399" w:rsidRDefault="00711E6D" w14:paraId="557608E9" w14:textId="77777777">
      <w:pPr>
        <w:spacing w:line="360" w:lineRule="auto"/>
        <w:jc w:val="both"/>
        <w:rPr>
          <w:rFonts w:cstheme="minorHAnsi"/>
          <w:sz w:val="24"/>
          <w:szCs w:val="24"/>
          <w:lang w:val="fr-FR"/>
        </w:rPr>
      </w:pPr>
    </w:p>
    <w:p w:rsidR="00711E6D" w:rsidP="7F85FB28" w:rsidRDefault="00711E6D" w14:paraId="2C40A717" w14:textId="2A463A7C">
      <w:pPr>
        <w:spacing w:line="360" w:lineRule="auto"/>
        <w:jc w:val="both"/>
        <w:rPr>
          <w:rFonts w:cs="Calibri" w:cstheme="minorAscii"/>
          <w:sz w:val="24"/>
          <w:szCs w:val="24"/>
        </w:rPr>
      </w:pPr>
      <w:r w:rsidRPr="7F85FB28" w:rsidR="3455EAD2">
        <w:rPr>
          <w:rFonts w:cs="Calibri" w:cstheme="minorAscii"/>
          <w:sz w:val="24"/>
          <w:szCs w:val="24"/>
        </w:rPr>
        <w:t>What</w:t>
      </w:r>
      <w:ins w:author="Meike Robaard" w:date="2022-06-02T13:56:12.966Z" w:id="2103143526">
        <w:r w:rsidRPr="7F85FB28" w:rsidR="3455EAD2">
          <w:rPr>
            <w:rFonts w:cs="Calibri" w:cstheme="minorAscii"/>
            <w:sz w:val="24"/>
            <w:szCs w:val="24"/>
          </w:rPr>
          <w:t xml:space="preserve"> was it</w:t>
        </w:r>
      </w:ins>
      <w:r w:rsidRPr="7F85FB28" w:rsidR="3455EAD2">
        <w:rPr>
          <w:rFonts w:cs="Calibri" w:cstheme="minorAscii"/>
          <w:sz w:val="24"/>
          <w:szCs w:val="24"/>
        </w:rPr>
        <w:t xml:space="preserve">, you might wonder, </w:t>
      </w:r>
      <w:ins w:author="Meike Robaard" w:date="2022-06-02T13:56:25.37Z" w:id="718150102">
        <w:r w:rsidRPr="7F85FB28" w:rsidR="3455EAD2">
          <w:rPr>
            <w:rFonts w:cs="Calibri" w:cstheme="minorAscii"/>
            <w:sz w:val="24"/>
            <w:szCs w:val="24"/>
          </w:rPr>
          <w:t>that</w:t>
        </w:r>
      </w:ins>
      <w:del w:author="Meike Robaard" w:date="2022-06-02T13:56:16.799Z" w:id="1889147756">
        <w:r w:rsidRPr="7F85FB28" w:rsidDel="3455EAD2">
          <w:rPr>
            <w:rFonts w:cs="Calibri" w:cstheme="minorAscii"/>
            <w:sz w:val="24"/>
            <w:szCs w:val="24"/>
          </w:rPr>
          <w:delText>did</w:delText>
        </w:r>
      </w:del>
      <w:r w:rsidRPr="7F85FB28" w:rsidR="3455EAD2">
        <w:rPr>
          <w:rFonts w:cs="Calibri" w:cstheme="minorAscii"/>
          <w:sz w:val="24"/>
          <w:szCs w:val="24"/>
        </w:rPr>
        <w:t xml:space="preserve"> provoke</w:t>
      </w:r>
      <w:ins w:author="Meike Robaard" w:date="2022-06-02T13:56:26.961Z" w:id="876839383">
        <w:r w:rsidRPr="7F85FB28" w:rsidR="3455EAD2">
          <w:rPr>
            <w:rFonts w:cs="Calibri" w:cstheme="minorAscii"/>
            <w:sz w:val="24"/>
            <w:szCs w:val="24"/>
          </w:rPr>
          <w:t>d</w:t>
        </w:r>
      </w:ins>
      <w:r w:rsidRPr="7F85FB28" w:rsidR="3455EAD2">
        <w:rPr>
          <w:rFonts w:cs="Calibri" w:cstheme="minorAscii"/>
          <w:sz w:val="24"/>
          <w:szCs w:val="24"/>
        </w:rPr>
        <w:t xml:space="preserve"> such an extreme </w:t>
      </w:r>
      <w:ins w:author="Meike Robaard" w:date="2022-06-02T13:56:34.371Z" w:id="1274587936">
        <w:r w:rsidRPr="7F85FB28" w:rsidR="3455EAD2">
          <w:rPr>
            <w:rFonts w:cs="Calibri" w:cstheme="minorAscii"/>
            <w:sz w:val="24"/>
            <w:szCs w:val="24"/>
          </w:rPr>
          <w:t>response</w:t>
        </w:r>
      </w:ins>
      <w:del w:author="Meike Robaard" w:date="2022-06-02T13:56:32.25Z" w:id="1001428122">
        <w:r w:rsidRPr="7F85FB28" w:rsidDel="3455EAD2">
          <w:rPr>
            <w:rFonts w:cs="Calibri" w:cstheme="minorAscii"/>
            <w:sz w:val="24"/>
            <w:szCs w:val="24"/>
          </w:rPr>
          <w:delText>reaction</w:delText>
        </w:r>
      </w:del>
      <w:r w:rsidRPr="7F85FB28" w:rsidR="3455EAD2">
        <w:rPr>
          <w:rFonts w:cs="Calibri" w:cstheme="minorAscii"/>
          <w:sz w:val="24"/>
          <w:szCs w:val="24"/>
        </w:rPr>
        <w:t>? Well, the consensus in the social sciences was that the social environment</w:t>
      </w:r>
      <w:ins w:author="Meike Robaard" w:date="2022-06-02T13:56:49.283Z" w:id="2138091448">
        <w:r w:rsidRPr="7F85FB28" w:rsidR="3455EAD2">
          <w:rPr>
            <w:rFonts w:cs="Calibri" w:cstheme="minorAscii"/>
            <w:sz w:val="24"/>
            <w:szCs w:val="24"/>
          </w:rPr>
          <w:t>,</w:t>
        </w:r>
      </w:ins>
      <w:del w:author="Meike Robaard" w:date="2022-06-02T13:56:48.21Z" w:id="1770224532">
        <w:r w:rsidRPr="7F85FB28" w:rsidDel="3455EAD2">
          <w:rPr>
            <w:rFonts w:cs="Calibri" w:cstheme="minorAscii"/>
            <w:sz w:val="24"/>
            <w:szCs w:val="24"/>
          </w:rPr>
          <w:delText xml:space="preserve"> (</w:delText>
        </w:r>
      </w:del>
      <w:ins w:author="Meike Robaard" w:date="2022-06-02T13:56:45.881Z" w:id="423999046">
        <w:r w:rsidRPr="7F85FB28" w:rsidR="3455EAD2">
          <w:rPr>
            <w:rFonts w:cs="Calibri" w:cstheme="minorAscii"/>
            <w:sz w:val="24"/>
            <w:szCs w:val="24"/>
          </w:rPr>
          <w:t xml:space="preserve">and </w:t>
        </w:r>
      </w:ins>
      <w:r w:rsidRPr="7F85FB28" w:rsidR="3455EAD2">
        <w:rPr>
          <w:rFonts w:cs="Calibri" w:cstheme="minorAscii"/>
          <w:sz w:val="24"/>
          <w:szCs w:val="24"/>
        </w:rPr>
        <w:t>not genetics</w:t>
      </w:r>
      <w:ins w:author="Meike Robaard" w:date="2022-06-02T13:56:51.284Z" w:id="2063056655">
        <w:r w:rsidRPr="7F85FB28" w:rsidR="3455EAD2">
          <w:rPr>
            <w:rFonts w:cs="Calibri" w:cstheme="minorAscii"/>
            <w:sz w:val="24"/>
            <w:szCs w:val="24"/>
          </w:rPr>
          <w:t>,</w:t>
        </w:r>
      </w:ins>
      <w:del w:author="Meike Robaard" w:date="2022-06-02T13:56:50.79Z" w:id="1807608124">
        <w:r w:rsidRPr="7F85FB28" w:rsidDel="3455EAD2">
          <w:rPr>
            <w:rFonts w:cs="Calibri" w:cstheme="minorAscii"/>
            <w:sz w:val="24"/>
            <w:szCs w:val="24"/>
          </w:rPr>
          <w:delText>)</w:delText>
        </w:r>
      </w:del>
      <w:r w:rsidRPr="7F85FB28" w:rsidR="3455EAD2">
        <w:rPr>
          <w:rFonts w:cs="Calibri" w:cstheme="minorAscii"/>
          <w:sz w:val="24"/>
          <w:szCs w:val="24"/>
        </w:rPr>
        <w:t xml:space="preserve"> determined human behavior</w:t>
      </w:r>
      <w:ins w:author="Meike Robaard" w:date="2022-06-02T13:57:01.348Z" w:id="526619953">
        <w:r w:rsidRPr="7F85FB28" w:rsidR="3455EAD2">
          <w:rPr>
            <w:rFonts w:cs="Calibri" w:cstheme="minorAscii"/>
            <w:sz w:val="24"/>
            <w:szCs w:val="24"/>
          </w:rPr>
          <w:t>,</w:t>
        </w:r>
      </w:ins>
      <w:r w:rsidRPr="7F85FB28" w:rsidR="3455EAD2">
        <w:rPr>
          <w:rFonts w:cs="Calibri" w:cstheme="minorAscii"/>
          <w:sz w:val="24"/>
          <w:szCs w:val="24"/>
        </w:rPr>
        <w:t xml:space="preserve"> </w:t>
      </w:r>
      <w:ins w:author="Meike Robaard" w:date="2022-06-02T13:57:07.822Z" w:id="213089739">
        <w:r w:rsidRPr="7F85FB28" w:rsidR="3455EAD2">
          <w:rPr>
            <w:rFonts w:cs="Calibri" w:cstheme="minorAscii"/>
            <w:sz w:val="24"/>
            <w:szCs w:val="24"/>
          </w:rPr>
          <w:t>although</w:t>
        </w:r>
      </w:ins>
      <w:del w:author="Meike Robaard" w:date="2022-06-02T13:57:05.566Z" w:id="994897820">
        <w:r w:rsidRPr="7F85FB28" w:rsidDel="3455EAD2">
          <w:rPr>
            <w:rFonts w:cs="Calibri" w:cstheme="minorAscii"/>
            <w:sz w:val="24"/>
            <w:szCs w:val="24"/>
          </w:rPr>
          <w:delText>and</w:delText>
        </w:r>
      </w:del>
      <w:r w:rsidRPr="7F85FB28" w:rsidR="3455EAD2">
        <w:rPr>
          <w:rFonts w:cs="Calibri" w:cstheme="minorAscii"/>
          <w:sz w:val="24"/>
          <w:szCs w:val="24"/>
        </w:rPr>
        <w:t xml:space="preserve"> the reasons for this stance were not purely scientific. It was a reaction against the blatant racism and sexism of the 19th century where it was commonly thought that there were important </w:t>
      </w:r>
      <w:ins w:author="Meike Robaard" w:date="2022-06-02T13:58:30.106Z" w:id="1636413457">
        <w:r w:rsidRPr="7F85FB28" w:rsidR="3455EAD2">
          <w:rPr>
            <w:rFonts w:cs="Calibri" w:cstheme="minorAscii"/>
            <w:sz w:val="24"/>
            <w:szCs w:val="24"/>
          </w:rPr>
          <w:t>biological</w:t>
        </w:r>
      </w:ins>
      <w:del w:author="Meike Robaard" w:date="2022-06-02T13:58:27.917Z" w:id="1963871720">
        <w:r w:rsidRPr="7F85FB28" w:rsidDel="3455EAD2">
          <w:rPr>
            <w:rFonts w:cs="Calibri" w:cstheme="minorAscii"/>
            <w:sz w:val="24"/>
            <w:szCs w:val="24"/>
          </w:rPr>
          <w:delText>genetic</w:delText>
        </w:r>
      </w:del>
      <w:r w:rsidRPr="7F85FB28" w:rsidR="3455EAD2">
        <w:rPr>
          <w:rFonts w:cs="Calibri" w:cstheme="minorAscii"/>
          <w:sz w:val="24"/>
          <w:szCs w:val="24"/>
        </w:rPr>
        <w:t xml:space="preserve"> differences between </w:t>
      </w:r>
      <w:del w:author="Meike Robaard" w:date="2022-06-02T13:58:35.822Z" w:id="1460309928">
        <w:r w:rsidRPr="7F85FB28" w:rsidDel="3455EAD2">
          <w:rPr>
            <w:rFonts w:cs="Calibri" w:cstheme="minorAscii"/>
            <w:sz w:val="24"/>
            <w:szCs w:val="24"/>
          </w:rPr>
          <w:delText>the</w:delText>
        </w:r>
      </w:del>
      <w:r w:rsidRPr="7F85FB28" w:rsidR="3455EAD2">
        <w:rPr>
          <w:rFonts w:cs="Calibri" w:cstheme="minorAscii"/>
          <w:sz w:val="24"/>
          <w:szCs w:val="24"/>
        </w:rPr>
        <w:t xml:space="preserve"> different races and sexes with regards to intelligence</w:t>
      </w:r>
      <w:ins w:author="Meike Robaard" w:date="2022-06-02T13:58:44.56Z" w:id="1401932970">
        <w:r w:rsidRPr="7F85FB28" w:rsidR="3455EAD2">
          <w:rPr>
            <w:rFonts w:cs="Calibri" w:cstheme="minorAscii"/>
            <w:sz w:val="24"/>
            <w:szCs w:val="24"/>
          </w:rPr>
          <w:t>, which</w:t>
        </w:r>
      </w:ins>
      <w:del w:author="Meike Robaard" w:date="2022-06-02T13:58:43.352Z" w:id="1386268033">
        <w:r w:rsidRPr="7F85FB28" w:rsidDel="3455EAD2">
          <w:rPr>
            <w:rFonts w:cs="Calibri" w:cstheme="minorAscii"/>
            <w:sz w:val="24"/>
            <w:szCs w:val="24"/>
          </w:rPr>
          <w:delText>.</w:delText>
        </w:r>
      </w:del>
      <w:r w:rsidRPr="7F85FB28" w:rsidR="3455EAD2">
        <w:rPr>
          <w:rFonts w:cs="Calibri" w:cstheme="minorAscii"/>
          <w:sz w:val="24"/>
          <w:szCs w:val="24"/>
        </w:rPr>
        <w:t xml:space="preserve"> </w:t>
      </w:r>
      <w:del w:author="Meike Robaard" w:date="2022-06-02T13:58:48.237Z" w:id="1215935537">
        <w:r w:rsidRPr="7F85FB28" w:rsidDel="3455EAD2">
          <w:rPr>
            <w:rFonts w:cs="Calibri" w:cstheme="minorAscii"/>
            <w:sz w:val="24"/>
            <w:szCs w:val="24"/>
          </w:rPr>
          <w:delText>Something</w:delText>
        </w:r>
      </w:del>
      <w:r w:rsidRPr="7F85FB28" w:rsidR="3455EAD2">
        <w:rPr>
          <w:rFonts w:cs="Calibri" w:cstheme="minorAscii"/>
          <w:sz w:val="24"/>
          <w:szCs w:val="24"/>
        </w:rPr>
        <w:t xml:space="preserve"> that turned out to be </w:t>
      </w:r>
      <w:del w:author="Meike Robaard" w:date="2022-06-02T13:58:52.204Z" w:id="1695412345">
        <w:r w:rsidRPr="7F85FB28" w:rsidDel="3455EAD2">
          <w:rPr>
            <w:rFonts w:cs="Calibri" w:cstheme="minorAscii"/>
            <w:sz w:val="24"/>
            <w:szCs w:val="24"/>
          </w:rPr>
          <w:delText>wrong</w:delText>
        </w:r>
      </w:del>
      <w:ins w:author="Meike Robaard" w:date="2022-06-02T13:58:52.874Z" w:id="1402651668">
        <w:r w:rsidRPr="7F85FB28" w:rsidR="3455EAD2">
          <w:rPr>
            <w:rFonts w:cs="Calibri" w:cstheme="minorAscii"/>
            <w:sz w:val="24"/>
            <w:szCs w:val="24"/>
          </w:rPr>
          <w:t>false</w:t>
        </w:r>
      </w:ins>
      <w:r w:rsidRPr="7F85FB28" w:rsidR="3455EAD2">
        <w:rPr>
          <w:rFonts w:cs="Calibri" w:cstheme="minorAscii"/>
          <w:sz w:val="24"/>
          <w:szCs w:val="24"/>
        </w:rPr>
        <w:t xml:space="preserve">. </w:t>
      </w:r>
      <w:ins w:author="Meike Robaard" w:date="2022-06-02T13:59:03.992Z" w:id="2001671893">
        <w:r w:rsidRPr="7F85FB28" w:rsidR="3455EAD2">
          <w:rPr>
            <w:rFonts w:cs="Calibri" w:cstheme="minorAscii"/>
            <w:sz w:val="24"/>
            <w:szCs w:val="24"/>
          </w:rPr>
          <w:t>Nevertheless.</w:t>
        </w:r>
      </w:ins>
      <w:del w:author="Meike Robaard" w:date="2022-06-02T13:59:01.068Z" w:id="340218787">
        <w:r w:rsidRPr="7F85FB28" w:rsidDel="3455EAD2">
          <w:rPr>
            <w:rFonts w:cs="Calibri" w:cstheme="minorAscii"/>
            <w:sz w:val="24"/>
            <w:szCs w:val="24"/>
          </w:rPr>
          <w:delText>But</w:delText>
        </w:r>
      </w:del>
      <w:r w:rsidRPr="7F85FB28" w:rsidR="3455EAD2">
        <w:rPr>
          <w:rFonts w:cs="Calibri" w:cstheme="minorAscii"/>
          <w:sz w:val="24"/>
          <w:szCs w:val="24"/>
        </w:rPr>
        <w:t xml:space="preserve"> it remained taboo for most of the 20th century to study human behavior and qualities from a genetic, evolutionary perspective. However, understanding human social nature and its evolutionary origins is an important piece of the puzzle in understanding society and meeting the important societal challenges </w:t>
      </w:r>
      <w:r w:rsidRPr="7F85FB28" w:rsidR="035AE700">
        <w:rPr>
          <w:rFonts w:cs="Calibri" w:cstheme="minorAscii"/>
          <w:sz w:val="24"/>
          <w:szCs w:val="24"/>
        </w:rPr>
        <w:t>standing in the way of</w:t>
      </w:r>
      <w:r w:rsidRPr="7F85FB28" w:rsidR="3455EAD2">
        <w:rPr>
          <w:rFonts w:cs="Calibri" w:cstheme="minorAscii"/>
          <w:sz w:val="24"/>
          <w:szCs w:val="24"/>
        </w:rPr>
        <w:t xml:space="preserve"> a peaceful</w:t>
      </w:r>
      <w:r w:rsidRPr="7F85FB28" w:rsidR="035AE700">
        <w:rPr>
          <w:rFonts w:cs="Calibri" w:cstheme="minorAscii"/>
          <w:sz w:val="24"/>
          <w:szCs w:val="24"/>
        </w:rPr>
        <w:t>, harmonious</w:t>
      </w:r>
      <w:r w:rsidRPr="7F85FB28" w:rsidR="3455EAD2">
        <w:rPr>
          <w:rFonts w:cs="Calibri" w:cstheme="minorAscii"/>
          <w:sz w:val="24"/>
          <w:szCs w:val="24"/>
        </w:rPr>
        <w:t xml:space="preserve"> global society.</w:t>
      </w:r>
      <w:r w:rsidRPr="7F85FB28" w:rsidR="3455EAD2">
        <w:rPr>
          <w:rFonts w:cs="Calibri" w:cstheme="minorAscii"/>
          <w:sz w:val="24"/>
          <w:szCs w:val="24"/>
        </w:rPr>
        <w:t xml:space="preserve"> </w:t>
      </w:r>
    </w:p>
    <w:p w:rsidR="00711E6D" w:rsidP="007B6399" w:rsidRDefault="00711E6D" w14:paraId="4756EC08" w14:textId="77777777">
      <w:pPr>
        <w:spacing w:line="360" w:lineRule="auto"/>
        <w:jc w:val="both"/>
        <w:rPr>
          <w:rFonts w:cstheme="minorHAnsi"/>
          <w:sz w:val="24"/>
          <w:szCs w:val="24"/>
        </w:rPr>
      </w:pPr>
    </w:p>
    <w:p w:rsidRPr="00B073F3" w:rsidR="00711E6D" w:rsidP="007B6399" w:rsidRDefault="00711E6D" w14:paraId="6CA9BE1A" w14:textId="77777777">
      <w:pPr>
        <w:spacing w:line="360" w:lineRule="auto"/>
        <w:jc w:val="both"/>
        <w:rPr>
          <w:rFonts w:cstheme="minorHAnsi"/>
          <w:b/>
          <w:bCs/>
          <w:sz w:val="24"/>
          <w:szCs w:val="24"/>
        </w:rPr>
      </w:pPr>
      <w:r>
        <w:rPr>
          <w:rFonts w:cstheme="minorHAnsi"/>
          <w:b/>
          <w:bCs/>
          <w:sz w:val="24"/>
          <w:szCs w:val="24"/>
        </w:rPr>
        <w:t>The demarcation criterion</w:t>
      </w:r>
    </w:p>
    <w:p w:rsidRPr="007B6399" w:rsidR="00711E6D" w:rsidP="007B6399" w:rsidRDefault="00711E6D" w14:paraId="46EEEB6C" w14:textId="77777777">
      <w:pPr>
        <w:spacing w:line="360" w:lineRule="auto"/>
        <w:jc w:val="both"/>
        <w:rPr>
          <w:rFonts w:cstheme="minorHAnsi"/>
          <w:sz w:val="24"/>
          <w:szCs w:val="24"/>
        </w:rPr>
      </w:pPr>
    </w:p>
    <w:p w:rsidR="00711E6D" w:rsidP="7F85FB28" w:rsidRDefault="00711E6D" w14:paraId="56CA715D" w14:textId="35A78DEF">
      <w:pPr>
        <w:spacing w:line="360" w:lineRule="auto"/>
        <w:jc w:val="both"/>
        <w:rPr>
          <w:rFonts w:cs="Calibri" w:cstheme="minorAscii"/>
          <w:sz w:val="24"/>
          <w:szCs w:val="24"/>
        </w:rPr>
      </w:pPr>
      <w:r w:rsidRPr="7F85FB28" w:rsidR="3455EAD2">
        <w:rPr>
          <w:rFonts w:cs="Calibri" w:cstheme="minorAscii"/>
          <w:sz w:val="24"/>
          <w:szCs w:val="24"/>
        </w:rPr>
        <w:t xml:space="preserve">The sciences must therefore be inclusive, </w:t>
      </w:r>
      <w:ins w:author="Meike Robaard" w:date="2022-06-02T14:00:04.347Z" w:id="1387836291">
        <w:r w:rsidRPr="7F85FB28" w:rsidR="3455EAD2">
          <w:rPr>
            <w:rFonts w:cs="Calibri" w:cstheme="minorAscii"/>
            <w:sz w:val="24"/>
            <w:szCs w:val="24"/>
          </w:rPr>
          <w:t xml:space="preserve">and </w:t>
        </w:r>
      </w:ins>
      <w:r w:rsidRPr="7F85FB28" w:rsidR="3455EAD2">
        <w:rPr>
          <w:rFonts w:cs="Calibri" w:cstheme="minorAscii"/>
          <w:sz w:val="24"/>
          <w:szCs w:val="24"/>
        </w:rPr>
        <w:t>they must not engage in self-censorship in the search for truth.</w:t>
      </w:r>
      <w:del w:author="Meike Robaard" w:date="2022-06-02T14:00:19.954Z" w:id="1867559090">
        <w:r w:rsidRPr="7F85FB28" w:rsidDel="3455EAD2">
          <w:rPr>
            <w:rFonts w:cs="Calibri" w:cstheme="minorAscii"/>
            <w:sz w:val="24"/>
            <w:szCs w:val="24"/>
          </w:rPr>
          <w:delText xml:space="preserve"> But t</w:delText>
        </w:r>
      </w:del>
      <w:ins w:author="Meike Robaard" w:date="2022-06-02T14:00:22.21Z" w:id="613686558">
        <w:r w:rsidRPr="7F85FB28" w:rsidR="3455EAD2">
          <w:rPr>
            <w:rFonts w:cs="Calibri" w:cstheme="minorAscii"/>
            <w:sz w:val="24"/>
            <w:szCs w:val="24"/>
          </w:rPr>
          <w:t>T</w:t>
        </w:r>
      </w:ins>
      <w:r w:rsidRPr="7F85FB28" w:rsidR="3455EAD2">
        <w:rPr>
          <w:rFonts w:cs="Calibri" w:cstheme="minorAscii"/>
          <w:sz w:val="24"/>
          <w:szCs w:val="24"/>
        </w:rPr>
        <w:t>hat does not mean</w:t>
      </w:r>
      <w:ins w:author="Meike Robaard" w:date="2022-06-02T14:00:17.304Z" w:id="2068629667">
        <w:r w:rsidRPr="7F85FB28" w:rsidR="3455EAD2">
          <w:rPr>
            <w:rFonts w:cs="Calibri" w:cstheme="minorAscii"/>
            <w:sz w:val="24"/>
            <w:szCs w:val="24"/>
          </w:rPr>
          <w:t>, however</w:t>
        </w:r>
      </w:ins>
      <w:r w:rsidRPr="7F85FB28" w:rsidR="3455EAD2">
        <w:rPr>
          <w:rFonts w:cs="Calibri" w:cstheme="minorAscii"/>
          <w:sz w:val="24"/>
          <w:szCs w:val="24"/>
        </w:rPr>
        <w:t xml:space="preserve"> that everything must be admitted. The question is not only which research questions and hypotheses should be admitted because they provide valuable insights</w:t>
      </w:r>
      <w:ins w:author="Meike Robaard" w:date="2022-06-02T14:00:48.19Z" w:id="12805136">
        <w:r w:rsidRPr="7F85FB28" w:rsidR="3455EAD2">
          <w:rPr>
            <w:rFonts w:cs="Calibri" w:cstheme="minorAscii"/>
            <w:sz w:val="24"/>
            <w:szCs w:val="24"/>
          </w:rPr>
          <w:t>, but should also be</w:t>
        </w:r>
      </w:ins>
      <w:ins w:author="Meike Robaard" w:date="2022-06-02T14:01:03.835Z" w:id="1087668618">
        <w:r w:rsidRPr="7F85FB28" w:rsidR="3455EAD2">
          <w:rPr>
            <w:rFonts w:cs="Calibri" w:cstheme="minorAscii"/>
            <w:sz w:val="24"/>
            <w:szCs w:val="24"/>
          </w:rPr>
          <w:t xml:space="preserve"> about</w:t>
        </w:r>
      </w:ins>
      <w:del w:author="Meike Robaard" w:date="2022-06-02T14:00:59.647Z" w:id="1137432851">
        <w:r w:rsidRPr="7F85FB28" w:rsidDel="3455EAD2">
          <w:rPr>
            <w:rFonts w:cs="Calibri" w:cstheme="minorAscii"/>
            <w:sz w:val="24"/>
            <w:szCs w:val="24"/>
          </w:rPr>
          <w:delText xml:space="preserve">. </w:delText>
        </w:r>
        <w:r w:rsidRPr="7F85FB28" w:rsidDel="2431DDFA">
          <w:rPr>
            <w:rFonts w:cs="Calibri" w:cstheme="minorAscii"/>
            <w:sz w:val="24"/>
            <w:szCs w:val="24"/>
          </w:rPr>
          <w:delText>Also,</w:delText>
        </w:r>
        <w:r w:rsidRPr="7F85FB28" w:rsidDel="3455EAD2">
          <w:rPr>
            <w:rFonts w:cs="Calibri" w:cstheme="minorAscii"/>
            <w:sz w:val="24"/>
            <w:szCs w:val="24"/>
          </w:rPr>
          <w:delText xml:space="preserve"> </w:delText>
        </w:r>
      </w:del>
      <w:r w:rsidRPr="7F85FB28" w:rsidR="3455EAD2">
        <w:rPr>
          <w:rFonts w:cs="Calibri" w:cstheme="minorAscii"/>
          <w:sz w:val="24"/>
          <w:szCs w:val="24"/>
        </w:rPr>
        <w:t xml:space="preserve">which theories </w:t>
      </w:r>
      <w:r w:rsidRPr="7F85FB28" w:rsidR="2431DDFA">
        <w:rPr>
          <w:rFonts w:cs="Calibri" w:cstheme="minorAscii"/>
          <w:sz w:val="24"/>
          <w:szCs w:val="24"/>
        </w:rPr>
        <w:t>should</w:t>
      </w:r>
      <w:r w:rsidRPr="7F85FB28" w:rsidR="3455EAD2">
        <w:rPr>
          <w:rFonts w:cs="Calibri" w:cstheme="minorAscii"/>
          <w:sz w:val="24"/>
          <w:szCs w:val="24"/>
        </w:rPr>
        <w:t xml:space="preserve"> not be admitted because they are </w:t>
      </w:r>
      <w:del w:author="Meike Robaard" w:date="2022-06-02T14:01:19.565Z" w:id="1881795463">
        <w:r w:rsidRPr="7F85FB28" w:rsidDel="3455EAD2">
          <w:rPr>
            <w:rFonts w:cs="Calibri" w:cstheme="minorAscii"/>
            <w:sz w:val="24"/>
            <w:szCs w:val="24"/>
          </w:rPr>
          <w:delText>completely</w:delText>
        </w:r>
      </w:del>
      <w:r w:rsidRPr="7F85FB28" w:rsidR="3455EAD2">
        <w:rPr>
          <w:rFonts w:cs="Calibri" w:cstheme="minorAscii"/>
          <w:sz w:val="24"/>
          <w:szCs w:val="24"/>
        </w:rPr>
        <w:t xml:space="preserve"> unfounded (pseudo-scientific). Most people agree that we should not consider astrology </w:t>
      </w:r>
      <w:del w:author="Meike Robaard" w:date="2022-06-02T14:01:25.775Z" w:id="1190503776">
        <w:r w:rsidRPr="7F85FB28" w:rsidDel="3455EAD2">
          <w:rPr>
            <w:rFonts w:cs="Calibri" w:cstheme="minorAscii"/>
            <w:sz w:val="24"/>
            <w:szCs w:val="24"/>
          </w:rPr>
          <w:delText>as</w:delText>
        </w:r>
      </w:del>
      <w:r w:rsidRPr="7F85FB28" w:rsidR="3455EAD2">
        <w:rPr>
          <w:rFonts w:cs="Calibri" w:cstheme="minorAscii"/>
          <w:sz w:val="24"/>
          <w:szCs w:val="24"/>
        </w:rPr>
        <w:t xml:space="preserve"> a legitimate science and that chemotherapy is more effective in the fight against cancer than energy healing. But the question remains, how strict must we be? </w:t>
      </w:r>
      <w:del w:author="Meike Robaard" w:date="2022-06-02T14:01:37.58Z" w:id="1580683225">
        <w:r w:rsidRPr="7F85FB28" w:rsidDel="3455EAD2">
          <w:rPr>
            <w:rFonts w:cs="Calibri" w:cstheme="minorAscii"/>
            <w:sz w:val="24"/>
            <w:szCs w:val="24"/>
          </w:rPr>
          <w:delText xml:space="preserve">How restrictive must we be in admitting theories? </w:delText>
        </w:r>
      </w:del>
    </w:p>
    <w:p w:rsidR="00711E6D" w:rsidP="007B6399" w:rsidRDefault="00711E6D" w14:paraId="2F6BE28A" w14:textId="77777777">
      <w:pPr>
        <w:spacing w:line="360" w:lineRule="auto"/>
        <w:jc w:val="both"/>
        <w:rPr>
          <w:rFonts w:cstheme="minorHAnsi"/>
          <w:sz w:val="24"/>
          <w:szCs w:val="24"/>
        </w:rPr>
      </w:pPr>
    </w:p>
    <w:p w:rsidRPr="00B073F3" w:rsidR="00711E6D" w:rsidP="007B6399" w:rsidRDefault="00711E6D" w14:paraId="58DE953C" w14:textId="77777777">
      <w:pPr>
        <w:spacing w:line="360" w:lineRule="auto"/>
        <w:jc w:val="both"/>
        <w:rPr>
          <w:rFonts w:cstheme="minorHAnsi"/>
          <w:b/>
          <w:bCs/>
          <w:i/>
          <w:iCs/>
          <w:sz w:val="24"/>
          <w:szCs w:val="24"/>
        </w:rPr>
      </w:pPr>
      <w:r>
        <w:rPr>
          <w:rFonts w:cstheme="minorHAnsi"/>
          <w:b/>
          <w:bCs/>
          <w:i/>
          <w:iCs/>
          <w:sz w:val="24"/>
          <w:szCs w:val="24"/>
        </w:rPr>
        <w:t>Popper’s falsifiability</w:t>
      </w:r>
    </w:p>
    <w:p w:rsidR="00711E6D" w:rsidP="007B6399" w:rsidRDefault="00711E6D" w14:paraId="6E0FF51D" w14:textId="77777777">
      <w:pPr>
        <w:spacing w:line="360" w:lineRule="auto"/>
        <w:jc w:val="both"/>
        <w:rPr>
          <w:rFonts w:cstheme="minorHAnsi"/>
          <w:sz w:val="24"/>
          <w:szCs w:val="24"/>
        </w:rPr>
      </w:pPr>
    </w:p>
    <w:p w:rsidR="00711E6D" w:rsidP="7F85FB28" w:rsidRDefault="00711E6D" w14:paraId="753B3CF6" w14:textId="2488723D">
      <w:pPr>
        <w:spacing w:line="360" w:lineRule="auto"/>
        <w:jc w:val="both"/>
        <w:rPr>
          <w:rFonts w:cs="Calibri" w:cstheme="minorAscii"/>
          <w:sz w:val="24"/>
          <w:szCs w:val="24"/>
        </w:rPr>
      </w:pPr>
      <w:r w:rsidRPr="7F85FB28" w:rsidR="3455EAD2">
        <w:rPr>
          <w:rFonts w:cs="Calibri" w:cstheme="minorAscii"/>
          <w:sz w:val="24"/>
          <w:szCs w:val="24"/>
        </w:rPr>
        <w:t>Philosophers of science have addressed this question and proposed demarcation criteria</w:t>
      </w:r>
      <w:ins w:author="Meike Robaard" w:date="2022-06-02T14:29:42.182Z" w:id="100755634">
        <w:r w:rsidRPr="7F85FB28" w:rsidR="3455EAD2">
          <w:rPr>
            <w:rFonts w:cs="Calibri" w:cstheme="minorAscii"/>
            <w:sz w:val="24"/>
            <w:szCs w:val="24"/>
          </w:rPr>
          <w:t>, i.e.</w:t>
        </w:r>
      </w:ins>
      <w:del w:author="Meike Robaard" w:date="2022-06-02T14:29:38.138Z" w:id="426082936">
        <w:r w:rsidRPr="7F85FB28" w:rsidDel="3455EAD2">
          <w:rPr>
            <w:rFonts w:cs="Calibri" w:cstheme="minorAscii"/>
            <w:sz w:val="24"/>
            <w:szCs w:val="24"/>
          </w:rPr>
          <w:delText>:</w:delText>
        </w:r>
      </w:del>
      <w:r w:rsidRPr="7F85FB28" w:rsidR="3455EAD2">
        <w:rPr>
          <w:rFonts w:cs="Calibri" w:cstheme="minorAscii"/>
          <w:sz w:val="24"/>
          <w:szCs w:val="24"/>
        </w:rPr>
        <w:t xml:space="preserve"> criteria to distinguish sciences from pseudo-sciences. The most influential demarcation criterion, as we saw in </w:t>
      </w:r>
      <w:r w:rsidRPr="7F85FB28" w:rsidR="1DFC8736">
        <w:rPr>
          <w:rFonts w:cs="Calibri" w:cstheme="minorAscii"/>
          <w:sz w:val="24"/>
          <w:szCs w:val="24"/>
        </w:rPr>
        <w:t>chapter 4</w:t>
      </w:r>
      <w:r w:rsidRPr="7F85FB28" w:rsidR="2431DDFA">
        <w:rPr>
          <w:rFonts w:cs="Calibri" w:cstheme="minorAscii"/>
          <w:sz w:val="24"/>
          <w:szCs w:val="24"/>
        </w:rPr>
        <w:t>,</w:t>
      </w:r>
      <w:r w:rsidRPr="7F85FB28" w:rsidR="3455EAD2">
        <w:rPr>
          <w:rFonts w:cs="Calibri" w:cstheme="minorAscii"/>
          <w:sz w:val="24"/>
          <w:szCs w:val="24"/>
        </w:rPr>
        <w:t xml:space="preserve"> is Karl Popper’s</w:t>
      </w:r>
      <w:r w:rsidRPr="7F85FB28" w:rsidR="3455EAD2">
        <w:rPr>
          <w:rFonts w:cs="Calibri" w:cstheme="minorAscii"/>
          <w:sz w:val="24"/>
          <w:szCs w:val="24"/>
        </w:rPr>
        <w:t xml:space="preserve"> (1963)</w:t>
      </w:r>
      <w:r w:rsidRPr="7F85FB28" w:rsidR="3455EAD2">
        <w:rPr>
          <w:rFonts w:cs="Calibri" w:cstheme="minorAscii"/>
          <w:sz w:val="24"/>
          <w:szCs w:val="24"/>
        </w:rPr>
        <w:t xml:space="preserve"> criterion of </w:t>
      </w:r>
      <w:r w:rsidRPr="7F85FB28" w:rsidR="2431DDFA">
        <w:rPr>
          <w:rFonts w:cs="Calibri" w:cstheme="minorAscii"/>
          <w:sz w:val="24"/>
          <w:szCs w:val="24"/>
        </w:rPr>
        <w:t>‘</w:t>
      </w:r>
      <w:r w:rsidRPr="7F85FB28" w:rsidR="3455EAD2">
        <w:rPr>
          <w:rFonts w:cs="Calibri" w:cstheme="minorAscii"/>
          <w:sz w:val="24"/>
          <w:szCs w:val="24"/>
        </w:rPr>
        <w:t>falsifiability</w:t>
      </w:r>
      <w:r w:rsidRPr="7F85FB28" w:rsidR="2431DDFA">
        <w:rPr>
          <w:rFonts w:cs="Calibri" w:cstheme="minorAscii"/>
          <w:sz w:val="24"/>
          <w:szCs w:val="24"/>
        </w:rPr>
        <w:t>’</w:t>
      </w:r>
      <w:r w:rsidRPr="7F85FB28" w:rsidR="3455EAD2">
        <w:rPr>
          <w:rFonts w:cs="Calibri" w:cstheme="minorAscii"/>
          <w:sz w:val="24"/>
          <w:szCs w:val="24"/>
        </w:rPr>
        <w:t>. According to Popper, a theory is only scientific if it is testable. This means that it must</w:t>
      </w:r>
      <w:ins w:author="Meike Robaard" w:date="2022-06-02T14:30:04.099Z" w:id="672897461">
        <w:r w:rsidRPr="7F85FB28" w:rsidR="3455EAD2">
          <w:rPr>
            <w:rFonts w:cs="Calibri" w:cstheme="minorAscii"/>
            <w:sz w:val="24"/>
            <w:szCs w:val="24"/>
          </w:rPr>
          <w:t>, at least</w:t>
        </w:r>
      </w:ins>
      <w:r w:rsidRPr="7F85FB28" w:rsidR="3455EAD2">
        <w:rPr>
          <w:rFonts w:cs="Calibri" w:cstheme="minorAscii"/>
          <w:sz w:val="24"/>
          <w:szCs w:val="24"/>
        </w:rPr>
        <w:t xml:space="preserve"> in principle</w:t>
      </w:r>
      <w:ins w:author="Meike Robaard" w:date="2022-06-02T14:30:08.251Z" w:id="994579958">
        <w:r w:rsidRPr="7F85FB28" w:rsidR="3455EAD2">
          <w:rPr>
            <w:rFonts w:cs="Calibri" w:cstheme="minorAscii"/>
            <w:sz w:val="24"/>
            <w:szCs w:val="24"/>
          </w:rPr>
          <w:t>,</w:t>
        </w:r>
      </w:ins>
      <w:r w:rsidRPr="7F85FB28" w:rsidR="3455EAD2">
        <w:rPr>
          <w:rFonts w:cs="Calibri" w:cstheme="minorAscii"/>
          <w:sz w:val="24"/>
          <w:szCs w:val="24"/>
        </w:rPr>
        <w:t xml:space="preserve"> be possible to refute th</w:t>
      </w:r>
      <w:r w:rsidRPr="7F85FB28" w:rsidR="2431DDFA">
        <w:rPr>
          <w:rFonts w:cs="Calibri" w:cstheme="minorAscii"/>
          <w:sz w:val="24"/>
          <w:szCs w:val="24"/>
        </w:rPr>
        <w:t>e</w:t>
      </w:r>
      <w:r w:rsidRPr="7F85FB28" w:rsidR="3455EAD2">
        <w:rPr>
          <w:rFonts w:cs="Calibri" w:cstheme="minorAscii"/>
          <w:sz w:val="24"/>
          <w:szCs w:val="24"/>
        </w:rPr>
        <w:t xml:space="preserve"> theory </w:t>
      </w:r>
      <w:del w:author="Meike Robaard" w:date="2022-06-02T14:30:11.483Z" w:id="1037340354">
        <w:r w:rsidRPr="7F85FB28" w:rsidDel="3455EAD2">
          <w:rPr>
            <w:rFonts w:cs="Calibri" w:cstheme="minorAscii"/>
            <w:sz w:val="24"/>
            <w:szCs w:val="24"/>
          </w:rPr>
          <w:delText>on the basis of</w:delText>
        </w:r>
      </w:del>
      <w:ins w:author="Meike Robaard" w:date="2022-06-02T14:30:11.483Z" w:id="1574765083">
        <w:r w:rsidRPr="7F85FB28" w:rsidR="3455EAD2">
          <w:rPr>
            <w:rFonts w:cs="Calibri" w:cstheme="minorAscii"/>
            <w:sz w:val="24"/>
            <w:szCs w:val="24"/>
          </w:rPr>
          <w:t>based on</w:t>
        </w:r>
      </w:ins>
      <w:r w:rsidRPr="7F85FB28" w:rsidR="3455EAD2">
        <w:rPr>
          <w:rFonts w:cs="Calibri" w:cstheme="minorAscii"/>
          <w:sz w:val="24"/>
          <w:szCs w:val="24"/>
        </w:rPr>
        <w:t xml:space="preserve"> observation (which of course does not mean that the theory will </w:t>
      </w:r>
      <w:ins w:author="Meike Robaard" w:date="2022-06-02T14:30:25.549Z" w:id="1120636649">
        <w:r w:rsidRPr="7F85FB28" w:rsidR="3455EAD2">
          <w:rPr>
            <w:rFonts w:cs="Calibri" w:cstheme="minorAscii"/>
            <w:sz w:val="24"/>
            <w:szCs w:val="24"/>
          </w:rPr>
          <w:t xml:space="preserve">immediately </w:t>
        </w:r>
      </w:ins>
      <w:r w:rsidRPr="7F85FB28" w:rsidR="3455EAD2">
        <w:rPr>
          <w:rFonts w:cs="Calibri" w:cstheme="minorAscii"/>
          <w:sz w:val="24"/>
          <w:szCs w:val="24"/>
        </w:rPr>
        <w:t>be refuted</w:t>
      </w:r>
      <w:del w:author="Meike Robaard" w:date="2022-06-02T14:30:16.779Z" w:id="1536399154">
        <w:r w:rsidRPr="7F85FB28" w:rsidDel="3455EAD2">
          <w:rPr>
            <w:rFonts w:cs="Calibri" w:cstheme="minorAscii"/>
            <w:sz w:val="24"/>
            <w:szCs w:val="24"/>
          </w:rPr>
          <w:delText>!</w:delText>
        </w:r>
      </w:del>
      <w:r w:rsidRPr="7F85FB28" w:rsidR="3455EAD2">
        <w:rPr>
          <w:rFonts w:cs="Calibri" w:cstheme="minorAscii"/>
          <w:sz w:val="24"/>
          <w:szCs w:val="24"/>
        </w:rPr>
        <w:t>).</w:t>
      </w:r>
    </w:p>
    <w:p w:rsidRPr="007B6399" w:rsidR="00711E6D" w:rsidP="007B6399" w:rsidRDefault="00711E6D" w14:paraId="7C9EAB11" w14:textId="77777777">
      <w:pPr>
        <w:spacing w:line="360" w:lineRule="auto"/>
        <w:jc w:val="both"/>
        <w:rPr>
          <w:rFonts w:cstheme="minorHAnsi"/>
          <w:sz w:val="24"/>
          <w:szCs w:val="24"/>
        </w:rPr>
      </w:pPr>
    </w:p>
    <w:p w:rsidR="00711E6D" w:rsidP="7F85FB28" w:rsidRDefault="00711E6D" w14:paraId="6E159532" w14:textId="1F9E8707">
      <w:pPr>
        <w:spacing w:line="360" w:lineRule="auto"/>
        <w:jc w:val="both"/>
        <w:rPr>
          <w:rFonts w:cs="Calibri" w:cstheme="minorAscii"/>
          <w:sz w:val="24"/>
          <w:szCs w:val="24"/>
        </w:rPr>
      </w:pPr>
      <w:r w:rsidRPr="7F85FB28" w:rsidR="3455EAD2">
        <w:rPr>
          <w:rFonts w:cs="Calibri" w:cstheme="minorAscii"/>
          <w:sz w:val="24"/>
          <w:szCs w:val="24"/>
        </w:rPr>
        <w:t>With his criterion, Popper went against the traditional demarcation criterion of his time</w:t>
      </w:r>
      <w:ins w:author="Meike Robaard" w:date="2022-06-02T14:30:34.966Z" w:id="1728443850">
        <w:r w:rsidRPr="7F85FB28" w:rsidR="3455EAD2">
          <w:rPr>
            <w:rFonts w:cs="Calibri" w:cstheme="minorAscii"/>
            <w:sz w:val="24"/>
            <w:szCs w:val="24"/>
          </w:rPr>
          <w:t>, namely</w:t>
        </w:r>
      </w:ins>
      <w:del w:author="Meike Robaard" w:date="2022-06-02T14:30:32.364Z" w:id="1984022483">
        <w:r w:rsidRPr="7F85FB28" w:rsidDel="3455EAD2">
          <w:rPr>
            <w:rFonts w:cs="Calibri" w:cstheme="minorAscii"/>
            <w:sz w:val="24"/>
            <w:szCs w:val="24"/>
          </w:rPr>
          <w:delText>:</w:delText>
        </w:r>
      </w:del>
      <w:r w:rsidRPr="7F85FB28" w:rsidR="3455EAD2">
        <w:rPr>
          <w:rFonts w:cs="Calibri" w:cstheme="minorAscii"/>
          <w:sz w:val="24"/>
          <w:szCs w:val="24"/>
        </w:rPr>
        <w:t xml:space="preserve"> “verifiability”. According to the latter</w:t>
      </w:r>
      <w:del w:author="Meike Robaard" w:date="2022-06-02T14:30:39.454Z" w:id="327838916">
        <w:r w:rsidRPr="7F85FB28" w:rsidDel="3455EAD2">
          <w:rPr>
            <w:rFonts w:cs="Calibri" w:cstheme="minorAscii"/>
            <w:sz w:val="24"/>
            <w:szCs w:val="24"/>
          </w:rPr>
          <w:delText xml:space="preserve"> criterion</w:delText>
        </w:r>
      </w:del>
      <w:r w:rsidRPr="7F85FB28" w:rsidR="3455EAD2">
        <w:rPr>
          <w:rFonts w:cs="Calibri" w:cstheme="minorAscii"/>
          <w:sz w:val="24"/>
          <w:szCs w:val="24"/>
        </w:rPr>
        <w:t>, a theory is only scientific when it is shown by observation that the hypothesis is right. According to Popper, th</w:t>
      </w:r>
      <w:ins w:author="Meike Robaard" w:date="2022-06-02T14:30:57.845Z" w:id="2034566671">
        <w:r w:rsidRPr="7F85FB28" w:rsidR="3455EAD2">
          <w:rPr>
            <w:rFonts w:cs="Calibri" w:cstheme="minorAscii"/>
            <w:sz w:val="24"/>
            <w:szCs w:val="24"/>
          </w:rPr>
          <w:t>is</w:t>
        </w:r>
      </w:ins>
      <w:del w:author="Meike Robaard" w:date="2022-06-02T14:30:57.294Z" w:id="846475514">
        <w:r w:rsidRPr="7F85FB28" w:rsidDel="3455EAD2">
          <w:rPr>
            <w:rFonts w:cs="Calibri" w:cstheme="minorAscii"/>
            <w:sz w:val="24"/>
            <w:szCs w:val="24"/>
          </w:rPr>
          <w:delText>at</w:delText>
        </w:r>
      </w:del>
      <w:r w:rsidRPr="7F85FB28" w:rsidR="3455EAD2">
        <w:rPr>
          <w:rFonts w:cs="Calibri" w:cstheme="minorAscii"/>
          <w:sz w:val="24"/>
          <w:szCs w:val="24"/>
        </w:rPr>
        <w:t xml:space="preserve"> is impossible</w:t>
      </w:r>
      <w:ins w:author="Meike Robaard" w:date="2022-06-02T14:31:09.573Z" w:id="1948181094">
        <w:r w:rsidRPr="7F85FB28" w:rsidR="3455EAD2">
          <w:rPr>
            <w:rFonts w:cs="Calibri" w:cstheme="minorAscii"/>
            <w:sz w:val="24"/>
            <w:szCs w:val="24"/>
          </w:rPr>
          <w:t>;</w:t>
        </w:r>
      </w:ins>
      <w:del w:author="Meike Robaard" w:date="2022-06-02T14:31:07.975Z" w:id="1279303741">
        <w:r w:rsidRPr="7F85FB28" w:rsidDel="3455EAD2">
          <w:rPr>
            <w:rFonts w:cs="Calibri" w:cstheme="minorAscii"/>
            <w:sz w:val="24"/>
            <w:szCs w:val="24"/>
          </w:rPr>
          <w:delText>:</w:delText>
        </w:r>
      </w:del>
      <w:r w:rsidRPr="7F85FB28" w:rsidR="3455EAD2">
        <w:rPr>
          <w:rFonts w:cs="Calibri" w:cstheme="minorAscii"/>
          <w:sz w:val="24"/>
          <w:szCs w:val="24"/>
        </w:rPr>
        <w:t xml:space="preserve"> no theory has ever been verified. Scientists do not prove anything with absolute certainty. </w:t>
      </w:r>
      <w:r w:rsidRPr="7F85FB28" w:rsidR="4D34866C">
        <w:rPr>
          <w:rFonts w:cs="Calibri" w:cstheme="minorAscii"/>
          <w:sz w:val="24"/>
          <w:szCs w:val="24"/>
        </w:rPr>
        <w:t>The reason is simple, we can never observe everything</w:t>
      </w:r>
      <w:ins w:author="Meike Robaard" w:date="2022-06-02T14:31:16.097Z" w:id="124200310">
        <w:r w:rsidRPr="7F85FB28" w:rsidR="4D34866C">
          <w:rPr>
            <w:rFonts w:cs="Calibri" w:cstheme="minorAscii"/>
            <w:sz w:val="24"/>
            <w:szCs w:val="24"/>
          </w:rPr>
          <w:t>,</w:t>
        </w:r>
      </w:ins>
      <w:r w:rsidRPr="7F85FB28" w:rsidR="4D34866C">
        <w:rPr>
          <w:rFonts w:cs="Calibri" w:cstheme="minorAscii"/>
          <w:sz w:val="24"/>
          <w:szCs w:val="24"/>
        </w:rPr>
        <w:t xml:space="preserve"> and so there is always the possibility that future observations will falsify a theory.</w:t>
      </w:r>
    </w:p>
    <w:p w:rsidR="00711E6D" w:rsidP="007B6399" w:rsidRDefault="00711E6D" w14:paraId="4D09A044" w14:textId="77777777">
      <w:pPr>
        <w:spacing w:line="360" w:lineRule="auto"/>
        <w:jc w:val="both"/>
        <w:rPr>
          <w:rFonts w:cstheme="minorHAnsi"/>
          <w:sz w:val="24"/>
          <w:szCs w:val="24"/>
        </w:rPr>
      </w:pPr>
    </w:p>
    <w:p w:rsidR="00711E6D" w:rsidP="7F85FB28" w:rsidRDefault="00711E6D" w14:paraId="05562959" w14:textId="655588C6">
      <w:pPr>
        <w:spacing w:line="360" w:lineRule="auto"/>
        <w:jc w:val="both"/>
        <w:rPr>
          <w:rFonts w:cs="Calibri" w:cstheme="minorAscii"/>
          <w:sz w:val="24"/>
          <w:szCs w:val="24"/>
        </w:rPr>
      </w:pPr>
      <w:r w:rsidRPr="7F85FB28" w:rsidR="3455EAD2">
        <w:rPr>
          <w:rFonts w:cs="Calibri" w:cstheme="minorAscii"/>
          <w:sz w:val="24"/>
          <w:szCs w:val="24"/>
        </w:rPr>
        <w:t xml:space="preserve">But Popper also went against another criterion: confirmation. It is not because a hypothesis is supported by observation that it is scientific. Whereas verifiability is too strong </w:t>
      </w:r>
      <w:del w:author="Meike Robaard" w:date="2022-06-02T14:31:47.623Z" w:id="536620596">
        <w:r w:rsidRPr="7F85FB28" w:rsidDel="3455EAD2">
          <w:rPr>
            <w:rFonts w:cs="Calibri" w:cstheme="minorAscii"/>
            <w:sz w:val="24"/>
            <w:szCs w:val="24"/>
          </w:rPr>
          <w:delText xml:space="preserve">as </w:delText>
        </w:r>
      </w:del>
      <w:r w:rsidRPr="7F85FB28" w:rsidR="3455EAD2">
        <w:rPr>
          <w:rFonts w:cs="Calibri" w:cstheme="minorAscii"/>
          <w:sz w:val="24"/>
          <w:szCs w:val="24"/>
        </w:rPr>
        <w:t xml:space="preserve">a criterion, confirmation is too weak: many pseudo-sciences (such as astrology) are ‘supported’ by a long list of confirming observations. </w:t>
      </w:r>
      <w:del w:author="Meike Robaard" w:date="2022-06-02T14:32:06.371Z" w:id="2034235292">
        <w:r w:rsidRPr="7F85FB28" w:rsidDel="3455EAD2">
          <w:rPr>
            <w:rFonts w:cs="Calibri" w:cstheme="minorAscii"/>
            <w:sz w:val="24"/>
            <w:szCs w:val="24"/>
          </w:rPr>
          <w:delText>Only,</w:delText>
        </w:r>
      </w:del>
      <w:r w:rsidRPr="7F85FB28" w:rsidR="3455EAD2">
        <w:rPr>
          <w:rFonts w:cs="Calibri" w:cstheme="minorAscii"/>
          <w:sz w:val="24"/>
          <w:szCs w:val="24"/>
        </w:rPr>
        <w:t xml:space="preserve"> </w:t>
      </w:r>
      <w:del w:author="Meike Robaard" w:date="2022-06-02T14:32:07.826Z" w:id="1524404890">
        <w:r w:rsidRPr="7F85FB28" w:rsidDel="3455EAD2">
          <w:rPr>
            <w:rFonts w:cs="Calibri" w:cstheme="minorAscii"/>
            <w:sz w:val="24"/>
            <w:szCs w:val="24"/>
          </w:rPr>
          <w:delText>t</w:delText>
        </w:r>
      </w:del>
      <w:ins w:author="Meike Robaard" w:date="2022-06-02T14:32:09.016Z" w:id="1656647460">
        <w:r w:rsidRPr="7F85FB28" w:rsidR="3455EAD2">
          <w:rPr>
            <w:rFonts w:cs="Calibri" w:cstheme="minorAscii"/>
            <w:sz w:val="24"/>
            <w:szCs w:val="24"/>
          </w:rPr>
          <w:t>T</w:t>
        </w:r>
      </w:ins>
      <w:r w:rsidRPr="7F85FB28" w:rsidR="3455EAD2">
        <w:rPr>
          <w:rFonts w:cs="Calibri" w:cstheme="minorAscii"/>
          <w:sz w:val="24"/>
          <w:szCs w:val="24"/>
        </w:rPr>
        <w:t>hese theories</w:t>
      </w:r>
      <w:ins w:author="Meike Robaard" w:date="2022-06-02T14:32:13.518Z" w:id="859887167">
        <w:r w:rsidRPr="7F85FB28" w:rsidR="3455EAD2">
          <w:rPr>
            <w:rFonts w:cs="Calibri" w:cstheme="minorAscii"/>
            <w:sz w:val="24"/>
            <w:szCs w:val="24"/>
          </w:rPr>
          <w:t>, however,</w:t>
        </w:r>
      </w:ins>
      <w:r w:rsidRPr="7F85FB28" w:rsidR="3455EAD2">
        <w:rPr>
          <w:rFonts w:cs="Calibri" w:cstheme="minorAscii"/>
          <w:sz w:val="24"/>
          <w:szCs w:val="24"/>
        </w:rPr>
        <w:t xml:space="preserve"> are rarely tested: astrologists do not attempt to refute their theories</w:t>
      </w:r>
      <w:r w:rsidRPr="7F85FB28" w:rsidR="3455EAD2">
        <w:rPr>
          <w:rFonts w:cs="Calibri" w:cstheme="minorAscii"/>
          <w:sz w:val="24"/>
          <w:szCs w:val="24"/>
        </w:rPr>
        <w:t xml:space="preserve"> (being under the spell of the confirmation bias…). In this sense, Popper’s criterion protects against the confirmation bias by explicitly </w:t>
      </w:r>
      <w:ins w:author="Meike Robaard" w:date="2022-06-02T14:32:31.742Z" w:id="1822822155">
        <w:r w:rsidRPr="7F85FB28" w:rsidR="3455EAD2">
          <w:rPr>
            <w:rFonts w:cs="Calibri" w:cstheme="minorAscii"/>
            <w:sz w:val="24"/>
            <w:szCs w:val="24"/>
          </w:rPr>
          <w:t>encouraging</w:t>
        </w:r>
      </w:ins>
      <w:del w:author="Meike Robaard" w:date="2022-06-02T14:32:29.052Z" w:id="502853026">
        <w:r w:rsidRPr="7F85FB28" w:rsidDel="3455EAD2">
          <w:rPr>
            <w:rFonts w:cs="Calibri" w:cstheme="minorAscii"/>
            <w:sz w:val="24"/>
            <w:szCs w:val="24"/>
          </w:rPr>
          <w:delText>inciting</w:delText>
        </w:r>
      </w:del>
      <w:r w:rsidRPr="7F85FB28" w:rsidR="3455EAD2">
        <w:rPr>
          <w:rFonts w:cs="Calibri" w:cstheme="minorAscii"/>
          <w:sz w:val="24"/>
          <w:szCs w:val="24"/>
        </w:rPr>
        <w:t xml:space="preserve"> scientists not to look for confirmation for their hypotheses</w:t>
      </w:r>
      <w:ins w:author="Meike Robaard" w:date="2022-06-02T14:32:36.453Z" w:id="887207989">
        <w:r w:rsidRPr="7F85FB28" w:rsidR="3455EAD2">
          <w:rPr>
            <w:rFonts w:cs="Calibri" w:cstheme="minorAscii"/>
            <w:sz w:val="24"/>
            <w:szCs w:val="24"/>
          </w:rPr>
          <w:t>,</w:t>
        </w:r>
      </w:ins>
      <w:r w:rsidRPr="7F85FB28" w:rsidR="3455EAD2">
        <w:rPr>
          <w:rFonts w:cs="Calibri" w:cstheme="minorAscii"/>
          <w:sz w:val="24"/>
          <w:szCs w:val="24"/>
        </w:rPr>
        <w:t xml:space="preserve"> but </w:t>
      </w:r>
      <w:ins w:author="Meike Robaard" w:date="2022-06-02T14:32:39.214Z" w:id="1170221404">
        <w:r w:rsidRPr="7F85FB28" w:rsidR="3455EAD2">
          <w:rPr>
            <w:rFonts w:cs="Calibri" w:cstheme="minorAscii"/>
            <w:sz w:val="24"/>
            <w:szCs w:val="24"/>
          </w:rPr>
          <w:t xml:space="preserve">instead </w:t>
        </w:r>
      </w:ins>
      <w:r w:rsidRPr="7F85FB28" w:rsidR="3455EAD2">
        <w:rPr>
          <w:rFonts w:cs="Calibri" w:cstheme="minorAscii"/>
          <w:sz w:val="24"/>
          <w:szCs w:val="24"/>
        </w:rPr>
        <w:t>for counterevidence and counterarguments.</w:t>
      </w:r>
    </w:p>
    <w:p w:rsidRPr="007B6399" w:rsidR="00711E6D" w:rsidP="007B6399" w:rsidRDefault="00711E6D" w14:paraId="557CEA3C" w14:textId="77777777">
      <w:pPr>
        <w:spacing w:line="360" w:lineRule="auto"/>
        <w:jc w:val="both"/>
        <w:rPr>
          <w:rFonts w:cstheme="minorHAnsi"/>
          <w:sz w:val="24"/>
          <w:szCs w:val="24"/>
        </w:rPr>
      </w:pPr>
    </w:p>
    <w:p w:rsidR="00711E6D" w:rsidP="7F85FB28" w:rsidRDefault="00711E6D" w14:paraId="3432F4C3" w14:textId="14B1CF77">
      <w:pPr>
        <w:spacing w:line="360" w:lineRule="auto"/>
        <w:jc w:val="both"/>
        <w:rPr>
          <w:rFonts w:cs="Calibri" w:cstheme="minorAscii"/>
          <w:sz w:val="24"/>
          <w:szCs w:val="24"/>
        </w:rPr>
      </w:pPr>
      <w:r w:rsidRPr="7F85FB28" w:rsidR="3455EAD2">
        <w:rPr>
          <w:rFonts w:cs="Calibri" w:cstheme="minorAscii"/>
          <w:sz w:val="24"/>
          <w:szCs w:val="24"/>
        </w:rPr>
        <w:t>According to Popper</w:t>
      </w:r>
      <w:r w:rsidRPr="7F85FB28" w:rsidR="3455EAD2">
        <w:rPr>
          <w:rFonts w:cs="Calibri" w:cstheme="minorAscii"/>
          <w:sz w:val="24"/>
          <w:szCs w:val="24"/>
        </w:rPr>
        <w:t xml:space="preserve"> (1963)</w:t>
      </w:r>
      <w:r w:rsidRPr="7F85FB28" w:rsidR="3455EAD2">
        <w:rPr>
          <w:rFonts w:cs="Calibri" w:cstheme="minorAscii"/>
          <w:sz w:val="24"/>
          <w:szCs w:val="24"/>
        </w:rPr>
        <w:t>, scientific progress is driven by</w:t>
      </w:r>
      <w:del w:author="Meike Robaard" w:date="2022-06-02T14:32:51.942Z" w:id="1586434982">
        <w:r w:rsidRPr="7F85FB28" w:rsidDel="3455EAD2">
          <w:rPr>
            <w:rFonts w:cs="Calibri" w:cstheme="minorAscii"/>
            <w:sz w:val="24"/>
            <w:szCs w:val="24"/>
          </w:rPr>
          <w:delText>:</w:delText>
        </w:r>
      </w:del>
      <w:r w:rsidRPr="7F85FB28" w:rsidR="3455EAD2">
        <w:rPr>
          <w:rFonts w:cs="Calibri" w:cstheme="minorAscii"/>
          <w:sz w:val="24"/>
          <w:szCs w:val="24"/>
        </w:rPr>
        <w:t xml:space="preserve"> </w:t>
      </w:r>
      <w:r w:rsidRPr="7F85FB28" w:rsidR="2431DDFA">
        <w:rPr>
          <w:rFonts w:cs="Calibri" w:cstheme="minorAscii"/>
          <w:sz w:val="24"/>
          <w:szCs w:val="24"/>
        </w:rPr>
        <w:t>‘</w:t>
      </w:r>
      <w:r w:rsidRPr="7F85FB28" w:rsidR="3455EAD2">
        <w:rPr>
          <w:rFonts w:cs="Calibri" w:cstheme="minorAscii"/>
          <w:sz w:val="24"/>
          <w:szCs w:val="24"/>
        </w:rPr>
        <w:t xml:space="preserve">conjectures and </w:t>
      </w:r>
      <w:proofErr w:type="gramStart"/>
      <w:r w:rsidRPr="7F85FB28" w:rsidR="3455EAD2">
        <w:rPr>
          <w:rFonts w:cs="Calibri" w:cstheme="minorAscii"/>
          <w:sz w:val="24"/>
          <w:szCs w:val="24"/>
        </w:rPr>
        <w:t>refutations</w:t>
      </w:r>
      <w:r w:rsidRPr="7F85FB28" w:rsidR="2431DDFA">
        <w:rPr>
          <w:rFonts w:cs="Calibri" w:cstheme="minorAscii"/>
          <w:sz w:val="24"/>
          <w:szCs w:val="24"/>
        </w:rPr>
        <w:t>’</w:t>
      </w:r>
      <w:proofErr w:type="gramEnd"/>
      <w:r w:rsidRPr="7F85FB28" w:rsidR="3455EAD2">
        <w:rPr>
          <w:rFonts w:cs="Calibri" w:cstheme="minorAscii"/>
          <w:sz w:val="24"/>
          <w:szCs w:val="24"/>
        </w:rPr>
        <w:t>. Every time a theory or an aspect of a theory is refuted, another one takes its place, which in turn is tested. In this way</w:t>
      </w:r>
      <w:ins w:author="Meike Robaard" w:date="2022-06-02T14:33:09.003Z" w:id="2050251519">
        <w:r w:rsidRPr="7F85FB28" w:rsidR="3455EAD2">
          <w:rPr>
            <w:rFonts w:cs="Calibri" w:cstheme="minorAscii"/>
            <w:sz w:val="24"/>
            <w:szCs w:val="24"/>
          </w:rPr>
          <w:t>,</w:t>
        </w:r>
      </w:ins>
      <w:r w:rsidRPr="7F85FB28" w:rsidR="3455EAD2">
        <w:rPr>
          <w:rFonts w:cs="Calibri" w:cstheme="minorAscii"/>
          <w:sz w:val="24"/>
          <w:szCs w:val="24"/>
        </w:rPr>
        <w:t xml:space="preserve"> theories improve over time. The consequence, however, is that according to Popper we can never state with absolute certainty that a theory is true. If we do so, we slip into dogmatic thinking, the opposite of scientific thinking. Scientific investigation, according to Popper, is</w:t>
      </w:r>
      <w:r w:rsidRPr="7F85FB28" w:rsidR="3455EAD2">
        <w:rPr>
          <w:rFonts w:cs="Calibri" w:cstheme="minorAscii"/>
          <w:sz w:val="24"/>
          <w:szCs w:val="24"/>
        </w:rPr>
        <w:t xml:space="preserve"> – or at least should be –</w:t>
      </w:r>
      <w:r w:rsidRPr="7F85FB28" w:rsidR="3455EAD2">
        <w:rPr>
          <w:rFonts w:cs="Calibri" w:cstheme="minorAscii"/>
          <w:sz w:val="24"/>
          <w:szCs w:val="24"/>
        </w:rPr>
        <w:t xml:space="preserve"> a constant attempt to refute existing theories, not</w:t>
      </w:r>
      <w:r w:rsidRPr="7F85FB28" w:rsidR="2431DDFA">
        <w:rPr>
          <w:rFonts w:cs="Calibri" w:cstheme="minorAscii"/>
          <w:sz w:val="24"/>
          <w:szCs w:val="24"/>
        </w:rPr>
        <w:t xml:space="preserve"> one of</w:t>
      </w:r>
      <w:r w:rsidRPr="7F85FB28" w:rsidR="3455EAD2">
        <w:rPr>
          <w:rFonts w:cs="Calibri" w:cstheme="minorAscii"/>
          <w:sz w:val="24"/>
          <w:szCs w:val="24"/>
        </w:rPr>
        <w:t xml:space="preserve"> seeking additional evidence for theories. </w:t>
      </w:r>
    </w:p>
    <w:p w:rsidRPr="007B6399" w:rsidR="00711E6D" w:rsidP="007B6399" w:rsidRDefault="00711E6D" w14:paraId="21E4A513" w14:textId="77777777">
      <w:pPr>
        <w:spacing w:line="360" w:lineRule="auto"/>
        <w:jc w:val="both"/>
        <w:rPr>
          <w:rFonts w:cstheme="minorHAnsi"/>
          <w:sz w:val="24"/>
          <w:szCs w:val="24"/>
        </w:rPr>
      </w:pPr>
    </w:p>
    <w:p w:rsidR="00711E6D" w:rsidP="7F85FB28" w:rsidRDefault="00711E6D" w14:paraId="5B9D8146" w14:textId="16F4F6F2">
      <w:pPr>
        <w:spacing w:line="360" w:lineRule="auto"/>
        <w:jc w:val="both"/>
        <w:rPr>
          <w:rFonts w:cs="Calibri" w:cstheme="minorAscii"/>
          <w:sz w:val="24"/>
          <w:szCs w:val="24"/>
        </w:rPr>
      </w:pPr>
      <w:r w:rsidRPr="7F85FB28" w:rsidR="3455EAD2">
        <w:rPr>
          <w:rFonts w:cs="Calibri" w:cstheme="minorAscii"/>
          <w:sz w:val="24"/>
          <w:szCs w:val="24"/>
        </w:rPr>
        <w:t xml:space="preserve">Popper's demarcation criterion may be particularly influential, </w:t>
      </w:r>
      <w:ins w:author="Meike Robaard" w:date="2022-06-02T14:33:49.598Z" w:id="493014296">
        <w:r w:rsidRPr="7F85FB28" w:rsidR="3455EAD2">
          <w:rPr>
            <w:rFonts w:cs="Calibri" w:cstheme="minorAscii"/>
            <w:sz w:val="24"/>
            <w:szCs w:val="24"/>
          </w:rPr>
          <w:t xml:space="preserve">but </w:t>
        </w:r>
      </w:ins>
      <w:r w:rsidRPr="7F85FB28" w:rsidR="3455EAD2">
        <w:rPr>
          <w:rFonts w:cs="Calibri" w:cstheme="minorAscii"/>
          <w:sz w:val="24"/>
          <w:szCs w:val="24"/>
        </w:rPr>
        <w:t xml:space="preserve">that does not mean that it was not </w:t>
      </w:r>
      <w:ins w:author="Meike Robaard" w:date="2022-06-02T14:33:55.301Z" w:id="498980606">
        <w:r w:rsidRPr="7F85FB28" w:rsidR="3455EAD2">
          <w:rPr>
            <w:rFonts w:cs="Calibri" w:cstheme="minorAscii"/>
            <w:sz w:val="24"/>
            <w:szCs w:val="24"/>
          </w:rPr>
          <w:t xml:space="preserve">heavily </w:t>
        </w:r>
      </w:ins>
      <w:r w:rsidRPr="7F85FB28" w:rsidR="3455EAD2">
        <w:rPr>
          <w:rFonts w:cs="Calibri" w:cstheme="minorAscii"/>
          <w:sz w:val="24"/>
          <w:szCs w:val="24"/>
        </w:rPr>
        <w:t xml:space="preserve">criticized. Fellow scientists and philosophers of science exposed </w:t>
      </w:r>
      <w:ins w:author="Meike Robaard" w:date="2022-06-02T14:34:00.739Z" w:id="2128627832">
        <w:r w:rsidRPr="7F85FB28" w:rsidR="3455EAD2">
          <w:rPr>
            <w:rFonts w:cs="Calibri" w:cstheme="minorAscii"/>
            <w:sz w:val="24"/>
            <w:szCs w:val="24"/>
          </w:rPr>
          <w:t xml:space="preserve">a </w:t>
        </w:r>
      </w:ins>
      <w:r w:rsidRPr="7F85FB28" w:rsidR="2431DDFA">
        <w:rPr>
          <w:rFonts w:cs="Calibri" w:cstheme="minorAscii"/>
          <w:sz w:val="24"/>
          <w:szCs w:val="24"/>
        </w:rPr>
        <w:t>series</w:t>
      </w:r>
      <w:r w:rsidRPr="7F85FB28" w:rsidR="3455EAD2">
        <w:rPr>
          <w:rFonts w:cs="Calibri" w:cstheme="minorAscii"/>
          <w:sz w:val="24"/>
          <w:szCs w:val="24"/>
        </w:rPr>
        <w:t xml:space="preserve"> of </w:t>
      </w:r>
      <w:r w:rsidRPr="7F85FB28" w:rsidR="2431DDFA">
        <w:rPr>
          <w:rFonts w:cs="Calibri" w:cstheme="minorAscii"/>
          <w:sz w:val="24"/>
          <w:szCs w:val="24"/>
        </w:rPr>
        <w:t>problems with the criterion</w:t>
      </w:r>
      <w:r w:rsidRPr="7F85FB28" w:rsidR="3455EAD2">
        <w:rPr>
          <w:rFonts w:cs="Calibri" w:cstheme="minorAscii"/>
          <w:sz w:val="24"/>
          <w:szCs w:val="24"/>
        </w:rPr>
        <w:t xml:space="preserve">. First and foremost, it appears that scientists do not practice science in the way Popper </w:t>
      </w:r>
      <w:proofErr w:type="spellStart"/>
      <w:r w:rsidRPr="7F85FB28" w:rsidR="3455EAD2">
        <w:rPr>
          <w:rFonts w:cs="Calibri" w:cstheme="minorAscii"/>
          <w:sz w:val="24"/>
          <w:szCs w:val="24"/>
        </w:rPr>
        <w:t>envis</w:t>
      </w:r>
      <w:proofErr w:type="spellEnd"/>
      <w:del w:author="Meike Robaard" w:date="2022-06-02T14:34:16.92Z" w:id="698643980">
        <w:r w:rsidRPr="7F85FB28" w:rsidDel="3455EAD2">
          <w:rPr>
            <w:rFonts w:cs="Calibri" w:cstheme="minorAscii"/>
            <w:sz w:val="24"/>
            <w:szCs w:val="24"/>
          </w:rPr>
          <w:delText>ages</w:delText>
        </w:r>
      </w:del>
      <w:ins w:author="Meike Robaard" w:date="2022-06-02T14:34:17.525Z" w:id="1420179257">
        <w:r w:rsidRPr="7F85FB28" w:rsidR="3455EAD2">
          <w:rPr>
            <w:rFonts w:cs="Calibri" w:cstheme="minorAscii"/>
            <w:sz w:val="24"/>
            <w:szCs w:val="24"/>
          </w:rPr>
          <w:t>ions</w:t>
        </w:r>
      </w:ins>
      <w:r w:rsidRPr="7F85FB28" w:rsidR="3455EAD2">
        <w:rPr>
          <w:rFonts w:cs="Calibri" w:cstheme="minorAscii"/>
          <w:sz w:val="24"/>
          <w:szCs w:val="24"/>
        </w:rPr>
        <w:t xml:space="preserve"> it (and in the way that his criterion requires). They do</w:t>
      </w:r>
      <w:ins w:author="Meike Robaard" w:date="2022-06-02T14:34:25.894Z" w:id="119876430">
        <w:r w:rsidRPr="7F85FB28" w:rsidR="3455EAD2">
          <w:rPr>
            <w:rFonts w:cs="Calibri" w:cstheme="minorAscii"/>
            <w:sz w:val="24"/>
            <w:szCs w:val="24"/>
          </w:rPr>
          <w:t xml:space="preserve"> not</w:t>
        </w:r>
      </w:ins>
      <w:del w:author="Meike Robaard" w:date="2022-06-02T14:34:24.134Z" w:id="1568228544">
        <w:r w:rsidRPr="7F85FB28" w:rsidDel="3455EAD2">
          <w:rPr>
            <w:rFonts w:cs="Calibri" w:cstheme="minorAscii"/>
            <w:sz w:val="24"/>
            <w:szCs w:val="24"/>
          </w:rPr>
          <w:delText>n't</w:delText>
        </w:r>
      </w:del>
      <w:r w:rsidRPr="7F85FB28" w:rsidR="3455EAD2">
        <w:rPr>
          <w:rFonts w:cs="Calibri" w:cstheme="minorAscii"/>
          <w:sz w:val="24"/>
          <w:szCs w:val="24"/>
        </w:rPr>
        <w:t xml:space="preserve"> just throw a theory overboard when confronted with counterproof. They will often come up with ad hoc hypotheses to explain the observed anomaly. </w:t>
      </w:r>
    </w:p>
    <w:p w:rsidR="00711E6D" w:rsidP="007B6399" w:rsidRDefault="00711E6D" w14:paraId="44753D2F" w14:textId="77777777">
      <w:pPr>
        <w:spacing w:line="360" w:lineRule="auto"/>
        <w:jc w:val="both"/>
        <w:rPr>
          <w:rFonts w:cstheme="minorHAnsi"/>
          <w:sz w:val="24"/>
          <w:szCs w:val="24"/>
        </w:rPr>
      </w:pPr>
    </w:p>
    <w:p w:rsidR="000147E7" w:rsidP="7F85FB28" w:rsidRDefault="00711E6D" w14:paraId="38AFA369" w14:textId="2690E64B">
      <w:pPr>
        <w:spacing w:line="360" w:lineRule="auto"/>
        <w:jc w:val="both"/>
        <w:rPr>
          <w:rFonts w:cs="Calibri" w:cstheme="minorAscii"/>
          <w:sz w:val="24"/>
          <w:szCs w:val="24"/>
        </w:rPr>
      </w:pPr>
      <w:r w:rsidRPr="7F85FB28" w:rsidR="3455EAD2">
        <w:rPr>
          <w:rFonts w:cs="Calibri" w:cstheme="minorAscii"/>
          <w:sz w:val="24"/>
          <w:szCs w:val="24"/>
        </w:rPr>
        <w:t xml:space="preserve">For example, when it turned out that the orbit of Uranus around the sun was inconsistent with Newtonian laws, Newton's theory was not </w:t>
      </w:r>
      <w:ins w:author="Meike Robaard" w:date="2022-06-02T14:34:45.845Z" w:id="1669468898">
        <w:r w:rsidRPr="7F85FB28" w:rsidR="3455EAD2">
          <w:rPr>
            <w:rFonts w:cs="Calibri" w:cstheme="minorAscii"/>
            <w:sz w:val="24"/>
            <w:szCs w:val="24"/>
          </w:rPr>
          <w:t xml:space="preserve">immediately </w:t>
        </w:r>
      </w:ins>
      <w:r w:rsidRPr="7F85FB28" w:rsidR="3455EAD2">
        <w:rPr>
          <w:rFonts w:cs="Calibri" w:cstheme="minorAscii"/>
          <w:sz w:val="24"/>
          <w:szCs w:val="24"/>
        </w:rPr>
        <w:t>discarded. Scientists assumed that there must be another planet that affected Uranus's orbit</w:t>
      </w:r>
      <w:ins w:author="Meike Robaard" w:date="2022-06-02T14:34:55.715Z" w:id="1134710663">
        <w:r w:rsidRPr="7F85FB28" w:rsidR="3455EAD2">
          <w:rPr>
            <w:rFonts w:cs="Calibri" w:cstheme="minorAscii"/>
            <w:sz w:val="24"/>
            <w:szCs w:val="24"/>
          </w:rPr>
          <w:t>,</w:t>
        </w:r>
      </w:ins>
      <w:r w:rsidRPr="7F85FB28" w:rsidR="3455EAD2">
        <w:rPr>
          <w:rFonts w:cs="Calibri" w:cstheme="minorAscii"/>
          <w:sz w:val="24"/>
          <w:szCs w:val="24"/>
        </w:rPr>
        <w:t xml:space="preserve"> and th</w:t>
      </w:r>
      <w:ins w:author="Meike Robaard" w:date="2022-06-02T14:34:59.331Z" w:id="317862">
        <w:r w:rsidRPr="7F85FB28" w:rsidR="3455EAD2">
          <w:rPr>
            <w:rFonts w:cs="Calibri" w:cstheme="minorAscii"/>
            <w:sz w:val="24"/>
            <w:szCs w:val="24"/>
          </w:rPr>
          <w:t>is indeed</w:t>
        </w:r>
      </w:ins>
      <w:del w:author="Meike Robaard" w:date="2022-06-02T14:34:57.299Z" w:id="159013191">
        <w:r w:rsidRPr="7F85FB28" w:rsidDel="3455EAD2">
          <w:rPr>
            <w:rFonts w:cs="Calibri" w:cstheme="minorAscii"/>
            <w:sz w:val="24"/>
            <w:szCs w:val="24"/>
          </w:rPr>
          <w:delText>at</w:delText>
        </w:r>
      </w:del>
      <w:r w:rsidRPr="7F85FB28" w:rsidR="3455EAD2">
        <w:rPr>
          <w:rFonts w:cs="Calibri" w:cstheme="minorAscii"/>
          <w:sz w:val="24"/>
          <w:szCs w:val="24"/>
        </w:rPr>
        <w:t xml:space="preserve"> turned out to be the case. Astronomers peered into the solar systems with </w:t>
      </w:r>
      <w:ins w:author="Meike Robaard" w:date="2022-06-02T14:35:26.275Z" w:id="389106637">
        <w:r w:rsidRPr="7F85FB28" w:rsidR="3455EAD2">
          <w:rPr>
            <w:rFonts w:cs="Calibri" w:cstheme="minorAscii"/>
            <w:sz w:val="24"/>
            <w:szCs w:val="24"/>
          </w:rPr>
          <w:t>more advanced</w:t>
        </w:r>
      </w:ins>
      <w:del w:author="Meike Robaard" w:date="2022-06-02T14:35:23.416Z" w:id="759258584">
        <w:r w:rsidRPr="7F85FB28" w:rsidDel="3455EAD2">
          <w:rPr>
            <w:rFonts w:cs="Calibri" w:cstheme="minorAscii"/>
            <w:sz w:val="24"/>
            <w:szCs w:val="24"/>
          </w:rPr>
          <w:delText>improving</w:delText>
        </w:r>
      </w:del>
      <w:r w:rsidRPr="7F85FB28" w:rsidR="3455EAD2">
        <w:rPr>
          <w:rFonts w:cs="Calibri" w:cstheme="minorAscii"/>
          <w:sz w:val="24"/>
          <w:szCs w:val="24"/>
        </w:rPr>
        <w:t xml:space="preserve"> telescopes and found that planet: Neptune. Falsifying Newtonian physics was not </w:t>
      </w:r>
      <w:del w:author="Meike Robaard" w:date="2022-06-02T14:35:42.285Z" w:id="1500753267">
        <w:r w:rsidRPr="7F85FB28" w:rsidDel="3455EAD2">
          <w:rPr>
            <w:rFonts w:cs="Calibri" w:cstheme="minorAscii"/>
            <w:sz w:val="24"/>
            <w:szCs w:val="24"/>
          </w:rPr>
          <w:delText>appropriate</w:delText>
        </w:r>
      </w:del>
      <w:ins w:author="Meike Robaard" w:date="2022-06-02T14:35:44.617Z" w:id="339673279">
        <w:r w:rsidRPr="7F85FB28" w:rsidR="3455EAD2">
          <w:rPr>
            <w:rFonts w:cs="Calibri" w:cstheme="minorAscii"/>
            <w:sz w:val="24"/>
            <w:szCs w:val="24"/>
          </w:rPr>
          <w:t xml:space="preserve"> necessary,</w:t>
        </w:r>
      </w:ins>
      <w:r w:rsidRPr="7F85FB28" w:rsidR="3455EAD2">
        <w:rPr>
          <w:rFonts w:cs="Calibri" w:cstheme="minorAscii"/>
          <w:sz w:val="24"/>
          <w:szCs w:val="24"/>
        </w:rPr>
        <w:t xml:space="preserve"> and this is often the case.</w:t>
      </w:r>
      <w:r w:rsidRPr="7F85FB28" w:rsidR="2431DDFA">
        <w:rPr>
          <w:rFonts w:cs="Calibri" w:cstheme="minorAscii"/>
          <w:sz w:val="24"/>
          <w:szCs w:val="24"/>
        </w:rPr>
        <w:t xml:space="preserve"> </w:t>
      </w:r>
      <w:ins w:author="Meike Robaard" w:date="2022-06-02T14:35:58.928Z" w:id="960185097">
        <w:r w:rsidRPr="7F85FB28" w:rsidR="2431DDFA">
          <w:rPr>
            <w:rFonts w:cs="Calibri" w:cstheme="minorAscii"/>
            <w:sz w:val="24"/>
            <w:szCs w:val="24"/>
          </w:rPr>
          <w:t>Usually</w:t>
        </w:r>
      </w:ins>
      <w:del w:author="Meike Robaard" w:date="2022-06-02T14:35:57.164Z" w:id="812989111">
        <w:r w:rsidRPr="7F85FB28" w:rsidDel="3455EAD2">
          <w:rPr>
            <w:rFonts w:cs="Calibri" w:cstheme="minorAscii"/>
            <w:sz w:val="24"/>
            <w:szCs w:val="24"/>
          </w:rPr>
          <w:delText>Often</w:delText>
        </w:r>
      </w:del>
      <w:ins w:author="Meike Robaard" w:date="2022-06-02T14:35:48.412Z" w:id="178595183">
        <w:r w:rsidRPr="7F85FB28" w:rsidR="3455EAD2">
          <w:rPr>
            <w:rFonts w:cs="Calibri" w:cstheme="minorAscii"/>
            <w:sz w:val="24"/>
            <w:szCs w:val="24"/>
          </w:rPr>
          <w:t>,</w:t>
        </w:r>
      </w:ins>
      <w:r w:rsidRPr="7F85FB28" w:rsidR="3455EAD2">
        <w:rPr>
          <w:rFonts w:cs="Calibri" w:cstheme="minorAscii"/>
          <w:sz w:val="24"/>
          <w:szCs w:val="24"/>
        </w:rPr>
        <w:t xml:space="preserve"> a theory with a large explanatory scope should not be discarded when we are confronted with inconsistent observations. </w:t>
      </w:r>
    </w:p>
    <w:p w:rsidR="000147E7" w:rsidP="007B6399" w:rsidRDefault="000147E7" w14:paraId="7DFC0530" w14:textId="77777777">
      <w:pPr>
        <w:spacing w:line="360" w:lineRule="auto"/>
        <w:jc w:val="both"/>
        <w:rPr>
          <w:rFonts w:cstheme="minorHAnsi"/>
          <w:sz w:val="24"/>
          <w:szCs w:val="24"/>
        </w:rPr>
      </w:pPr>
    </w:p>
    <w:p w:rsidR="00711E6D" w:rsidP="7F85FB28" w:rsidRDefault="00711E6D" w14:paraId="16A57114" w14:textId="469EFCB6">
      <w:pPr>
        <w:spacing w:line="360" w:lineRule="auto"/>
        <w:jc w:val="both"/>
        <w:rPr>
          <w:rFonts w:cs="Calibri" w:cstheme="minorAscii"/>
          <w:sz w:val="24"/>
          <w:szCs w:val="24"/>
        </w:rPr>
      </w:pPr>
      <w:r w:rsidRPr="7F85FB28" w:rsidR="3455EAD2">
        <w:rPr>
          <w:rFonts w:cs="Calibri" w:cstheme="minorAscii"/>
          <w:sz w:val="24"/>
          <w:szCs w:val="24"/>
        </w:rPr>
        <w:t>Another point Popper’s critics made against his demarcation criterion is that pseudoscientists sometimes make falsifiable claims, such as astrologers who make testable predictions about personality and the future based on horoscopes.</w:t>
      </w:r>
      <w:r w:rsidRPr="7F85FB28" w:rsidR="4D34866C">
        <w:rPr>
          <w:rFonts w:cs="Calibri" w:cstheme="minorAscii"/>
          <w:sz w:val="24"/>
          <w:szCs w:val="24"/>
        </w:rPr>
        <w:t xml:space="preserve"> This does not make these predictions scientific. Of course, when the</w:t>
      </w:r>
      <w:r w:rsidRPr="7F85FB28" w:rsidR="2431DDFA">
        <w:rPr>
          <w:rFonts w:cs="Calibri" w:cstheme="minorAscii"/>
          <w:sz w:val="24"/>
          <w:szCs w:val="24"/>
        </w:rPr>
        <w:t>se</w:t>
      </w:r>
      <w:r w:rsidRPr="7F85FB28" w:rsidR="4D34866C">
        <w:rPr>
          <w:rFonts w:cs="Calibri" w:cstheme="minorAscii"/>
          <w:sz w:val="24"/>
          <w:szCs w:val="24"/>
        </w:rPr>
        <w:t xml:space="preserve"> pseudo</w:t>
      </w:r>
      <w:r w:rsidRPr="7F85FB28" w:rsidR="2431DDFA">
        <w:rPr>
          <w:rFonts w:cs="Calibri" w:cstheme="minorAscii"/>
          <w:sz w:val="24"/>
          <w:szCs w:val="24"/>
        </w:rPr>
        <w:t>-</w:t>
      </w:r>
      <w:r w:rsidRPr="7F85FB28" w:rsidR="4D34866C">
        <w:rPr>
          <w:rFonts w:cs="Calibri" w:cstheme="minorAscii"/>
          <w:sz w:val="24"/>
          <w:szCs w:val="24"/>
        </w:rPr>
        <w:t xml:space="preserve">sciences engage in risky predictions, they are typically falsified sooner rather than later. </w:t>
      </w:r>
      <w:del w:author="Meike Robaard" w:date="2022-06-02T14:36:28.411Z" w:id="176266300">
        <w:r w:rsidRPr="7F85FB28" w:rsidDel="4D34866C">
          <w:rPr>
            <w:rFonts w:cs="Calibri" w:cstheme="minorAscii"/>
            <w:sz w:val="24"/>
            <w:szCs w:val="24"/>
          </w:rPr>
          <w:delText xml:space="preserve">So that’s </w:delText>
        </w:r>
      </w:del>
      <w:ins w:author="Meike Robaard" w:date="2022-06-02T14:36:32.677Z" w:id="1944429357">
        <w:r w:rsidRPr="7F85FB28" w:rsidR="4D34866C">
          <w:rPr>
            <w:rFonts w:cs="Calibri" w:cstheme="minorAscii"/>
            <w:sz w:val="24"/>
            <w:szCs w:val="24"/>
          </w:rPr>
          <w:t xml:space="preserve">As such, they are </w:t>
        </w:r>
      </w:ins>
      <w:r w:rsidRPr="7F85FB28" w:rsidR="4D34866C">
        <w:rPr>
          <w:rFonts w:cs="Calibri" w:cstheme="minorAscii"/>
          <w:sz w:val="24"/>
          <w:szCs w:val="24"/>
        </w:rPr>
        <w:t xml:space="preserve">not </w:t>
      </w:r>
      <w:del w:author="Meike Robaard" w:date="2022-06-02T14:36:35.537Z" w:id="759829702">
        <w:r w:rsidRPr="7F85FB28" w:rsidDel="4D34866C">
          <w:rPr>
            <w:rFonts w:cs="Calibri" w:cstheme="minorAscii"/>
            <w:sz w:val="24"/>
            <w:szCs w:val="24"/>
          </w:rPr>
          <w:delText xml:space="preserve">so </w:delText>
        </w:r>
      </w:del>
      <w:r w:rsidRPr="7F85FB28" w:rsidR="4D34866C">
        <w:rPr>
          <w:rFonts w:cs="Calibri" w:cstheme="minorAscii"/>
          <w:sz w:val="24"/>
          <w:szCs w:val="24"/>
        </w:rPr>
        <w:t xml:space="preserve">much of a problem for Popper’s criterion. </w:t>
      </w:r>
    </w:p>
    <w:p w:rsidR="00711E6D" w:rsidP="007B6399" w:rsidRDefault="00711E6D" w14:paraId="63EFDAF0" w14:textId="77777777">
      <w:pPr>
        <w:spacing w:line="360" w:lineRule="auto"/>
        <w:jc w:val="both"/>
        <w:rPr>
          <w:rFonts w:cstheme="minorHAnsi"/>
          <w:sz w:val="24"/>
          <w:szCs w:val="24"/>
        </w:rPr>
      </w:pPr>
    </w:p>
    <w:p w:rsidR="00711E6D" w:rsidP="007B6399" w:rsidRDefault="00711E6D" w14:paraId="03AF1EC1" w14:textId="77777777">
      <w:pPr>
        <w:spacing w:line="360" w:lineRule="auto"/>
        <w:jc w:val="both"/>
        <w:rPr>
          <w:rFonts w:cstheme="minorHAnsi"/>
          <w:b/>
          <w:bCs/>
          <w:i/>
          <w:iCs/>
          <w:sz w:val="24"/>
          <w:szCs w:val="24"/>
        </w:rPr>
      </w:pPr>
      <w:proofErr w:type="spellStart"/>
      <w:r>
        <w:rPr>
          <w:rFonts w:cstheme="minorHAnsi"/>
          <w:b/>
          <w:bCs/>
          <w:i/>
          <w:iCs/>
          <w:sz w:val="24"/>
          <w:szCs w:val="24"/>
        </w:rPr>
        <w:t>Feyerabend’s</w:t>
      </w:r>
      <w:proofErr w:type="spellEnd"/>
      <w:r>
        <w:rPr>
          <w:rFonts w:cstheme="minorHAnsi"/>
          <w:b/>
          <w:bCs/>
          <w:i/>
          <w:iCs/>
          <w:sz w:val="24"/>
          <w:szCs w:val="24"/>
        </w:rPr>
        <w:t xml:space="preserve"> epistemological anarchism</w:t>
      </w:r>
    </w:p>
    <w:p w:rsidRPr="0047069A" w:rsidR="00711E6D" w:rsidP="007B6399" w:rsidRDefault="00711E6D" w14:paraId="703B855D" w14:textId="77777777">
      <w:pPr>
        <w:spacing w:line="360" w:lineRule="auto"/>
        <w:jc w:val="both"/>
        <w:rPr>
          <w:rFonts w:cstheme="minorHAnsi"/>
          <w:b/>
          <w:bCs/>
          <w:i/>
          <w:iCs/>
          <w:sz w:val="24"/>
          <w:szCs w:val="24"/>
        </w:rPr>
      </w:pPr>
    </w:p>
    <w:p w:rsidR="00711E6D" w:rsidP="7F85FB28" w:rsidRDefault="00711E6D" w14:paraId="367823EB" w14:textId="42C38D5B">
      <w:pPr>
        <w:spacing w:line="360" w:lineRule="auto"/>
        <w:jc w:val="both"/>
        <w:rPr>
          <w:rFonts w:cs="Calibri" w:cstheme="minorAscii"/>
          <w:sz w:val="24"/>
          <w:szCs w:val="24"/>
        </w:rPr>
      </w:pPr>
      <w:r w:rsidRPr="7F85FB28" w:rsidR="3455EAD2">
        <w:rPr>
          <w:rFonts w:cs="Calibri" w:cstheme="minorAscii"/>
          <w:sz w:val="24"/>
          <w:szCs w:val="24"/>
        </w:rPr>
        <w:t xml:space="preserve">A more fundamental criticism, however, came from </w:t>
      </w:r>
      <w:ins w:author="Meike Robaard" w:date="2022-06-02T14:36:50.767Z" w:id="1021083576">
        <w:r w:rsidRPr="7F85FB28" w:rsidR="3455EAD2">
          <w:rPr>
            <w:rFonts w:cs="Calibri" w:cstheme="minorAscii"/>
            <w:sz w:val="24"/>
            <w:szCs w:val="24"/>
          </w:rPr>
          <w:t xml:space="preserve">first name </w:t>
        </w:r>
      </w:ins>
      <w:r w:rsidRPr="7F85FB28" w:rsidR="3455EAD2">
        <w:rPr>
          <w:rFonts w:cs="Calibri" w:cstheme="minorAscii"/>
          <w:sz w:val="24"/>
          <w:szCs w:val="24"/>
        </w:rPr>
        <w:t>Feyerabend</w:t>
      </w:r>
      <w:r w:rsidRPr="7F85FB28" w:rsidR="3455EAD2">
        <w:rPr>
          <w:rFonts w:cs="Calibri" w:cstheme="minorAscii"/>
          <w:sz w:val="24"/>
          <w:szCs w:val="24"/>
        </w:rPr>
        <w:t xml:space="preserve"> (1970)</w:t>
      </w:r>
      <w:ins w:author="Meike Robaard" w:date="2022-06-02T14:36:56.962Z" w:id="2005612757">
        <w:r w:rsidRPr="7F85FB28" w:rsidR="3455EAD2">
          <w:rPr>
            <w:rFonts w:cs="Calibri" w:cstheme="minorAscii"/>
            <w:sz w:val="24"/>
            <w:szCs w:val="24"/>
          </w:rPr>
          <w:t>, who</w:t>
        </w:r>
      </w:ins>
      <w:del w:author="Meike Robaard" w:date="2022-06-02T14:36:54.782Z" w:id="1711618685">
        <w:r w:rsidRPr="7F85FB28" w:rsidDel="3455EAD2">
          <w:rPr>
            <w:rFonts w:cs="Calibri" w:cstheme="minorAscii"/>
            <w:sz w:val="24"/>
            <w:szCs w:val="24"/>
          </w:rPr>
          <w:delText>. He</w:delText>
        </w:r>
      </w:del>
      <w:r w:rsidRPr="7F85FB28" w:rsidR="3455EAD2">
        <w:rPr>
          <w:rFonts w:cs="Calibri" w:cstheme="minorAscii"/>
          <w:sz w:val="24"/>
          <w:szCs w:val="24"/>
        </w:rPr>
        <w:t xml:space="preserve"> considers himself </w:t>
      </w:r>
      <w:ins w:author="Meike Robaard" w:date="2022-06-02T14:36:59.873Z" w:id="1911624972">
        <w:r w:rsidRPr="7F85FB28" w:rsidR="3455EAD2">
          <w:rPr>
            <w:rFonts w:cs="Calibri" w:cstheme="minorAscii"/>
            <w:sz w:val="24"/>
            <w:szCs w:val="24"/>
          </w:rPr>
          <w:t>to be</w:t>
        </w:r>
      </w:ins>
      <w:ins w:author="Meike Robaard" w:date="2022-06-02T14:37:00.582Z" w:id="1270068891">
        <w:r w:rsidRPr="7F85FB28" w:rsidR="3455EAD2">
          <w:rPr>
            <w:rFonts w:cs="Calibri" w:cstheme="minorAscii"/>
            <w:sz w:val="24"/>
            <w:szCs w:val="24"/>
          </w:rPr>
          <w:t xml:space="preserve"> </w:t>
        </w:r>
      </w:ins>
      <w:r w:rsidRPr="7F85FB28" w:rsidR="3455EAD2">
        <w:rPr>
          <w:rFonts w:cs="Calibri" w:cstheme="minorAscii"/>
          <w:sz w:val="24"/>
          <w:szCs w:val="24"/>
        </w:rPr>
        <w:t xml:space="preserve">an epistemological anarchist. According to </w:t>
      </w:r>
      <w:r w:rsidRPr="7F85FB28" w:rsidR="3455EAD2">
        <w:rPr>
          <w:rFonts w:cs="Calibri" w:cstheme="minorAscii"/>
          <w:sz w:val="24"/>
          <w:szCs w:val="24"/>
        </w:rPr>
        <w:t>Feyerabend</w:t>
      </w:r>
      <w:ins w:author="Meike Robaard" w:date="2022-06-02T14:37:03.189Z" w:id="58973308">
        <w:r w:rsidRPr="7F85FB28" w:rsidR="3455EAD2">
          <w:rPr>
            <w:rFonts w:cs="Calibri" w:cstheme="minorAscii"/>
            <w:sz w:val="24"/>
            <w:szCs w:val="24"/>
          </w:rPr>
          <w:t>,</w:t>
        </w:r>
      </w:ins>
      <w:r w:rsidRPr="7F85FB28" w:rsidR="3455EAD2">
        <w:rPr>
          <w:rFonts w:cs="Calibri" w:cstheme="minorAscii"/>
          <w:sz w:val="24"/>
          <w:szCs w:val="24"/>
        </w:rPr>
        <w:t xml:space="preserve"> there is not </w:t>
      </w:r>
      <w:ins w:author="Meike Robaard" w:date="2022-06-02T14:37:05.948Z" w:id="303295787">
        <w:r w:rsidRPr="7F85FB28" w:rsidR="3455EAD2">
          <w:rPr>
            <w:rFonts w:cs="Calibri" w:cstheme="minorAscii"/>
            <w:sz w:val="24"/>
            <w:szCs w:val="24"/>
          </w:rPr>
          <w:t>one</w:t>
        </w:r>
      </w:ins>
      <w:del w:author="Meike Robaard" w:date="2022-06-02T14:37:05.176Z" w:id="786145816">
        <w:r w:rsidRPr="7F85FB28" w:rsidDel="3455EAD2">
          <w:rPr>
            <w:rFonts w:cs="Calibri" w:cstheme="minorAscii"/>
            <w:sz w:val="24"/>
            <w:szCs w:val="24"/>
          </w:rPr>
          <w:delText>1</w:delText>
        </w:r>
      </w:del>
      <w:r w:rsidRPr="7F85FB28" w:rsidR="3455EAD2">
        <w:rPr>
          <w:rFonts w:cs="Calibri" w:cstheme="minorAscii"/>
          <w:sz w:val="24"/>
          <w:szCs w:val="24"/>
        </w:rPr>
        <w:t xml:space="preserve"> correct way to understand reality, but many different and valuable ways. The world is so much more complex than</w:t>
      </w:r>
      <w:del w:author="Meike Robaard" w:date="2022-06-02T14:37:23.447Z" w:id="1617658715">
        <w:r w:rsidRPr="7F85FB28" w:rsidDel="3455EAD2">
          <w:rPr>
            <w:rFonts w:cs="Calibri" w:cstheme="minorAscii"/>
            <w:sz w:val="24"/>
            <w:szCs w:val="24"/>
          </w:rPr>
          <w:delText xml:space="preserve"> it is presented in</w:delText>
        </w:r>
      </w:del>
      <w:r w:rsidRPr="7F85FB28" w:rsidR="3455EAD2">
        <w:rPr>
          <w:rFonts w:cs="Calibri" w:cstheme="minorAscii"/>
          <w:sz w:val="24"/>
          <w:szCs w:val="24"/>
        </w:rPr>
        <w:t xml:space="preserve"> scientific models and theories</w:t>
      </w:r>
      <w:ins w:author="Meike Robaard" w:date="2022-06-02T14:37:18.788Z" w:id="410461821">
        <w:r w:rsidRPr="7F85FB28" w:rsidR="3455EAD2">
          <w:rPr>
            <w:rFonts w:cs="Calibri" w:cstheme="minorAscii"/>
            <w:sz w:val="24"/>
            <w:szCs w:val="24"/>
          </w:rPr>
          <w:t xml:space="preserve"> make it out to be</w:t>
        </w:r>
      </w:ins>
      <w:r w:rsidRPr="7F85FB28" w:rsidR="3455EAD2">
        <w:rPr>
          <w:rFonts w:cs="Calibri" w:cstheme="minorAscii"/>
          <w:sz w:val="24"/>
          <w:szCs w:val="24"/>
        </w:rPr>
        <w:t xml:space="preserve">, and when we limit ourselves to one perspective on reality (a scientific worldview), we are left with an impoverished worldview. </w:t>
      </w:r>
    </w:p>
    <w:p w:rsidR="00711E6D" w:rsidP="007B6399" w:rsidRDefault="00711E6D" w14:paraId="3A06ADD6" w14:textId="77777777">
      <w:pPr>
        <w:spacing w:line="360" w:lineRule="auto"/>
        <w:jc w:val="both"/>
        <w:rPr>
          <w:rFonts w:cstheme="minorHAnsi"/>
          <w:sz w:val="24"/>
          <w:szCs w:val="24"/>
        </w:rPr>
      </w:pPr>
    </w:p>
    <w:p w:rsidR="00711E6D" w:rsidP="7F85FB28" w:rsidRDefault="00711E6D" w14:paraId="2D47BED0" w14:textId="45FEE12E">
      <w:pPr>
        <w:spacing w:line="360" w:lineRule="auto"/>
        <w:jc w:val="both"/>
        <w:rPr>
          <w:rFonts w:cs="Calibri" w:cstheme="minorAscii"/>
          <w:sz w:val="24"/>
          <w:szCs w:val="24"/>
        </w:rPr>
      </w:pPr>
      <w:r w:rsidRPr="7F85FB28" w:rsidR="3455EAD2">
        <w:rPr>
          <w:rFonts w:cs="Calibri" w:cstheme="minorAscii"/>
          <w:sz w:val="24"/>
          <w:szCs w:val="24"/>
        </w:rPr>
        <w:t xml:space="preserve">According to </w:t>
      </w:r>
      <w:r w:rsidRPr="7F85FB28" w:rsidR="3455EAD2">
        <w:rPr>
          <w:rFonts w:cs="Calibri" w:cstheme="minorAscii"/>
          <w:sz w:val="24"/>
          <w:szCs w:val="24"/>
        </w:rPr>
        <w:t>Feyerabend</w:t>
      </w:r>
      <w:r w:rsidRPr="7F85FB28" w:rsidR="3455EAD2">
        <w:rPr>
          <w:rFonts w:cs="Calibri" w:cstheme="minorAscii"/>
          <w:sz w:val="24"/>
          <w:szCs w:val="24"/>
        </w:rPr>
        <w:t xml:space="preserve">, we should </w:t>
      </w:r>
      <w:r w:rsidRPr="7F85FB28" w:rsidR="3455EAD2">
        <w:rPr>
          <w:rFonts w:cs="Calibri" w:cstheme="minorAscii"/>
          <w:sz w:val="24"/>
          <w:szCs w:val="24"/>
        </w:rPr>
        <w:t xml:space="preserve">therefore </w:t>
      </w:r>
      <w:r w:rsidRPr="7F85FB28" w:rsidR="3455EAD2">
        <w:rPr>
          <w:rFonts w:cs="Calibri" w:cstheme="minorAscii"/>
          <w:sz w:val="24"/>
          <w:szCs w:val="24"/>
        </w:rPr>
        <w:t xml:space="preserve">never limit ourselves to one method, both within the sciences and </w:t>
      </w:r>
      <w:ins w:author="Meike Robaard" w:date="2022-06-02T14:41:27.703Z" w:id="1071912057">
        <w:r w:rsidRPr="7F85FB28" w:rsidR="3455EAD2">
          <w:rPr>
            <w:rFonts w:cs="Calibri" w:cstheme="minorAscii"/>
            <w:sz w:val="24"/>
            <w:szCs w:val="24"/>
          </w:rPr>
          <w:t xml:space="preserve">in life more </w:t>
        </w:r>
        <w:r w:rsidRPr="7F85FB28" w:rsidR="3455EAD2">
          <w:rPr>
            <w:rFonts w:cs="Calibri" w:cstheme="minorAscii"/>
            <w:sz w:val="24"/>
            <w:szCs w:val="24"/>
          </w:rPr>
          <w:t>generallt</w:t>
        </w:r>
      </w:ins>
      <w:del w:author="Meike Robaard" w:date="2022-06-02T14:41:21.517Z" w:id="1037418548">
        <w:r w:rsidRPr="7F85FB28" w:rsidDel="3455EAD2">
          <w:rPr>
            <w:rFonts w:cs="Calibri" w:cstheme="minorAscii"/>
            <w:sz w:val="24"/>
            <w:szCs w:val="24"/>
          </w:rPr>
          <w:delText>in general</w:delText>
        </w:r>
      </w:del>
      <w:r w:rsidRPr="7F85FB28" w:rsidR="3455EAD2">
        <w:rPr>
          <w:rFonts w:cs="Calibri" w:cstheme="minorAscii"/>
          <w:sz w:val="24"/>
          <w:szCs w:val="24"/>
        </w:rPr>
        <w:t xml:space="preserve">. His principle is: </w:t>
      </w:r>
      <w:r w:rsidRPr="7F85FB28" w:rsidR="3E42A778">
        <w:rPr>
          <w:rFonts w:cs="Calibri" w:cstheme="minorAscii"/>
          <w:sz w:val="24"/>
          <w:szCs w:val="24"/>
        </w:rPr>
        <w:t>‘</w:t>
      </w:r>
      <w:r w:rsidRPr="7F85FB28" w:rsidR="3455EAD2">
        <w:rPr>
          <w:rFonts w:cs="Calibri" w:cstheme="minorAscii"/>
          <w:sz w:val="24"/>
          <w:szCs w:val="24"/>
        </w:rPr>
        <w:t>anything goes</w:t>
      </w:r>
      <w:r w:rsidRPr="7F85FB28" w:rsidR="3E42A778">
        <w:rPr>
          <w:rFonts w:cs="Calibri" w:cstheme="minorAscii"/>
          <w:sz w:val="24"/>
          <w:szCs w:val="24"/>
        </w:rPr>
        <w:t>’</w:t>
      </w:r>
      <w:r w:rsidRPr="7F85FB28" w:rsidR="3455EAD2">
        <w:rPr>
          <w:rFonts w:cs="Calibri" w:cstheme="minorAscii"/>
          <w:sz w:val="24"/>
          <w:szCs w:val="24"/>
        </w:rPr>
        <w:t>! He is therefore radically opposed to a demarcation criterion. Such a criterion, he argues, prevents new knowledge from being acquired and thus prevents knowledge from progressing.</w:t>
      </w:r>
      <w:r w:rsidRPr="7F85FB28" w:rsidR="3455EAD2">
        <w:rPr>
          <w:rFonts w:cs="Calibri" w:cstheme="minorAscii"/>
          <w:sz w:val="24"/>
          <w:szCs w:val="24"/>
        </w:rPr>
        <w:t xml:space="preserve"> M</w:t>
      </w:r>
      <w:r w:rsidRPr="7F85FB28" w:rsidR="3455EAD2">
        <w:rPr>
          <w:rFonts w:cs="Calibri" w:cstheme="minorAscii"/>
          <w:sz w:val="24"/>
          <w:szCs w:val="24"/>
        </w:rPr>
        <w:t>ajor scientific breakthroughs</w:t>
      </w:r>
      <w:r w:rsidRPr="7F85FB28" w:rsidR="3455EAD2">
        <w:rPr>
          <w:rFonts w:cs="Calibri" w:cstheme="minorAscii"/>
          <w:sz w:val="24"/>
          <w:szCs w:val="24"/>
        </w:rPr>
        <w:t xml:space="preserve">, </w:t>
      </w:r>
      <w:r w:rsidRPr="7F85FB28" w:rsidR="3455EAD2">
        <w:rPr>
          <w:rFonts w:cs="Calibri" w:cstheme="minorAscii"/>
          <w:sz w:val="24"/>
          <w:szCs w:val="24"/>
        </w:rPr>
        <w:t>Feyerabend</w:t>
      </w:r>
      <w:r w:rsidRPr="7F85FB28" w:rsidR="3455EAD2">
        <w:rPr>
          <w:rFonts w:cs="Calibri" w:cstheme="minorAscii"/>
          <w:sz w:val="24"/>
          <w:szCs w:val="24"/>
        </w:rPr>
        <w:t xml:space="preserve"> argues,</w:t>
      </w:r>
      <w:r w:rsidRPr="7F85FB28" w:rsidR="3455EAD2">
        <w:rPr>
          <w:rFonts w:cs="Calibri" w:cstheme="minorAscii"/>
          <w:sz w:val="24"/>
          <w:szCs w:val="24"/>
        </w:rPr>
        <w:t xml:space="preserve"> came about precisely because scientists broke the rules of their time. The Copernican revolution, the atomic model of Bohr, </w:t>
      </w:r>
      <w:del w:author="Meike Robaard" w:date="2022-06-02T14:42:11.768Z" w:id="1747299665">
        <w:r w:rsidRPr="7F85FB28" w:rsidDel="3455EAD2">
          <w:rPr>
            <w:rFonts w:cs="Calibri" w:cstheme="minorAscii"/>
            <w:sz w:val="24"/>
            <w:szCs w:val="24"/>
          </w:rPr>
          <w:delText xml:space="preserve">... </w:delText>
        </w:r>
      </w:del>
      <w:r w:rsidRPr="7F85FB28" w:rsidR="3455EAD2">
        <w:rPr>
          <w:rFonts w:cs="Calibri" w:cstheme="minorAscii"/>
          <w:sz w:val="24"/>
          <w:szCs w:val="24"/>
        </w:rPr>
        <w:t xml:space="preserve">they all came about </w:t>
      </w:r>
      <w:del w:author="Meike Robaard" w:date="2022-06-02T14:42:19.793Z" w:id="614387414">
        <w:r w:rsidRPr="7F85FB28" w:rsidDel="3455EAD2">
          <w:rPr>
            <w:rFonts w:cs="Calibri" w:cstheme="minorAscii"/>
            <w:sz w:val="24"/>
            <w:szCs w:val="24"/>
          </w:rPr>
          <w:delText xml:space="preserve">according to </w:delText>
        </w:r>
        <w:r w:rsidRPr="7F85FB28" w:rsidDel="3455EAD2">
          <w:rPr>
            <w:rFonts w:cs="Calibri" w:cstheme="minorAscii"/>
            <w:sz w:val="24"/>
            <w:szCs w:val="24"/>
          </w:rPr>
          <w:delText>Feyerabend</w:delText>
        </w:r>
        <w:r w:rsidRPr="7F85FB28" w:rsidDel="3455EAD2">
          <w:rPr>
            <w:rFonts w:cs="Calibri" w:cstheme="minorAscii"/>
            <w:sz w:val="24"/>
            <w:szCs w:val="24"/>
          </w:rPr>
          <w:delText xml:space="preserve"> </w:delText>
        </w:r>
      </w:del>
      <w:r w:rsidRPr="7F85FB28" w:rsidR="3455EAD2">
        <w:rPr>
          <w:rFonts w:cs="Calibri" w:cstheme="minorAscii"/>
          <w:sz w:val="24"/>
          <w:szCs w:val="24"/>
        </w:rPr>
        <w:t>because scientists ignored the methodological rules</w:t>
      </w:r>
      <w:r w:rsidRPr="7F85FB28" w:rsidR="3E42A778">
        <w:rPr>
          <w:rFonts w:cs="Calibri" w:cstheme="minorAscii"/>
          <w:sz w:val="24"/>
          <w:szCs w:val="24"/>
        </w:rPr>
        <w:t xml:space="preserve"> of their time</w:t>
      </w:r>
      <w:r w:rsidRPr="7F85FB28" w:rsidR="3455EAD2">
        <w:rPr>
          <w:rFonts w:cs="Calibri" w:cstheme="minorAscii"/>
          <w:sz w:val="24"/>
          <w:szCs w:val="24"/>
        </w:rPr>
        <w:t xml:space="preserve">. Rules prevent progress, </w:t>
      </w:r>
      <w:r w:rsidRPr="7F85FB28" w:rsidR="3455EAD2">
        <w:rPr>
          <w:rFonts w:cs="Calibri" w:cstheme="minorAscii"/>
          <w:sz w:val="24"/>
          <w:szCs w:val="24"/>
        </w:rPr>
        <w:t>Feyerabend</w:t>
      </w:r>
      <w:r w:rsidRPr="7F85FB28" w:rsidR="3455EAD2">
        <w:rPr>
          <w:rFonts w:cs="Calibri" w:cstheme="minorAscii"/>
          <w:sz w:val="24"/>
          <w:szCs w:val="24"/>
        </w:rPr>
        <w:t xml:space="preserve"> claims. We </w:t>
      </w:r>
      <w:del w:author="Meike Robaard" w:date="2022-06-02T14:42:24.451Z" w:id="415793939">
        <w:r w:rsidRPr="7F85FB28" w:rsidDel="3455EAD2">
          <w:rPr>
            <w:rFonts w:cs="Calibri" w:cstheme="minorAscii"/>
            <w:sz w:val="24"/>
            <w:szCs w:val="24"/>
          </w:rPr>
          <w:delText>have to</w:delText>
        </w:r>
      </w:del>
      <w:ins w:author="Meike Robaard" w:date="2022-06-02T14:42:24.451Z" w:id="987131601">
        <w:r w:rsidRPr="7F85FB28" w:rsidR="3455EAD2">
          <w:rPr>
            <w:rFonts w:cs="Calibri" w:cstheme="minorAscii"/>
            <w:sz w:val="24"/>
            <w:szCs w:val="24"/>
          </w:rPr>
          <w:t>must</w:t>
        </w:r>
      </w:ins>
      <w:r w:rsidRPr="7F85FB28" w:rsidR="3455EAD2">
        <w:rPr>
          <w:rFonts w:cs="Calibri" w:cstheme="minorAscii"/>
          <w:sz w:val="24"/>
          <w:szCs w:val="24"/>
        </w:rPr>
        <w:t xml:space="preserve"> let everything </w:t>
      </w:r>
      <w:del w:author="Meike Robaard" w:date="2022-06-02T14:42:29.589Z" w:id="805853665">
        <w:r w:rsidRPr="7F85FB28" w:rsidDel="3455EAD2">
          <w:rPr>
            <w:rFonts w:cs="Calibri" w:cstheme="minorAscii"/>
            <w:sz w:val="24"/>
            <w:szCs w:val="24"/>
          </w:rPr>
          <w:delText>bloom</w:delText>
        </w:r>
      </w:del>
      <w:ins w:author="Meike Robaard" w:date="2022-06-02T14:42:30.377Z" w:id="544326058">
        <w:r w:rsidRPr="7F85FB28" w:rsidR="3455EAD2">
          <w:rPr>
            <w:rFonts w:cs="Calibri" w:cstheme="minorAscii"/>
            <w:sz w:val="24"/>
            <w:szCs w:val="24"/>
          </w:rPr>
          <w:t>flourish</w:t>
        </w:r>
      </w:ins>
      <w:r w:rsidRPr="7F85FB28" w:rsidR="3455EAD2">
        <w:rPr>
          <w:rFonts w:cs="Calibri" w:cstheme="minorAscii"/>
          <w:sz w:val="24"/>
          <w:szCs w:val="24"/>
        </w:rPr>
        <w:t xml:space="preserve"> instead of constantly weeding out ‘bad’ theories.</w:t>
      </w:r>
    </w:p>
    <w:p w:rsidRPr="007B6399" w:rsidR="00711E6D" w:rsidP="007B6399" w:rsidRDefault="00711E6D" w14:paraId="347003C3" w14:textId="77777777">
      <w:pPr>
        <w:spacing w:line="360" w:lineRule="auto"/>
        <w:jc w:val="both"/>
        <w:rPr>
          <w:rFonts w:cstheme="minorHAnsi"/>
          <w:sz w:val="24"/>
          <w:szCs w:val="24"/>
        </w:rPr>
      </w:pPr>
    </w:p>
    <w:p w:rsidR="00711E6D" w:rsidP="7F85FB28" w:rsidRDefault="00711E6D" w14:paraId="484D0D48" w14:textId="5E27141B">
      <w:pPr>
        <w:spacing w:line="360" w:lineRule="auto"/>
        <w:jc w:val="both"/>
        <w:rPr>
          <w:rFonts w:cs="Calibri" w:cstheme="minorAscii"/>
          <w:sz w:val="24"/>
          <w:szCs w:val="24"/>
        </w:rPr>
      </w:pPr>
      <w:commentRangeStart w:id="1201186235"/>
      <w:r w:rsidRPr="7F85FB28" w:rsidR="3455EAD2">
        <w:rPr>
          <w:rFonts w:cs="Calibri" w:cstheme="minorAscii"/>
          <w:sz w:val="24"/>
          <w:szCs w:val="24"/>
        </w:rPr>
        <w:t xml:space="preserve">In the words of </w:t>
      </w:r>
      <w:r w:rsidRPr="7F85FB28" w:rsidR="3455EAD2">
        <w:rPr>
          <w:rFonts w:cs="Calibri" w:cstheme="minorAscii"/>
          <w:sz w:val="24"/>
          <w:szCs w:val="24"/>
        </w:rPr>
        <w:t>Feyerabend</w:t>
      </w:r>
      <w:r w:rsidRPr="7F85FB28" w:rsidR="3455EAD2">
        <w:rPr>
          <w:rFonts w:cs="Calibri" w:cstheme="minorAscii"/>
          <w:sz w:val="24"/>
          <w:szCs w:val="24"/>
        </w:rPr>
        <w:t xml:space="preserve"> (1970</w:t>
      </w:r>
      <w:r w:rsidRPr="7F85FB28" w:rsidR="11D0518D">
        <w:rPr>
          <w:rFonts w:cs="Calibri" w:cstheme="minorAscii"/>
          <w:sz w:val="24"/>
          <w:szCs w:val="24"/>
        </w:rPr>
        <w:t>, p. 11</w:t>
      </w:r>
      <w:r w:rsidRPr="7F85FB28" w:rsidR="3455EAD2">
        <w:rPr>
          <w:rFonts w:cs="Calibri" w:cstheme="minorAscii"/>
          <w:sz w:val="24"/>
          <w:szCs w:val="24"/>
        </w:rPr>
        <w:t>)</w:t>
      </w:r>
      <w:r w:rsidRPr="7F85FB28" w:rsidR="3455EAD2">
        <w:rPr>
          <w:rFonts w:cs="Calibri" w:cstheme="minorAscii"/>
          <w:sz w:val="24"/>
          <w:szCs w:val="24"/>
        </w:rPr>
        <w:t>: “It is thus possible to create a tradition that is held together by strict rules and that is successful to some extent. But is it desirable to support such a tradition to the exclusion of everything else? Should we transfer to it the sole rights for dealing in knowledge, so that any result that has been obtained by other methods is at once ruled out of court? This is the question I intend to address in the present essay. And to this question my answer will be a firm and resounding NO.”</w:t>
      </w:r>
      <w:commentRangeEnd w:id="1201186235"/>
      <w:r>
        <w:rPr>
          <w:rStyle w:val="CommentReference"/>
        </w:rPr>
        <w:commentReference w:id="1201186235"/>
      </w:r>
    </w:p>
    <w:p w:rsidR="00711E6D" w:rsidP="007B6399" w:rsidRDefault="00711E6D" w14:paraId="4F035AE6" w14:textId="77777777">
      <w:pPr>
        <w:spacing w:line="360" w:lineRule="auto"/>
        <w:jc w:val="both"/>
        <w:rPr>
          <w:rFonts w:cstheme="minorHAnsi"/>
          <w:sz w:val="24"/>
          <w:szCs w:val="24"/>
        </w:rPr>
      </w:pPr>
    </w:p>
    <w:p w:rsidRPr="00D22D77" w:rsidR="00711E6D" w:rsidP="007B6399" w:rsidRDefault="00711E6D" w14:paraId="4EC2F7EE" w14:textId="77777777">
      <w:pPr>
        <w:spacing w:line="360" w:lineRule="auto"/>
        <w:jc w:val="both"/>
        <w:rPr>
          <w:rFonts w:cstheme="minorHAnsi"/>
          <w:b/>
          <w:bCs/>
          <w:i/>
          <w:iCs/>
          <w:sz w:val="24"/>
          <w:szCs w:val="24"/>
        </w:rPr>
      </w:pPr>
      <w:r w:rsidRPr="00D22D77">
        <w:rPr>
          <w:rFonts w:cstheme="minorHAnsi"/>
          <w:b/>
          <w:bCs/>
          <w:i/>
          <w:iCs/>
          <w:sz w:val="24"/>
          <w:szCs w:val="24"/>
        </w:rPr>
        <w:t>Postmodern constructivism</w:t>
      </w:r>
    </w:p>
    <w:p w:rsidRPr="007B6399" w:rsidR="00711E6D" w:rsidP="007B6399" w:rsidRDefault="00711E6D" w14:paraId="28AE3F27" w14:textId="77777777">
      <w:pPr>
        <w:spacing w:line="360" w:lineRule="auto"/>
        <w:jc w:val="both"/>
        <w:rPr>
          <w:rFonts w:cstheme="minorHAnsi"/>
          <w:sz w:val="24"/>
          <w:szCs w:val="24"/>
        </w:rPr>
      </w:pPr>
    </w:p>
    <w:p w:rsidR="00711E6D" w:rsidP="7F85FB28" w:rsidRDefault="00711E6D" w14:paraId="3FB97EE7" w14:textId="70A774A6">
      <w:pPr>
        <w:spacing w:line="360" w:lineRule="auto"/>
        <w:jc w:val="both"/>
        <w:rPr>
          <w:rFonts w:cs="Calibri" w:cstheme="minorAscii"/>
          <w:sz w:val="24"/>
          <w:szCs w:val="24"/>
        </w:rPr>
      </w:pPr>
      <w:commentRangeStart w:id="436356418"/>
      <w:r w:rsidRPr="7F85FB28" w:rsidR="3455EAD2">
        <w:rPr>
          <w:rFonts w:cs="Calibri" w:cstheme="minorAscii"/>
          <w:sz w:val="24"/>
          <w:szCs w:val="24"/>
        </w:rPr>
        <w:t>Feyerabend's</w:t>
      </w:r>
      <w:r w:rsidRPr="7F85FB28" w:rsidR="3455EAD2">
        <w:rPr>
          <w:rFonts w:cs="Calibri" w:cstheme="minorAscii"/>
          <w:sz w:val="24"/>
          <w:szCs w:val="24"/>
        </w:rPr>
        <w:t xml:space="preserve"> view fits in the context of postmodernism</w:t>
      </w:r>
      <w:commentRangeEnd w:id="436356418"/>
      <w:r>
        <w:rPr>
          <w:rStyle w:val="CommentReference"/>
        </w:rPr>
        <w:commentReference w:id="436356418"/>
      </w:r>
      <w:r w:rsidRPr="7F85FB28" w:rsidR="3455EAD2">
        <w:rPr>
          <w:rFonts w:cs="Calibri" w:cstheme="minorAscii"/>
          <w:sz w:val="24"/>
          <w:szCs w:val="24"/>
        </w:rPr>
        <w:t>. According to postmodern thinkers, there are no objective facts, only constructions and interpretations. Scientists are therefore not discoverers</w:t>
      </w:r>
      <w:ins w:author="Meike Robaard" w:date="2022-06-02T14:45:07.247Z" w:id="1859248498">
        <w:r w:rsidRPr="7F85FB28" w:rsidR="3455EAD2">
          <w:rPr>
            <w:rFonts w:cs="Calibri" w:cstheme="minorAscii"/>
            <w:sz w:val="24"/>
            <w:szCs w:val="24"/>
          </w:rPr>
          <w:t>,</w:t>
        </w:r>
      </w:ins>
      <w:del w:author="Meike Robaard" w:date="2022-06-02T14:45:06.828Z" w:id="708612806">
        <w:r w:rsidRPr="7F85FB28" w:rsidDel="3455EAD2">
          <w:rPr>
            <w:rFonts w:cs="Calibri" w:cstheme="minorAscii"/>
            <w:sz w:val="24"/>
            <w:szCs w:val="24"/>
          </w:rPr>
          <w:delText xml:space="preserve"> of reality</w:delText>
        </w:r>
      </w:del>
      <w:r w:rsidRPr="7F85FB28" w:rsidR="3455EAD2">
        <w:rPr>
          <w:rFonts w:cs="Calibri" w:cstheme="minorAscii"/>
          <w:sz w:val="24"/>
          <w:szCs w:val="24"/>
        </w:rPr>
        <w:t xml:space="preserve"> but </w:t>
      </w:r>
      <w:ins w:author="Meike Robaard" w:date="2022-06-02T14:45:11.239Z" w:id="1278985879">
        <w:r w:rsidRPr="7F85FB28" w:rsidR="3455EAD2">
          <w:rPr>
            <w:rFonts w:cs="Calibri" w:cstheme="minorAscii"/>
            <w:sz w:val="24"/>
            <w:szCs w:val="24"/>
          </w:rPr>
          <w:t xml:space="preserve">rather </w:t>
        </w:r>
      </w:ins>
      <w:r w:rsidRPr="7F85FB28" w:rsidR="3455EAD2">
        <w:rPr>
          <w:rFonts w:cs="Calibri" w:cstheme="minorAscii"/>
          <w:sz w:val="24"/>
          <w:szCs w:val="24"/>
        </w:rPr>
        <w:t xml:space="preserve">sculptors of reality. Science is no better or more accurate than magic or voodoo, </w:t>
      </w:r>
      <w:ins w:author="Meike Robaard" w:date="2022-06-02T14:45:28.086Z" w:id="1267540823">
        <w:r w:rsidRPr="7F85FB28" w:rsidR="3455EAD2">
          <w:rPr>
            <w:rFonts w:cs="Calibri" w:cstheme="minorAscii"/>
            <w:sz w:val="24"/>
            <w:szCs w:val="24"/>
          </w:rPr>
          <w:t xml:space="preserve">but </w:t>
        </w:r>
      </w:ins>
      <w:r w:rsidRPr="7F85FB28" w:rsidR="3455EAD2">
        <w:rPr>
          <w:rFonts w:cs="Calibri" w:cstheme="minorAscii"/>
          <w:sz w:val="24"/>
          <w:szCs w:val="24"/>
        </w:rPr>
        <w:t>just a different perspective, a different construction</w:t>
      </w:r>
      <w:ins w:author="Meike Robaard" w:date="2022-06-02T14:45:36.453Z" w:id="520213888">
        <w:r w:rsidRPr="7F85FB28" w:rsidR="3455EAD2">
          <w:rPr>
            <w:rFonts w:cs="Calibri" w:cstheme="minorAscii"/>
            <w:sz w:val="24"/>
            <w:szCs w:val="24"/>
          </w:rPr>
          <w:t>,</w:t>
        </w:r>
      </w:ins>
      <w:r w:rsidRPr="7F85FB28" w:rsidR="3455EAD2">
        <w:rPr>
          <w:rFonts w:cs="Calibri" w:cstheme="minorAscii"/>
          <w:sz w:val="24"/>
          <w:szCs w:val="24"/>
        </w:rPr>
        <w:t xml:space="preserve"> and </w:t>
      </w:r>
      <w:ins w:author="Meike Robaard" w:date="2022-06-02T14:45:40.444Z" w:id="862637058">
        <w:r w:rsidRPr="7F85FB28" w:rsidR="3455EAD2">
          <w:rPr>
            <w:rFonts w:cs="Calibri" w:cstheme="minorAscii"/>
            <w:sz w:val="24"/>
            <w:szCs w:val="24"/>
          </w:rPr>
          <w:t xml:space="preserve">as such </w:t>
        </w:r>
      </w:ins>
      <w:r w:rsidRPr="7F85FB28" w:rsidR="3455EAD2">
        <w:rPr>
          <w:rFonts w:cs="Calibri" w:cstheme="minorAscii"/>
          <w:sz w:val="24"/>
          <w:szCs w:val="24"/>
        </w:rPr>
        <w:t xml:space="preserve">there is no reason to admit the former, while rejecting the latter. </w:t>
      </w:r>
    </w:p>
    <w:p w:rsidR="00711E6D" w:rsidP="007B6399" w:rsidRDefault="00711E6D" w14:paraId="4A46458D" w14:textId="77777777">
      <w:pPr>
        <w:spacing w:line="360" w:lineRule="auto"/>
        <w:jc w:val="both"/>
        <w:rPr>
          <w:rFonts w:cstheme="minorHAnsi"/>
          <w:sz w:val="24"/>
          <w:szCs w:val="24"/>
        </w:rPr>
      </w:pPr>
    </w:p>
    <w:p w:rsidR="00711E6D" w:rsidP="7F85FB28" w:rsidRDefault="00711E6D" w14:paraId="04E6FFB4" w14:textId="74ED2FA8">
      <w:pPr>
        <w:spacing w:line="360" w:lineRule="auto"/>
        <w:jc w:val="both"/>
        <w:rPr>
          <w:rFonts w:cs="Calibri" w:cstheme="minorAscii"/>
          <w:sz w:val="24"/>
          <w:szCs w:val="24"/>
        </w:rPr>
      </w:pPr>
      <w:r w:rsidRPr="7F85FB28" w:rsidR="3455EAD2">
        <w:rPr>
          <w:rFonts w:cs="Calibri" w:cstheme="minorAscii"/>
          <w:sz w:val="24"/>
          <w:szCs w:val="24"/>
        </w:rPr>
        <w:t>Feyerabend</w:t>
      </w:r>
      <w:r w:rsidRPr="7F85FB28" w:rsidR="3455EAD2">
        <w:rPr>
          <w:rFonts w:cs="Calibri" w:cstheme="minorAscii"/>
          <w:sz w:val="24"/>
          <w:szCs w:val="24"/>
        </w:rPr>
        <w:t xml:space="preserve"> strives for what he calls the separation of state and science. </w:t>
      </w:r>
      <w:del w:author="Meike Robaard" w:date="2022-06-02T14:46:00.012Z" w:id="60903122">
        <w:r w:rsidRPr="7F85FB28" w:rsidDel="3455EAD2">
          <w:rPr>
            <w:rFonts w:cs="Calibri" w:cstheme="minorAscii"/>
            <w:sz w:val="24"/>
            <w:szCs w:val="24"/>
          </w:rPr>
          <w:delText>Analogically</w:delText>
        </w:r>
      </w:del>
      <w:ins w:author="Meike Robaard" w:date="2022-06-02T14:46:01.13Z" w:id="1011208213">
        <w:r w:rsidRPr="7F85FB28" w:rsidR="3455EAD2">
          <w:rPr>
            <w:rFonts w:cs="Calibri" w:cstheme="minorAscii"/>
            <w:sz w:val="24"/>
            <w:szCs w:val="24"/>
          </w:rPr>
          <w:t>Similar</w:t>
        </w:r>
      </w:ins>
      <w:r w:rsidRPr="7F85FB28" w:rsidR="3455EAD2">
        <w:rPr>
          <w:rFonts w:cs="Calibri" w:cstheme="minorAscii"/>
          <w:sz w:val="24"/>
          <w:szCs w:val="24"/>
        </w:rPr>
        <w:t xml:space="preserve"> to</w:t>
      </w:r>
      <w:proofErr w:type="gramEnd"/>
      <w:r w:rsidRPr="7F85FB28" w:rsidR="3455EAD2">
        <w:rPr>
          <w:rFonts w:cs="Calibri" w:cstheme="minorAscii"/>
          <w:sz w:val="24"/>
          <w:szCs w:val="24"/>
        </w:rPr>
        <w:t xml:space="preserve"> the separation of </w:t>
      </w:r>
      <w:ins w:author="Meike Robaard" w:date="2022-06-02T14:46:07.309Z" w:id="1924845659">
        <w:r w:rsidRPr="7F85FB28" w:rsidR="3455EAD2">
          <w:rPr>
            <w:rFonts w:cs="Calibri" w:cstheme="minorAscii"/>
            <w:sz w:val="24"/>
            <w:szCs w:val="24"/>
          </w:rPr>
          <w:t>church and state</w:t>
        </w:r>
      </w:ins>
      <w:del w:author="Meike Robaard" w:date="2022-06-02T14:46:05.592Z" w:id="395348193">
        <w:r w:rsidRPr="7F85FB28" w:rsidDel="3455EAD2">
          <w:rPr>
            <w:rFonts w:cs="Calibri" w:cstheme="minorAscii"/>
            <w:sz w:val="24"/>
            <w:szCs w:val="24"/>
          </w:rPr>
          <w:delText>state and religion</w:delText>
        </w:r>
      </w:del>
      <w:r w:rsidRPr="7F85FB28" w:rsidR="3455EAD2">
        <w:rPr>
          <w:rFonts w:cs="Calibri" w:cstheme="minorAscii"/>
          <w:sz w:val="24"/>
          <w:szCs w:val="24"/>
        </w:rPr>
        <w:t xml:space="preserve">, </w:t>
      </w:r>
      <w:ins w:author="Meike Robaard" w:date="2022-06-02T14:46:53.27Z" w:id="533482025">
        <w:r w:rsidRPr="7F85FB28" w:rsidR="3455EAD2">
          <w:rPr>
            <w:rFonts w:cs="Calibri" w:cstheme="minorAscii"/>
            <w:sz w:val="24"/>
            <w:szCs w:val="24"/>
          </w:rPr>
          <w:t>i.e.</w:t>
        </w:r>
        <w:r w:rsidRPr="7F85FB28" w:rsidR="3455EAD2">
          <w:rPr>
            <w:rFonts w:cs="Calibri" w:cstheme="minorAscii"/>
            <w:sz w:val="24"/>
            <w:szCs w:val="24"/>
          </w:rPr>
          <w:t xml:space="preserve"> a state in which no singular religion is imposed upon its citizens</w:t>
        </w:r>
      </w:ins>
      <w:del w:author="Meike Robaard" w:date="2022-06-02T14:46:58.28Z" w:id="1157766723">
        <w:r w:rsidRPr="7F85FB28" w:rsidDel="3455EAD2">
          <w:rPr>
            <w:rFonts w:cs="Calibri" w:cstheme="minorAscii"/>
            <w:sz w:val="24"/>
            <w:szCs w:val="24"/>
          </w:rPr>
          <w:delText>where no religion is imposed on the citizens of a certain state</w:delText>
        </w:r>
      </w:del>
      <w:r w:rsidRPr="7F85FB28" w:rsidR="3455EAD2">
        <w:rPr>
          <w:rFonts w:cs="Calibri" w:cstheme="minorAscii"/>
          <w:sz w:val="24"/>
          <w:szCs w:val="24"/>
        </w:rPr>
        <w:t xml:space="preserve">, no scientific worldview should be imposed on its citizens. We should be free, </w:t>
      </w:r>
      <w:r w:rsidRPr="7F85FB28" w:rsidR="3455EAD2">
        <w:rPr>
          <w:rFonts w:cs="Calibri" w:cstheme="minorAscii"/>
          <w:sz w:val="24"/>
          <w:szCs w:val="24"/>
        </w:rPr>
        <w:t>Feyerabend</w:t>
      </w:r>
      <w:r w:rsidRPr="7F85FB28" w:rsidR="3455EAD2">
        <w:rPr>
          <w:rFonts w:cs="Calibri" w:cstheme="minorAscii"/>
          <w:sz w:val="24"/>
          <w:szCs w:val="24"/>
        </w:rPr>
        <w:t xml:space="preserve"> claims, to choose to give our children an education in voodoo, rain dancing, astrology, and/or science.</w:t>
      </w:r>
      <w:r w:rsidRPr="7F85FB28" w:rsidR="50EA7670">
        <w:rPr>
          <w:rFonts w:cs="Calibri" w:cstheme="minorAscii"/>
          <w:sz w:val="24"/>
          <w:szCs w:val="24"/>
        </w:rPr>
        <w:t xml:space="preserve"> </w:t>
      </w:r>
      <w:r w:rsidRPr="7F85FB28" w:rsidR="50EA7670">
        <w:rPr>
          <w:rFonts w:cs="Calibri" w:cstheme="minorAscii"/>
          <w:sz w:val="24"/>
          <w:szCs w:val="24"/>
        </w:rPr>
        <w:t>A</w:t>
      </w:r>
      <w:r w:rsidRPr="7F85FB28" w:rsidR="50EA7670">
        <w:rPr>
          <w:rFonts w:cs="Calibri" w:cstheme="minorAscii"/>
          <w:sz w:val="24"/>
          <w:szCs w:val="24"/>
        </w:rPr>
        <w:t>s can be expected,</w:t>
      </w:r>
      <w:r w:rsidRPr="7F85FB28" w:rsidR="50EA7670">
        <w:rPr>
          <w:rFonts w:cs="Calibri" w:cstheme="minorAscii"/>
          <w:sz w:val="24"/>
          <w:szCs w:val="24"/>
        </w:rPr>
        <w:t xml:space="preserve"> these provocative </w:t>
      </w:r>
      <w:r w:rsidRPr="7F85FB28" w:rsidR="50EA7670">
        <w:rPr>
          <w:rFonts w:cs="Calibri" w:cstheme="minorAscii"/>
          <w:sz w:val="24"/>
          <w:szCs w:val="24"/>
        </w:rPr>
        <w:t>statements were met with</w:t>
      </w:r>
      <w:r w:rsidRPr="7F85FB28" w:rsidR="50EA7670">
        <w:rPr>
          <w:rFonts w:cs="Calibri" w:cstheme="minorAscii"/>
          <w:sz w:val="24"/>
          <w:szCs w:val="24"/>
        </w:rPr>
        <w:t xml:space="preserve"> much criticism. When fellow philosophers of science (such as Agassi</w:t>
      </w:r>
      <w:ins w:author="Meike Robaard" w:date="2022-06-02T14:47:21.226Z" w:id="705907316">
        <w:r w:rsidRPr="7F85FB28" w:rsidR="50EA7670">
          <w:rPr>
            <w:rFonts w:cs="Calibri" w:cstheme="minorAscii"/>
            <w:sz w:val="24"/>
            <w:szCs w:val="24"/>
          </w:rPr>
          <w:t>,</w:t>
        </w:r>
      </w:ins>
      <w:r w:rsidRPr="7F85FB28" w:rsidR="50EA7670">
        <w:rPr>
          <w:rFonts w:cs="Calibri" w:cstheme="minorAscii"/>
          <w:sz w:val="24"/>
          <w:szCs w:val="24"/>
        </w:rPr>
        <w:t xml:space="preserve"> 1976) </w:t>
      </w:r>
      <w:del w:author="Meike Robaard" w:date="2022-06-02T14:47:28.259Z" w:id="2105333860">
        <w:r w:rsidRPr="7F85FB28" w:rsidDel="50EA7670">
          <w:rPr>
            <w:rFonts w:cs="Calibri" w:cstheme="minorAscii"/>
            <w:sz w:val="24"/>
            <w:szCs w:val="24"/>
          </w:rPr>
          <w:delText>rightly</w:delText>
        </w:r>
      </w:del>
      <w:r w:rsidRPr="7F85FB28" w:rsidR="50EA7670">
        <w:rPr>
          <w:rFonts w:cs="Calibri" w:cstheme="minorAscii"/>
          <w:sz w:val="24"/>
          <w:szCs w:val="24"/>
        </w:rPr>
        <w:t xml:space="preserve"> pointed </w:t>
      </w:r>
      <w:ins w:author="Meike Robaard" w:date="2022-06-02T14:47:33.231Z" w:id="1873985219">
        <w:r w:rsidRPr="7F85FB28" w:rsidR="50EA7670">
          <w:rPr>
            <w:rFonts w:cs="Calibri" w:cstheme="minorAscii"/>
            <w:sz w:val="24"/>
            <w:szCs w:val="24"/>
          </w:rPr>
          <w:t>to</w:t>
        </w:r>
      </w:ins>
      <w:del w:author="Meike Robaard" w:date="2022-06-02T14:47:30.059Z" w:id="348564847">
        <w:r w:rsidRPr="7F85FB28" w:rsidDel="50EA7670">
          <w:rPr>
            <w:rFonts w:cs="Calibri" w:cstheme="minorAscii"/>
            <w:sz w:val="24"/>
            <w:szCs w:val="24"/>
          </w:rPr>
          <w:delText>out</w:delText>
        </w:r>
      </w:del>
      <w:r w:rsidRPr="7F85FB28" w:rsidR="50EA7670">
        <w:rPr>
          <w:rFonts w:cs="Calibri" w:cstheme="minorAscii"/>
          <w:sz w:val="24"/>
          <w:szCs w:val="24"/>
        </w:rPr>
        <w:t xml:space="preserve"> the absurdity of placing voodoo on a par with science, </w:t>
      </w:r>
      <w:r w:rsidRPr="7F85FB28" w:rsidR="50EA7670">
        <w:rPr>
          <w:rFonts w:cs="Calibri" w:cstheme="minorAscii"/>
          <w:sz w:val="24"/>
          <w:szCs w:val="24"/>
        </w:rPr>
        <w:t>Feyerabend</w:t>
      </w:r>
      <w:r w:rsidRPr="7F85FB28" w:rsidR="50EA7670">
        <w:rPr>
          <w:rFonts w:cs="Calibri" w:cstheme="minorAscii"/>
          <w:sz w:val="24"/>
          <w:szCs w:val="24"/>
        </w:rPr>
        <w:t xml:space="preserve"> replied that he did not mean this </w:t>
      </w:r>
      <w:ins w:author="Meike Robaard" w:date="2022-06-02T14:47:47.036Z" w:id="826605280">
        <w:r w:rsidRPr="7F85FB28" w:rsidR="50EA7670">
          <w:rPr>
            <w:rFonts w:cs="Calibri" w:cstheme="minorAscii"/>
            <w:sz w:val="24"/>
            <w:szCs w:val="24"/>
          </w:rPr>
          <w:t>in a literal sense</w:t>
        </w:r>
      </w:ins>
      <w:del w:author="Meike Robaard" w:date="2022-06-02T14:47:42.284Z" w:id="530142794">
        <w:r w:rsidRPr="7F85FB28" w:rsidDel="50EA7670">
          <w:rPr>
            <w:rFonts w:cs="Calibri" w:cstheme="minorAscii"/>
            <w:sz w:val="24"/>
            <w:szCs w:val="24"/>
          </w:rPr>
          <w:delText>literally</w:delText>
        </w:r>
      </w:del>
      <w:r w:rsidRPr="7F85FB28" w:rsidR="50EA7670">
        <w:rPr>
          <w:rFonts w:cs="Calibri" w:cstheme="minorAscii"/>
          <w:sz w:val="24"/>
          <w:szCs w:val="24"/>
        </w:rPr>
        <w:t xml:space="preserve">. </w:t>
      </w:r>
      <w:ins w:author="Meike Robaard" w:date="2022-06-02T14:47:57.903Z" w:id="1619414367">
        <w:r w:rsidRPr="7F85FB28" w:rsidR="50EA7670">
          <w:rPr>
            <w:rFonts w:cs="Calibri" w:cstheme="minorAscii"/>
            <w:sz w:val="24"/>
            <w:szCs w:val="24"/>
          </w:rPr>
          <w:t>Rather, it</w:t>
        </w:r>
      </w:ins>
      <w:del w:author="Meike Robaard" w:date="2022-06-02T14:47:55.679Z" w:id="1464678227">
        <w:r w:rsidRPr="7F85FB28" w:rsidDel="50EA7670">
          <w:rPr>
            <w:rFonts w:cs="Calibri" w:cstheme="minorAscii"/>
            <w:sz w:val="24"/>
            <w:szCs w:val="24"/>
          </w:rPr>
          <w:delText>It</w:delText>
        </w:r>
      </w:del>
      <w:r w:rsidRPr="7F85FB28" w:rsidR="50EA7670">
        <w:rPr>
          <w:rFonts w:cs="Calibri" w:cstheme="minorAscii"/>
          <w:sz w:val="24"/>
          <w:szCs w:val="24"/>
        </w:rPr>
        <w:t xml:space="preserve"> was </w:t>
      </w:r>
      <w:r w:rsidRPr="7F85FB28" w:rsidR="50EA7670">
        <w:rPr>
          <w:rFonts w:cs="Calibri" w:cstheme="minorAscii"/>
          <w:sz w:val="24"/>
          <w:szCs w:val="24"/>
        </w:rPr>
        <w:t xml:space="preserve">a matter of </w:t>
      </w:r>
      <w:r w:rsidRPr="7F85FB28" w:rsidR="50EA7670">
        <w:rPr>
          <w:rFonts w:cs="Calibri" w:cstheme="minorAscii"/>
          <w:sz w:val="24"/>
          <w:szCs w:val="24"/>
        </w:rPr>
        <w:t>rhetoric</w:t>
      </w:r>
      <w:del w:author="Meike Robaard" w:date="2022-06-02T14:47:50.985Z" w:id="1269288149">
        <w:r w:rsidRPr="7F85FB28" w:rsidDel="50EA7670">
          <w:rPr>
            <w:rFonts w:cs="Calibri" w:cstheme="minorAscii"/>
            <w:sz w:val="24"/>
            <w:szCs w:val="24"/>
          </w:rPr>
          <w:delText>s</w:delText>
        </w:r>
      </w:del>
      <w:ins w:author="Meike Robaard" w:date="2022-06-02T14:48:24.96Z" w:id="640851496">
        <w:r w:rsidRPr="7F85FB28" w:rsidR="50EA7670">
          <w:rPr>
            <w:rFonts w:cs="Calibri" w:cstheme="minorAscii"/>
            <w:sz w:val="24"/>
            <w:szCs w:val="24"/>
          </w:rPr>
          <w:t>,</w:t>
        </w:r>
      </w:ins>
      <w:del w:author="Meike Robaard" w:date="2022-06-02T14:48:24.66Z" w:id="2120537143">
        <w:r w:rsidRPr="7F85FB28" w:rsidDel="50EA7670">
          <w:rPr>
            <w:rFonts w:cs="Calibri" w:cstheme="minorAscii"/>
            <w:sz w:val="24"/>
            <w:szCs w:val="24"/>
          </w:rPr>
          <w:delText>.</w:delText>
        </w:r>
      </w:del>
      <w:r w:rsidRPr="7F85FB28" w:rsidR="50EA7670">
        <w:rPr>
          <w:rFonts w:cs="Calibri" w:cstheme="minorAscii"/>
          <w:sz w:val="24"/>
          <w:szCs w:val="24"/>
        </w:rPr>
        <w:t xml:space="preserve"> </w:t>
      </w:r>
      <w:ins w:author="Meike Robaard" w:date="2022-06-02T14:48:28.075Z" w:id="217002860">
        <w:r w:rsidRPr="7F85FB28" w:rsidR="50EA7670">
          <w:rPr>
            <w:rFonts w:cs="Calibri" w:cstheme="minorAscii"/>
            <w:sz w:val="24"/>
            <w:szCs w:val="24"/>
          </w:rPr>
          <w:t>a</w:t>
        </w:r>
      </w:ins>
      <w:del w:author="Meike Robaard" w:date="2022-06-02T14:48:27.915Z" w:id="1781752772">
        <w:r w:rsidRPr="7F85FB28" w:rsidDel="50EA7670">
          <w:rPr>
            <w:rFonts w:cs="Calibri" w:cstheme="minorAscii"/>
            <w:sz w:val="24"/>
            <w:szCs w:val="24"/>
          </w:rPr>
          <w:delText>A</w:delText>
        </w:r>
      </w:del>
      <w:r w:rsidRPr="7F85FB28" w:rsidR="50EA7670">
        <w:rPr>
          <w:rFonts w:cs="Calibri" w:cstheme="minorAscii"/>
          <w:sz w:val="24"/>
          <w:szCs w:val="24"/>
        </w:rPr>
        <w:t xml:space="preserve"> nice illustration of a</w:t>
      </w:r>
      <w:r w:rsidRPr="7F85FB28" w:rsidR="7C7FCEE9">
        <w:rPr>
          <w:rFonts w:cs="Calibri" w:cstheme="minorAscii"/>
          <w:sz w:val="24"/>
          <w:szCs w:val="24"/>
        </w:rPr>
        <w:t xml:space="preserve">n </w:t>
      </w:r>
      <w:del w:author="Meike Robaard" w:date="2022-06-02T14:48:37.685Z" w:id="1269078290">
        <w:r w:rsidRPr="7F85FB28" w:rsidDel="7C7FCEE9">
          <w:rPr>
            <w:rFonts w:cs="Calibri" w:cstheme="minorAscii"/>
            <w:sz w:val="24"/>
            <w:szCs w:val="24"/>
          </w:rPr>
          <w:delText>immunisation</w:delText>
        </w:r>
      </w:del>
      <w:ins w:author="Meike Robaard" w:date="2022-06-02T14:48:37.686Z" w:id="150110366">
        <w:r w:rsidRPr="7F85FB28" w:rsidR="7C7FCEE9">
          <w:rPr>
            <w:rFonts w:cs="Calibri" w:cstheme="minorAscii"/>
            <w:sz w:val="24"/>
            <w:szCs w:val="24"/>
          </w:rPr>
          <w:t>immunization</w:t>
        </w:r>
      </w:ins>
      <w:r w:rsidRPr="7F85FB28" w:rsidR="50EA7670">
        <w:rPr>
          <w:rFonts w:cs="Calibri" w:cstheme="minorAscii"/>
          <w:sz w:val="24"/>
          <w:szCs w:val="24"/>
        </w:rPr>
        <w:t xml:space="preserve"> strategy we discussed </w:t>
      </w:r>
      <w:r w:rsidRPr="7F85FB28" w:rsidR="7C7FCEE9">
        <w:rPr>
          <w:rFonts w:cs="Calibri" w:cstheme="minorAscii"/>
          <w:sz w:val="24"/>
          <w:szCs w:val="24"/>
        </w:rPr>
        <w:t>in chapter 4</w:t>
      </w:r>
      <w:r w:rsidRPr="7F85FB28" w:rsidR="50EA7670">
        <w:rPr>
          <w:rFonts w:cs="Calibri" w:cstheme="minorAscii"/>
          <w:sz w:val="24"/>
          <w:szCs w:val="24"/>
        </w:rPr>
        <w:t>:</w:t>
      </w:r>
      <w:r w:rsidRPr="7F85FB28" w:rsidR="7C7FCEE9">
        <w:rPr>
          <w:rFonts w:cs="Calibri" w:cstheme="minorAscii"/>
          <w:sz w:val="24"/>
          <w:szCs w:val="24"/>
        </w:rPr>
        <w:t xml:space="preserve"> setting up</w:t>
      </w:r>
      <w:r w:rsidRPr="7F85FB28" w:rsidR="50EA7670">
        <w:rPr>
          <w:rFonts w:cs="Calibri" w:cstheme="minorAscii"/>
          <w:sz w:val="24"/>
          <w:szCs w:val="24"/>
        </w:rPr>
        <w:t xml:space="preserve"> 'moving targets'!</w:t>
      </w:r>
    </w:p>
    <w:p w:rsidR="00432BBA" w:rsidP="007B6399" w:rsidRDefault="00432BBA" w14:paraId="2E71448C" w14:textId="77777777">
      <w:pPr>
        <w:spacing w:line="360" w:lineRule="auto"/>
        <w:jc w:val="both"/>
        <w:rPr>
          <w:rFonts w:cstheme="minorHAnsi"/>
          <w:sz w:val="24"/>
          <w:szCs w:val="24"/>
        </w:rPr>
      </w:pPr>
    </w:p>
    <w:p w:rsidRPr="00432BBA" w:rsidR="00432BBA" w:rsidP="007B6399" w:rsidRDefault="00432BBA" w14:paraId="39DBF506" w14:textId="06C0B02C">
      <w:pPr>
        <w:spacing w:line="360" w:lineRule="auto"/>
        <w:jc w:val="both"/>
        <w:rPr>
          <w:rFonts w:cstheme="minorHAnsi"/>
          <w:b/>
          <w:bCs/>
          <w:sz w:val="24"/>
          <w:szCs w:val="24"/>
        </w:rPr>
      </w:pPr>
      <w:proofErr w:type="spellStart"/>
      <w:r>
        <w:rPr>
          <w:rFonts w:cstheme="minorHAnsi"/>
          <w:b/>
          <w:bCs/>
          <w:sz w:val="24"/>
          <w:szCs w:val="24"/>
        </w:rPr>
        <w:t>Sokal’s</w:t>
      </w:r>
      <w:proofErr w:type="spellEnd"/>
      <w:r>
        <w:rPr>
          <w:rFonts w:cstheme="minorHAnsi"/>
          <w:b/>
          <w:bCs/>
          <w:sz w:val="24"/>
          <w:szCs w:val="24"/>
        </w:rPr>
        <w:t xml:space="preserve"> hoax</w:t>
      </w:r>
    </w:p>
    <w:p w:rsidRPr="007B6399" w:rsidR="00711E6D" w:rsidP="007B6399" w:rsidRDefault="00711E6D" w14:paraId="2CEC48D3" w14:textId="77777777">
      <w:pPr>
        <w:spacing w:line="360" w:lineRule="auto"/>
        <w:jc w:val="both"/>
        <w:rPr>
          <w:rFonts w:cstheme="minorHAnsi"/>
          <w:sz w:val="24"/>
          <w:szCs w:val="24"/>
        </w:rPr>
      </w:pPr>
    </w:p>
    <w:p w:rsidR="00711E6D" w:rsidP="7F85FB28" w:rsidRDefault="00F1097B" w14:paraId="7FB29579" w14:textId="6846D329">
      <w:pPr>
        <w:spacing w:line="360" w:lineRule="auto"/>
        <w:jc w:val="both"/>
        <w:rPr>
          <w:rFonts w:cs="Calibri" w:cstheme="minorAscii"/>
          <w:sz w:val="24"/>
          <w:szCs w:val="24"/>
        </w:rPr>
      </w:pPr>
      <w:del w:author="Meike Robaard" w:date="2022-06-02T14:48:53.304Z" w:id="749855003">
        <w:r w:rsidRPr="7F85FB28" w:rsidDel="50EA7670">
          <w:rPr>
            <w:rFonts w:cs="Calibri" w:cstheme="minorAscii"/>
            <w:sz w:val="24"/>
            <w:szCs w:val="24"/>
          </w:rPr>
          <w:delText>So</w:delText>
        </w:r>
      </w:del>
      <w:ins w:author="Meike Robaard" w:date="2022-06-02T14:48:54.086Z" w:id="1159442566">
        <w:r w:rsidRPr="7F85FB28" w:rsidR="50EA7670">
          <w:rPr>
            <w:rFonts w:cs="Calibri" w:cstheme="minorAscii"/>
            <w:sz w:val="24"/>
            <w:szCs w:val="24"/>
          </w:rPr>
          <w:t>As such</w:t>
        </w:r>
      </w:ins>
      <w:r w:rsidRPr="7F85FB28" w:rsidR="50EA7670">
        <w:rPr>
          <w:rFonts w:cs="Calibri" w:cstheme="minorAscii"/>
          <w:sz w:val="24"/>
          <w:szCs w:val="24"/>
        </w:rPr>
        <w:t>, t</w:t>
      </w:r>
      <w:r w:rsidRPr="7F85FB28" w:rsidR="3455EAD2">
        <w:rPr>
          <w:rFonts w:cs="Calibri" w:cstheme="minorAscii"/>
          <w:sz w:val="24"/>
          <w:szCs w:val="24"/>
        </w:rPr>
        <w:t xml:space="preserve">his </w:t>
      </w:r>
      <w:r w:rsidRPr="7F85FB28" w:rsidR="6D2CCC83">
        <w:rPr>
          <w:rFonts w:cs="Calibri" w:cstheme="minorAscii"/>
          <w:sz w:val="24"/>
          <w:szCs w:val="24"/>
        </w:rPr>
        <w:t>postmodern constructivism</w:t>
      </w:r>
      <w:r w:rsidRPr="7F85FB28" w:rsidR="50EA7670">
        <w:rPr>
          <w:rFonts w:cs="Calibri" w:cstheme="minorAscii"/>
          <w:sz w:val="24"/>
          <w:szCs w:val="24"/>
        </w:rPr>
        <w:t xml:space="preserve"> </w:t>
      </w:r>
      <w:r w:rsidRPr="7F85FB28" w:rsidR="3455EAD2">
        <w:rPr>
          <w:rFonts w:cs="Calibri" w:cstheme="minorAscii"/>
          <w:sz w:val="24"/>
          <w:szCs w:val="24"/>
        </w:rPr>
        <w:t>did not convince everyone</w:t>
      </w:r>
      <w:r w:rsidRPr="7F85FB28" w:rsidR="50EA7670">
        <w:rPr>
          <w:rFonts w:cs="Calibri" w:cstheme="minorAscii"/>
          <w:sz w:val="24"/>
          <w:szCs w:val="24"/>
        </w:rPr>
        <w:t xml:space="preserve"> (to say the least)</w:t>
      </w:r>
      <w:r w:rsidRPr="7F85FB28" w:rsidR="3455EAD2">
        <w:rPr>
          <w:rFonts w:cs="Calibri" w:cstheme="minorAscii"/>
          <w:sz w:val="24"/>
          <w:szCs w:val="24"/>
        </w:rPr>
        <w:t xml:space="preserve">. </w:t>
      </w:r>
      <w:r w:rsidRPr="7F85FB28" w:rsidR="3E42A778">
        <w:rPr>
          <w:rFonts w:cs="Calibri" w:cstheme="minorAscii"/>
          <w:sz w:val="24"/>
          <w:szCs w:val="24"/>
        </w:rPr>
        <w:t xml:space="preserve">Alan </w:t>
      </w:r>
      <w:r w:rsidRPr="7F85FB28" w:rsidR="3455EAD2">
        <w:rPr>
          <w:rFonts w:cs="Calibri" w:cstheme="minorAscii"/>
          <w:sz w:val="24"/>
          <w:szCs w:val="24"/>
        </w:rPr>
        <w:t>Sokal</w:t>
      </w:r>
      <w:r w:rsidRPr="7F85FB28" w:rsidR="3455EAD2">
        <w:rPr>
          <w:rFonts w:cs="Calibri" w:cstheme="minorAscii"/>
          <w:sz w:val="24"/>
          <w:szCs w:val="24"/>
        </w:rPr>
        <w:t xml:space="preserve">, a </w:t>
      </w:r>
      <w:r w:rsidRPr="7F85FB28" w:rsidR="3455EAD2">
        <w:rPr>
          <w:rFonts w:cs="Calibri" w:cstheme="minorAscii"/>
          <w:sz w:val="24"/>
          <w:szCs w:val="24"/>
        </w:rPr>
        <w:t>physicist</w:t>
      </w:r>
      <w:r w:rsidRPr="7F85FB28" w:rsidR="3455EAD2">
        <w:rPr>
          <w:rFonts w:cs="Calibri" w:cstheme="minorAscii"/>
          <w:sz w:val="24"/>
          <w:szCs w:val="24"/>
        </w:rPr>
        <w:t xml:space="preserve"> and philosopher of science, </w:t>
      </w:r>
      <w:del w:author="Meike Robaard" w:date="2022-06-02T14:49:05.74Z" w:id="1343819897">
        <w:r w:rsidRPr="7F85FB28" w:rsidDel="3455EAD2">
          <w:rPr>
            <w:rFonts w:cs="Calibri" w:cstheme="minorAscii"/>
            <w:sz w:val="24"/>
            <w:szCs w:val="24"/>
          </w:rPr>
          <w:delText>counterattacked</w:delText>
        </w:r>
        <w:r w:rsidRPr="7F85FB28" w:rsidDel="7C7FCEE9">
          <w:rPr>
            <w:rFonts w:cs="Calibri" w:cstheme="minorAscii"/>
            <w:sz w:val="24"/>
            <w:szCs w:val="24"/>
          </w:rPr>
          <w:delText xml:space="preserve"> </w:delText>
        </w:r>
      </w:del>
      <w:ins w:author="Meike Robaard" w:date="2022-06-02T14:49:07.225Z" w:id="886365853">
        <w:r w:rsidRPr="7F85FB28" w:rsidR="7C7FCEE9">
          <w:rPr>
            <w:rFonts w:cs="Calibri" w:cstheme="minorAscii"/>
            <w:sz w:val="24"/>
            <w:szCs w:val="24"/>
          </w:rPr>
          <w:t xml:space="preserve">responded </w:t>
        </w:r>
      </w:ins>
      <w:r w:rsidRPr="7F85FB28" w:rsidR="7C7FCEE9">
        <w:rPr>
          <w:rFonts w:cs="Calibri" w:cstheme="minorAscii"/>
          <w:sz w:val="24"/>
          <w:szCs w:val="24"/>
        </w:rPr>
        <w:t>in a remarkable way</w:t>
      </w:r>
      <w:ins w:author="Meike Robaard" w:date="2022-06-02T14:49:17.725Z" w:id="1132168094">
        <w:r w:rsidRPr="7F85FB28" w:rsidR="7C7FCEE9">
          <w:rPr>
            <w:rFonts w:cs="Calibri" w:cstheme="minorAscii"/>
            <w:sz w:val="24"/>
            <w:szCs w:val="24"/>
          </w:rPr>
          <w:t>,</w:t>
        </w:r>
      </w:ins>
      <w:del w:author="Meike Robaard" w:date="2022-06-02T14:49:16.563Z" w:id="1546737255">
        <w:r w:rsidRPr="7F85FB28" w:rsidDel="3455EAD2">
          <w:rPr>
            <w:rFonts w:cs="Calibri" w:cstheme="minorAscii"/>
            <w:sz w:val="24"/>
            <w:szCs w:val="24"/>
          </w:rPr>
          <w:delText>. N</w:delText>
        </w:r>
      </w:del>
      <w:ins w:author="Meike Robaard" w:date="2022-06-02T14:49:27.357Z" w:id="371389380">
        <w:r w:rsidRPr="7F85FB28" w:rsidR="3455EAD2">
          <w:rPr>
            <w:rFonts w:cs="Calibri" w:cstheme="minorAscii"/>
            <w:sz w:val="24"/>
            <w:szCs w:val="24"/>
          </w:rPr>
          <w:t>n</w:t>
        </w:r>
      </w:ins>
      <w:r w:rsidRPr="7F85FB28" w:rsidR="3455EAD2">
        <w:rPr>
          <w:rFonts w:cs="Calibri" w:cstheme="minorAscii"/>
          <w:sz w:val="24"/>
          <w:szCs w:val="24"/>
        </w:rPr>
        <w:t xml:space="preserve">ot only </w:t>
      </w:r>
      <w:del w:author="Meike Robaard" w:date="2022-06-02T14:49:24.244Z" w:id="1934256673">
        <w:r w:rsidRPr="7F85FB28" w:rsidDel="3455EAD2">
          <w:rPr>
            <w:rFonts w:cs="Calibri" w:cstheme="minorAscii"/>
            <w:sz w:val="24"/>
            <w:szCs w:val="24"/>
          </w:rPr>
          <w:delText>against</w:delText>
        </w:r>
      </w:del>
      <w:ins w:author="Meike Robaard" w:date="2022-06-02T14:49:24.461Z" w:id="1907956008">
        <w:r w:rsidRPr="7F85FB28" w:rsidR="3455EAD2">
          <w:rPr>
            <w:rFonts w:cs="Calibri" w:cstheme="minorAscii"/>
            <w:sz w:val="24"/>
            <w:szCs w:val="24"/>
          </w:rPr>
          <w:t>to</w:t>
        </w:r>
      </w:ins>
      <w:r w:rsidRPr="7F85FB28" w:rsidR="3455EAD2">
        <w:rPr>
          <w:rFonts w:cs="Calibri" w:cstheme="minorAscii"/>
          <w:sz w:val="24"/>
          <w:szCs w:val="24"/>
        </w:rPr>
        <w:t xml:space="preserve"> </w:t>
      </w:r>
      <w:r w:rsidRPr="7F85FB28" w:rsidR="3455EAD2">
        <w:rPr>
          <w:rFonts w:cs="Calibri" w:cstheme="minorAscii"/>
          <w:sz w:val="24"/>
          <w:szCs w:val="24"/>
        </w:rPr>
        <w:t>Feyerabend</w:t>
      </w:r>
      <w:ins w:author="Meike Robaard" w:date="2022-06-02T14:49:31.363Z" w:id="2101459684">
        <w:r w:rsidRPr="7F85FB28" w:rsidR="3455EAD2">
          <w:rPr>
            <w:rFonts w:cs="Calibri" w:cstheme="minorAscii"/>
            <w:sz w:val="24"/>
            <w:szCs w:val="24"/>
          </w:rPr>
          <w:t>,</w:t>
        </w:r>
      </w:ins>
      <w:r w:rsidRPr="7F85FB28" w:rsidR="3455EAD2">
        <w:rPr>
          <w:rFonts w:cs="Calibri" w:cstheme="minorAscii"/>
          <w:sz w:val="24"/>
          <w:szCs w:val="24"/>
        </w:rPr>
        <w:t xml:space="preserve"> </w:t>
      </w:r>
      <w:commentRangeStart w:id="797220405"/>
      <w:r w:rsidRPr="7F85FB28" w:rsidR="3455EAD2">
        <w:rPr>
          <w:rFonts w:cs="Calibri" w:cstheme="minorAscii"/>
          <w:sz w:val="24"/>
          <w:szCs w:val="24"/>
        </w:rPr>
        <w:t>but against all postmodern thinkers</w:t>
      </w:r>
      <w:commentRangeEnd w:id="797220405"/>
      <w:r>
        <w:rPr>
          <w:rStyle w:val="CommentReference"/>
        </w:rPr>
        <w:commentReference w:id="797220405"/>
      </w:r>
      <w:r w:rsidRPr="7F85FB28" w:rsidR="3455EAD2">
        <w:rPr>
          <w:rFonts w:cs="Calibri" w:cstheme="minorAscii"/>
          <w:sz w:val="24"/>
          <w:szCs w:val="24"/>
        </w:rPr>
        <w:t xml:space="preserve"> who believe that there are no objective facts, only perspectives and social constructions. According to </w:t>
      </w:r>
      <w:r w:rsidRPr="7F85FB28" w:rsidR="3455EAD2">
        <w:rPr>
          <w:rFonts w:cs="Calibri" w:cstheme="minorAscii"/>
          <w:sz w:val="24"/>
          <w:szCs w:val="24"/>
        </w:rPr>
        <w:t>Sokal</w:t>
      </w:r>
      <w:r w:rsidRPr="7F85FB28" w:rsidR="6D2CCC83">
        <w:rPr>
          <w:rFonts w:cs="Calibri" w:cstheme="minorAscii"/>
          <w:sz w:val="24"/>
          <w:szCs w:val="24"/>
        </w:rPr>
        <w:t xml:space="preserve"> (1996b)</w:t>
      </w:r>
      <w:r w:rsidRPr="7F85FB28" w:rsidR="3455EAD2">
        <w:rPr>
          <w:rFonts w:cs="Calibri" w:cstheme="minorAscii"/>
          <w:sz w:val="24"/>
          <w:szCs w:val="24"/>
        </w:rPr>
        <w:t>,</w:t>
      </w:r>
      <w:r w:rsidRPr="7F85FB28" w:rsidR="3455EAD2">
        <w:rPr>
          <w:rFonts w:cs="Calibri" w:cstheme="minorAscii"/>
          <w:sz w:val="24"/>
          <w:szCs w:val="24"/>
        </w:rPr>
        <w:t xml:space="preserve"> </w:t>
      </w:r>
      <w:del w:author="Meike Robaard" w:date="2022-06-02T14:50:06.635Z" w:id="252663791">
        <w:r w:rsidRPr="7F85FB28" w:rsidDel="3455EAD2">
          <w:rPr>
            <w:rFonts w:cs="Calibri" w:cstheme="minorAscii"/>
            <w:sz w:val="24"/>
            <w:szCs w:val="24"/>
          </w:rPr>
          <w:delText>a physics professor,</w:delText>
        </w:r>
      </w:del>
      <w:ins w:author="Meike Robaard" w:date="2022-06-02T14:50:06.693Z" w:id="1309318725">
        <w:r w:rsidRPr="7F85FB28" w:rsidR="3455EAD2">
          <w:rPr>
            <w:rFonts w:cs="Calibri" w:cstheme="minorAscii"/>
            <w:sz w:val="24"/>
            <w:szCs w:val="24"/>
          </w:rPr>
          <w:t>\</w:t>
        </w:r>
      </w:ins>
      <w:r w:rsidRPr="7F85FB28" w:rsidR="3455EAD2">
        <w:rPr>
          <w:rFonts w:cs="Calibri" w:cstheme="minorAscii"/>
          <w:sz w:val="24"/>
          <w:szCs w:val="24"/>
        </w:rPr>
        <w:t xml:space="preserve"> </w:t>
      </w:r>
      <w:proofErr w:type="gramStart"/>
      <w:r w:rsidRPr="7F85FB28" w:rsidR="3455EAD2">
        <w:rPr>
          <w:rFonts w:cs="Calibri" w:cstheme="minorAscii"/>
          <w:sz w:val="24"/>
          <w:szCs w:val="24"/>
        </w:rPr>
        <w:t>th</w:t>
      </w:r>
      <w:ins w:author="Meike Robaard" w:date="2022-06-02T14:50:10.532Z" w:id="726626878">
        <w:r w:rsidRPr="7F85FB28" w:rsidR="3455EAD2">
          <w:rPr>
            <w:rFonts w:cs="Calibri" w:cstheme="minorAscii"/>
            <w:sz w:val="24"/>
            <w:szCs w:val="24"/>
          </w:rPr>
          <w:t>is</w:t>
        </w:r>
      </w:ins>
      <w:del w:author="Meike Robaard" w:date="2022-06-02T14:50:09.89Z" w:id="906242936">
        <w:r w:rsidRPr="7F85FB28" w:rsidDel="3455EAD2">
          <w:rPr>
            <w:rFonts w:cs="Calibri" w:cstheme="minorAscii"/>
            <w:sz w:val="24"/>
            <w:szCs w:val="24"/>
          </w:rPr>
          <w:delText>at</w:delText>
        </w:r>
      </w:del>
      <w:r w:rsidRPr="7F85FB28" w:rsidR="3455EAD2">
        <w:rPr>
          <w:rFonts w:cs="Calibri" w:cstheme="minorAscii"/>
          <w:sz w:val="24"/>
          <w:szCs w:val="24"/>
        </w:rPr>
        <w:t xml:space="preserve"> opens the door </w:t>
      </w:r>
      <w:r w:rsidRPr="7F85FB28" w:rsidR="3E42A778">
        <w:rPr>
          <w:rFonts w:cs="Calibri" w:cstheme="minorAscii"/>
          <w:sz w:val="24"/>
          <w:szCs w:val="24"/>
        </w:rPr>
        <w:t>to</w:t>
      </w:r>
      <w:r w:rsidRPr="7F85FB28" w:rsidR="3455EAD2">
        <w:rPr>
          <w:rFonts w:cs="Calibri" w:cstheme="minorAscii"/>
          <w:sz w:val="24"/>
          <w:szCs w:val="24"/>
        </w:rPr>
        <w:t xml:space="preserve"> a whole lot of nonsense. He believe</w:t>
      </w:r>
      <w:ins w:author="Meike Robaard" w:date="2022-06-02T14:50:23.432Z" w:id="644084149">
        <w:r w:rsidRPr="7F85FB28" w:rsidR="3455EAD2">
          <w:rPr>
            <w:rFonts w:cs="Calibri" w:cstheme="minorAscii"/>
            <w:sz w:val="24"/>
            <w:szCs w:val="24"/>
          </w:rPr>
          <w:t>d</w:t>
        </w:r>
      </w:ins>
      <w:del w:author="Meike Robaard" w:date="2022-06-02T14:50:23.285Z" w:id="366004741">
        <w:r w:rsidRPr="7F85FB28" w:rsidDel="3455EAD2">
          <w:rPr>
            <w:rFonts w:cs="Calibri" w:cstheme="minorAscii"/>
            <w:sz w:val="24"/>
            <w:szCs w:val="24"/>
          </w:rPr>
          <w:delText>s</w:delText>
        </w:r>
      </w:del>
      <w:r w:rsidRPr="7F85FB28" w:rsidR="3455EAD2">
        <w:rPr>
          <w:rFonts w:cs="Calibri" w:cstheme="minorAscii"/>
          <w:sz w:val="24"/>
          <w:szCs w:val="24"/>
        </w:rPr>
        <w:t xml:space="preserve"> that objective facts about the world can indeed be known and that we can and should make a distinction between </w:t>
      </w:r>
      <w:r w:rsidRPr="7F85FB28" w:rsidR="3E42A778">
        <w:rPr>
          <w:rFonts w:cs="Calibri" w:cstheme="minorAscii"/>
          <w:sz w:val="24"/>
          <w:szCs w:val="24"/>
        </w:rPr>
        <w:t>meaningful, empirically supported theories</w:t>
      </w:r>
      <w:r w:rsidRPr="7F85FB28" w:rsidR="3455EAD2">
        <w:rPr>
          <w:rFonts w:cs="Calibri" w:cstheme="minorAscii"/>
          <w:sz w:val="24"/>
          <w:szCs w:val="24"/>
        </w:rPr>
        <w:t xml:space="preserve"> and nonsensical theories about the world (</w:t>
      </w:r>
      <w:proofErr w:type="gramStart"/>
      <w:r w:rsidRPr="7F85FB28" w:rsidR="3455EAD2">
        <w:rPr>
          <w:rFonts w:cs="Calibri" w:cstheme="minorAscii"/>
          <w:sz w:val="24"/>
          <w:szCs w:val="24"/>
        </w:rPr>
        <w:t>i.e.</w:t>
      </w:r>
      <w:proofErr w:type="gramEnd"/>
      <w:r w:rsidRPr="7F85FB28" w:rsidR="3455EAD2">
        <w:rPr>
          <w:rFonts w:cs="Calibri" w:cstheme="minorAscii"/>
          <w:sz w:val="24"/>
          <w:szCs w:val="24"/>
        </w:rPr>
        <w:t xml:space="preserve"> that we should demarcate between science and pseudo-science). </w:t>
      </w:r>
    </w:p>
    <w:p w:rsidR="00711E6D" w:rsidP="007B6399" w:rsidRDefault="00711E6D" w14:paraId="011D4676" w14:textId="77777777">
      <w:pPr>
        <w:spacing w:line="360" w:lineRule="auto"/>
        <w:jc w:val="both"/>
        <w:rPr>
          <w:rFonts w:cstheme="minorHAnsi"/>
          <w:sz w:val="24"/>
          <w:szCs w:val="24"/>
        </w:rPr>
      </w:pPr>
    </w:p>
    <w:p w:rsidR="00711E6D" w:rsidP="7F85FB28" w:rsidRDefault="00711E6D" w14:paraId="5B24C7F3" w14:textId="3BD9CB51">
      <w:pPr>
        <w:spacing w:line="360" w:lineRule="auto"/>
        <w:jc w:val="both"/>
        <w:rPr>
          <w:rFonts w:cs="Calibri" w:cstheme="minorAscii"/>
          <w:sz w:val="24"/>
          <w:szCs w:val="24"/>
        </w:rPr>
      </w:pPr>
      <w:r w:rsidRPr="7F85FB28" w:rsidR="3455EAD2">
        <w:rPr>
          <w:rFonts w:cs="Calibri" w:cstheme="minorAscii"/>
          <w:sz w:val="24"/>
          <w:szCs w:val="24"/>
        </w:rPr>
        <w:t xml:space="preserve">To drive his point home, he came up with a hoax. He submitted an article to a leading academic journal </w:t>
      </w:r>
      <w:commentRangeStart w:id="689172431"/>
      <w:r w:rsidRPr="7F85FB28" w:rsidR="3455EAD2">
        <w:rPr>
          <w:rFonts w:cs="Calibri" w:cstheme="minorAscii"/>
          <w:sz w:val="24"/>
          <w:szCs w:val="24"/>
        </w:rPr>
        <w:t xml:space="preserve">"Social </w:t>
      </w:r>
      <w:ins w:author="Meike Robaard" w:date="2022-06-02T14:50:57.087Z" w:id="1491367205">
        <w:r w:rsidRPr="7F85FB28" w:rsidR="3455EAD2">
          <w:rPr>
            <w:rFonts w:cs="Calibri" w:cstheme="minorAscii"/>
            <w:sz w:val="24"/>
            <w:szCs w:val="24"/>
          </w:rPr>
          <w:t>T</w:t>
        </w:r>
      </w:ins>
      <w:del w:author="Meike Robaard" w:date="2022-06-02T14:50:55.115Z" w:id="396567052">
        <w:r w:rsidRPr="7F85FB28" w:rsidDel="3455EAD2">
          <w:rPr>
            <w:rFonts w:cs="Calibri" w:cstheme="minorAscii"/>
            <w:sz w:val="24"/>
            <w:szCs w:val="24"/>
          </w:rPr>
          <w:delText>t</w:delText>
        </w:r>
      </w:del>
      <w:proofErr w:type="spellStart"/>
      <w:r w:rsidRPr="7F85FB28" w:rsidR="3455EAD2">
        <w:rPr>
          <w:rFonts w:cs="Calibri" w:cstheme="minorAscii"/>
          <w:sz w:val="24"/>
          <w:szCs w:val="24"/>
        </w:rPr>
        <w:t>ext</w:t>
      </w:r>
      <w:proofErr w:type="spellEnd"/>
      <w:r w:rsidRPr="7F85FB28" w:rsidR="3455EAD2">
        <w:rPr>
          <w:rFonts w:cs="Calibri" w:cstheme="minorAscii"/>
          <w:sz w:val="24"/>
          <w:szCs w:val="24"/>
        </w:rPr>
        <w:t>"</w:t>
      </w:r>
      <w:commentRangeEnd w:id="689172431"/>
      <w:r>
        <w:rPr>
          <w:rStyle w:val="CommentReference"/>
        </w:rPr>
        <w:commentReference w:id="689172431"/>
      </w:r>
      <w:r w:rsidRPr="7F85FB28" w:rsidR="3455EAD2">
        <w:rPr>
          <w:rFonts w:cs="Calibri" w:cstheme="minorAscii"/>
          <w:sz w:val="24"/>
          <w:szCs w:val="24"/>
        </w:rPr>
        <w:t xml:space="preserve"> in the field of cultural studies and got it published (through peer review)</w:t>
      </w:r>
      <w:r w:rsidRPr="7F85FB28" w:rsidR="4944D75D">
        <w:rPr>
          <w:rFonts w:cs="Calibri" w:cstheme="minorAscii"/>
          <w:sz w:val="24"/>
          <w:szCs w:val="24"/>
        </w:rPr>
        <w:t xml:space="preserve"> (</w:t>
      </w:r>
      <w:r w:rsidRPr="7F85FB28" w:rsidR="4944D75D">
        <w:rPr>
          <w:rFonts w:cs="Calibri" w:cstheme="minorAscii"/>
          <w:sz w:val="24"/>
          <w:szCs w:val="24"/>
        </w:rPr>
        <w:t>Sokal</w:t>
      </w:r>
      <w:r w:rsidRPr="7F85FB28" w:rsidR="4944D75D">
        <w:rPr>
          <w:rFonts w:cs="Calibri" w:cstheme="minorAscii"/>
          <w:sz w:val="24"/>
          <w:szCs w:val="24"/>
        </w:rPr>
        <w:t xml:space="preserve"> 1996a)</w:t>
      </w:r>
      <w:r w:rsidRPr="7F85FB28" w:rsidR="3455EAD2">
        <w:rPr>
          <w:rFonts w:cs="Calibri" w:cstheme="minorAscii"/>
          <w:sz w:val="24"/>
          <w:szCs w:val="24"/>
        </w:rPr>
        <w:t xml:space="preserve">. His article (entitled </w:t>
      </w:r>
      <w:r w:rsidRPr="7F85FB28" w:rsidR="3E42A778">
        <w:rPr>
          <w:rFonts w:cs="Calibri" w:cstheme="minorAscii"/>
          <w:sz w:val="24"/>
          <w:szCs w:val="24"/>
        </w:rPr>
        <w:t>‘</w:t>
      </w:r>
      <w:r w:rsidRPr="7F85FB28" w:rsidR="3455EAD2">
        <w:rPr>
          <w:rFonts w:cs="Calibri" w:cstheme="minorAscii"/>
          <w:sz w:val="24"/>
          <w:szCs w:val="24"/>
        </w:rPr>
        <w:t>Transgressing the boundaries: Towards a transformative hermeneutics o</w:t>
      </w:r>
      <w:ins w:author="Meike Robaard" w:date="2022-06-02T14:51:40.319Z" w:id="160526321">
        <w:r w:rsidRPr="7F85FB28" w:rsidR="3455EAD2">
          <w:rPr>
            <w:rFonts w:cs="Calibri" w:cstheme="minorAscii"/>
            <w:sz w:val="24"/>
            <w:szCs w:val="24"/>
          </w:rPr>
          <w:t>f</w:t>
        </w:r>
      </w:ins>
      <w:del w:author="Meike Robaard" w:date="2022-06-02T14:51:40.026Z" w:id="1530296805">
        <w:r w:rsidRPr="7F85FB28" w:rsidDel="3455EAD2">
          <w:rPr>
            <w:rFonts w:cs="Calibri" w:cstheme="minorAscii"/>
            <w:sz w:val="24"/>
            <w:szCs w:val="24"/>
          </w:rPr>
          <w:delText>r</w:delText>
        </w:r>
      </w:del>
      <w:r w:rsidRPr="7F85FB28" w:rsidR="3455EAD2">
        <w:rPr>
          <w:rFonts w:cs="Calibri" w:cstheme="minorAscii"/>
          <w:sz w:val="24"/>
          <w:szCs w:val="24"/>
        </w:rPr>
        <w:t xml:space="preserve"> quantum gravity</w:t>
      </w:r>
      <w:r w:rsidRPr="7F85FB28" w:rsidR="3E42A778">
        <w:rPr>
          <w:rFonts w:cs="Calibri" w:cstheme="minorAscii"/>
          <w:sz w:val="24"/>
          <w:szCs w:val="24"/>
        </w:rPr>
        <w:t>’</w:t>
      </w:r>
      <w:r w:rsidRPr="7F85FB28" w:rsidR="3455EAD2">
        <w:rPr>
          <w:rFonts w:cs="Calibri" w:cstheme="minorAscii"/>
          <w:sz w:val="24"/>
          <w:szCs w:val="24"/>
        </w:rPr>
        <w:t xml:space="preserve">) offered a strongly relativistic view of the world (as most other articles published in the postmodern journal). </w:t>
      </w:r>
      <w:r w:rsidRPr="7F85FB28" w:rsidR="3455EAD2">
        <w:rPr>
          <w:rFonts w:cs="Calibri" w:cstheme="minorAscii"/>
          <w:sz w:val="24"/>
          <w:szCs w:val="24"/>
        </w:rPr>
        <w:t>Sokal's</w:t>
      </w:r>
      <w:r w:rsidRPr="7F85FB28" w:rsidR="3455EAD2">
        <w:rPr>
          <w:rFonts w:cs="Calibri" w:cstheme="minorAscii"/>
          <w:sz w:val="24"/>
          <w:szCs w:val="24"/>
        </w:rPr>
        <w:t xml:space="preserve"> article, however, was purposefully made nonsensical. It consisted mostly of grammatically correct and very esoteric sentences with many </w:t>
      </w:r>
      <w:r w:rsidRPr="7F85FB28" w:rsidR="3455EAD2">
        <w:rPr>
          <w:rFonts w:cs="Calibri" w:cstheme="minorAscii"/>
          <w:sz w:val="24"/>
          <w:szCs w:val="24"/>
        </w:rPr>
        <w:t>neologisms that made absolutely no sense. The hoax hit the intellectual world like a bomb! In a letter addressed to the publisher, he explained that it was an experiment to see if he would get an article past peer review that fits in with the style and philosophy of the journal, although it contain</w:t>
      </w:r>
      <w:ins w:author="Meike Robaard" w:date="2022-06-02T14:52:28.606Z" w:id="1072395338">
        <w:r w:rsidRPr="7F85FB28" w:rsidR="3455EAD2">
          <w:rPr>
            <w:rFonts w:cs="Calibri" w:cstheme="minorAscii"/>
            <w:sz w:val="24"/>
            <w:szCs w:val="24"/>
          </w:rPr>
          <w:t>ed</w:t>
        </w:r>
      </w:ins>
      <w:del w:author="Meike Robaard" w:date="2022-06-02T14:52:27.412Z" w:id="464277048">
        <w:r w:rsidRPr="7F85FB28" w:rsidDel="3455EAD2">
          <w:rPr>
            <w:rFonts w:cs="Calibri" w:cstheme="minorAscii"/>
            <w:sz w:val="24"/>
            <w:szCs w:val="24"/>
          </w:rPr>
          <w:delText>s</w:delText>
        </w:r>
      </w:del>
      <w:r w:rsidRPr="7F85FB28" w:rsidR="3455EAD2">
        <w:rPr>
          <w:rFonts w:cs="Calibri" w:cstheme="minorAscii"/>
          <w:sz w:val="24"/>
          <w:szCs w:val="24"/>
        </w:rPr>
        <w:t xml:space="preserve"> nothing but nonsense</w:t>
      </w:r>
      <w:r w:rsidRPr="7F85FB28" w:rsidR="4944D75D">
        <w:rPr>
          <w:rFonts w:cs="Calibri" w:cstheme="minorAscii"/>
          <w:sz w:val="24"/>
          <w:szCs w:val="24"/>
        </w:rPr>
        <w:t xml:space="preserve"> (</w:t>
      </w:r>
      <w:r w:rsidRPr="7F85FB28" w:rsidR="4944D75D">
        <w:rPr>
          <w:rFonts w:cs="Calibri" w:cstheme="minorAscii"/>
          <w:sz w:val="24"/>
          <w:szCs w:val="24"/>
        </w:rPr>
        <w:t>Sokal</w:t>
      </w:r>
      <w:r w:rsidRPr="7F85FB28" w:rsidR="4944D75D">
        <w:rPr>
          <w:rFonts w:cs="Calibri" w:cstheme="minorAscii"/>
          <w:sz w:val="24"/>
          <w:szCs w:val="24"/>
        </w:rPr>
        <w:t xml:space="preserve"> 1996b)</w:t>
      </w:r>
      <w:r w:rsidRPr="7F85FB28" w:rsidR="3455EAD2">
        <w:rPr>
          <w:rFonts w:cs="Calibri" w:cstheme="minorAscii"/>
          <w:sz w:val="24"/>
          <w:szCs w:val="24"/>
        </w:rPr>
        <w:t>.</w:t>
      </w:r>
    </w:p>
    <w:p w:rsidR="00711E6D" w:rsidP="007B6399" w:rsidRDefault="00711E6D" w14:paraId="2D17A021" w14:textId="77777777">
      <w:pPr>
        <w:spacing w:line="360" w:lineRule="auto"/>
        <w:jc w:val="both"/>
        <w:rPr>
          <w:rFonts w:cstheme="minorHAnsi"/>
          <w:sz w:val="24"/>
          <w:szCs w:val="24"/>
        </w:rPr>
      </w:pPr>
    </w:p>
    <w:p w:rsidRPr="00AF6ED4" w:rsidR="00711E6D" w:rsidP="007B6399" w:rsidRDefault="00711E6D" w14:paraId="7E66D1AD" w14:textId="77777777">
      <w:pPr>
        <w:spacing w:line="360" w:lineRule="auto"/>
        <w:jc w:val="both"/>
        <w:rPr>
          <w:rFonts w:cstheme="minorHAnsi"/>
          <w:b/>
          <w:bCs/>
          <w:i/>
          <w:iCs/>
          <w:sz w:val="24"/>
          <w:szCs w:val="24"/>
        </w:rPr>
      </w:pPr>
      <w:r w:rsidRPr="00AF6ED4">
        <w:rPr>
          <w:rFonts w:cstheme="minorHAnsi"/>
          <w:b/>
          <w:bCs/>
          <w:i/>
          <w:iCs/>
          <w:sz w:val="24"/>
          <w:szCs w:val="24"/>
        </w:rPr>
        <w:t>The danger of ‘anything goes’</w:t>
      </w:r>
    </w:p>
    <w:p w:rsidRPr="006B4F49" w:rsidR="00711E6D" w:rsidP="007B6399" w:rsidRDefault="00711E6D" w14:paraId="4986C2D2" w14:textId="77777777">
      <w:pPr>
        <w:spacing w:line="360" w:lineRule="auto"/>
        <w:jc w:val="both"/>
        <w:rPr>
          <w:rFonts w:cstheme="minorHAnsi"/>
          <w:b/>
          <w:bCs/>
          <w:sz w:val="24"/>
          <w:szCs w:val="24"/>
        </w:rPr>
      </w:pPr>
    </w:p>
    <w:p w:rsidR="00711E6D" w:rsidP="7F85FB28" w:rsidRDefault="00711E6D" w14:paraId="51ECDE8F" w14:textId="26DB37E1">
      <w:pPr>
        <w:spacing w:line="360" w:lineRule="auto"/>
        <w:jc w:val="both"/>
        <w:rPr>
          <w:rFonts w:cs="Calibri" w:cstheme="minorAscii"/>
          <w:sz w:val="24"/>
          <w:szCs w:val="24"/>
        </w:rPr>
      </w:pPr>
      <w:r w:rsidRPr="7F85FB28" w:rsidR="3455EAD2">
        <w:rPr>
          <w:rFonts w:cs="Calibri" w:cstheme="minorAscii"/>
          <w:sz w:val="24"/>
          <w:szCs w:val="24"/>
        </w:rPr>
        <w:t xml:space="preserve">What </w:t>
      </w:r>
      <w:r w:rsidRPr="7F85FB28" w:rsidR="3455EAD2">
        <w:rPr>
          <w:rFonts w:cs="Calibri" w:cstheme="minorAscii"/>
          <w:sz w:val="24"/>
          <w:szCs w:val="24"/>
        </w:rPr>
        <w:t>Sokal</w:t>
      </w:r>
      <w:r w:rsidRPr="7F85FB28" w:rsidR="3455EAD2">
        <w:rPr>
          <w:rFonts w:cs="Calibri" w:cstheme="minorAscii"/>
          <w:sz w:val="24"/>
          <w:szCs w:val="24"/>
        </w:rPr>
        <w:t xml:space="preserve"> rightly denounced is that when we open the doors of what is academically acceptable too widely, we risk drowning in nonsense. Without a demarcation criterion, science inevitably loses its power</w:t>
      </w:r>
      <w:ins w:author="Meike Robaard" w:date="2022-06-02T14:52:57.422Z" w:id="1767401542">
        <w:r w:rsidRPr="7F85FB28" w:rsidR="3455EAD2">
          <w:rPr>
            <w:rFonts w:cs="Calibri" w:cstheme="minorAscii"/>
            <w:sz w:val="24"/>
            <w:szCs w:val="24"/>
          </w:rPr>
          <w:t>,</w:t>
        </w:r>
      </w:ins>
      <w:del w:author="Meike Robaard" w:date="2022-06-02T14:52:54.592Z" w:id="1398409386">
        <w:r w:rsidRPr="7F85FB28" w:rsidDel="3455EAD2">
          <w:rPr>
            <w:rFonts w:cs="Calibri" w:cstheme="minorAscii"/>
            <w:sz w:val="24"/>
            <w:szCs w:val="24"/>
          </w:rPr>
          <w:delText>. F</w:delText>
        </w:r>
      </w:del>
      <w:ins w:author="Meike Robaard" w:date="2022-06-02T14:52:59.807Z" w:id="1177691784">
        <w:r w:rsidRPr="7F85FB28" w:rsidR="3455EAD2">
          <w:rPr>
            <w:rFonts w:cs="Calibri" w:cstheme="minorAscii"/>
            <w:sz w:val="24"/>
            <w:szCs w:val="24"/>
          </w:rPr>
          <w:t>f</w:t>
        </w:r>
      </w:ins>
      <w:r w:rsidRPr="7F85FB28" w:rsidR="3455EAD2">
        <w:rPr>
          <w:rFonts w:cs="Calibri" w:cstheme="minorAscii"/>
          <w:sz w:val="24"/>
          <w:szCs w:val="24"/>
        </w:rPr>
        <w:t xml:space="preserve">or two </w:t>
      </w:r>
      <w:proofErr w:type="gramStart"/>
      <w:r w:rsidRPr="7F85FB28" w:rsidR="3455EAD2">
        <w:rPr>
          <w:rFonts w:cs="Calibri" w:cstheme="minorAscii"/>
          <w:sz w:val="24"/>
          <w:szCs w:val="24"/>
        </w:rPr>
        <w:t>reasons</w:t>
      </w:r>
      <w:ins w:author="Meike Robaard" w:date="2022-06-02T14:53:04.485Z" w:id="1405510863">
        <w:r w:rsidRPr="7F85FB28" w:rsidR="3455EAD2">
          <w:rPr>
            <w:rFonts w:cs="Calibri" w:cstheme="minorAscii"/>
            <w:sz w:val="24"/>
            <w:szCs w:val="24"/>
          </w:rPr>
          <w:t xml:space="preserve"> in particular</w:t>
        </w:r>
      </w:ins>
      <w:r w:rsidRPr="7F85FB28" w:rsidR="3455EAD2">
        <w:rPr>
          <w:rFonts w:cs="Calibri" w:cstheme="minorAscii"/>
          <w:sz w:val="24"/>
          <w:szCs w:val="24"/>
        </w:rPr>
        <w:t>. First, as we saw above, sciences can only progress if epistemic and methodological principles are shared by the scientific community</w:t>
      </w:r>
      <w:ins w:author="Meike Robaard" w:date="2022-06-02T14:53:16.008Z" w:id="848003452">
        <w:r w:rsidRPr="7F85FB28" w:rsidR="3455EAD2">
          <w:rPr>
            <w:rFonts w:cs="Calibri" w:cstheme="minorAscii"/>
            <w:sz w:val="24"/>
            <w:szCs w:val="24"/>
          </w:rPr>
          <w:t>,</w:t>
        </w:r>
      </w:ins>
      <w:r w:rsidRPr="7F85FB28" w:rsidR="3455EAD2">
        <w:rPr>
          <w:rFonts w:cs="Calibri" w:cstheme="minorAscii"/>
          <w:sz w:val="24"/>
          <w:szCs w:val="24"/>
        </w:rPr>
        <w:t xml:space="preserve"> </w:t>
      </w:r>
      <w:del w:author="Meike Robaard" w:date="2022-06-02T14:53:12.068Z" w:id="889583562">
        <w:r w:rsidRPr="7F85FB28" w:rsidDel="3455EAD2">
          <w:rPr>
            <w:rFonts w:cs="Calibri" w:cstheme="minorAscii"/>
            <w:sz w:val="24"/>
            <w:szCs w:val="24"/>
          </w:rPr>
          <w:delText xml:space="preserve">- </w:delText>
        </w:r>
      </w:del>
      <w:r w:rsidRPr="7F85FB28" w:rsidR="3455EAD2">
        <w:rPr>
          <w:rFonts w:cs="Calibri" w:cstheme="minorAscii"/>
          <w:sz w:val="24"/>
          <w:szCs w:val="24"/>
        </w:rPr>
        <w:t xml:space="preserve">so that others can criticize and contribute to its progress. </w:t>
      </w:r>
      <w:r w:rsidRPr="7F85FB28" w:rsidR="3455EAD2">
        <w:rPr>
          <w:rFonts w:cs="Calibri" w:cstheme="minorAscii"/>
          <w:sz w:val="24"/>
          <w:szCs w:val="24"/>
        </w:rPr>
        <w:t>Feyerabend’s</w:t>
      </w:r>
      <w:r w:rsidRPr="7F85FB28" w:rsidR="3455EAD2">
        <w:rPr>
          <w:rFonts w:cs="Calibri" w:cstheme="minorAscii"/>
          <w:sz w:val="24"/>
          <w:szCs w:val="24"/>
        </w:rPr>
        <w:t xml:space="preserve"> </w:t>
      </w:r>
      <w:r w:rsidRPr="7F85FB28" w:rsidR="673C2F27">
        <w:rPr>
          <w:rFonts w:cs="Calibri" w:cstheme="minorAscii"/>
          <w:sz w:val="24"/>
          <w:szCs w:val="24"/>
        </w:rPr>
        <w:t>‘</w:t>
      </w:r>
      <w:r w:rsidRPr="7F85FB28" w:rsidR="3455EAD2">
        <w:rPr>
          <w:rFonts w:cs="Calibri" w:cstheme="minorAscii"/>
          <w:sz w:val="24"/>
          <w:szCs w:val="24"/>
        </w:rPr>
        <w:t>anything goes</w:t>
      </w:r>
      <w:r w:rsidRPr="7F85FB28" w:rsidR="673C2F27">
        <w:rPr>
          <w:rFonts w:cs="Calibri" w:cstheme="minorAscii"/>
          <w:sz w:val="24"/>
          <w:szCs w:val="24"/>
        </w:rPr>
        <w:t>’</w:t>
      </w:r>
      <w:r w:rsidRPr="7F85FB28" w:rsidR="3455EAD2">
        <w:rPr>
          <w:rFonts w:cs="Calibri" w:cstheme="minorAscii"/>
          <w:sz w:val="24"/>
          <w:szCs w:val="24"/>
        </w:rPr>
        <w:t xml:space="preserve"> deprives the sciences of their greatest strength: the universal standards that allow everyone to contribute and correct </w:t>
      </w:r>
      <w:del w:author="Meike Robaard" w:date="2022-06-02T14:53:28.126Z" w:id="1074343681">
        <w:r w:rsidRPr="7F85FB28" w:rsidDel="3455EAD2">
          <w:rPr>
            <w:rFonts w:cs="Calibri" w:cstheme="minorAscii"/>
            <w:sz w:val="24"/>
            <w:szCs w:val="24"/>
          </w:rPr>
          <w:delText>others</w:delText>
        </w:r>
      </w:del>
      <w:ins w:author="Meike Robaard" w:date="2022-06-02T14:53:29.851Z" w:id="1510683651">
        <w:r w:rsidRPr="7F85FB28" w:rsidR="3455EAD2">
          <w:rPr>
            <w:rFonts w:cs="Calibri" w:cstheme="minorAscii"/>
            <w:sz w:val="24"/>
            <w:szCs w:val="24"/>
          </w:rPr>
          <w:t>each other</w:t>
        </w:r>
      </w:ins>
      <w:r w:rsidRPr="7F85FB28" w:rsidR="3455EAD2">
        <w:rPr>
          <w:rFonts w:cs="Calibri" w:cstheme="minorAscii"/>
          <w:sz w:val="24"/>
          <w:szCs w:val="24"/>
        </w:rPr>
        <w:t xml:space="preserve">, regardless of their </w:t>
      </w:r>
      <w:r w:rsidRPr="7F85FB28" w:rsidR="673C2F27">
        <w:rPr>
          <w:rFonts w:cs="Calibri" w:cstheme="minorAscii"/>
          <w:sz w:val="24"/>
          <w:szCs w:val="24"/>
        </w:rPr>
        <w:t xml:space="preserve">personal convictions and </w:t>
      </w:r>
      <w:r w:rsidRPr="7F85FB28" w:rsidR="3455EAD2">
        <w:rPr>
          <w:rFonts w:cs="Calibri" w:cstheme="minorAscii"/>
          <w:sz w:val="24"/>
          <w:szCs w:val="24"/>
        </w:rPr>
        <w:t>cultural background</w:t>
      </w:r>
      <w:ins w:author="Meike Robaard" w:date="2022-06-02T14:53:32.881Z" w:id="748843085">
        <w:r w:rsidRPr="7F85FB28" w:rsidR="3455EAD2">
          <w:rPr>
            <w:rFonts w:cs="Calibri" w:cstheme="minorAscii"/>
            <w:sz w:val="24"/>
            <w:szCs w:val="24"/>
          </w:rPr>
          <w:t>s</w:t>
        </w:r>
      </w:ins>
      <w:r w:rsidRPr="7F85FB28" w:rsidR="3455EAD2">
        <w:rPr>
          <w:rFonts w:cs="Calibri" w:cstheme="minorAscii"/>
          <w:sz w:val="24"/>
          <w:szCs w:val="24"/>
        </w:rPr>
        <w:t xml:space="preserve">. Secondly, we must not forget that scientists build on the work of others. If everything is admitted, including completely unreliable scientific research, then the </w:t>
      </w:r>
      <w:del w:author="Meike Robaard" w:date="2022-06-02T14:53:44.41Z" w:id="1889613570">
        <w:r w:rsidRPr="7F85FB28" w:rsidDel="3455EAD2">
          <w:rPr>
            <w:rFonts w:cs="Calibri" w:cstheme="minorAscii"/>
            <w:sz w:val="24"/>
            <w:szCs w:val="24"/>
          </w:rPr>
          <w:delText>fundaments</w:delText>
        </w:r>
      </w:del>
      <w:ins w:author="Meike Robaard" w:date="2022-06-02T14:53:45.769Z" w:id="1950346243">
        <w:r w:rsidRPr="7F85FB28" w:rsidR="3455EAD2">
          <w:rPr>
            <w:rFonts w:cs="Calibri" w:cstheme="minorAscii"/>
            <w:sz w:val="24"/>
            <w:szCs w:val="24"/>
          </w:rPr>
          <w:t>foundations</w:t>
        </w:r>
      </w:ins>
      <w:r w:rsidRPr="7F85FB28" w:rsidR="3455EAD2">
        <w:rPr>
          <w:rFonts w:cs="Calibri" w:cstheme="minorAscii"/>
          <w:sz w:val="24"/>
          <w:szCs w:val="24"/>
        </w:rPr>
        <w:t xml:space="preserve"> of the scientific edifice collapse.</w:t>
      </w:r>
    </w:p>
    <w:p w:rsidR="00711E6D" w:rsidP="007B6399" w:rsidRDefault="00711E6D" w14:paraId="0722FFDA" w14:textId="77777777">
      <w:pPr>
        <w:spacing w:line="360" w:lineRule="auto"/>
        <w:jc w:val="both"/>
        <w:rPr>
          <w:rFonts w:cstheme="minorHAnsi"/>
          <w:sz w:val="24"/>
          <w:szCs w:val="24"/>
        </w:rPr>
      </w:pPr>
    </w:p>
    <w:p w:rsidR="00711E6D" w:rsidP="007B6399" w:rsidRDefault="00711E6D" w14:paraId="64BDF0E3" w14:textId="77777777">
      <w:pPr>
        <w:spacing w:line="360" w:lineRule="auto"/>
        <w:jc w:val="both"/>
        <w:rPr>
          <w:rFonts w:cstheme="minorHAnsi"/>
          <w:b/>
          <w:bCs/>
          <w:sz w:val="24"/>
          <w:szCs w:val="24"/>
        </w:rPr>
      </w:pPr>
      <w:r>
        <w:rPr>
          <w:rFonts w:cstheme="minorHAnsi"/>
          <w:b/>
          <w:bCs/>
          <w:sz w:val="24"/>
          <w:szCs w:val="24"/>
        </w:rPr>
        <w:t>Striking a balance</w:t>
      </w:r>
    </w:p>
    <w:p w:rsidRPr="006B4F49" w:rsidR="00711E6D" w:rsidP="007B6399" w:rsidRDefault="00711E6D" w14:paraId="65CF1220" w14:textId="77777777">
      <w:pPr>
        <w:spacing w:line="360" w:lineRule="auto"/>
        <w:jc w:val="both"/>
        <w:rPr>
          <w:rFonts w:cstheme="minorHAnsi"/>
          <w:b/>
          <w:bCs/>
          <w:sz w:val="24"/>
          <w:szCs w:val="24"/>
        </w:rPr>
      </w:pPr>
    </w:p>
    <w:p w:rsidR="00F95FDF" w:rsidP="7F85FB28" w:rsidRDefault="00F95FDF" w14:paraId="437A395F" w14:textId="0DE8B7A2">
      <w:pPr>
        <w:spacing w:line="360" w:lineRule="auto"/>
        <w:jc w:val="both"/>
        <w:rPr>
          <w:rFonts w:cs="Calibri" w:cstheme="minorAscii"/>
          <w:sz w:val="24"/>
          <w:szCs w:val="24"/>
        </w:rPr>
      </w:pPr>
      <w:r w:rsidRPr="7F85FB28" w:rsidR="673C2F27">
        <w:rPr>
          <w:rFonts w:cs="Calibri" w:cstheme="minorAscii"/>
          <w:sz w:val="24"/>
          <w:szCs w:val="24"/>
        </w:rPr>
        <w:t>In conclusion, I would like to offer a final piece of advice</w:t>
      </w:r>
      <w:ins w:author="Meike Robaard" w:date="2022-06-02T14:53:59.044Z" w:id="765403093">
        <w:r w:rsidRPr="7F85FB28" w:rsidR="673C2F27">
          <w:rPr>
            <w:rFonts w:cs="Calibri" w:cstheme="minorAscii"/>
            <w:sz w:val="24"/>
            <w:szCs w:val="24"/>
          </w:rPr>
          <w:t>:</w:t>
        </w:r>
      </w:ins>
      <w:del w:author="Meike Robaard" w:date="2022-06-02T14:53:58.793Z" w:id="1547739010">
        <w:r w:rsidRPr="7F85FB28" w:rsidDel="673C2F27">
          <w:rPr>
            <w:rFonts w:cs="Calibri" w:cstheme="minorAscii"/>
            <w:sz w:val="24"/>
            <w:szCs w:val="24"/>
          </w:rPr>
          <w:delText>.</w:delText>
        </w:r>
      </w:del>
      <w:r w:rsidRPr="7F85FB28" w:rsidR="673C2F27">
        <w:rPr>
          <w:rFonts w:cs="Calibri" w:cstheme="minorAscii"/>
          <w:sz w:val="24"/>
          <w:szCs w:val="24"/>
        </w:rPr>
        <w:t xml:space="preserve"> </w:t>
      </w:r>
      <w:del w:author="Meike Robaard" w:date="2022-06-02T14:54:00.218Z" w:id="864566872">
        <w:r w:rsidRPr="7F85FB28" w:rsidDel="673C2F27">
          <w:rPr>
            <w:rFonts w:cs="Calibri" w:cstheme="minorAscii"/>
            <w:sz w:val="24"/>
            <w:szCs w:val="24"/>
          </w:rPr>
          <w:delText>T</w:delText>
        </w:r>
      </w:del>
      <w:ins w:author="Meike Robaard" w:date="2022-06-02T14:54:03.345Z" w:id="1794599819">
        <w:r w:rsidRPr="7F85FB28" w:rsidR="673C2F27">
          <w:rPr>
            <w:rFonts w:cs="Calibri" w:cstheme="minorAscii"/>
            <w:sz w:val="24"/>
            <w:szCs w:val="24"/>
          </w:rPr>
          <w:t>t</w:t>
        </w:r>
      </w:ins>
      <w:r w:rsidRPr="7F85FB28" w:rsidR="673C2F27">
        <w:rPr>
          <w:rFonts w:cs="Calibri" w:cstheme="minorAscii"/>
          <w:sz w:val="24"/>
          <w:szCs w:val="24"/>
        </w:rPr>
        <w:t>ry to strike</w:t>
      </w:r>
      <w:r w:rsidRPr="7F85FB28" w:rsidR="3455EAD2">
        <w:rPr>
          <w:rFonts w:cs="Calibri" w:cstheme="minorAscii"/>
          <w:sz w:val="24"/>
          <w:szCs w:val="24"/>
        </w:rPr>
        <w:t xml:space="preserve"> a balance between openness and restriction. Th</w:t>
      </w:r>
      <w:ins w:author="Meike Robaard" w:date="2022-06-02T14:53:56.429Z" w:id="1726731332">
        <w:r w:rsidRPr="7F85FB28" w:rsidR="3455EAD2">
          <w:rPr>
            <w:rFonts w:cs="Calibri" w:cstheme="minorAscii"/>
            <w:sz w:val="24"/>
            <w:szCs w:val="24"/>
          </w:rPr>
          <w:t>is</w:t>
        </w:r>
      </w:ins>
      <w:del w:author="Meike Robaard" w:date="2022-06-02T14:53:55.973Z" w:id="800665212">
        <w:r w:rsidRPr="7F85FB28" w:rsidDel="3455EAD2">
          <w:rPr>
            <w:rFonts w:cs="Calibri" w:cstheme="minorAscii"/>
            <w:sz w:val="24"/>
            <w:szCs w:val="24"/>
          </w:rPr>
          <w:delText>at</w:delText>
        </w:r>
      </w:del>
      <w:r w:rsidRPr="7F85FB28" w:rsidR="3455EAD2">
        <w:rPr>
          <w:rFonts w:cs="Calibri" w:cstheme="minorAscii"/>
          <w:sz w:val="24"/>
          <w:szCs w:val="24"/>
        </w:rPr>
        <w:t xml:space="preserve"> is the </w:t>
      </w:r>
      <w:del w:author="Meike Robaard" w:date="2022-06-02T14:54:07.667Z" w:id="1758513115">
        <w:r w:rsidRPr="7F85FB28" w:rsidDel="3455EAD2">
          <w:rPr>
            <w:rFonts w:cs="Calibri" w:cstheme="minorAscii"/>
            <w:sz w:val="24"/>
            <w:szCs w:val="24"/>
          </w:rPr>
          <w:delText>take away</w:delText>
        </w:r>
      </w:del>
      <w:ins w:author="Meike Robaard" w:date="2022-06-02T14:54:07.668Z" w:id="334517936">
        <w:r w:rsidRPr="7F85FB28" w:rsidR="3455EAD2">
          <w:rPr>
            <w:rFonts w:cs="Calibri" w:cstheme="minorAscii"/>
            <w:sz w:val="24"/>
            <w:szCs w:val="24"/>
          </w:rPr>
          <w:t>takeaway</w:t>
        </w:r>
      </w:ins>
      <w:r w:rsidRPr="7F85FB28" w:rsidR="3455EAD2">
        <w:rPr>
          <w:rFonts w:cs="Calibri" w:cstheme="minorAscii"/>
          <w:sz w:val="24"/>
          <w:szCs w:val="24"/>
        </w:rPr>
        <w:t xml:space="preserve"> message I want to pass on to you </w:t>
      </w:r>
      <w:ins w:author="Meike Robaard" w:date="2022-06-02T14:54:15.437Z" w:id="2113512858">
        <w:r w:rsidRPr="7F85FB28" w:rsidR="3455EAD2">
          <w:rPr>
            <w:rFonts w:cs="Calibri" w:cstheme="minorAscii"/>
            <w:sz w:val="24"/>
            <w:szCs w:val="24"/>
          </w:rPr>
          <w:t xml:space="preserve">both </w:t>
        </w:r>
      </w:ins>
      <w:r w:rsidRPr="7F85FB28" w:rsidR="3455EAD2">
        <w:rPr>
          <w:rFonts w:cs="Calibri" w:cstheme="minorAscii"/>
          <w:sz w:val="24"/>
          <w:szCs w:val="24"/>
        </w:rPr>
        <w:t>as budding scientists</w:t>
      </w:r>
      <w:ins w:author="Meike Robaard" w:date="2022-06-02T14:54:35.281Z" w:id="872629243">
        <w:r w:rsidRPr="7F85FB28" w:rsidR="3455EAD2">
          <w:rPr>
            <w:rFonts w:cs="Calibri" w:cstheme="minorAscii"/>
            <w:sz w:val="24"/>
            <w:szCs w:val="24"/>
          </w:rPr>
          <w:t xml:space="preserve"> </w:t>
        </w:r>
        <w:r w:rsidRPr="7F85FB28" w:rsidR="3455EAD2">
          <w:rPr>
            <w:rFonts w:cs="Calibri" w:cstheme="minorAscii"/>
            <w:sz w:val="24"/>
            <w:szCs w:val="24"/>
          </w:rPr>
          <w:t>in particular</w:t>
        </w:r>
      </w:ins>
      <w:r w:rsidRPr="7F85FB28" w:rsidR="3455EAD2">
        <w:rPr>
          <w:rFonts w:cs="Calibri" w:cstheme="minorAscii"/>
          <w:sz w:val="24"/>
          <w:szCs w:val="24"/>
        </w:rPr>
        <w:t xml:space="preserve"> and</w:t>
      </w:r>
      <w:proofErr w:type="gramEnd"/>
      <w:r w:rsidRPr="7F85FB28" w:rsidR="3455EAD2">
        <w:rPr>
          <w:rFonts w:cs="Calibri" w:cstheme="minorAscii"/>
          <w:sz w:val="24"/>
          <w:szCs w:val="24"/>
        </w:rPr>
        <w:t xml:space="preserve"> as people</w:t>
      </w:r>
      <w:ins w:author="Meike Robaard" w:date="2022-06-02T14:54:23.481Z" w:id="2061708265">
        <w:r w:rsidRPr="7F85FB28" w:rsidR="3455EAD2">
          <w:rPr>
            <w:rFonts w:cs="Calibri" w:cstheme="minorAscii"/>
            <w:sz w:val="24"/>
            <w:szCs w:val="24"/>
          </w:rPr>
          <w:t xml:space="preserve"> more generally</w:t>
        </w:r>
      </w:ins>
      <w:r w:rsidRPr="7F85FB28" w:rsidR="3455EAD2">
        <w:rPr>
          <w:rFonts w:cs="Calibri" w:cstheme="minorAscii"/>
          <w:sz w:val="24"/>
          <w:szCs w:val="24"/>
        </w:rPr>
        <w:t xml:space="preserve">. </w:t>
      </w:r>
      <w:commentRangeStart w:id="1172244810"/>
      <w:r w:rsidRPr="7F85FB28" w:rsidR="673C2F27">
        <w:rPr>
          <w:rFonts w:cs="Calibri" w:cstheme="minorAscii"/>
          <w:sz w:val="24"/>
          <w:szCs w:val="24"/>
        </w:rPr>
        <w:t>It</w:t>
      </w:r>
      <w:commentRangeEnd w:id="1172244810"/>
      <w:r>
        <w:rPr>
          <w:rStyle w:val="CommentReference"/>
        </w:rPr>
        <w:commentReference w:id="1172244810"/>
      </w:r>
      <w:r w:rsidRPr="7F85FB28" w:rsidR="673C2F27">
        <w:rPr>
          <w:rFonts w:cs="Calibri" w:cstheme="minorAscii"/>
          <w:sz w:val="24"/>
          <w:szCs w:val="24"/>
        </w:rPr>
        <w:t xml:space="preserve"> applies to scientific research and to our own thinking</w:t>
      </w:r>
      <w:r w:rsidRPr="7F85FB28" w:rsidR="3455EAD2">
        <w:rPr>
          <w:rFonts w:cs="Calibri" w:cstheme="minorAscii"/>
          <w:sz w:val="24"/>
          <w:szCs w:val="24"/>
        </w:rPr>
        <w:t xml:space="preserve">. We must remain open-minded and open to new and sometimes surprising ideas, but we must not open our minds to such an extent that our brains fall out! </w:t>
      </w:r>
      <w:del w:author="Meike Robaard" w:date="2022-06-02T14:55:16.43Z" w:id="171077187">
        <w:r w:rsidRPr="7F85FB28" w:rsidDel="3455EAD2">
          <w:rPr>
            <w:rFonts w:cs="Calibri" w:cstheme="minorAscii"/>
            <w:sz w:val="24"/>
            <w:szCs w:val="24"/>
          </w:rPr>
          <w:delText>So</w:delText>
        </w:r>
      </w:del>
      <w:ins w:author="Meike Robaard" w:date="2022-06-02T14:55:18.396Z" w:id="1720402358">
        <w:r w:rsidRPr="7F85FB28" w:rsidR="3455EAD2">
          <w:rPr>
            <w:rFonts w:cs="Calibri" w:cstheme="minorAscii"/>
            <w:sz w:val="24"/>
            <w:szCs w:val="24"/>
          </w:rPr>
          <w:t>In other words</w:t>
        </w:r>
      </w:ins>
      <w:r w:rsidRPr="7F85FB28" w:rsidR="3455EAD2">
        <w:rPr>
          <w:rFonts w:cs="Calibri" w:cstheme="minorAscii"/>
          <w:sz w:val="24"/>
          <w:szCs w:val="24"/>
        </w:rPr>
        <w:t xml:space="preserve">, be open to new ideas, possibilities, perspectives, but never lose your critical gaze. </w:t>
      </w:r>
    </w:p>
    <w:p w:rsidR="00F95FDF" w:rsidP="007B6399" w:rsidRDefault="00F95FDF" w14:paraId="384F4136" w14:textId="77777777">
      <w:pPr>
        <w:spacing w:line="360" w:lineRule="auto"/>
        <w:jc w:val="both"/>
        <w:rPr>
          <w:rFonts w:cstheme="minorHAnsi"/>
          <w:sz w:val="24"/>
          <w:szCs w:val="24"/>
        </w:rPr>
      </w:pPr>
    </w:p>
    <w:p w:rsidR="008A741D" w:rsidP="7F85FB28" w:rsidRDefault="00711E6D" w14:paraId="501907C9" w14:textId="1A96DEA5">
      <w:pPr>
        <w:spacing w:line="360" w:lineRule="auto"/>
        <w:jc w:val="both"/>
        <w:rPr>
          <w:rFonts w:cs="Calibri" w:cstheme="minorAscii"/>
          <w:sz w:val="24"/>
          <w:szCs w:val="24"/>
        </w:rPr>
      </w:pPr>
      <w:r w:rsidRPr="7F85FB28" w:rsidR="3455EAD2">
        <w:rPr>
          <w:rFonts w:cs="Calibri" w:cstheme="minorAscii"/>
          <w:sz w:val="24"/>
          <w:szCs w:val="24"/>
        </w:rPr>
        <w:t xml:space="preserve">Develop the habit of gauging the reliability of a belief by considering the way it came about. Screen the arguments you are presented with for reasoning errors. And most </w:t>
      </w:r>
      <w:ins w:author="Meike Robaard" w:date="2022-06-02T14:55:42.033Z" w:id="95901056">
        <w:r w:rsidRPr="7F85FB28" w:rsidR="3455EAD2">
          <w:rPr>
            <w:rFonts w:cs="Calibri" w:cstheme="minorAscii"/>
            <w:sz w:val="24"/>
            <w:szCs w:val="24"/>
          </w:rPr>
          <w:t xml:space="preserve">importantly, </w:t>
        </w:r>
      </w:ins>
      <w:del w:author="Meike Robaard" w:date="2022-06-02T14:55:44.337Z" w:id="1098673486">
        <w:r w:rsidRPr="7F85FB28" w:rsidDel="3455EAD2">
          <w:rPr>
            <w:rFonts w:cs="Calibri" w:cstheme="minorAscii"/>
            <w:sz w:val="24"/>
            <w:szCs w:val="24"/>
          </w:rPr>
          <w:delText>of all</w:delText>
        </w:r>
      </w:del>
      <w:r w:rsidRPr="7F85FB28" w:rsidR="3455EAD2">
        <w:rPr>
          <w:rFonts w:cs="Calibri" w:cstheme="minorAscii"/>
          <w:sz w:val="24"/>
          <w:szCs w:val="24"/>
        </w:rPr>
        <w:t xml:space="preserve"> develop the habit of critically reflecting on your own thinking</w:t>
      </w:r>
      <w:r w:rsidRPr="7F85FB28" w:rsidR="673C2F27">
        <w:rPr>
          <w:rFonts w:cs="Calibri" w:cstheme="minorAscii"/>
          <w:sz w:val="24"/>
          <w:szCs w:val="24"/>
        </w:rPr>
        <w:t xml:space="preserve"> and beliefs. </w:t>
      </w:r>
      <w:r w:rsidRPr="7F85FB28" w:rsidR="3455EAD2">
        <w:rPr>
          <w:rFonts w:cs="Calibri" w:cstheme="minorAscii"/>
          <w:sz w:val="24"/>
          <w:szCs w:val="24"/>
        </w:rPr>
        <w:t>Critical thinking is an indispensable skill in the information age in which we live. It makes little sense today to cram your head full of facts that are accessible by simply consulting your smartphone. What makes sense</w:t>
      </w:r>
      <w:ins w:author="Meike Robaard" w:date="2022-06-02T14:56:00.607Z" w:id="1771383505">
        <w:r w:rsidRPr="7F85FB28" w:rsidR="3455EAD2">
          <w:rPr>
            <w:rFonts w:cs="Calibri" w:cstheme="minorAscii"/>
            <w:sz w:val="24"/>
            <w:szCs w:val="24"/>
          </w:rPr>
          <w:t>,</w:t>
        </w:r>
      </w:ins>
      <w:r w:rsidRPr="7F85FB28" w:rsidR="3455EAD2">
        <w:rPr>
          <w:rFonts w:cs="Calibri" w:cstheme="minorAscii"/>
          <w:sz w:val="24"/>
          <w:szCs w:val="24"/>
        </w:rPr>
        <w:t xml:space="preserve"> is to develop the right filters to process that constant stream of information. </w:t>
      </w:r>
    </w:p>
    <w:p w:rsidR="008A741D" w:rsidP="007B6399" w:rsidRDefault="008A741D" w14:paraId="746ADE10" w14:textId="77777777">
      <w:pPr>
        <w:spacing w:line="360" w:lineRule="auto"/>
        <w:jc w:val="both"/>
        <w:rPr>
          <w:rFonts w:cstheme="minorHAnsi"/>
          <w:sz w:val="24"/>
          <w:szCs w:val="24"/>
        </w:rPr>
      </w:pPr>
    </w:p>
    <w:p w:rsidR="00711E6D" w:rsidP="7F85FB28" w:rsidRDefault="00711E6D" w14:paraId="30E36D77" w14:textId="4ED674D1">
      <w:pPr>
        <w:spacing w:line="360" w:lineRule="auto"/>
        <w:jc w:val="both"/>
        <w:rPr>
          <w:rFonts w:cs="Calibri" w:cstheme="minorAscii"/>
          <w:sz w:val="24"/>
          <w:szCs w:val="24"/>
        </w:rPr>
      </w:pPr>
      <w:r w:rsidRPr="7F85FB28" w:rsidR="3455EAD2">
        <w:rPr>
          <w:rFonts w:cs="Calibri" w:cstheme="minorAscii"/>
          <w:sz w:val="24"/>
          <w:szCs w:val="24"/>
        </w:rPr>
        <w:t>I believe critical thinking is</w:t>
      </w:r>
      <w:r w:rsidRPr="7F85FB28" w:rsidR="3D71D5BF">
        <w:rPr>
          <w:rFonts w:cs="Calibri" w:cstheme="minorAscii"/>
          <w:sz w:val="24"/>
          <w:szCs w:val="24"/>
        </w:rPr>
        <w:t xml:space="preserve"> one of</w:t>
      </w:r>
      <w:r w:rsidRPr="7F85FB28" w:rsidR="3455EAD2">
        <w:rPr>
          <w:rFonts w:cs="Calibri" w:cstheme="minorAscii"/>
          <w:sz w:val="24"/>
          <w:szCs w:val="24"/>
        </w:rPr>
        <w:t xml:space="preserve"> the most important </w:t>
      </w:r>
      <w:del w:author="Meike Robaard" w:date="2022-06-02T14:56:46.542Z" w:id="1512250199">
        <w:r w:rsidRPr="7F85FB28" w:rsidDel="3455EAD2">
          <w:rPr>
            <w:rFonts w:cs="Calibri" w:cstheme="minorAscii"/>
            <w:sz w:val="24"/>
            <w:szCs w:val="24"/>
          </w:rPr>
          <w:delText>hiatus</w:delText>
        </w:r>
        <w:r w:rsidRPr="7F85FB28" w:rsidDel="3D71D5BF">
          <w:rPr>
            <w:rFonts w:cs="Calibri" w:cstheme="minorAscii"/>
            <w:sz w:val="24"/>
            <w:szCs w:val="24"/>
          </w:rPr>
          <w:delText>es</w:delText>
        </w:r>
      </w:del>
      <w:ins w:author="Meike Robaard" w:date="2022-06-02T14:56:44.243Z" w:id="1925404591">
        <w:r w:rsidRPr="7F85FB28" w:rsidR="3D71D5BF">
          <w:rPr>
            <w:rFonts w:cs="Calibri" w:cstheme="minorAscii"/>
            <w:sz w:val="24"/>
            <w:szCs w:val="24"/>
          </w:rPr>
          <w:t>holes</w:t>
        </w:r>
      </w:ins>
      <w:r w:rsidRPr="7F85FB28" w:rsidR="3455EAD2">
        <w:rPr>
          <w:rFonts w:cs="Calibri" w:cstheme="minorAscii"/>
          <w:sz w:val="24"/>
          <w:szCs w:val="24"/>
        </w:rPr>
        <w:t xml:space="preserve"> in our education today</w:t>
      </w:r>
      <w:ins w:author="Meike Robaard" w:date="2022-06-02T14:56:10.804Z" w:id="1960010822">
        <w:r w:rsidRPr="7F85FB28" w:rsidR="3455EAD2">
          <w:rPr>
            <w:rFonts w:cs="Calibri" w:cstheme="minorAscii"/>
            <w:sz w:val="24"/>
            <w:szCs w:val="24"/>
          </w:rPr>
          <w:t>,</w:t>
        </w:r>
      </w:ins>
      <w:r w:rsidRPr="7F85FB28" w:rsidR="3455EAD2">
        <w:rPr>
          <w:rFonts w:cs="Calibri" w:cstheme="minorAscii"/>
          <w:sz w:val="24"/>
          <w:szCs w:val="24"/>
        </w:rPr>
        <w:t xml:space="preserve"> and I hope that this </w:t>
      </w:r>
      <w:r w:rsidRPr="7F85FB28" w:rsidR="3D71D5BF">
        <w:rPr>
          <w:rFonts w:cs="Calibri" w:cstheme="minorAscii"/>
          <w:sz w:val="24"/>
          <w:szCs w:val="24"/>
        </w:rPr>
        <w:t>book</w:t>
      </w:r>
      <w:r w:rsidRPr="7F85FB28" w:rsidR="3455EAD2">
        <w:rPr>
          <w:rFonts w:cs="Calibri" w:cstheme="minorAscii"/>
          <w:sz w:val="24"/>
          <w:szCs w:val="24"/>
        </w:rPr>
        <w:t xml:space="preserve"> has filled this </w:t>
      </w:r>
      <w:del w:author="Meike Robaard" w:date="2022-06-02T14:56:37.138Z" w:id="502445145">
        <w:r w:rsidRPr="7F85FB28" w:rsidDel="3455EAD2">
          <w:rPr>
            <w:rFonts w:cs="Calibri" w:cstheme="minorAscii"/>
            <w:sz w:val="24"/>
            <w:szCs w:val="24"/>
          </w:rPr>
          <w:delText>hiatus</w:delText>
        </w:r>
      </w:del>
      <w:ins w:author="Meike Robaard" w:date="2022-06-02T14:56:37.414Z" w:id="709357434">
        <w:r w:rsidRPr="7F85FB28" w:rsidR="3455EAD2">
          <w:rPr>
            <w:rFonts w:cs="Calibri" w:cstheme="minorAscii"/>
            <w:sz w:val="24"/>
            <w:szCs w:val="24"/>
          </w:rPr>
          <w:t>gap</w:t>
        </w:r>
      </w:ins>
      <w:r w:rsidRPr="7F85FB28" w:rsidR="3455EAD2">
        <w:rPr>
          <w:rFonts w:cs="Calibri" w:cstheme="minorAscii"/>
          <w:sz w:val="24"/>
          <w:szCs w:val="24"/>
        </w:rPr>
        <w:t xml:space="preserve"> for you</w:t>
      </w:r>
      <w:ins w:author="Meike Robaard" w:date="2022-06-02T14:56:56.075Z" w:id="872511238">
        <w:r w:rsidRPr="7F85FB28" w:rsidR="3455EAD2">
          <w:rPr>
            <w:rFonts w:cs="Calibri" w:cstheme="minorAscii"/>
            <w:sz w:val="24"/>
            <w:szCs w:val="24"/>
          </w:rPr>
          <w:t>,</w:t>
        </w:r>
      </w:ins>
      <w:del w:author="Meike Robaard" w:date="2022-06-02T14:56:55.227Z" w:id="1253456232">
        <w:r w:rsidRPr="7F85FB28" w:rsidDel="3455EAD2">
          <w:rPr>
            <w:rFonts w:cs="Calibri" w:cstheme="minorAscii"/>
            <w:sz w:val="24"/>
            <w:szCs w:val="24"/>
          </w:rPr>
          <w:delText>. B</w:delText>
        </w:r>
      </w:del>
      <w:proofErr w:type="spellStart"/>
      <w:r w:rsidRPr="7F85FB28" w:rsidR="3455EAD2">
        <w:rPr>
          <w:rFonts w:cs="Calibri" w:cstheme="minorAscii"/>
          <w:sz w:val="24"/>
          <w:szCs w:val="24"/>
        </w:rPr>
        <w:t>e</w:t>
      </w:r>
      <w:ins w:author="Meike Robaard" w:date="2022-06-02T14:56:57.71Z" w:id="1776629408">
        <w:r w:rsidRPr="7F85FB28" w:rsidR="3455EAD2">
          <w:rPr>
            <w:rFonts w:cs="Calibri" w:cstheme="minorAscii"/>
            <w:sz w:val="24"/>
            <w:szCs w:val="24"/>
          </w:rPr>
          <w:t>b</w:t>
        </w:r>
      </w:ins>
      <w:r w:rsidRPr="7F85FB28" w:rsidR="3455EAD2">
        <w:rPr>
          <w:rFonts w:cs="Calibri" w:cstheme="minorAscii"/>
          <w:sz w:val="24"/>
          <w:szCs w:val="24"/>
        </w:rPr>
        <w:t>cause</w:t>
      </w:r>
      <w:proofErr w:type="spellEnd"/>
      <w:r w:rsidRPr="7F85FB28" w:rsidR="3455EAD2">
        <w:rPr>
          <w:rFonts w:cs="Calibri" w:cstheme="minorAscii"/>
          <w:sz w:val="24"/>
          <w:szCs w:val="24"/>
        </w:rPr>
        <w:t xml:space="preserve">, as I pointed out in the previous </w:t>
      </w:r>
      <w:r w:rsidRPr="7F85FB28" w:rsidR="1DFC8736">
        <w:rPr>
          <w:rFonts w:cs="Calibri" w:cstheme="minorAscii"/>
          <w:sz w:val="24"/>
          <w:szCs w:val="24"/>
        </w:rPr>
        <w:t>chapter</w:t>
      </w:r>
      <w:r w:rsidRPr="7F85FB28" w:rsidR="3455EAD2">
        <w:rPr>
          <w:rFonts w:cs="Calibri" w:cstheme="minorAscii"/>
          <w:sz w:val="24"/>
          <w:szCs w:val="24"/>
        </w:rPr>
        <w:t xml:space="preserve">, critical thinking is first and foremost a matter of responsibility. Bad thinking leads to bad outcomes. </w:t>
      </w:r>
      <w:del w:author="Meike Robaard" w:date="2022-06-02T14:57:06.11Z" w:id="1946118721">
        <w:r w:rsidRPr="7F85FB28" w:rsidDel="3455EAD2">
          <w:rPr>
            <w:rFonts w:cs="Calibri" w:cstheme="minorAscii"/>
            <w:sz w:val="24"/>
            <w:szCs w:val="24"/>
          </w:rPr>
          <w:delText>In light of</w:delText>
        </w:r>
      </w:del>
      <w:ins w:author="Meike Robaard" w:date="2022-06-02T14:57:06.11Z" w:id="422088805">
        <w:r w:rsidRPr="7F85FB28" w:rsidR="3455EAD2">
          <w:rPr>
            <w:rFonts w:cs="Calibri" w:cstheme="minorAscii"/>
            <w:sz w:val="24"/>
            <w:szCs w:val="24"/>
          </w:rPr>
          <w:t>Considering</w:t>
        </w:r>
      </w:ins>
      <w:r w:rsidRPr="7F85FB28" w:rsidR="3455EAD2">
        <w:rPr>
          <w:rFonts w:cs="Calibri" w:cstheme="minorAscii"/>
          <w:sz w:val="24"/>
          <w:szCs w:val="24"/>
        </w:rPr>
        <w:t xml:space="preserve"> the important challenges that we face today, one thing is certain: the future will be determined by the quality of our thinking. Up to you</w:t>
      </w:r>
      <w:r w:rsidRPr="7F85FB28" w:rsidR="3D71D5BF">
        <w:rPr>
          <w:rFonts w:cs="Calibri" w:cstheme="minorAscii"/>
          <w:sz w:val="24"/>
          <w:szCs w:val="24"/>
        </w:rPr>
        <w:t xml:space="preserve">, dear </w:t>
      </w:r>
      <w:r w:rsidRPr="7F85FB28" w:rsidR="3D71D5BF">
        <w:rPr>
          <w:rFonts w:cs="Calibri" w:cstheme="minorAscii"/>
          <w:sz w:val="24"/>
          <w:szCs w:val="24"/>
        </w:rPr>
        <w:t>student</w:t>
      </w:r>
      <w:r w:rsidRPr="7F85FB28" w:rsidR="3D71D5BF">
        <w:rPr>
          <w:rFonts w:cs="Calibri" w:cstheme="minorAscii"/>
          <w:sz w:val="24"/>
          <w:szCs w:val="24"/>
        </w:rPr>
        <w:t xml:space="preserve"> or reader,</w:t>
      </w:r>
      <w:r w:rsidRPr="7F85FB28" w:rsidR="3455EAD2">
        <w:rPr>
          <w:rFonts w:cs="Calibri" w:cstheme="minorAscii"/>
          <w:sz w:val="24"/>
          <w:szCs w:val="24"/>
        </w:rPr>
        <w:t xml:space="preserve"> to contribute to a better world as </w:t>
      </w:r>
      <w:r w:rsidRPr="7F85FB28" w:rsidR="3D71D5BF">
        <w:rPr>
          <w:rFonts w:cs="Calibri" w:cstheme="minorAscii"/>
          <w:sz w:val="24"/>
          <w:szCs w:val="24"/>
        </w:rPr>
        <w:t xml:space="preserve">a </w:t>
      </w:r>
      <w:r w:rsidRPr="7F85FB28" w:rsidR="3455EAD2">
        <w:rPr>
          <w:rFonts w:cs="Calibri" w:cstheme="minorAscii"/>
          <w:sz w:val="24"/>
          <w:szCs w:val="24"/>
        </w:rPr>
        <w:t>critical thinker!</w:t>
      </w:r>
    </w:p>
    <w:p w:rsidR="00711E6D" w:rsidP="007B6399" w:rsidRDefault="00711E6D" w14:paraId="1FEB4633" w14:textId="77777777">
      <w:pPr>
        <w:spacing w:line="360" w:lineRule="auto"/>
        <w:jc w:val="both"/>
        <w:rPr>
          <w:rFonts w:cstheme="minorHAnsi"/>
          <w:sz w:val="24"/>
          <w:szCs w:val="24"/>
        </w:rPr>
      </w:pPr>
    </w:p>
    <w:p w:rsidR="00711E6D" w:rsidP="007B6399" w:rsidRDefault="00711E6D" w14:paraId="1FF0CF72" w14:textId="77777777">
      <w:pPr>
        <w:spacing w:line="360" w:lineRule="auto"/>
        <w:jc w:val="both"/>
        <w:rPr>
          <w:rFonts w:cstheme="minorHAnsi"/>
          <w:sz w:val="24"/>
          <w:szCs w:val="24"/>
        </w:rPr>
      </w:pPr>
    </w:p>
    <w:p w:rsidR="00711E6D" w:rsidP="007B6399" w:rsidRDefault="00711E6D" w14:paraId="745315BD" w14:textId="77777777">
      <w:pPr>
        <w:spacing w:line="360" w:lineRule="auto"/>
        <w:jc w:val="both"/>
        <w:rPr>
          <w:rFonts w:cstheme="minorHAnsi"/>
          <w:b/>
          <w:bCs/>
          <w:sz w:val="24"/>
          <w:szCs w:val="24"/>
        </w:rPr>
      </w:pPr>
      <w:r>
        <w:rPr>
          <w:rFonts w:cstheme="minorHAnsi"/>
          <w:b/>
          <w:bCs/>
          <w:sz w:val="24"/>
          <w:szCs w:val="24"/>
        </w:rPr>
        <w:t>Summary:</w:t>
      </w:r>
    </w:p>
    <w:p w:rsidR="00711E6D" w:rsidP="007B6399" w:rsidRDefault="00711E6D" w14:paraId="3275DEE2" w14:textId="77777777">
      <w:pPr>
        <w:spacing w:line="360" w:lineRule="auto"/>
        <w:jc w:val="both"/>
        <w:rPr>
          <w:rFonts w:cstheme="minorHAnsi"/>
          <w:b/>
          <w:bCs/>
          <w:sz w:val="24"/>
          <w:szCs w:val="24"/>
        </w:rPr>
      </w:pPr>
    </w:p>
    <w:p w:rsidRPr="007D022E" w:rsidR="00711E6D" w:rsidP="007D022E" w:rsidRDefault="00711E6D" w14:paraId="6EF45B3E" w14:textId="77777777">
      <w:pPr>
        <w:spacing w:line="360" w:lineRule="auto"/>
        <w:jc w:val="both"/>
        <w:rPr>
          <w:rFonts w:cstheme="minorHAnsi"/>
          <w:sz w:val="24"/>
          <w:szCs w:val="24"/>
        </w:rPr>
      </w:pPr>
      <w:r w:rsidRPr="007D022E">
        <w:rPr>
          <w:rFonts w:cstheme="minorHAnsi"/>
          <w:sz w:val="24"/>
          <w:szCs w:val="24"/>
        </w:rPr>
        <w:t>What do all (good) sciences have in common?</w:t>
      </w:r>
    </w:p>
    <w:p w:rsidRPr="007D022E" w:rsidR="00711E6D" w:rsidP="7F85FB28" w:rsidRDefault="00711E6D" w14:paraId="2F5D3CE1" w14:textId="72C15CBC">
      <w:pPr>
        <w:pStyle w:val="ListParagraph"/>
        <w:numPr>
          <w:ilvl w:val="0"/>
          <w:numId w:val="15"/>
        </w:numPr>
        <w:spacing w:line="360" w:lineRule="auto"/>
        <w:jc w:val="both"/>
        <w:rPr>
          <w:rFonts w:cs="Calibri" w:cstheme="minorAscii"/>
          <w:sz w:val="24"/>
          <w:szCs w:val="24"/>
        </w:rPr>
      </w:pPr>
      <w:r w:rsidRPr="7F85FB28" w:rsidR="3455EAD2">
        <w:rPr>
          <w:rFonts w:cs="Calibri" w:cstheme="minorAscii"/>
          <w:sz w:val="24"/>
          <w:szCs w:val="24"/>
        </w:rPr>
        <w:t>They are self-correcting</w:t>
      </w:r>
      <w:ins w:author="Meike Robaard" w:date="2022-06-02T14:57:22.057Z" w:id="2125267440">
        <w:r w:rsidRPr="7F85FB28" w:rsidR="3455EAD2">
          <w:rPr>
            <w:rFonts w:cs="Calibri" w:cstheme="minorAscii"/>
            <w:sz w:val="24"/>
            <w:szCs w:val="24"/>
          </w:rPr>
          <w:t>.</w:t>
        </w:r>
      </w:ins>
    </w:p>
    <w:p w:rsidRPr="007D022E" w:rsidR="00711E6D" w:rsidP="007D022E" w:rsidRDefault="00711E6D" w14:paraId="26F5582F" w14:textId="77777777">
      <w:pPr>
        <w:spacing w:line="360" w:lineRule="auto"/>
        <w:jc w:val="both"/>
        <w:rPr>
          <w:rFonts w:cstheme="minorHAnsi"/>
          <w:sz w:val="24"/>
          <w:szCs w:val="24"/>
        </w:rPr>
      </w:pPr>
      <w:r w:rsidRPr="007D022E">
        <w:rPr>
          <w:rFonts w:cstheme="minorHAnsi"/>
          <w:sz w:val="24"/>
          <w:szCs w:val="24"/>
        </w:rPr>
        <w:t>Why?</w:t>
      </w:r>
    </w:p>
    <w:p w:rsidRPr="007D022E" w:rsidR="00711E6D" w:rsidP="00711E6D" w:rsidRDefault="00711E6D" w14:paraId="2D44D1C0" w14:textId="77777777">
      <w:pPr>
        <w:pStyle w:val="ListParagraph"/>
        <w:numPr>
          <w:ilvl w:val="0"/>
          <w:numId w:val="15"/>
        </w:numPr>
        <w:spacing w:line="360" w:lineRule="auto"/>
        <w:jc w:val="both"/>
        <w:rPr>
          <w:rFonts w:cstheme="minorHAnsi"/>
          <w:sz w:val="24"/>
          <w:szCs w:val="24"/>
        </w:rPr>
      </w:pPr>
      <w:r w:rsidRPr="007D022E">
        <w:rPr>
          <w:rFonts w:cstheme="minorHAnsi"/>
          <w:sz w:val="24"/>
          <w:szCs w:val="24"/>
        </w:rPr>
        <w:t>Cognitive artifacts protect against intuitive reasoning errors.</w:t>
      </w:r>
    </w:p>
    <w:p w:rsidRPr="007D022E" w:rsidR="00711E6D" w:rsidP="00711E6D" w:rsidRDefault="00711E6D" w14:paraId="442F81F3" w14:textId="77777777">
      <w:pPr>
        <w:pStyle w:val="ListParagraph"/>
        <w:numPr>
          <w:ilvl w:val="0"/>
          <w:numId w:val="15"/>
        </w:numPr>
        <w:spacing w:line="360" w:lineRule="auto"/>
        <w:jc w:val="both"/>
        <w:rPr>
          <w:rFonts w:cstheme="minorHAnsi"/>
          <w:sz w:val="24"/>
          <w:szCs w:val="24"/>
        </w:rPr>
      </w:pPr>
      <w:r w:rsidRPr="007D022E">
        <w:rPr>
          <w:rFonts w:cstheme="minorHAnsi"/>
          <w:sz w:val="24"/>
          <w:szCs w:val="24"/>
        </w:rPr>
        <w:t>Framework and context protect against reasoning errors of system 2 and against emotional distortion.</w:t>
      </w:r>
    </w:p>
    <w:p w:rsidRPr="007D022E" w:rsidR="00711E6D" w:rsidP="007D022E" w:rsidRDefault="00711E6D" w14:paraId="6D9920E4" w14:textId="77777777">
      <w:pPr>
        <w:spacing w:line="360" w:lineRule="auto"/>
        <w:jc w:val="both"/>
        <w:rPr>
          <w:rFonts w:cstheme="minorHAnsi"/>
          <w:sz w:val="24"/>
          <w:szCs w:val="24"/>
        </w:rPr>
      </w:pPr>
      <w:r w:rsidRPr="007D022E">
        <w:rPr>
          <w:rFonts w:cstheme="minorHAnsi"/>
          <w:sz w:val="24"/>
          <w:szCs w:val="24"/>
        </w:rPr>
        <w:t>What is the importance of a demarcation criterion?</w:t>
      </w:r>
    </w:p>
    <w:p w:rsidRPr="007D022E" w:rsidR="00711E6D" w:rsidP="00711E6D" w:rsidRDefault="00711E6D" w14:paraId="268FADF6" w14:textId="77777777">
      <w:pPr>
        <w:pStyle w:val="ListParagraph"/>
        <w:numPr>
          <w:ilvl w:val="0"/>
          <w:numId w:val="16"/>
        </w:numPr>
        <w:spacing w:line="360" w:lineRule="auto"/>
        <w:jc w:val="both"/>
        <w:rPr>
          <w:rFonts w:cstheme="minorHAnsi"/>
          <w:sz w:val="24"/>
          <w:szCs w:val="24"/>
        </w:rPr>
      </w:pPr>
      <w:r w:rsidRPr="007D022E">
        <w:rPr>
          <w:rFonts w:cstheme="minorHAnsi"/>
          <w:sz w:val="24"/>
          <w:szCs w:val="24"/>
        </w:rPr>
        <w:lastRenderedPageBreak/>
        <w:t>Universal standards for good science ensure that scientists can criticize (and improve) each other's work.</w:t>
      </w:r>
    </w:p>
    <w:p w:rsidR="00711E6D" w:rsidP="7F85FB28" w:rsidRDefault="00711E6D" w14:paraId="711175D4" w14:textId="1CB7F4D9">
      <w:pPr>
        <w:pStyle w:val="ListParagraph"/>
        <w:numPr>
          <w:ilvl w:val="0"/>
          <w:numId w:val="16"/>
        </w:numPr>
        <w:spacing w:line="360" w:lineRule="auto"/>
        <w:jc w:val="both"/>
        <w:rPr>
          <w:rFonts w:cs="Calibri" w:cstheme="minorAscii"/>
          <w:sz w:val="24"/>
          <w:szCs w:val="24"/>
        </w:rPr>
      </w:pPr>
      <w:r w:rsidRPr="7F85FB28" w:rsidR="3455EAD2">
        <w:rPr>
          <w:rFonts w:cs="Calibri" w:cstheme="minorAscii"/>
          <w:sz w:val="24"/>
          <w:szCs w:val="24"/>
        </w:rPr>
        <w:t xml:space="preserve">Scientific progress requires a reliable </w:t>
      </w:r>
      <w:ins w:author="Meike Robaard" w:date="2022-06-01T14:09:17.004Z" w:id="841221553">
        <w:r w:rsidRPr="7F85FB28" w:rsidR="3455EAD2">
          <w:rPr>
            <w:rFonts w:cs="Calibri" w:cstheme="minorAscii"/>
            <w:sz w:val="24"/>
            <w:szCs w:val="24"/>
          </w:rPr>
          <w:t>foundation</w:t>
        </w:r>
      </w:ins>
      <w:del w:author="Meike Robaard" w:date="2022-06-01T14:09:14.446Z" w:id="454236335">
        <w:r w:rsidRPr="7F85FB28" w:rsidDel="3455EAD2">
          <w:rPr>
            <w:rFonts w:cs="Calibri" w:cstheme="minorAscii"/>
            <w:sz w:val="24"/>
            <w:szCs w:val="24"/>
          </w:rPr>
          <w:delText>basis</w:delText>
        </w:r>
      </w:del>
      <w:r w:rsidRPr="7F85FB28" w:rsidR="3455EAD2">
        <w:rPr>
          <w:rFonts w:cs="Calibri" w:cstheme="minorAscii"/>
          <w:sz w:val="24"/>
          <w:szCs w:val="24"/>
        </w:rPr>
        <w:t xml:space="preserve"> </w:t>
      </w:r>
      <w:ins w:author="Meike Robaard" w:date="2022-06-01T14:09:01.736Z" w:id="1498929264">
        <w:r w:rsidRPr="7F85FB28" w:rsidR="3455EAD2">
          <w:rPr>
            <w:rFonts w:cs="Calibri" w:cstheme="minorAscii"/>
            <w:sz w:val="24"/>
            <w:szCs w:val="24"/>
          </w:rPr>
          <w:t>up</w:t>
        </w:r>
      </w:ins>
      <w:r w:rsidRPr="7F85FB28" w:rsidR="3455EAD2">
        <w:rPr>
          <w:rFonts w:cs="Calibri" w:cstheme="minorAscii"/>
          <w:sz w:val="24"/>
          <w:szCs w:val="24"/>
        </w:rPr>
        <w:t>on which to build.</w:t>
      </w:r>
    </w:p>
    <w:p w:rsidR="00711E6D" w:rsidP="7F85FB28" w:rsidRDefault="00711E6D" w14:paraId="45E24073" w14:textId="7D0F45C9">
      <w:pPr>
        <w:spacing w:line="360" w:lineRule="auto"/>
        <w:jc w:val="both"/>
        <w:rPr>
          <w:rFonts w:cs="Calibri" w:cstheme="minorAscii"/>
          <w:sz w:val="24"/>
          <w:szCs w:val="24"/>
        </w:rPr>
      </w:pPr>
      <w:del w:author="Meike Robaard" w:date="2022-06-01T14:08:42.046Z" w:id="1804607332">
        <w:r w:rsidRPr="7F85FB28" w:rsidDel="3455EAD2">
          <w:rPr>
            <w:rFonts w:cs="Calibri" w:cstheme="minorAscii"/>
            <w:sz w:val="24"/>
            <w:szCs w:val="24"/>
          </w:rPr>
          <w:delText>Important</w:delText>
        </w:r>
      </w:del>
      <w:ins w:author="Meike Robaard" w:date="2022-06-01T14:08:42.426Z" w:id="667822947">
        <w:r w:rsidRPr="7F85FB28" w:rsidR="3455EAD2">
          <w:rPr>
            <w:rFonts w:cs="Calibri" w:cstheme="minorAscii"/>
            <w:sz w:val="24"/>
            <w:szCs w:val="24"/>
          </w:rPr>
          <w:t>Key</w:t>
        </w:r>
      </w:ins>
      <w:r w:rsidRPr="7F85FB28" w:rsidR="3455EAD2">
        <w:rPr>
          <w:rFonts w:cs="Calibri" w:cstheme="minorAscii"/>
          <w:sz w:val="24"/>
          <w:szCs w:val="24"/>
        </w:rPr>
        <w:t xml:space="preserve"> terms:</w:t>
      </w:r>
    </w:p>
    <w:p w:rsidRPr="007D022E" w:rsidR="00711E6D" w:rsidP="7F85FB28" w:rsidRDefault="00711E6D" w14:paraId="13CF4E20" w14:textId="77777777">
      <w:pPr>
        <w:pStyle w:val="ListParagraph"/>
        <w:numPr>
          <w:ilvl w:val="0"/>
          <w:numId w:val="17"/>
        </w:numPr>
        <w:spacing w:line="360" w:lineRule="auto"/>
        <w:jc w:val="both"/>
        <w:rPr>
          <w:rFonts w:cs="Calibri" w:cstheme="minorAscii"/>
          <w:sz w:val="24"/>
          <w:szCs w:val="24"/>
        </w:rPr>
      </w:pPr>
      <w:r w:rsidRPr="7F85FB28" w:rsidR="3455EAD2">
        <w:rPr>
          <w:rFonts w:cs="Calibri" w:cstheme="minorAscii"/>
          <w:sz w:val="24"/>
          <w:szCs w:val="24"/>
        </w:rPr>
        <w:t>Dilthey’s</w:t>
      </w:r>
      <w:r w:rsidRPr="7F85FB28" w:rsidR="3455EAD2">
        <w:rPr>
          <w:rFonts w:cs="Calibri" w:cstheme="minorAscii"/>
          <w:sz w:val="24"/>
          <w:szCs w:val="24"/>
        </w:rPr>
        <w:t xml:space="preserve"> ‘</w:t>
      </w:r>
      <w:commentRangeStart w:id="1613308190"/>
      <w:proofErr w:type="spellStart"/>
      <w:r w:rsidRPr="7F85FB28" w:rsidR="3455EAD2">
        <w:rPr>
          <w:rFonts w:cs="Calibri" w:cstheme="minorAscii"/>
          <w:sz w:val="24"/>
          <w:szCs w:val="24"/>
        </w:rPr>
        <w:t>erklären</w:t>
      </w:r>
      <w:proofErr w:type="spellEnd"/>
      <w:commentRangeEnd w:id="1613308190"/>
      <w:r>
        <w:rPr>
          <w:rStyle w:val="CommentReference"/>
        </w:rPr>
        <w:commentReference w:id="1613308190"/>
      </w:r>
      <w:r w:rsidRPr="7F85FB28" w:rsidR="3455EAD2">
        <w:rPr>
          <w:rFonts w:cs="Calibri" w:cstheme="minorAscii"/>
          <w:sz w:val="24"/>
          <w:szCs w:val="24"/>
        </w:rPr>
        <w:t>’ (explaining)</w:t>
      </w:r>
    </w:p>
    <w:p w:rsidRPr="007D022E" w:rsidR="00711E6D" w:rsidP="7F85FB28" w:rsidRDefault="00711E6D" w14:paraId="12F4ED02" w14:textId="2CE31A7A">
      <w:pPr>
        <w:pStyle w:val="ListParagraph"/>
        <w:numPr>
          <w:ilvl w:val="1"/>
          <w:numId w:val="17"/>
        </w:numPr>
        <w:spacing w:line="360" w:lineRule="auto"/>
        <w:jc w:val="both"/>
        <w:rPr>
          <w:rFonts w:cs="Calibri" w:cstheme="minorAscii"/>
          <w:sz w:val="24"/>
          <w:szCs w:val="24"/>
        </w:rPr>
      </w:pPr>
      <w:ins w:author="Meike Robaard" w:date="2022-06-01T14:06:31.55Z" w:id="1168853580">
        <w:r w:rsidRPr="7F85FB28" w:rsidR="3455EAD2">
          <w:rPr>
            <w:rFonts w:cs="Calibri" w:cstheme="minorAscii"/>
            <w:sz w:val="24"/>
            <w:szCs w:val="24"/>
          </w:rPr>
          <w:t xml:space="preserve">The </w:t>
        </w:r>
      </w:ins>
      <w:del w:author="Meike Robaard" w:date="2022-06-01T14:06:36.643Z" w:id="31486805">
        <w:r w:rsidRPr="7F85FB28" w:rsidDel="3455EAD2">
          <w:rPr>
            <w:rFonts w:cs="Calibri" w:cstheme="minorAscii"/>
            <w:sz w:val="24"/>
            <w:szCs w:val="24"/>
          </w:rPr>
          <w:delText>A</w:delText>
        </w:r>
      </w:del>
      <w:ins w:author="Meike Robaard" w:date="2022-06-01T14:06:37.043Z" w:id="605547619">
        <w:r w:rsidRPr="7F85FB28" w:rsidR="3455EAD2">
          <w:rPr>
            <w:rFonts w:cs="Calibri" w:cstheme="minorAscii"/>
            <w:sz w:val="24"/>
            <w:szCs w:val="24"/>
          </w:rPr>
          <w:t>a</w:t>
        </w:r>
      </w:ins>
      <w:r w:rsidRPr="7F85FB28" w:rsidR="3455EAD2">
        <w:rPr>
          <w:rFonts w:cs="Calibri" w:cstheme="minorAscii"/>
          <w:sz w:val="24"/>
          <w:szCs w:val="24"/>
        </w:rPr>
        <w:t xml:space="preserve">im of </w:t>
      </w:r>
      <w:ins w:author="Meike Robaard" w:date="2022-06-01T14:06:42.066Z" w:id="1326995251">
        <w:r w:rsidRPr="7F85FB28" w:rsidR="3455EAD2">
          <w:rPr>
            <w:rFonts w:cs="Calibri" w:cstheme="minorAscii"/>
            <w:sz w:val="24"/>
            <w:szCs w:val="24"/>
          </w:rPr>
          <w:t xml:space="preserve">the </w:t>
        </w:r>
      </w:ins>
      <w:r w:rsidRPr="7F85FB28" w:rsidR="3455EAD2">
        <w:rPr>
          <w:rFonts w:cs="Calibri" w:cstheme="minorAscii"/>
          <w:sz w:val="24"/>
          <w:szCs w:val="24"/>
        </w:rPr>
        <w:t>natural sciences – to describe the world in terms of cause and effect and their underlying laws.</w:t>
      </w:r>
    </w:p>
    <w:p w:rsidRPr="007D022E" w:rsidR="00711E6D" w:rsidP="7F85FB28" w:rsidRDefault="00711E6D" w14:paraId="59350EDC" w14:textId="77777777">
      <w:pPr>
        <w:pStyle w:val="ListParagraph"/>
        <w:numPr>
          <w:ilvl w:val="0"/>
          <w:numId w:val="17"/>
        </w:numPr>
        <w:spacing w:line="360" w:lineRule="auto"/>
        <w:jc w:val="both"/>
        <w:rPr>
          <w:rFonts w:cs="Calibri" w:cstheme="minorAscii"/>
          <w:sz w:val="24"/>
          <w:szCs w:val="24"/>
        </w:rPr>
      </w:pPr>
      <w:r w:rsidRPr="7F85FB28" w:rsidR="3455EAD2">
        <w:rPr>
          <w:rFonts w:cs="Calibri" w:cstheme="minorAscii"/>
          <w:sz w:val="24"/>
          <w:szCs w:val="24"/>
        </w:rPr>
        <w:t>Dilthey’s</w:t>
      </w:r>
      <w:r w:rsidRPr="7F85FB28" w:rsidR="3455EAD2">
        <w:rPr>
          <w:rFonts w:cs="Calibri" w:cstheme="minorAscii"/>
          <w:sz w:val="24"/>
          <w:szCs w:val="24"/>
        </w:rPr>
        <w:t xml:space="preserve"> </w:t>
      </w:r>
      <w:commentRangeStart w:id="54920977"/>
      <w:r w:rsidRPr="7F85FB28" w:rsidR="3455EAD2">
        <w:rPr>
          <w:rFonts w:cs="Calibri" w:cstheme="minorAscii"/>
          <w:sz w:val="24"/>
          <w:szCs w:val="24"/>
        </w:rPr>
        <w:t>‘verstehen’</w:t>
      </w:r>
      <w:commentRangeEnd w:id="54920977"/>
      <w:r>
        <w:rPr>
          <w:rStyle w:val="CommentReference"/>
        </w:rPr>
        <w:commentReference w:id="54920977"/>
      </w:r>
      <w:r w:rsidRPr="7F85FB28" w:rsidR="3455EAD2">
        <w:rPr>
          <w:rFonts w:cs="Calibri" w:cstheme="minorAscii"/>
          <w:sz w:val="24"/>
          <w:szCs w:val="24"/>
        </w:rPr>
        <w:t xml:space="preserve"> (understanding)</w:t>
      </w:r>
    </w:p>
    <w:p w:rsidRPr="007D022E" w:rsidR="00711E6D" w:rsidP="7F85FB28" w:rsidRDefault="00711E6D" w14:paraId="63880368" w14:textId="277C9CB5">
      <w:pPr>
        <w:pStyle w:val="ListParagraph"/>
        <w:numPr>
          <w:ilvl w:val="1"/>
          <w:numId w:val="17"/>
        </w:numPr>
        <w:spacing w:line="360" w:lineRule="auto"/>
        <w:jc w:val="both"/>
        <w:rPr>
          <w:rFonts w:cs="Calibri" w:cstheme="minorAscii"/>
          <w:sz w:val="24"/>
          <w:szCs w:val="24"/>
        </w:rPr>
      </w:pPr>
      <w:ins w:author="Meike Robaard" w:date="2022-06-01T14:01:37.495Z" w:id="1525337994">
        <w:r w:rsidRPr="7F85FB28" w:rsidR="3455EAD2">
          <w:rPr>
            <w:rFonts w:cs="Calibri" w:cstheme="minorAscii"/>
            <w:sz w:val="24"/>
            <w:szCs w:val="24"/>
          </w:rPr>
          <w:t xml:space="preserve">The </w:t>
        </w:r>
      </w:ins>
      <w:del w:author="Meike Robaard" w:date="2022-06-01T14:01:53.585Z" w:id="482342434">
        <w:r w:rsidRPr="7F85FB28" w:rsidDel="3455EAD2">
          <w:rPr>
            <w:rFonts w:cs="Calibri" w:cstheme="minorAscii"/>
            <w:sz w:val="24"/>
            <w:szCs w:val="24"/>
          </w:rPr>
          <w:delText>A</w:delText>
        </w:r>
      </w:del>
      <w:ins w:author="Meike Robaard" w:date="2022-06-01T14:01:53.846Z" w:id="1435380725">
        <w:r w:rsidRPr="7F85FB28" w:rsidR="3455EAD2">
          <w:rPr>
            <w:rFonts w:cs="Calibri" w:cstheme="minorAscii"/>
            <w:sz w:val="24"/>
            <w:szCs w:val="24"/>
          </w:rPr>
          <w:t>a</w:t>
        </w:r>
      </w:ins>
      <w:r w:rsidRPr="7F85FB28" w:rsidR="3455EAD2">
        <w:rPr>
          <w:rFonts w:cs="Calibri" w:cstheme="minorAscii"/>
          <w:sz w:val="24"/>
          <w:szCs w:val="24"/>
        </w:rPr>
        <w:t xml:space="preserve">im of </w:t>
      </w:r>
      <w:ins w:author="Meike Robaard" w:date="2022-06-01T14:01:49.751Z" w:id="762299696">
        <w:r w:rsidRPr="7F85FB28" w:rsidR="3455EAD2">
          <w:rPr>
            <w:rFonts w:cs="Calibri" w:cstheme="minorAscii"/>
            <w:sz w:val="24"/>
            <w:szCs w:val="24"/>
          </w:rPr>
          <w:t xml:space="preserve">the </w:t>
        </w:r>
      </w:ins>
      <w:r w:rsidRPr="7F85FB28" w:rsidR="3455EAD2">
        <w:rPr>
          <w:rFonts w:cs="Calibri" w:cstheme="minorAscii"/>
          <w:sz w:val="24"/>
          <w:szCs w:val="24"/>
        </w:rPr>
        <w:t>social sciences – to come to a subjective understanding.</w:t>
      </w:r>
    </w:p>
    <w:p w:rsidRPr="007D022E" w:rsidR="00711E6D" w:rsidP="00711E6D" w:rsidRDefault="00711E6D" w14:paraId="73F7A5CA" w14:textId="77777777">
      <w:pPr>
        <w:pStyle w:val="ListParagraph"/>
        <w:numPr>
          <w:ilvl w:val="0"/>
          <w:numId w:val="17"/>
        </w:numPr>
        <w:spacing w:line="360" w:lineRule="auto"/>
        <w:jc w:val="both"/>
        <w:rPr>
          <w:rFonts w:cstheme="minorHAnsi"/>
          <w:sz w:val="24"/>
          <w:szCs w:val="24"/>
        </w:rPr>
      </w:pPr>
      <w:r w:rsidRPr="007D022E">
        <w:rPr>
          <w:rFonts w:cstheme="minorHAnsi"/>
          <w:sz w:val="24"/>
          <w:szCs w:val="24"/>
        </w:rPr>
        <w:t>Hacking’s looping effect</w:t>
      </w:r>
    </w:p>
    <w:p w:rsidRPr="007D022E" w:rsidR="00711E6D" w:rsidP="7F85FB28" w:rsidRDefault="00711E6D" w14:paraId="7EA01DA1" w14:textId="1A0C9661">
      <w:pPr>
        <w:pStyle w:val="ListParagraph"/>
        <w:numPr>
          <w:ilvl w:val="1"/>
          <w:numId w:val="17"/>
        </w:numPr>
        <w:spacing w:line="360" w:lineRule="auto"/>
        <w:jc w:val="both"/>
        <w:rPr>
          <w:rFonts w:cs="Calibri" w:cstheme="minorAscii"/>
          <w:sz w:val="24"/>
          <w:szCs w:val="24"/>
        </w:rPr>
      </w:pPr>
      <w:r w:rsidRPr="7F85FB28" w:rsidR="3455EAD2">
        <w:rPr>
          <w:rFonts w:cs="Calibri" w:cstheme="minorAscii"/>
          <w:sz w:val="24"/>
          <w:szCs w:val="24"/>
        </w:rPr>
        <w:t xml:space="preserve">A theory </w:t>
      </w:r>
      <w:commentRangeStart w:id="216935958"/>
      <w:r w:rsidRPr="7F85FB28" w:rsidR="3455EAD2">
        <w:rPr>
          <w:rFonts w:cs="Calibri" w:cstheme="minorAscii"/>
          <w:sz w:val="24"/>
          <w:szCs w:val="24"/>
        </w:rPr>
        <w:t>can influence its object</w:t>
      </w:r>
      <w:ins w:author="Meike Robaard" w:date="2022-06-01T14:00:46.826Z" w:id="1957378094">
        <w:r w:rsidRPr="7F85FB28" w:rsidR="3455EAD2">
          <w:rPr>
            <w:rFonts w:cs="Calibri" w:cstheme="minorAscii"/>
            <w:sz w:val="24"/>
            <w:szCs w:val="24"/>
          </w:rPr>
          <w:t xml:space="preserve"> of inquiry</w:t>
        </w:r>
      </w:ins>
      <w:r w:rsidRPr="7F85FB28" w:rsidR="3455EAD2">
        <w:rPr>
          <w:rFonts w:cs="Calibri" w:cstheme="minorAscii"/>
          <w:sz w:val="24"/>
          <w:szCs w:val="24"/>
        </w:rPr>
        <w:t xml:space="preserve"> in the human sciences</w:t>
      </w:r>
      <w:commentRangeEnd w:id="216935958"/>
      <w:r>
        <w:rPr>
          <w:rStyle w:val="CommentReference"/>
        </w:rPr>
        <w:commentReference w:id="216935958"/>
      </w:r>
      <w:r w:rsidRPr="7F85FB28" w:rsidR="3455EAD2">
        <w:rPr>
          <w:rFonts w:cs="Calibri" w:cstheme="minorAscii"/>
          <w:sz w:val="24"/>
          <w:szCs w:val="24"/>
        </w:rPr>
        <w:t xml:space="preserve">, since it can influence </w:t>
      </w:r>
      <w:del w:author="Meike Robaard" w:date="2022-06-01T14:01:04.671Z" w:id="902834670">
        <w:r w:rsidRPr="7F85FB28" w:rsidDel="3455EAD2">
          <w:rPr>
            <w:rFonts w:cs="Calibri" w:cstheme="minorAscii"/>
            <w:sz w:val="24"/>
            <w:szCs w:val="24"/>
          </w:rPr>
          <w:delText>what humans think and how they behave</w:delText>
        </w:r>
      </w:del>
      <w:ins w:author="Meike Robaard" w:date="2022-06-01T14:01:07.483Z" w:id="1064021685">
        <w:r w:rsidRPr="7F85FB28" w:rsidR="3455EAD2">
          <w:rPr>
            <w:rFonts w:cs="Calibri" w:cstheme="minorAscii"/>
            <w:sz w:val="24"/>
            <w:szCs w:val="24"/>
          </w:rPr>
          <w:t>human though and behavior</w:t>
        </w:r>
      </w:ins>
      <w:r w:rsidRPr="7F85FB28" w:rsidR="3455EAD2">
        <w:rPr>
          <w:rFonts w:cs="Calibri" w:cstheme="minorAscii"/>
          <w:sz w:val="24"/>
          <w:szCs w:val="24"/>
        </w:rPr>
        <w:t>.</w:t>
      </w:r>
    </w:p>
    <w:p w:rsidRPr="007D022E" w:rsidR="00711E6D" w:rsidP="7F85FB28" w:rsidRDefault="00711E6D" w14:paraId="5F9DB561" w14:textId="0BA7B613">
      <w:pPr>
        <w:pStyle w:val="ListParagraph"/>
        <w:numPr>
          <w:ilvl w:val="0"/>
          <w:numId w:val="17"/>
        </w:numPr>
        <w:spacing w:line="360" w:lineRule="auto"/>
        <w:jc w:val="both"/>
        <w:rPr>
          <w:rFonts w:cs="Calibri" w:cstheme="minorAscii"/>
          <w:sz w:val="24"/>
          <w:szCs w:val="24"/>
        </w:rPr>
      </w:pPr>
      <w:r w:rsidRPr="7F85FB28" w:rsidR="3455EAD2">
        <w:rPr>
          <w:rFonts w:cs="Calibri" w:cstheme="minorAscii"/>
          <w:sz w:val="24"/>
          <w:szCs w:val="24"/>
        </w:rPr>
        <w:t>Popper’s falsifiability</w:t>
      </w:r>
    </w:p>
    <w:p w:rsidRPr="007D022E" w:rsidR="00711E6D" w:rsidP="7F85FB28" w:rsidRDefault="00711E6D" w14:paraId="404428DF" w14:textId="6E5641C0">
      <w:pPr>
        <w:pStyle w:val="ListParagraph"/>
        <w:numPr>
          <w:ilvl w:val="1"/>
          <w:numId w:val="17"/>
        </w:numPr>
        <w:spacing w:line="360" w:lineRule="auto"/>
        <w:jc w:val="both"/>
        <w:rPr>
          <w:rFonts w:cs="Calibri" w:cstheme="minorAscii"/>
          <w:sz w:val="24"/>
          <w:szCs w:val="24"/>
        </w:rPr>
      </w:pPr>
      <w:ins w:author="Meike Robaard" w:date="2022-06-01T13:58:54.804Z" w:id="377026572">
        <w:r w:rsidRPr="7F85FB28" w:rsidR="3455EAD2">
          <w:rPr>
            <w:rFonts w:cs="Calibri" w:cstheme="minorAscii"/>
            <w:sz w:val="24"/>
            <w:szCs w:val="24"/>
          </w:rPr>
          <w:t xml:space="preserve">A </w:t>
        </w:r>
      </w:ins>
      <w:del w:author="Meike Robaard" w:date="2022-06-01T13:58:53.762Z" w:id="1017102332">
        <w:r w:rsidRPr="7F85FB28" w:rsidDel="3455EAD2">
          <w:rPr>
            <w:rFonts w:cs="Calibri" w:cstheme="minorAscii"/>
            <w:sz w:val="24"/>
            <w:szCs w:val="24"/>
          </w:rPr>
          <w:delText>D</w:delText>
        </w:r>
      </w:del>
      <w:ins w:author="Meike Robaard" w:date="2022-06-01T13:59:08.918Z" w:id="1794481395">
        <w:r w:rsidRPr="7F85FB28" w:rsidR="3455EAD2">
          <w:rPr>
            <w:rFonts w:cs="Calibri" w:cstheme="minorAscii"/>
            <w:sz w:val="24"/>
            <w:szCs w:val="24"/>
          </w:rPr>
          <w:t>d</w:t>
        </w:r>
      </w:ins>
      <w:r w:rsidRPr="7F85FB28" w:rsidR="3455EAD2">
        <w:rPr>
          <w:rFonts w:cs="Calibri" w:cstheme="minorAscii"/>
          <w:sz w:val="24"/>
          <w:szCs w:val="24"/>
        </w:rPr>
        <w:t xml:space="preserve">emarcation criterion </w:t>
      </w:r>
      <w:ins w:author="Meike Robaard" w:date="2022-06-01T13:59:12.054Z" w:id="676926265">
        <w:r w:rsidRPr="7F85FB28" w:rsidR="3455EAD2">
          <w:rPr>
            <w:rFonts w:cs="Calibri" w:cstheme="minorAscii"/>
            <w:sz w:val="24"/>
            <w:szCs w:val="24"/>
          </w:rPr>
          <w:t xml:space="preserve">that </w:t>
        </w:r>
      </w:ins>
      <w:r w:rsidRPr="7F85FB28" w:rsidR="3455EAD2">
        <w:rPr>
          <w:rFonts w:cs="Calibri" w:cstheme="minorAscii"/>
          <w:sz w:val="24"/>
          <w:szCs w:val="24"/>
        </w:rPr>
        <w:t>distinguish</w:t>
      </w:r>
      <w:ins w:author="Meike Robaard" w:date="2022-06-01T13:59:15.562Z" w:id="1414782595">
        <w:r w:rsidRPr="7F85FB28" w:rsidR="3455EAD2">
          <w:rPr>
            <w:rFonts w:cs="Calibri" w:cstheme="minorAscii"/>
            <w:sz w:val="24"/>
            <w:szCs w:val="24"/>
          </w:rPr>
          <w:t>es</w:t>
        </w:r>
      </w:ins>
      <w:del w:author="Meike Robaard" w:date="2022-06-01T13:59:13.953Z" w:id="1136257332">
        <w:r w:rsidRPr="7F85FB28" w:rsidDel="3455EAD2">
          <w:rPr>
            <w:rFonts w:cs="Calibri" w:cstheme="minorAscii"/>
            <w:sz w:val="24"/>
            <w:szCs w:val="24"/>
          </w:rPr>
          <w:delText>ing</w:delText>
        </w:r>
      </w:del>
      <w:r w:rsidRPr="7F85FB28" w:rsidR="3455EAD2">
        <w:rPr>
          <w:rFonts w:cs="Calibri" w:cstheme="minorAscii"/>
          <w:sz w:val="24"/>
          <w:szCs w:val="24"/>
        </w:rPr>
        <w:t xml:space="preserve"> science from pseudo-science. Scientific theories must be testable: </w:t>
      </w:r>
      <w:del w:author="Meike Robaard" w:date="2022-06-01T13:59:33.094Z" w:id="1372511014">
        <w:r w:rsidRPr="7F85FB28" w:rsidDel="3455EAD2">
          <w:rPr>
            <w:rFonts w:cs="Calibri" w:cstheme="minorAscii"/>
            <w:sz w:val="24"/>
            <w:szCs w:val="24"/>
          </w:rPr>
          <w:delText>it is possible</w:delText>
        </w:r>
      </w:del>
      <w:r w:rsidRPr="7F85FB28" w:rsidR="3455EAD2">
        <w:rPr>
          <w:rFonts w:cs="Calibri" w:cstheme="minorAscii"/>
          <w:sz w:val="24"/>
          <w:szCs w:val="24"/>
        </w:rPr>
        <w:t xml:space="preserve"> </w:t>
      </w:r>
      <w:r w:rsidRPr="7F85FB28" w:rsidR="3455EAD2">
        <w:rPr>
          <w:rFonts w:cs="Calibri" w:cstheme="minorAscii"/>
          <w:i w:val="1"/>
          <w:iCs w:val="1"/>
          <w:sz w:val="24"/>
          <w:szCs w:val="24"/>
        </w:rPr>
        <w:t>in principle</w:t>
      </w:r>
      <w:ins w:author="Meike Robaard" w:date="2022-06-01T13:59:45.838Z" w:id="1124943227">
        <w:r w:rsidRPr="7F85FB28" w:rsidR="3455EAD2">
          <w:rPr>
            <w:rFonts w:cs="Calibri" w:cstheme="minorAscii"/>
            <w:i w:val="1"/>
            <w:iCs w:val="1"/>
            <w:sz w:val="24"/>
            <w:szCs w:val="24"/>
          </w:rPr>
          <w:t xml:space="preserve">, </w:t>
        </w:r>
        <w:r w:rsidRPr="7F85FB28" w:rsidR="3455EAD2">
          <w:rPr>
            <w:rFonts w:cs="Calibri" w:cstheme="minorAscii"/>
            <w:i w:val="0"/>
            <w:iCs w:val="0"/>
            <w:sz w:val="24"/>
            <w:szCs w:val="24"/>
          </w:rPr>
          <w:t xml:space="preserve">it </w:t>
        </w:r>
        <w:r w:rsidRPr="7F85FB28" w:rsidR="3455EAD2">
          <w:rPr>
            <w:rFonts w:cs="Calibri" w:cstheme="minorAscii"/>
            <w:i w:val="0"/>
            <w:iCs w:val="0"/>
            <w:sz w:val="24"/>
            <w:szCs w:val="24"/>
          </w:rPr>
          <w:t>has to</w:t>
        </w:r>
        <w:r w:rsidRPr="7F85FB28" w:rsidR="3455EAD2">
          <w:rPr>
            <w:rFonts w:cs="Calibri" w:cstheme="minorAscii"/>
            <w:i w:val="0"/>
            <w:iCs w:val="0"/>
            <w:sz w:val="24"/>
            <w:szCs w:val="24"/>
          </w:rPr>
          <w:t xml:space="preserve"> be possible</w:t>
        </w:r>
      </w:ins>
      <w:r w:rsidRPr="7F85FB28" w:rsidR="3455EAD2">
        <w:rPr>
          <w:rFonts w:cs="Calibri" w:cstheme="minorAscii"/>
          <w:sz w:val="24"/>
          <w:szCs w:val="24"/>
        </w:rPr>
        <w:t xml:space="preserve"> to refute the theory </w:t>
      </w:r>
      <w:del w:author="Meike Robaard" w:date="2022-06-01T13:59:59.959Z" w:id="214481133">
        <w:r w:rsidRPr="7F85FB28" w:rsidDel="3455EAD2">
          <w:rPr>
            <w:rFonts w:cs="Calibri" w:cstheme="minorAscii"/>
            <w:sz w:val="24"/>
            <w:szCs w:val="24"/>
          </w:rPr>
          <w:delText>on the basis of</w:delText>
        </w:r>
      </w:del>
      <w:ins w:author="Meike Robaard" w:date="2022-06-01T14:00:01.825Z" w:id="364986247">
        <w:r w:rsidRPr="7F85FB28" w:rsidR="3455EAD2">
          <w:rPr>
            <w:rFonts w:cs="Calibri" w:cstheme="minorAscii"/>
            <w:sz w:val="24"/>
            <w:szCs w:val="24"/>
          </w:rPr>
          <w:t>via</w:t>
        </w:r>
      </w:ins>
      <w:r w:rsidRPr="7F85FB28" w:rsidR="3455EAD2">
        <w:rPr>
          <w:rFonts w:cs="Calibri" w:cstheme="minorAscii"/>
          <w:sz w:val="24"/>
          <w:szCs w:val="24"/>
        </w:rPr>
        <w:t xml:space="preserve"> </w:t>
      </w:r>
      <w:r w:rsidRPr="7F85FB28" w:rsidR="3455EAD2">
        <w:rPr>
          <w:rFonts w:cs="Calibri" w:cstheme="minorAscii"/>
          <w:i w:val="1"/>
          <w:iCs w:val="1"/>
          <w:sz w:val="24"/>
          <w:szCs w:val="24"/>
        </w:rPr>
        <w:t>observation</w:t>
      </w:r>
      <w:r w:rsidRPr="7F85FB28" w:rsidR="3455EAD2">
        <w:rPr>
          <w:rFonts w:cs="Calibri" w:cstheme="minorAscii"/>
          <w:sz w:val="24"/>
          <w:szCs w:val="24"/>
        </w:rPr>
        <w:t>.</w:t>
      </w:r>
    </w:p>
    <w:p w:rsidRPr="007B6399" w:rsidR="00711E6D" w:rsidP="007B6399" w:rsidRDefault="00711E6D" w14:paraId="11E0DCAA" w14:textId="77777777">
      <w:pPr>
        <w:spacing w:line="360" w:lineRule="auto"/>
        <w:jc w:val="both"/>
        <w:rPr>
          <w:rFonts w:cstheme="minorHAnsi"/>
          <w:sz w:val="24"/>
          <w:szCs w:val="24"/>
        </w:rPr>
      </w:pPr>
    </w:p>
    <w:p w:rsidR="00711E6D" w:rsidP="00711E6D" w:rsidRDefault="00711E6D" w14:paraId="5B18DB5F" w14:textId="7A7E1D93">
      <w:pPr>
        <w:spacing w:line="360" w:lineRule="auto"/>
        <w:jc w:val="both"/>
        <w:rPr>
          <w:rFonts w:cstheme="minorHAnsi"/>
          <w:sz w:val="24"/>
          <w:szCs w:val="24"/>
        </w:rPr>
      </w:pPr>
    </w:p>
    <w:p w:rsidR="00711E6D" w:rsidP="00711E6D" w:rsidRDefault="00711E6D" w14:paraId="53419CF8" w14:textId="172FA6A5">
      <w:pPr>
        <w:spacing w:line="360" w:lineRule="auto"/>
        <w:jc w:val="both"/>
        <w:rPr>
          <w:rFonts w:cstheme="minorHAnsi"/>
          <w:sz w:val="24"/>
          <w:szCs w:val="24"/>
        </w:rPr>
      </w:pPr>
    </w:p>
    <w:p w:rsidR="008A741D" w:rsidP="00711E6D" w:rsidRDefault="008A741D" w14:paraId="73AC98E9" w14:textId="77777777">
      <w:pPr>
        <w:pStyle w:val="Title"/>
      </w:pPr>
    </w:p>
    <w:p w:rsidR="008A741D" w:rsidP="00711E6D" w:rsidRDefault="008A741D" w14:paraId="3D3B0588" w14:textId="77777777">
      <w:pPr>
        <w:pStyle w:val="Title"/>
      </w:pPr>
    </w:p>
    <w:p w:rsidR="008A741D" w:rsidP="00711E6D" w:rsidRDefault="008A741D" w14:paraId="437D1AE2" w14:textId="77777777">
      <w:pPr>
        <w:pStyle w:val="Title"/>
      </w:pPr>
    </w:p>
    <w:p w:rsidR="008A741D" w:rsidP="00711E6D" w:rsidRDefault="008A741D" w14:paraId="26F3146D" w14:textId="77777777">
      <w:pPr>
        <w:pStyle w:val="Title"/>
      </w:pPr>
    </w:p>
    <w:p w:rsidR="00F519B7" w:rsidRDefault="00F519B7" w14:paraId="3ECC52D2" w14:textId="7F4D4127">
      <w:pPr>
        <w:rPr>
          <w:rFonts w:asciiTheme="majorHAnsi" w:hAnsiTheme="majorHAnsi" w:eastAsiaTheme="majorEastAsia" w:cstheme="majorBidi"/>
          <w:spacing w:val="-10"/>
          <w:kern w:val="28"/>
          <w:sz w:val="56"/>
          <w:szCs w:val="56"/>
        </w:rPr>
      </w:pPr>
      <w:r>
        <w:br w:type="page"/>
      </w:r>
    </w:p>
    <w:p w:rsidR="008A741D" w:rsidRDefault="008A741D" w14:paraId="113D30DC" w14:textId="2B9ABC6D">
      <w:pPr>
        <w:rPr>
          <w:rFonts w:asciiTheme="majorHAnsi" w:hAnsiTheme="majorHAnsi" w:eastAsiaTheme="majorEastAsia" w:cstheme="majorBidi"/>
          <w:spacing w:val="-10"/>
          <w:kern w:val="28"/>
          <w:sz w:val="56"/>
          <w:szCs w:val="56"/>
        </w:rPr>
      </w:pPr>
    </w:p>
    <w:p w:rsidR="00711E6D" w:rsidP="00711E6D" w:rsidRDefault="00711E6D" w14:paraId="0B9EF0DF" w14:textId="206D03F2">
      <w:pPr>
        <w:pStyle w:val="Title"/>
      </w:pPr>
      <w:r>
        <w:t>Appendix</w:t>
      </w:r>
    </w:p>
    <w:p w:rsidR="00711E6D" w:rsidP="00711E6D" w:rsidRDefault="00711E6D" w14:paraId="1A36121B" w14:textId="276156C6"/>
    <w:p w:rsidR="00711E6D" w:rsidP="00711E6D" w:rsidRDefault="00711E6D" w14:paraId="2F96169D" w14:textId="77777777">
      <w:pPr>
        <w:pStyle w:val="Title"/>
      </w:pPr>
    </w:p>
    <w:p w:rsidR="00711E6D" w:rsidP="00711E6D" w:rsidRDefault="00711E6D" w14:paraId="59629C2D" w14:textId="110DD702">
      <w:pPr>
        <w:pStyle w:val="Title"/>
      </w:pPr>
      <w:r>
        <w:t>List of reasoning errors</w:t>
      </w:r>
    </w:p>
    <w:p w:rsidR="0006247E" w:rsidP="0006247E" w:rsidRDefault="0006247E" w14:paraId="5AFE2312" w14:textId="2F34FF93"/>
    <w:p w:rsidRPr="00513337" w:rsidR="0006247E" w:rsidP="7F85FB28" w:rsidRDefault="0006247E" w14:paraId="1F3D83DE" w14:textId="25776F58">
      <w:pPr>
        <w:rPr>
          <w:i w:val="1"/>
          <w:iCs w:val="1"/>
          <w:sz w:val="28"/>
          <w:szCs w:val="28"/>
        </w:rPr>
      </w:pPr>
      <w:r w:rsidRPr="7F85FB28" w:rsidR="2B0DFDDB">
        <w:rPr>
          <w:i w:val="1"/>
          <w:iCs w:val="1"/>
          <w:sz w:val="28"/>
          <w:szCs w:val="28"/>
        </w:rPr>
        <w:t>General reasoning errors</w:t>
      </w:r>
      <w:ins w:author="Meike Robaard" w:date="2022-06-02T01:02:34.196Z" w:id="1140820340">
        <w:r w:rsidRPr="7F85FB28" w:rsidR="2B0DFDDB">
          <w:rPr>
            <w:i w:val="1"/>
            <w:iCs w:val="1"/>
            <w:sz w:val="28"/>
            <w:szCs w:val="28"/>
          </w:rPr>
          <w:t>:</w:t>
        </w:r>
      </w:ins>
    </w:p>
    <w:p w:rsidRPr="00E6566C" w:rsidR="00711E6D" w:rsidP="00AF20EE" w:rsidRDefault="00711E6D" w14:paraId="370E4D8E" w14:textId="77777777">
      <w:pPr>
        <w:rPr>
          <w:rFonts w:ascii="Arial" w:hAnsi="Arial" w:cs="Arial"/>
          <w:sz w:val="24"/>
          <w:szCs w:val="24"/>
        </w:rPr>
      </w:pPr>
    </w:p>
    <w:p w:rsidRPr="00E6566C" w:rsidR="00711E6D" w:rsidP="00AF20EE" w:rsidRDefault="00711E6D" w14:paraId="3AC206F2" w14:textId="77777777">
      <w:pPr>
        <w:rPr>
          <w:rFonts w:ascii="Arial" w:hAnsi="Arial" w:cs="Arial"/>
          <w:sz w:val="24"/>
          <w:szCs w:val="24"/>
        </w:rPr>
      </w:pPr>
      <w:r w:rsidRPr="00E6566C">
        <w:rPr>
          <w:rFonts w:ascii="Arial" w:hAnsi="Arial" w:cs="Arial"/>
          <w:sz w:val="24"/>
          <w:szCs w:val="24"/>
        </w:rPr>
        <w:t xml:space="preserve">• </w:t>
      </w:r>
      <w:r>
        <w:rPr>
          <w:rFonts w:ascii="Arial" w:hAnsi="Arial" w:cs="Arial"/>
          <w:b/>
          <w:sz w:val="24"/>
          <w:szCs w:val="24"/>
        </w:rPr>
        <w:t>C</w:t>
      </w:r>
      <w:r w:rsidRPr="00E6566C">
        <w:rPr>
          <w:rFonts w:ascii="Arial" w:hAnsi="Arial" w:cs="Arial"/>
          <w:b/>
          <w:sz w:val="24"/>
          <w:szCs w:val="24"/>
        </w:rPr>
        <w:t>onfirmation bias:</w:t>
      </w:r>
      <w:r w:rsidRPr="00E6566C">
        <w:rPr>
          <w:rFonts w:ascii="Arial" w:hAnsi="Arial" w:cs="Arial"/>
          <w:sz w:val="24"/>
          <w:szCs w:val="24"/>
        </w:rPr>
        <w:t xml:space="preserve"> The tendency to search for, interpret, favor, and recall information in a way that confirms one's preexisting beliefs or hypotheses.</w:t>
      </w:r>
    </w:p>
    <w:p w:rsidR="0006247E" w:rsidP="00AF20EE" w:rsidRDefault="00711E6D" w14:paraId="06C90643" w14:textId="2AF65639">
      <w:pPr>
        <w:rPr>
          <w:rFonts w:ascii="Arial" w:hAnsi="Arial" w:cs="Arial"/>
          <w:sz w:val="24"/>
          <w:szCs w:val="24"/>
        </w:rPr>
      </w:pPr>
      <w:r w:rsidRPr="7F85FB28" w:rsidR="3455EAD2">
        <w:rPr>
          <w:rFonts w:ascii="Arial" w:hAnsi="Arial" w:cs="Arial"/>
          <w:sz w:val="24"/>
          <w:szCs w:val="24"/>
        </w:rPr>
        <w:t xml:space="preserve">• </w:t>
      </w:r>
      <w:r w:rsidRPr="7F85FB28" w:rsidR="38568EBB">
        <w:rPr>
          <w:rFonts w:ascii="Arial" w:hAnsi="Arial" w:cs="Arial"/>
          <w:b w:val="1"/>
          <w:bCs w:val="1"/>
          <w:sz w:val="24"/>
          <w:szCs w:val="24"/>
        </w:rPr>
        <w:t>Irrational c</w:t>
      </w:r>
      <w:r w:rsidRPr="7F85FB28" w:rsidR="3455EAD2">
        <w:rPr>
          <w:rFonts w:ascii="Arial" w:hAnsi="Arial" w:cs="Arial"/>
          <w:b w:val="1"/>
          <w:bCs w:val="1"/>
          <w:sz w:val="24"/>
          <w:szCs w:val="24"/>
        </w:rPr>
        <w:t>ognitive dissonance reduction:</w:t>
      </w:r>
      <w:r w:rsidRPr="7F85FB28" w:rsidR="3455EAD2">
        <w:rPr>
          <w:rFonts w:ascii="Arial" w:hAnsi="Arial" w:cs="Arial"/>
          <w:sz w:val="24"/>
          <w:szCs w:val="24"/>
        </w:rPr>
        <w:t xml:space="preserve"> When information we gather from the world contradicts our beliefs, we tend to interpret that information in such a way that it </w:t>
      </w:r>
      <w:ins w:author="Meike Robaard" w:date="2022-06-02T01:02:59.951Z" w:id="1611067713">
        <w:r w:rsidRPr="7F85FB28" w:rsidR="3455EAD2">
          <w:rPr>
            <w:rFonts w:ascii="Arial" w:hAnsi="Arial" w:cs="Arial"/>
            <w:sz w:val="24"/>
            <w:szCs w:val="24"/>
          </w:rPr>
          <w:t>i</w:t>
        </w:r>
      </w:ins>
      <w:ins w:author="Meike Robaard" w:date="2022-06-02T01:03:06.659Z" w:id="1766656658">
        <w:r w:rsidRPr="7F85FB28" w:rsidR="3455EAD2">
          <w:rPr>
            <w:rFonts w:ascii="Arial" w:hAnsi="Arial" w:cs="Arial"/>
            <w:sz w:val="24"/>
            <w:szCs w:val="24"/>
          </w:rPr>
          <w:t>s no longer contradictory</w:t>
        </w:r>
      </w:ins>
      <w:del w:author="Meike Robaard" w:date="2022-06-02T01:02:59.721Z" w:id="511460568">
        <w:r w:rsidRPr="7F85FB28" w:rsidDel="3455EAD2">
          <w:rPr>
            <w:rFonts w:ascii="Arial" w:hAnsi="Arial" w:cs="Arial"/>
            <w:sz w:val="24"/>
            <w:szCs w:val="24"/>
          </w:rPr>
          <w:delText>no longer contradicts our beliefs</w:delText>
        </w:r>
      </w:del>
      <w:r w:rsidRPr="7F85FB28" w:rsidR="3455EAD2">
        <w:rPr>
          <w:rFonts w:ascii="Arial" w:hAnsi="Arial" w:cs="Arial"/>
          <w:sz w:val="24"/>
          <w:szCs w:val="24"/>
        </w:rPr>
        <w:t>.</w:t>
      </w:r>
    </w:p>
    <w:p w:rsidRPr="0006247E" w:rsidR="0006247E" w:rsidP="0006247E" w:rsidRDefault="0006247E" w14:paraId="7F993655" w14:textId="26F44F8C">
      <w:pPr>
        <w:rPr>
          <w:rFonts w:ascii="Arial" w:hAnsi="Arial" w:cs="Arial"/>
          <w:sz w:val="24"/>
          <w:szCs w:val="24"/>
        </w:rPr>
      </w:pPr>
      <w:r w:rsidRPr="7F85FB28" w:rsidR="2B0DFDDB">
        <w:rPr>
          <w:rFonts w:ascii="Arial" w:hAnsi="Arial" w:cs="Arial"/>
          <w:b w:val="1"/>
          <w:bCs w:val="1"/>
          <w:sz w:val="24"/>
          <w:szCs w:val="24"/>
        </w:rPr>
        <w:t xml:space="preserve">• </w:t>
      </w:r>
      <w:r w:rsidRPr="7F85FB28" w:rsidR="2B0DFDDB">
        <w:rPr>
          <w:rFonts w:ascii="Arial" w:hAnsi="Arial" w:cs="Arial"/>
          <w:b w:val="1"/>
          <w:bCs w:val="1"/>
          <w:sz w:val="24"/>
          <w:szCs w:val="24"/>
        </w:rPr>
        <w:t>Overconfidence bias:</w:t>
      </w:r>
      <w:r w:rsidRPr="7F85FB28" w:rsidR="2B0DFDDB">
        <w:rPr>
          <w:rFonts w:ascii="Arial" w:hAnsi="Arial" w:cs="Arial"/>
          <w:sz w:val="24"/>
          <w:szCs w:val="24"/>
        </w:rPr>
        <w:t xml:space="preserve"> We have too much </w:t>
      </w:r>
      <w:del w:author="Meike Robaard" w:date="2022-06-02T01:03:14.843Z" w:id="410330537">
        <w:r w:rsidRPr="7F85FB28" w:rsidDel="2B0DFDDB">
          <w:rPr>
            <w:rFonts w:ascii="Arial" w:hAnsi="Arial" w:cs="Arial"/>
            <w:sz w:val="24"/>
            <w:szCs w:val="24"/>
          </w:rPr>
          <w:delText>confidence</w:delText>
        </w:r>
      </w:del>
      <w:ins w:author="Meike Robaard" w:date="2022-06-02T01:03:15.569Z" w:id="2083924472">
        <w:r w:rsidRPr="7F85FB28" w:rsidR="2B0DFDDB">
          <w:rPr>
            <w:rFonts w:ascii="Arial" w:hAnsi="Arial" w:cs="Arial"/>
            <w:sz w:val="24"/>
            <w:szCs w:val="24"/>
          </w:rPr>
          <w:t>faith</w:t>
        </w:r>
      </w:ins>
      <w:r w:rsidRPr="7F85FB28" w:rsidR="2B0DFDDB">
        <w:rPr>
          <w:rFonts w:ascii="Arial" w:hAnsi="Arial" w:cs="Arial"/>
          <w:sz w:val="24"/>
          <w:szCs w:val="24"/>
        </w:rPr>
        <w:t xml:space="preserve"> in the </w:t>
      </w:r>
      <w:del w:author="Meike Robaard" w:date="2022-06-02T01:03:24.397Z" w:id="132842265">
        <w:r w:rsidRPr="7F85FB28" w:rsidDel="2B0DFDDB">
          <w:rPr>
            <w:rFonts w:ascii="Arial" w:hAnsi="Arial" w:cs="Arial"/>
            <w:sz w:val="24"/>
            <w:szCs w:val="24"/>
          </w:rPr>
          <w:delText xml:space="preserve">correctness </w:delText>
        </w:r>
      </w:del>
      <w:ins w:author="Meike Robaard" w:date="2022-06-02T01:03:27.224Z" w:id="879180805">
        <w:r w:rsidRPr="7F85FB28" w:rsidR="2B0DFDDB">
          <w:rPr>
            <w:rFonts w:ascii="Arial" w:hAnsi="Arial" w:cs="Arial"/>
            <w:sz w:val="24"/>
            <w:szCs w:val="24"/>
          </w:rPr>
          <w:t xml:space="preserve">accuracy </w:t>
        </w:r>
      </w:ins>
      <w:r w:rsidRPr="7F85FB28" w:rsidR="2B0DFDDB">
        <w:rPr>
          <w:rFonts w:ascii="Arial" w:hAnsi="Arial" w:cs="Arial"/>
          <w:sz w:val="24"/>
          <w:szCs w:val="24"/>
        </w:rPr>
        <w:t xml:space="preserve">of our own </w:t>
      </w:r>
      <w:del w:author="Meike Robaard" w:date="2022-06-02T01:03:30.817Z" w:id="2101389430">
        <w:r w:rsidRPr="7F85FB28" w:rsidDel="2B0DFDDB">
          <w:rPr>
            <w:rFonts w:ascii="Arial" w:hAnsi="Arial" w:cs="Arial"/>
            <w:sz w:val="24"/>
            <w:szCs w:val="24"/>
          </w:rPr>
          <w:delText>answers</w:delText>
        </w:r>
      </w:del>
      <w:ins w:author="Meike Robaard" w:date="2022-06-02T01:03:31.753Z" w:id="48809746">
        <w:r w:rsidRPr="7F85FB28" w:rsidR="2B0DFDDB">
          <w:rPr>
            <w:rFonts w:ascii="Arial" w:hAnsi="Arial" w:cs="Arial"/>
            <w:sz w:val="24"/>
            <w:szCs w:val="24"/>
          </w:rPr>
          <w:t>knowledge</w:t>
        </w:r>
      </w:ins>
      <w:r w:rsidRPr="7F85FB28" w:rsidR="2B0DFDDB">
        <w:rPr>
          <w:rFonts w:ascii="Arial" w:hAnsi="Arial" w:cs="Arial"/>
          <w:sz w:val="24"/>
          <w:szCs w:val="24"/>
        </w:rPr>
        <w:t>.</w:t>
      </w:r>
    </w:p>
    <w:p w:rsidRPr="0006247E" w:rsidR="0006247E" w:rsidP="0006247E" w:rsidRDefault="0006247E" w14:paraId="33C64A13" w14:textId="2DD9154D">
      <w:pPr>
        <w:rPr>
          <w:rFonts w:ascii="Arial" w:hAnsi="Arial" w:cs="Arial"/>
          <w:sz w:val="24"/>
          <w:szCs w:val="24"/>
        </w:rPr>
      </w:pPr>
      <w:r w:rsidRPr="7F85FB28" w:rsidR="2B0DFDDB">
        <w:rPr>
          <w:rFonts w:ascii="Arial" w:hAnsi="Arial" w:cs="Arial"/>
          <w:b w:val="1"/>
          <w:bCs w:val="1"/>
          <w:sz w:val="24"/>
          <w:szCs w:val="24"/>
        </w:rPr>
        <w:t>• Dunning-Kruger effect:</w:t>
      </w:r>
      <w:r w:rsidRPr="7F85FB28" w:rsidR="2B0DFDDB">
        <w:rPr>
          <w:rFonts w:ascii="Arial" w:hAnsi="Arial" w:cs="Arial"/>
          <w:sz w:val="24"/>
          <w:szCs w:val="24"/>
        </w:rPr>
        <w:t xml:space="preserve"> The tendency </w:t>
      </w:r>
      <w:ins w:author="Meike Robaard" w:date="2022-06-02T01:03:57.331Z" w:id="1149707254">
        <w:r w:rsidRPr="7F85FB28" w:rsidR="2B0DFDDB">
          <w:rPr>
            <w:rFonts w:ascii="Arial" w:hAnsi="Arial" w:cs="Arial"/>
            <w:sz w:val="24"/>
            <w:szCs w:val="24"/>
          </w:rPr>
          <w:t>of</w:t>
        </w:r>
      </w:ins>
      <w:del w:author="Meike Robaard" w:date="2022-06-02T01:03:54.802Z" w:id="444388254">
        <w:r w:rsidRPr="7F85FB28" w:rsidDel="2B0DFDDB">
          <w:rPr>
            <w:rFonts w:ascii="Arial" w:hAnsi="Arial" w:cs="Arial"/>
            <w:sz w:val="24"/>
            <w:szCs w:val="24"/>
          </w:rPr>
          <w:delText>fo</w:delText>
        </w:r>
      </w:del>
      <w:r w:rsidRPr="7F85FB28" w:rsidR="2B0DFDDB">
        <w:rPr>
          <w:rFonts w:ascii="Arial" w:hAnsi="Arial" w:cs="Arial"/>
          <w:sz w:val="24"/>
          <w:szCs w:val="24"/>
        </w:rPr>
        <w:t xml:space="preserve">r </w:t>
      </w:r>
      <w:commentRangeStart w:id="1700590471"/>
      <w:r w:rsidRPr="7F85FB28" w:rsidR="2B0DFDDB">
        <w:rPr>
          <w:rFonts w:ascii="Arial" w:hAnsi="Arial" w:cs="Arial"/>
          <w:sz w:val="24"/>
          <w:szCs w:val="24"/>
        </w:rPr>
        <w:t>lay people</w:t>
      </w:r>
      <w:commentRangeEnd w:id="1700590471"/>
      <w:r>
        <w:rPr>
          <w:rStyle w:val="CommentReference"/>
        </w:rPr>
        <w:commentReference w:id="1700590471"/>
      </w:r>
      <w:r w:rsidRPr="7F85FB28" w:rsidR="2B0DFDDB">
        <w:rPr>
          <w:rFonts w:ascii="Arial" w:hAnsi="Arial" w:cs="Arial"/>
          <w:sz w:val="24"/>
          <w:szCs w:val="24"/>
        </w:rPr>
        <w:t xml:space="preserve"> to overestimate their knowledge of something</w:t>
      </w:r>
      <w:ins w:author="Meike Robaard" w:date="2022-06-02T01:04:13.199Z" w:id="1637837084">
        <w:r w:rsidRPr="7F85FB28" w:rsidR="2B0DFDDB">
          <w:rPr>
            <w:rFonts w:ascii="Arial" w:hAnsi="Arial" w:cs="Arial"/>
            <w:sz w:val="24"/>
            <w:szCs w:val="24"/>
          </w:rPr>
          <w:t>,</w:t>
        </w:r>
      </w:ins>
      <w:r w:rsidRPr="7F85FB28" w:rsidR="2B0DFDDB">
        <w:rPr>
          <w:rFonts w:ascii="Arial" w:hAnsi="Arial" w:cs="Arial"/>
          <w:sz w:val="24"/>
          <w:szCs w:val="24"/>
        </w:rPr>
        <w:t xml:space="preserve"> and of experts to underestimate their knowledge.</w:t>
      </w:r>
    </w:p>
    <w:p w:rsidR="0006247E" w:rsidP="0006247E" w:rsidRDefault="0006247E" w14:paraId="7A5FFD6F" w14:textId="5D1D23DE">
      <w:pPr>
        <w:rPr>
          <w:rFonts w:ascii="Arial" w:hAnsi="Arial" w:cs="Arial"/>
          <w:sz w:val="24"/>
          <w:szCs w:val="24"/>
        </w:rPr>
      </w:pPr>
      <w:r w:rsidRPr="7F85FB28" w:rsidR="2B0DFDDB">
        <w:rPr>
          <w:rFonts w:ascii="Arial" w:hAnsi="Arial" w:cs="Arial"/>
          <w:b w:val="1"/>
          <w:bCs w:val="1"/>
          <w:sz w:val="24"/>
          <w:szCs w:val="24"/>
        </w:rPr>
        <w:t>• Bias blind spot:</w:t>
      </w:r>
      <w:r w:rsidRPr="7F85FB28" w:rsidR="2B0DFDDB">
        <w:rPr>
          <w:rFonts w:ascii="Arial" w:hAnsi="Arial" w:cs="Arial"/>
          <w:sz w:val="24"/>
          <w:szCs w:val="24"/>
        </w:rPr>
        <w:t xml:space="preserve"> We </w:t>
      </w:r>
      <w:ins w:author="Meike Robaard" w:date="2022-06-02T01:04:35.188Z" w:id="1067186681">
        <w:r w:rsidRPr="7F85FB28" w:rsidR="2B0DFDDB">
          <w:rPr>
            <w:rFonts w:ascii="Arial" w:hAnsi="Arial" w:cs="Arial"/>
            <w:sz w:val="24"/>
            <w:szCs w:val="24"/>
          </w:rPr>
          <w:t>identify</w:t>
        </w:r>
      </w:ins>
      <w:del w:author="Meike Robaard" w:date="2022-06-02T01:04:26.648Z" w:id="2094541385">
        <w:r w:rsidRPr="7F85FB28" w:rsidDel="2B0DFDDB">
          <w:rPr>
            <w:rFonts w:ascii="Arial" w:hAnsi="Arial" w:cs="Arial"/>
            <w:sz w:val="24"/>
            <w:szCs w:val="24"/>
          </w:rPr>
          <w:delText>detect</w:delText>
        </w:r>
      </w:del>
      <w:r w:rsidRPr="7F85FB28" w:rsidR="2B0DFDDB">
        <w:rPr>
          <w:rFonts w:ascii="Arial" w:hAnsi="Arial" w:cs="Arial"/>
          <w:sz w:val="24"/>
          <w:szCs w:val="24"/>
        </w:rPr>
        <w:t xml:space="preserve"> reasoning errors much more easily in </w:t>
      </w:r>
      <w:ins w:author="Meike Robaard" w:date="2022-06-02T01:04:41.369Z" w:id="400066597">
        <w:r w:rsidRPr="7F85FB28" w:rsidR="2B0DFDDB">
          <w:rPr>
            <w:rFonts w:ascii="Arial" w:hAnsi="Arial" w:cs="Arial"/>
            <w:sz w:val="24"/>
            <w:szCs w:val="24"/>
          </w:rPr>
          <w:t xml:space="preserve">the thinking of </w:t>
        </w:r>
      </w:ins>
      <w:r w:rsidRPr="7F85FB28" w:rsidR="2B0DFDDB">
        <w:rPr>
          <w:rFonts w:ascii="Arial" w:hAnsi="Arial" w:cs="Arial"/>
          <w:sz w:val="24"/>
          <w:szCs w:val="24"/>
        </w:rPr>
        <w:t>others than in</w:t>
      </w:r>
      <w:ins w:author="Meike Robaard" w:date="2022-06-02T01:04:45.959Z" w:id="524630097">
        <w:r w:rsidRPr="7F85FB28" w:rsidR="2B0DFDDB">
          <w:rPr>
            <w:rFonts w:ascii="Arial" w:hAnsi="Arial" w:cs="Arial"/>
            <w:sz w:val="24"/>
            <w:szCs w:val="24"/>
          </w:rPr>
          <w:t xml:space="preserve"> that of</w:t>
        </w:r>
      </w:ins>
      <w:r w:rsidRPr="7F85FB28" w:rsidR="2B0DFDDB">
        <w:rPr>
          <w:rFonts w:ascii="Arial" w:hAnsi="Arial" w:cs="Arial"/>
          <w:sz w:val="24"/>
          <w:szCs w:val="24"/>
        </w:rPr>
        <w:t xml:space="preserve"> ourselves.</w:t>
      </w:r>
    </w:p>
    <w:p w:rsidR="0006247E" w:rsidP="0006247E" w:rsidRDefault="009420AF" w14:paraId="22D8B01A" w14:textId="08D95D50">
      <w:pPr>
        <w:rPr>
          <w:rFonts w:ascii="Arial" w:hAnsi="Arial" w:cs="Arial"/>
          <w:sz w:val="24"/>
          <w:szCs w:val="24"/>
        </w:rPr>
      </w:pPr>
      <w:r w:rsidRPr="00513337">
        <w:rPr>
          <w:rFonts w:ascii="Arial" w:hAnsi="Arial" w:cs="Arial"/>
          <w:b/>
          <w:bCs/>
          <w:sz w:val="24"/>
          <w:szCs w:val="24"/>
        </w:rPr>
        <w:t>• Self-overestimation:</w:t>
      </w:r>
      <w:r w:rsidRPr="009420AF">
        <w:rPr>
          <w:rFonts w:ascii="Arial" w:hAnsi="Arial" w:cs="Arial"/>
          <w:sz w:val="24"/>
          <w:szCs w:val="24"/>
        </w:rPr>
        <w:t xml:space="preserve"> We overestimate our own talents and prospects in life.</w:t>
      </w:r>
    </w:p>
    <w:p w:rsidRPr="009420AF" w:rsidR="009420AF" w:rsidP="009420AF" w:rsidRDefault="009420AF" w14:paraId="501E1351" w14:textId="6EF72BA6">
      <w:pPr>
        <w:rPr>
          <w:rFonts w:ascii="Arial" w:hAnsi="Arial" w:cs="Arial"/>
          <w:sz w:val="24"/>
          <w:szCs w:val="24"/>
        </w:rPr>
      </w:pPr>
      <w:r w:rsidRPr="7F85FB28" w:rsidR="693D598F">
        <w:rPr>
          <w:rFonts w:ascii="Arial" w:hAnsi="Arial" w:cs="Arial"/>
          <w:b w:val="1"/>
          <w:bCs w:val="1"/>
          <w:sz w:val="24"/>
          <w:szCs w:val="24"/>
        </w:rPr>
        <w:t xml:space="preserve">• Belief bias: </w:t>
      </w:r>
      <w:r w:rsidRPr="7F85FB28" w:rsidR="693D598F">
        <w:rPr>
          <w:rFonts w:ascii="Arial" w:hAnsi="Arial" w:cs="Arial"/>
          <w:sz w:val="24"/>
          <w:szCs w:val="24"/>
        </w:rPr>
        <w:t>Accepting the validity of an argument simply because the conclusion sounds plausible</w:t>
      </w:r>
      <w:ins w:author="Meike Robaard" w:date="2022-06-02T14:01:54.61Z" w:id="390168804">
        <w:r w:rsidRPr="7F85FB28" w:rsidR="693D598F">
          <w:rPr>
            <w:rFonts w:ascii="Arial" w:hAnsi="Arial" w:cs="Arial"/>
            <w:sz w:val="24"/>
            <w:szCs w:val="24"/>
          </w:rPr>
          <w:t>,</w:t>
        </w:r>
      </w:ins>
      <w:r w:rsidRPr="7F85FB28" w:rsidR="693D598F">
        <w:rPr>
          <w:rFonts w:ascii="Arial" w:hAnsi="Arial" w:cs="Arial"/>
          <w:sz w:val="24"/>
          <w:szCs w:val="24"/>
        </w:rPr>
        <w:t xml:space="preserve"> or because you agree with the conclusion.</w:t>
      </w:r>
    </w:p>
    <w:p w:rsidR="009420AF" w:rsidP="009420AF" w:rsidRDefault="009420AF" w14:paraId="6CD22EC7" w14:textId="2DCB6CE8">
      <w:pPr>
        <w:rPr>
          <w:rFonts w:ascii="Arial" w:hAnsi="Arial" w:cs="Arial"/>
          <w:sz w:val="24"/>
          <w:szCs w:val="24"/>
        </w:rPr>
      </w:pPr>
      <w:r w:rsidRPr="7F85FB28" w:rsidR="693D598F">
        <w:rPr>
          <w:rFonts w:ascii="Arial" w:hAnsi="Arial" w:cs="Arial"/>
          <w:b w:val="1"/>
          <w:bCs w:val="1"/>
          <w:sz w:val="24"/>
          <w:szCs w:val="24"/>
        </w:rPr>
        <w:t>• Hindsight bias:</w:t>
      </w:r>
      <w:r w:rsidRPr="7F85FB28" w:rsidR="693D598F">
        <w:rPr>
          <w:rFonts w:ascii="Arial" w:hAnsi="Arial" w:cs="Arial"/>
          <w:sz w:val="24"/>
          <w:szCs w:val="24"/>
        </w:rPr>
        <w:t xml:space="preserve"> We overestimate the probability that we would have accorded to the occurrence of a certain event after the event </w:t>
      </w:r>
      <w:del w:author="Meike Robaard" w:date="2022-06-02T14:02:09.831Z" w:id="1505550767">
        <w:r w:rsidRPr="7F85FB28" w:rsidDel="693D598F">
          <w:rPr>
            <w:rFonts w:ascii="Arial" w:hAnsi="Arial" w:cs="Arial"/>
            <w:sz w:val="24"/>
            <w:szCs w:val="24"/>
          </w:rPr>
          <w:delText>actually occurred</w:delText>
        </w:r>
      </w:del>
      <w:ins w:author="Meike Robaard" w:date="2022-06-02T14:02:09.831Z" w:id="1966734961">
        <w:r w:rsidRPr="7F85FB28" w:rsidR="693D598F">
          <w:rPr>
            <w:rFonts w:ascii="Arial" w:hAnsi="Arial" w:cs="Arial"/>
            <w:sz w:val="24"/>
            <w:szCs w:val="24"/>
          </w:rPr>
          <w:t>occurred</w:t>
        </w:r>
      </w:ins>
      <w:r w:rsidRPr="7F85FB28" w:rsidR="693D598F">
        <w:rPr>
          <w:rFonts w:ascii="Arial" w:hAnsi="Arial" w:cs="Arial"/>
          <w:sz w:val="24"/>
          <w:szCs w:val="24"/>
        </w:rPr>
        <w:t xml:space="preserve">. </w:t>
      </w:r>
    </w:p>
    <w:p w:rsidR="009420AF" w:rsidP="009420AF" w:rsidRDefault="009420AF" w14:paraId="15DD7E90" w14:textId="056D638B">
      <w:pPr>
        <w:rPr>
          <w:rFonts w:ascii="Arial" w:hAnsi="Arial" w:cs="Arial"/>
          <w:sz w:val="24"/>
          <w:szCs w:val="24"/>
        </w:rPr>
      </w:pPr>
      <w:r w:rsidRPr="7F85FB28" w:rsidR="693D598F">
        <w:rPr>
          <w:rFonts w:ascii="Arial" w:hAnsi="Arial" w:cs="Arial"/>
          <w:b w:val="1"/>
          <w:bCs w:val="1"/>
          <w:sz w:val="24"/>
          <w:szCs w:val="24"/>
        </w:rPr>
        <w:t>• Stereotyping:</w:t>
      </w:r>
      <w:r w:rsidRPr="7F85FB28" w:rsidR="693D598F">
        <w:rPr>
          <w:rFonts w:ascii="Arial" w:hAnsi="Arial" w:cs="Arial"/>
          <w:sz w:val="24"/>
          <w:szCs w:val="24"/>
        </w:rPr>
        <w:t xml:space="preserve"> Expecting an individual of a particular group to have certain characteristics </w:t>
      </w:r>
      <w:ins w:author="Meike Robaard" w:date="2022-06-02T14:02:31.242Z" w:id="609415529">
        <w:r w:rsidRPr="7F85FB28" w:rsidR="693D598F">
          <w:rPr>
            <w:rFonts w:ascii="Arial" w:hAnsi="Arial" w:cs="Arial"/>
            <w:sz w:val="24"/>
            <w:szCs w:val="24"/>
          </w:rPr>
          <w:t xml:space="preserve">associated with said group </w:t>
        </w:r>
      </w:ins>
      <w:r w:rsidRPr="7F85FB28" w:rsidR="693D598F">
        <w:rPr>
          <w:rFonts w:ascii="Arial" w:hAnsi="Arial" w:cs="Arial"/>
          <w:sz w:val="24"/>
          <w:szCs w:val="24"/>
        </w:rPr>
        <w:t xml:space="preserve">without having </w:t>
      </w:r>
      <w:ins w:author="Meike Robaard" w:date="2022-06-02T14:02:36.597Z" w:id="964154671">
        <w:r w:rsidRPr="7F85FB28" w:rsidR="693D598F">
          <w:rPr>
            <w:rFonts w:ascii="Arial" w:hAnsi="Arial" w:cs="Arial"/>
            <w:sz w:val="24"/>
            <w:szCs w:val="24"/>
          </w:rPr>
          <w:t xml:space="preserve">actual </w:t>
        </w:r>
      </w:ins>
      <w:r w:rsidRPr="7F85FB28" w:rsidR="693D598F">
        <w:rPr>
          <w:rFonts w:ascii="Arial" w:hAnsi="Arial" w:cs="Arial"/>
          <w:sz w:val="24"/>
          <w:szCs w:val="24"/>
        </w:rPr>
        <w:t xml:space="preserve">information about that </w:t>
      </w:r>
      <w:ins w:author="Meike Robaard" w:date="2022-06-02T14:02:40.088Z" w:id="855447397">
        <w:r w:rsidRPr="7F85FB28" w:rsidR="693D598F">
          <w:rPr>
            <w:rFonts w:ascii="Arial" w:hAnsi="Arial" w:cs="Arial"/>
            <w:sz w:val="24"/>
            <w:szCs w:val="24"/>
          </w:rPr>
          <w:t xml:space="preserve">specific </w:t>
        </w:r>
      </w:ins>
      <w:r w:rsidRPr="7F85FB28" w:rsidR="693D598F">
        <w:rPr>
          <w:rFonts w:ascii="Arial" w:hAnsi="Arial" w:cs="Arial"/>
          <w:sz w:val="24"/>
          <w:szCs w:val="24"/>
        </w:rPr>
        <w:t>person.</w:t>
      </w:r>
      <w:r w:rsidRPr="7F85FB28" w:rsidR="693D598F">
        <w:rPr>
          <w:rFonts w:ascii="Arial" w:hAnsi="Arial" w:cs="Arial"/>
          <w:sz w:val="24"/>
          <w:szCs w:val="24"/>
        </w:rPr>
        <w:t xml:space="preserve"> </w:t>
      </w:r>
    </w:p>
    <w:p w:rsidR="0006247E" w:rsidP="00AF20EE" w:rsidRDefault="0006247E" w14:paraId="4535BB77" w14:textId="6F1F820F">
      <w:pPr>
        <w:rPr>
          <w:rFonts w:ascii="Arial" w:hAnsi="Arial" w:cs="Arial"/>
          <w:sz w:val="24"/>
          <w:szCs w:val="24"/>
        </w:rPr>
      </w:pPr>
    </w:p>
    <w:p w:rsidR="0006247E" w:rsidP="00AF20EE" w:rsidRDefault="0006247E" w14:paraId="26CD6340" w14:textId="59737B8A">
      <w:pPr>
        <w:rPr>
          <w:rFonts w:cstheme="minorHAnsi"/>
          <w:i/>
          <w:iCs/>
          <w:sz w:val="28"/>
          <w:szCs w:val="28"/>
        </w:rPr>
      </w:pPr>
      <w:r>
        <w:rPr>
          <w:rFonts w:cstheme="minorHAnsi"/>
          <w:i/>
          <w:iCs/>
          <w:sz w:val="28"/>
          <w:szCs w:val="28"/>
        </w:rPr>
        <w:t>Reasoning errors of investors / consumers</w:t>
      </w:r>
    </w:p>
    <w:p w:rsidRPr="00513337" w:rsidR="0006247E" w:rsidP="00AF20EE" w:rsidRDefault="0006247E" w14:paraId="3E573387" w14:textId="77777777">
      <w:pPr>
        <w:rPr>
          <w:rFonts w:cstheme="minorHAnsi"/>
          <w:i/>
          <w:iCs/>
          <w:sz w:val="28"/>
          <w:szCs w:val="28"/>
        </w:rPr>
      </w:pPr>
    </w:p>
    <w:p w:rsidRPr="00E6566C" w:rsidR="00711E6D" w:rsidP="00AF20EE" w:rsidRDefault="00711E6D" w14:paraId="1E8D39E3" w14:textId="31BACF6A">
      <w:pPr>
        <w:rPr>
          <w:rFonts w:ascii="Arial" w:hAnsi="Arial" w:cs="Arial"/>
          <w:sz w:val="24"/>
          <w:szCs w:val="24"/>
        </w:rPr>
      </w:pPr>
      <w:r w:rsidRPr="7F85FB28" w:rsidR="3455EAD2">
        <w:rPr>
          <w:rFonts w:ascii="Arial" w:hAnsi="Arial" w:cs="Arial"/>
          <w:sz w:val="24"/>
          <w:szCs w:val="24"/>
        </w:rPr>
        <w:t xml:space="preserve">• </w:t>
      </w:r>
      <w:r w:rsidRPr="7F85FB28" w:rsidR="3455EAD2">
        <w:rPr>
          <w:rFonts w:ascii="Arial" w:hAnsi="Arial" w:cs="Arial"/>
          <w:b w:val="1"/>
          <w:bCs w:val="1"/>
          <w:sz w:val="24"/>
          <w:szCs w:val="24"/>
        </w:rPr>
        <w:t>Choice supportive bias</w:t>
      </w:r>
      <w:r w:rsidRPr="7F85FB28" w:rsidR="3455EAD2">
        <w:rPr>
          <w:rFonts w:ascii="Arial" w:hAnsi="Arial" w:cs="Arial"/>
          <w:b w:val="1"/>
          <w:bCs w:val="1"/>
          <w:sz w:val="24"/>
          <w:szCs w:val="24"/>
        </w:rPr>
        <w:t xml:space="preserve"> (or post purchase rationalization)</w:t>
      </w:r>
      <w:r w:rsidRPr="7F85FB28" w:rsidR="3455EAD2">
        <w:rPr>
          <w:rFonts w:ascii="Arial" w:hAnsi="Arial" w:cs="Arial"/>
          <w:b w:val="1"/>
          <w:bCs w:val="1"/>
          <w:sz w:val="24"/>
          <w:szCs w:val="24"/>
        </w:rPr>
        <w:t>:</w:t>
      </w:r>
      <w:r w:rsidRPr="7F85FB28" w:rsidR="3455EAD2">
        <w:rPr>
          <w:rFonts w:ascii="Arial" w:hAnsi="Arial" w:cs="Arial"/>
          <w:sz w:val="24"/>
          <w:szCs w:val="24"/>
        </w:rPr>
        <w:t xml:space="preserve"> We remember the choices we made in the past as </w:t>
      </w:r>
      <w:ins w:author="Meike Robaard" w:date="2022-06-02T14:02:51.106Z" w:id="576529967">
        <w:r w:rsidRPr="7F85FB28" w:rsidR="3455EAD2">
          <w:rPr>
            <w:rFonts w:ascii="Arial" w:hAnsi="Arial" w:cs="Arial"/>
            <w:sz w:val="24"/>
            <w:szCs w:val="24"/>
          </w:rPr>
          <w:t xml:space="preserve">being </w:t>
        </w:r>
      </w:ins>
      <w:r w:rsidRPr="7F85FB28" w:rsidR="3455EAD2">
        <w:rPr>
          <w:rFonts w:ascii="Arial" w:hAnsi="Arial" w:cs="Arial"/>
          <w:sz w:val="24"/>
          <w:szCs w:val="24"/>
        </w:rPr>
        <w:t xml:space="preserve">better than they </w:t>
      </w:r>
      <w:del w:author="Meike Robaard" w:date="2022-06-02T14:02:53.813Z" w:id="1000324213">
        <w:r w:rsidRPr="7F85FB28" w:rsidDel="3455EAD2">
          <w:rPr>
            <w:rFonts w:ascii="Arial" w:hAnsi="Arial" w:cs="Arial"/>
            <w:sz w:val="24"/>
            <w:szCs w:val="24"/>
          </w:rPr>
          <w:delText>actually were</w:delText>
        </w:r>
      </w:del>
      <w:ins w:author="Meike Robaard" w:date="2022-06-02T14:02:53.813Z" w:id="531336126">
        <w:r w:rsidRPr="7F85FB28" w:rsidR="3455EAD2">
          <w:rPr>
            <w:rFonts w:ascii="Arial" w:hAnsi="Arial" w:cs="Arial"/>
            <w:sz w:val="24"/>
            <w:szCs w:val="24"/>
          </w:rPr>
          <w:t>were</w:t>
        </w:r>
      </w:ins>
      <w:r w:rsidRPr="7F85FB28" w:rsidR="3455EAD2">
        <w:rPr>
          <w:rFonts w:ascii="Arial" w:hAnsi="Arial" w:cs="Arial"/>
          <w:sz w:val="24"/>
          <w:szCs w:val="24"/>
        </w:rPr>
        <w:t>.</w:t>
      </w:r>
    </w:p>
    <w:p w:rsidRPr="00E6566C" w:rsidR="00711E6D" w:rsidP="00AF20EE" w:rsidRDefault="00711E6D" w14:paraId="2AF27303" w14:textId="77777777">
      <w:pPr>
        <w:rPr>
          <w:rFonts w:ascii="Arial" w:hAnsi="Arial" w:cs="Arial"/>
          <w:sz w:val="24"/>
          <w:szCs w:val="24"/>
        </w:rPr>
      </w:pPr>
      <w:r w:rsidRPr="00E6566C">
        <w:rPr>
          <w:rFonts w:ascii="Arial" w:hAnsi="Arial" w:cs="Arial"/>
          <w:sz w:val="24"/>
          <w:szCs w:val="24"/>
        </w:rPr>
        <w:t xml:space="preserve">• </w:t>
      </w:r>
      <w:r w:rsidRPr="00E6566C">
        <w:rPr>
          <w:rFonts w:ascii="Arial" w:hAnsi="Arial" w:cs="Arial"/>
          <w:b/>
          <w:sz w:val="24"/>
          <w:szCs w:val="24"/>
        </w:rPr>
        <w:t>Endowment effect:</w:t>
      </w:r>
      <w:r w:rsidRPr="00E6566C">
        <w:rPr>
          <w:rFonts w:ascii="Arial" w:hAnsi="Arial" w:cs="Arial"/>
          <w:sz w:val="24"/>
          <w:szCs w:val="24"/>
        </w:rPr>
        <w:t xml:space="preserve"> We accord more value to something simply because we own it.</w:t>
      </w:r>
    </w:p>
    <w:p w:rsidR="009420AF" w:rsidP="7F85FB28" w:rsidRDefault="00711E6D" w14:paraId="53E90967" w14:textId="15FA3697">
      <w:pPr>
        <w:rPr>
          <w:rFonts w:ascii="Arial" w:hAnsi="Arial" w:cs="Arial"/>
          <w:sz w:val="24"/>
          <w:szCs w:val="24"/>
        </w:rPr>
      </w:pPr>
      <w:r w:rsidRPr="7F85FB28" w:rsidR="3455EAD2">
        <w:rPr>
          <w:rFonts w:ascii="Arial" w:hAnsi="Arial" w:cs="Arial"/>
          <w:sz w:val="24"/>
          <w:szCs w:val="24"/>
        </w:rPr>
        <w:t xml:space="preserve">• </w:t>
      </w:r>
      <w:r w:rsidRPr="7F85FB28" w:rsidR="3455EAD2">
        <w:rPr>
          <w:rFonts w:ascii="Arial" w:hAnsi="Arial" w:cs="Arial"/>
          <w:b w:val="1"/>
          <w:bCs w:val="1"/>
          <w:sz w:val="24"/>
          <w:szCs w:val="24"/>
        </w:rPr>
        <w:t>Bandwagon effect</w:t>
      </w:r>
      <w:r w:rsidRPr="7F85FB28" w:rsidR="3455EAD2">
        <w:rPr>
          <w:rFonts w:ascii="Arial" w:hAnsi="Arial" w:cs="Arial"/>
          <w:b w:val="1"/>
          <w:bCs w:val="1"/>
          <w:sz w:val="24"/>
          <w:szCs w:val="24"/>
        </w:rPr>
        <w:t xml:space="preserve"> (= ingroup bias)</w:t>
      </w:r>
      <w:r w:rsidRPr="7F85FB28" w:rsidR="3455EAD2">
        <w:rPr>
          <w:rFonts w:ascii="Arial" w:hAnsi="Arial" w:cs="Arial"/>
          <w:b w:val="1"/>
          <w:bCs w:val="1"/>
          <w:sz w:val="24"/>
          <w:szCs w:val="24"/>
        </w:rPr>
        <w:t xml:space="preserve">: </w:t>
      </w:r>
      <w:r w:rsidRPr="7F85FB28" w:rsidR="217BA85D">
        <w:rPr>
          <w:rFonts w:ascii="Arial" w:hAnsi="Arial" w:cs="Arial"/>
          <w:sz w:val="24"/>
          <w:szCs w:val="24"/>
        </w:rPr>
        <w:t>We adopt beliefs too quickly when they come from people in our group</w:t>
      </w:r>
      <w:ins w:author="Meike Robaard" w:date="2022-06-02T14:03:06.405Z" w:id="2137032443">
        <w:r w:rsidRPr="7F85FB28" w:rsidR="217BA85D">
          <w:rPr>
            <w:rFonts w:ascii="Arial" w:hAnsi="Arial" w:cs="Arial"/>
            <w:sz w:val="24"/>
            <w:szCs w:val="24"/>
          </w:rPr>
          <w:t>,</w:t>
        </w:r>
      </w:ins>
      <w:r w:rsidRPr="7F85FB28" w:rsidR="217BA85D">
        <w:rPr>
          <w:rFonts w:ascii="Arial" w:hAnsi="Arial" w:cs="Arial"/>
          <w:sz w:val="24"/>
          <w:szCs w:val="24"/>
        </w:rPr>
        <w:t xml:space="preserve"> and blindly follow the</w:t>
      </w:r>
      <w:ins w:author="Meike Robaard" w:date="2022-06-02T14:03:14.292Z" w:id="2025924469">
        <w:r w:rsidRPr="7F85FB28" w:rsidR="217BA85D">
          <w:rPr>
            <w:rFonts w:ascii="Arial" w:hAnsi="Arial" w:cs="Arial"/>
            <w:sz w:val="24"/>
            <w:szCs w:val="24"/>
          </w:rPr>
          <w:t>ir</w:t>
        </w:r>
      </w:ins>
      <w:r w:rsidRPr="7F85FB28" w:rsidR="217BA85D">
        <w:rPr>
          <w:rFonts w:ascii="Arial" w:hAnsi="Arial" w:cs="Arial"/>
          <w:sz w:val="24"/>
          <w:szCs w:val="24"/>
        </w:rPr>
        <w:t xml:space="preserve"> behavior/decisions/opinions</w:t>
      </w:r>
      <w:ins w:author="Meike Robaard" w:date="2022-06-02T14:03:18.689Z" w:id="1524663595">
        <w:r w:rsidRPr="7F85FB28" w:rsidR="217BA85D">
          <w:rPr>
            <w:rFonts w:ascii="Arial" w:hAnsi="Arial" w:cs="Arial"/>
            <w:sz w:val="24"/>
            <w:szCs w:val="24"/>
          </w:rPr>
          <w:t>.</w:t>
        </w:r>
      </w:ins>
      <w:del w:author="Meike Robaard" w:date="2022-06-02T14:03:18.382Z" w:id="302836700">
        <w:r w:rsidRPr="7F85FB28" w:rsidDel="217BA85D">
          <w:rPr>
            <w:rFonts w:ascii="Arial" w:hAnsi="Arial" w:cs="Arial"/>
            <w:sz w:val="24"/>
            <w:szCs w:val="24"/>
          </w:rPr>
          <w:delText xml:space="preserve"> of the group.</w:delText>
        </w:r>
      </w:del>
    </w:p>
    <w:p w:rsidRPr="009420AF" w:rsidR="009420AF" w:rsidP="009420AF" w:rsidRDefault="00E87A46" w14:paraId="6558F00E" w14:textId="77777777">
      <w:pPr>
        <w:rPr>
          <w:rFonts w:ascii="Arial" w:hAnsi="Arial" w:cs="Arial"/>
          <w:bCs/>
          <w:sz w:val="24"/>
          <w:szCs w:val="24"/>
        </w:rPr>
      </w:pPr>
      <w:r w:rsidRPr="00513337">
        <w:rPr>
          <w:rFonts w:ascii="Arial" w:hAnsi="Arial" w:cs="Arial"/>
          <w:bCs/>
          <w:sz w:val="24"/>
          <w:szCs w:val="24"/>
        </w:rPr>
        <w:t xml:space="preserve"> </w:t>
      </w:r>
      <w:r w:rsidRPr="00513337" w:rsidR="009420AF">
        <w:rPr>
          <w:rFonts w:ascii="Arial" w:hAnsi="Arial" w:cs="Arial"/>
          <w:b/>
          <w:sz w:val="24"/>
          <w:szCs w:val="24"/>
        </w:rPr>
        <w:t>• Anchoring:</w:t>
      </w:r>
      <w:r w:rsidRPr="009420AF" w:rsidR="009420AF">
        <w:rPr>
          <w:rFonts w:ascii="Arial" w:hAnsi="Arial" w:cs="Arial"/>
          <w:bCs/>
          <w:sz w:val="24"/>
          <w:szCs w:val="24"/>
        </w:rPr>
        <w:t xml:space="preserve"> A given piece of information can strongly influence our estimates (even if there is no link between that information and our estimate).</w:t>
      </w:r>
    </w:p>
    <w:p w:rsidRPr="009420AF" w:rsidR="009420AF" w:rsidP="009420AF" w:rsidRDefault="009420AF" w14:paraId="1FFE43E5" w14:textId="77777777">
      <w:pPr>
        <w:rPr>
          <w:rFonts w:ascii="Arial" w:hAnsi="Arial" w:cs="Arial"/>
          <w:bCs/>
          <w:sz w:val="24"/>
          <w:szCs w:val="24"/>
        </w:rPr>
      </w:pPr>
      <w:r w:rsidRPr="00513337">
        <w:rPr>
          <w:rFonts w:ascii="Arial" w:hAnsi="Arial" w:cs="Arial"/>
          <w:b/>
          <w:sz w:val="24"/>
          <w:szCs w:val="24"/>
        </w:rPr>
        <w:t>• Framing effect:</w:t>
      </w:r>
      <w:r w:rsidRPr="009420AF">
        <w:rPr>
          <w:rFonts w:ascii="Arial" w:hAnsi="Arial" w:cs="Arial"/>
          <w:bCs/>
          <w:sz w:val="24"/>
          <w:szCs w:val="24"/>
        </w:rPr>
        <w:t xml:space="preserve"> Drawing different conclusions based on the same information because it is presented differently.</w:t>
      </w:r>
    </w:p>
    <w:p w:rsidRPr="009420AF" w:rsidR="009420AF" w:rsidP="7F85FB28" w:rsidRDefault="009420AF" w14:paraId="787F76DD" w14:textId="0F2B6057">
      <w:pPr>
        <w:rPr>
          <w:rFonts w:ascii="Arial" w:hAnsi="Arial" w:cs="Arial"/>
          <w:sz w:val="24"/>
          <w:szCs w:val="24"/>
        </w:rPr>
      </w:pPr>
      <w:r w:rsidRPr="7F85FB28" w:rsidR="693D598F">
        <w:rPr>
          <w:rFonts w:ascii="Arial" w:hAnsi="Arial" w:cs="Arial"/>
          <w:b w:val="1"/>
          <w:bCs w:val="1"/>
          <w:sz w:val="24"/>
          <w:szCs w:val="24"/>
        </w:rPr>
        <w:t xml:space="preserve">• Loss aversion: </w:t>
      </w:r>
      <w:r w:rsidRPr="7F85FB28" w:rsidR="693D598F">
        <w:rPr>
          <w:rFonts w:ascii="Arial" w:hAnsi="Arial" w:cs="Arial"/>
          <w:sz w:val="24"/>
          <w:szCs w:val="24"/>
        </w:rPr>
        <w:t xml:space="preserve">We feel the negative impact of a loss </w:t>
      </w:r>
      <w:del w:author="Meike Robaard" w:date="2022-06-02T14:03:42.585Z" w:id="1112514118">
        <w:r w:rsidRPr="7F85FB28" w:rsidDel="693D598F">
          <w:rPr>
            <w:rFonts w:ascii="Arial" w:hAnsi="Arial" w:cs="Arial"/>
            <w:sz w:val="24"/>
            <w:szCs w:val="24"/>
          </w:rPr>
          <w:delText>stronger</w:delText>
        </w:r>
      </w:del>
      <w:ins w:author="Meike Robaard" w:date="2022-06-02T14:03:44.61Z" w:id="787505000">
        <w:r w:rsidRPr="7F85FB28" w:rsidR="693D598F">
          <w:rPr>
            <w:rFonts w:ascii="Arial" w:hAnsi="Arial" w:cs="Arial"/>
            <w:sz w:val="24"/>
            <w:szCs w:val="24"/>
          </w:rPr>
          <w:t>more strongly</w:t>
        </w:r>
      </w:ins>
      <w:r w:rsidRPr="7F85FB28" w:rsidR="693D598F">
        <w:rPr>
          <w:rFonts w:ascii="Arial" w:hAnsi="Arial" w:cs="Arial"/>
          <w:sz w:val="24"/>
          <w:szCs w:val="24"/>
        </w:rPr>
        <w:t xml:space="preserve"> than the positive impact of a </w:t>
      </w:r>
      <w:ins w:author="Meike Robaard" w:date="2022-06-02T14:03:52.876Z" w:id="32596248">
        <w:r w:rsidRPr="7F85FB28" w:rsidR="693D598F">
          <w:rPr>
            <w:rFonts w:ascii="Arial" w:hAnsi="Arial" w:cs="Arial"/>
            <w:sz w:val="24"/>
            <w:szCs w:val="24"/>
          </w:rPr>
          <w:t xml:space="preserve">comparative </w:t>
        </w:r>
      </w:ins>
      <w:r w:rsidRPr="7F85FB28" w:rsidR="693D598F">
        <w:rPr>
          <w:rFonts w:ascii="Arial" w:hAnsi="Arial" w:cs="Arial"/>
          <w:sz w:val="24"/>
          <w:szCs w:val="24"/>
        </w:rPr>
        <w:t>gain</w:t>
      </w:r>
      <w:ins w:author="Meike Robaard" w:date="2022-06-02T14:03:58.413Z" w:id="1380520252">
        <w:r w:rsidRPr="7F85FB28" w:rsidR="693D598F">
          <w:rPr>
            <w:rFonts w:ascii="Arial" w:hAnsi="Arial" w:cs="Arial"/>
            <w:sz w:val="24"/>
            <w:szCs w:val="24"/>
          </w:rPr>
          <w:t>.</w:t>
        </w:r>
      </w:ins>
      <w:del w:author="Meike Robaard" w:date="2022-06-02T14:03:55.706Z" w:id="1038150112">
        <w:r w:rsidRPr="7F85FB28" w:rsidDel="693D598F">
          <w:rPr>
            <w:rFonts w:ascii="Arial" w:hAnsi="Arial" w:cs="Arial"/>
            <w:sz w:val="24"/>
            <w:szCs w:val="24"/>
          </w:rPr>
          <w:delText xml:space="preserve"> of the same size.</w:delText>
        </w:r>
      </w:del>
    </w:p>
    <w:p w:rsidR="0006247E" w:rsidP="7F85FB28" w:rsidRDefault="009420AF" w14:paraId="1263AA55" w14:textId="5D1CBADE">
      <w:pPr>
        <w:rPr>
          <w:rFonts w:ascii="Arial" w:hAnsi="Arial" w:cs="Arial"/>
          <w:sz w:val="24"/>
          <w:szCs w:val="24"/>
        </w:rPr>
      </w:pPr>
      <w:r w:rsidRPr="7F85FB28" w:rsidR="693D598F">
        <w:rPr>
          <w:rFonts w:ascii="Arial" w:hAnsi="Arial" w:cs="Arial"/>
          <w:b w:val="1"/>
          <w:bCs w:val="1"/>
          <w:sz w:val="24"/>
          <w:szCs w:val="24"/>
        </w:rPr>
        <w:t>• Sunk cost fallacy:</w:t>
      </w:r>
      <w:r w:rsidRPr="7F85FB28" w:rsidR="693D598F">
        <w:rPr>
          <w:rFonts w:ascii="Arial" w:hAnsi="Arial" w:cs="Arial"/>
          <w:sz w:val="24"/>
          <w:szCs w:val="24"/>
        </w:rPr>
        <w:t xml:space="preserve"> </w:t>
      </w:r>
      <w:del w:author="Meike Robaard" w:date="2022-06-02T14:04:04.509Z" w:id="1078197289">
        <w:r w:rsidRPr="7F85FB28" w:rsidDel="693D598F">
          <w:rPr>
            <w:rFonts w:ascii="Arial" w:hAnsi="Arial" w:cs="Arial"/>
            <w:sz w:val="24"/>
            <w:szCs w:val="24"/>
          </w:rPr>
          <w:delText>Taking into account</w:delText>
        </w:r>
      </w:del>
      <w:ins w:author="Meike Robaard" w:date="2022-06-02T14:04:04.509Z" w:id="2061753928">
        <w:r w:rsidRPr="7F85FB28" w:rsidR="693D598F">
          <w:rPr>
            <w:rFonts w:ascii="Arial" w:hAnsi="Arial" w:cs="Arial"/>
            <w:sz w:val="24"/>
            <w:szCs w:val="24"/>
          </w:rPr>
          <w:t>Considering</w:t>
        </w:r>
      </w:ins>
      <w:r w:rsidRPr="7F85FB28" w:rsidR="693D598F">
        <w:rPr>
          <w:rFonts w:ascii="Arial" w:hAnsi="Arial" w:cs="Arial"/>
          <w:sz w:val="24"/>
          <w:szCs w:val="24"/>
        </w:rPr>
        <w:t xml:space="preserve"> incurred and non-recoverable costs in deciding </w:t>
      </w:r>
      <w:del w:author="Meike Robaard" w:date="2022-06-02T14:04:08.87Z" w:id="1015211939">
        <w:r w:rsidRPr="7F85FB28" w:rsidDel="693D598F">
          <w:rPr>
            <w:rFonts w:ascii="Arial" w:hAnsi="Arial" w:cs="Arial"/>
            <w:sz w:val="24"/>
            <w:szCs w:val="24"/>
          </w:rPr>
          <w:delText>whether or not</w:delText>
        </w:r>
      </w:del>
      <w:ins w:author="Meike Robaard" w:date="2022-06-02T14:04:08.87Z" w:id="1816207714">
        <w:r w:rsidRPr="7F85FB28" w:rsidR="693D598F">
          <w:rPr>
            <w:rFonts w:ascii="Arial" w:hAnsi="Arial" w:cs="Arial"/>
            <w:sz w:val="24"/>
            <w:szCs w:val="24"/>
          </w:rPr>
          <w:t>whether</w:t>
        </w:r>
      </w:ins>
      <w:r w:rsidRPr="7F85FB28" w:rsidR="693D598F">
        <w:rPr>
          <w:rFonts w:ascii="Arial" w:hAnsi="Arial" w:cs="Arial"/>
          <w:sz w:val="24"/>
          <w:szCs w:val="24"/>
        </w:rPr>
        <w:t xml:space="preserve"> to continue with </w:t>
      </w:r>
      <w:ins w:author="Meike Robaard" w:date="2022-06-02T14:04:23.758Z" w:id="250839128">
        <w:r w:rsidRPr="7F85FB28" w:rsidR="693D598F">
          <w:rPr>
            <w:rFonts w:ascii="Arial" w:hAnsi="Arial" w:cs="Arial"/>
            <w:sz w:val="24"/>
            <w:szCs w:val="24"/>
          </w:rPr>
          <w:t xml:space="preserve">(investing in) </w:t>
        </w:r>
      </w:ins>
      <w:r w:rsidRPr="7F85FB28" w:rsidR="693D598F">
        <w:rPr>
          <w:rFonts w:ascii="Arial" w:hAnsi="Arial" w:cs="Arial"/>
          <w:sz w:val="24"/>
          <w:szCs w:val="24"/>
        </w:rPr>
        <w:t>a project</w:t>
      </w:r>
      <w:ins w:author="Meike Robaard" w:date="2022-06-02T14:04:27.109Z" w:id="545901609">
        <w:r w:rsidRPr="7F85FB28" w:rsidR="693D598F">
          <w:rPr>
            <w:rFonts w:ascii="Arial" w:hAnsi="Arial" w:cs="Arial"/>
            <w:sz w:val="24"/>
            <w:szCs w:val="24"/>
          </w:rPr>
          <w:t>.</w:t>
        </w:r>
      </w:ins>
      <w:del w:author="Meike Robaard" w:date="2022-06-02T14:04:26.905Z" w:id="492504133">
        <w:r w:rsidRPr="7F85FB28" w:rsidDel="693D598F">
          <w:rPr>
            <w:rFonts w:ascii="Arial" w:hAnsi="Arial" w:cs="Arial"/>
            <w:sz w:val="24"/>
            <w:szCs w:val="24"/>
          </w:rPr>
          <w:delText xml:space="preserve"> (and thus continue to invest in it).</w:delText>
        </w:r>
      </w:del>
    </w:p>
    <w:p w:rsidR="0006247E" w:rsidP="00AF20EE" w:rsidRDefault="0006247E" w14:paraId="05FB0DF2" w14:textId="4ADB225F">
      <w:pPr>
        <w:rPr>
          <w:rFonts w:ascii="Arial" w:hAnsi="Arial" w:cs="Arial"/>
          <w:bCs/>
          <w:sz w:val="24"/>
          <w:szCs w:val="24"/>
        </w:rPr>
      </w:pPr>
    </w:p>
    <w:p w:rsidRPr="00513337" w:rsidR="0006247E" w:rsidP="00AF20EE" w:rsidRDefault="0006247E" w14:paraId="53C273DF" w14:textId="61D0D414">
      <w:pPr>
        <w:rPr>
          <w:rFonts w:cstheme="minorHAnsi"/>
          <w:bCs/>
          <w:i/>
          <w:iCs/>
          <w:sz w:val="28"/>
          <w:szCs w:val="28"/>
        </w:rPr>
      </w:pPr>
      <w:r>
        <w:rPr>
          <w:rFonts w:cstheme="minorHAnsi"/>
          <w:bCs/>
          <w:i/>
          <w:iCs/>
          <w:sz w:val="28"/>
          <w:szCs w:val="28"/>
        </w:rPr>
        <w:t>Statistical / mathematical reasoning errors</w:t>
      </w:r>
    </w:p>
    <w:p w:rsidR="00E87A46" w:rsidP="00AF20EE" w:rsidRDefault="00E87A46" w14:paraId="3B0717EF" w14:textId="39F68E1C">
      <w:pPr>
        <w:rPr>
          <w:rFonts w:ascii="Arial" w:hAnsi="Arial" w:cs="Arial"/>
          <w:bCs/>
          <w:sz w:val="24"/>
          <w:szCs w:val="24"/>
        </w:rPr>
      </w:pPr>
    </w:p>
    <w:p w:rsidR="003C4EB1" w:rsidP="7F85FB28" w:rsidRDefault="003C4EB1" w14:paraId="42B6A36F" w14:textId="3DECFB56">
      <w:pPr>
        <w:rPr>
          <w:rFonts w:ascii="Arial" w:hAnsi="Arial" w:cs="Arial"/>
          <w:sz w:val="24"/>
          <w:szCs w:val="24"/>
        </w:rPr>
      </w:pPr>
      <w:r w:rsidRPr="7F85FB28" w:rsidR="4BBBFACD">
        <w:rPr>
          <w:rFonts w:ascii="Arial" w:hAnsi="Arial" w:cs="Arial"/>
          <w:b w:val="1"/>
          <w:bCs w:val="1"/>
          <w:sz w:val="24"/>
          <w:szCs w:val="24"/>
        </w:rPr>
        <w:t>• Statistical reasoning errors:</w:t>
      </w:r>
      <w:r w:rsidRPr="7F85FB28" w:rsidR="4BBBFACD">
        <w:rPr>
          <w:rFonts w:ascii="Arial" w:hAnsi="Arial" w:cs="Arial"/>
          <w:sz w:val="24"/>
          <w:szCs w:val="24"/>
        </w:rPr>
        <w:t xml:space="preserve"> Intuitively</w:t>
      </w:r>
      <w:ins w:author="Meike Robaard" w:date="2022-06-02T14:04:32.16Z" w:id="244184307">
        <w:r w:rsidRPr="7F85FB28" w:rsidR="4BBBFACD">
          <w:rPr>
            <w:rFonts w:ascii="Arial" w:hAnsi="Arial" w:cs="Arial"/>
            <w:sz w:val="24"/>
            <w:szCs w:val="24"/>
          </w:rPr>
          <w:t>,</w:t>
        </w:r>
      </w:ins>
      <w:r w:rsidRPr="7F85FB28" w:rsidR="4BBBFACD">
        <w:rPr>
          <w:rFonts w:ascii="Arial" w:hAnsi="Arial" w:cs="Arial"/>
          <w:sz w:val="24"/>
          <w:szCs w:val="24"/>
        </w:rPr>
        <w:t xml:space="preserve"> we perform poorly at estimating probability.</w:t>
      </w:r>
    </w:p>
    <w:p w:rsidRPr="003C4EB1" w:rsidR="003C4EB1" w:rsidP="7F85FB28" w:rsidRDefault="003C4EB1" w14:paraId="6B572015" w14:textId="5FB3EE47">
      <w:pPr>
        <w:rPr>
          <w:rFonts w:ascii="Arial" w:hAnsi="Arial" w:cs="Arial"/>
          <w:sz w:val="24"/>
          <w:szCs w:val="24"/>
        </w:rPr>
      </w:pPr>
      <w:r w:rsidRPr="7F85FB28" w:rsidR="4BBBFACD">
        <w:rPr>
          <w:rFonts w:ascii="Arial" w:hAnsi="Arial" w:cs="Arial"/>
          <w:b w:val="1"/>
          <w:bCs w:val="1"/>
          <w:sz w:val="24"/>
          <w:szCs w:val="24"/>
        </w:rPr>
        <w:t>• Base rate fallacy:</w:t>
      </w:r>
      <w:r w:rsidRPr="7F85FB28" w:rsidR="4BBBFACD">
        <w:rPr>
          <w:rFonts w:ascii="Arial" w:hAnsi="Arial" w:cs="Arial"/>
          <w:sz w:val="24"/>
          <w:szCs w:val="24"/>
        </w:rPr>
        <w:t xml:space="preserve"> We tend to ignore base rates in estimating the probability that something will occur. In general, we often turn a blind eye to </w:t>
      </w:r>
      <w:ins w:author="Meike Robaard" w:date="2022-06-02T14:05:35.207Z" w:id="1840575612">
        <w:r w:rsidRPr="7F85FB28" w:rsidR="4BBBFACD">
          <w:rPr>
            <w:rFonts w:ascii="Arial" w:hAnsi="Arial" w:cs="Arial"/>
            <w:sz w:val="24"/>
            <w:szCs w:val="24"/>
          </w:rPr>
          <w:t>generic,</w:t>
        </w:r>
      </w:ins>
      <w:del w:author="Meike Robaard" w:date="2022-06-02T14:05:16.118Z" w:id="1674702658">
        <w:r w:rsidRPr="7F85FB28" w:rsidDel="4BBBFACD">
          <w:rPr>
            <w:rFonts w:ascii="Arial" w:hAnsi="Arial" w:cs="Arial"/>
            <w:sz w:val="24"/>
            <w:szCs w:val="24"/>
          </w:rPr>
          <w:delText>general,</w:delText>
        </w:r>
      </w:del>
      <w:r w:rsidRPr="7F85FB28" w:rsidR="4BBBFACD">
        <w:rPr>
          <w:rFonts w:ascii="Arial" w:hAnsi="Arial" w:cs="Arial"/>
          <w:sz w:val="24"/>
          <w:szCs w:val="24"/>
        </w:rPr>
        <w:t xml:space="preserve"> implicit information and focus exclusively on specific, explicit information.</w:t>
      </w:r>
    </w:p>
    <w:p w:rsidRPr="00E87A46" w:rsidR="003C4EB1" w:rsidP="003C4EB1" w:rsidRDefault="003C4EB1" w14:paraId="26CC70CE" w14:textId="0876C3F6">
      <w:pPr>
        <w:rPr>
          <w:rFonts w:ascii="Arial" w:hAnsi="Arial" w:cs="Arial"/>
          <w:bCs/>
          <w:sz w:val="24"/>
          <w:szCs w:val="24"/>
        </w:rPr>
      </w:pPr>
      <w:r w:rsidRPr="00513337">
        <w:rPr>
          <w:rFonts w:ascii="Arial" w:hAnsi="Arial" w:cs="Arial"/>
          <w:b/>
          <w:sz w:val="24"/>
          <w:szCs w:val="24"/>
        </w:rPr>
        <w:t>• Availability bias:</w:t>
      </w:r>
      <w:r w:rsidRPr="003C4EB1">
        <w:rPr>
          <w:rFonts w:ascii="Arial" w:hAnsi="Arial" w:cs="Arial"/>
          <w:bCs/>
          <w:sz w:val="24"/>
          <w:szCs w:val="24"/>
        </w:rPr>
        <w:t xml:space="preserve"> We overestimate the likelihood that something will occur when it is easy to recall or imagine.</w:t>
      </w:r>
    </w:p>
    <w:p w:rsidRPr="00E6566C" w:rsidR="00711E6D" w:rsidP="00AF20EE" w:rsidRDefault="00711E6D" w14:paraId="01985B58" w14:textId="77777777">
      <w:pPr>
        <w:rPr>
          <w:rFonts w:ascii="Arial" w:hAnsi="Arial" w:cs="Arial"/>
          <w:sz w:val="24"/>
          <w:szCs w:val="24"/>
        </w:rPr>
      </w:pPr>
      <w:r w:rsidRPr="00E6566C">
        <w:rPr>
          <w:rFonts w:ascii="Arial" w:hAnsi="Arial" w:cs="Arial"/>
          <w:sz w:val="24"/>
          <w:szCs w:val="24"/>
        </w:rPr>
        <w:t xml:space="preserve">• </w:t>
      </w:r>
      <w:r w:rsidRPr="00E6566C">
        <w:rPr>
          <w:rFonts w:ascii="Arial" w:hAnsi="Arial" w:cs="Arial"/>
          <w:b/>
          <w:sz w:val="24"/>
          <w:szCs w:val="24"/>
        </w:rPr>
        <w:t>Gambler's fallacy:</w:t>
      </w:r>
      <w:r w:rsidRPr="00E6566C">
        <w:rPr>
          <w:rFonts w:ascii="Arial" w:hAnsi="Arial" w:cs="Arial"/>
          <w:sz w:val="24"/>
          <w:szCs w:val="24"/>
        </w:rPr>
        <w:t xml:space="preserve"> </w:t>
      </w:r>
      <w:r>
        <w:rPr>
          <w:rFonts w:ascii="Arial" w:hAnsi="Arial" w:cs="Arial"/>
          <w:sz w:val="24"/>
          <w:szCs w:val="24"/>
        </w:rPr>
        <w:t>Expecting a statistical correction when that expectation is not justified.</w:t>
      </w:r>
    </w:p>
    <w:p w:rsidRPr="00E6566C" w:rsidR="00711E6D" w:rsidP="00AF20EE" w:rsidRDefault="00711E6D" w14:paraId="4CF4F78A" w14:textId="77777777">
      <w:pPr>
        <w:rPr>
          <w:rFonts w:ascii="Arial" w:hAnsi="Arial" w:cs="Arial"/>
          <w:sz w:val="24"/>
          <w:szCs w:val="24"/>
        </w:rPr>
      </w:pPr>
      <w:r w:rsidRPr="00E6566C">
        <w:rPr>
          <w:rFonts w:ascii="Arial" w:hAnsi="Arial" w:cs="Arial"/>
          <w:sz w:val="24"/>
          <w:szCs w:val="24"/>
        </w:rPr>
        <w:t xml:space="preserve">• </w:t>
      </w:r>
      <w:r w:rsidRPr="00E6566C">
        <w:rPr>
          <w:rFonts w:ascii="Arial" w:hAnsi="Arial" w:cs="Arial"/>
          <w:b/>
          <w:sz w:val="24"/>
          <w:szCs w:val="24"/>
        </w:rPr>
        <w:t>Hyperactive pattern detection:</w:t>
      </w:r>
      <w:r w:rsidRPr="00E6566C">
        <w:rPr>
          <w:rFonts w:ascii="Arial" w:hAnsi="Arial" w:cs="Arial"/>
          <w:sz w:val="24"/>
          <w:szCs w:val="24"/>
        </w:rPr>
        <w:t xml:space="preserve"> Seeing patterns in random series.</w:t>
      </w:r>
    </w:p>
    <w:p w:rsidRPr="00E6566C" w:rsidR="00711E6D" w:rsidP="00AF20EE" w:rsidRDefault="00711E6D" w14:paraId="63EE59DF" w14:textId="77777777">
      <w:pPr>
        <w:rPr>
          <w:rFonts w:ascii="Arial" w:hAnsi="Arial" w:cs="Arial"/>
          <w:sz w:val="24"/>
          <w:szCs w:val="24"/>
        </w:rPr>
      </w:pPr>
      <w:r w:rsidRPr="00E6566C">
        <w:rPr>
          <w:rFonts w:ascii="Arial" w:hAnsi="Arial" w:cs="Arial"/>
          <w:sz w:val="24"/>
          <w:szCs w:val="24"/>
        </w:rPr>
        <w:t xml:space="preserve">• </w:t>
      </w:r>
      <w:r w:rsidRPr="00E6566C">
        <w:rPr>
          <w:rFonts w:ascii="Arial" w:hAnsi="Arial" w:cs="Arial"/>
          <w:b/>
          <w:sz w:val="24"/>
          <w:szCs w:val="24"/>
        </w:rPr>
        <w:t>Exponential reasoning errors:</w:t>
      </w:r>
      <w:r w:rsidRPr="00E6566C">
        <w:rPr>
          <w:rFonts w:ascii="Arial" w:hAnsi="Arial" w:cs="Arial"/>
          <w:sz w:val="24"/>
          <w:szCs w:val="24"/>
        </w:rPr>
        <w:t xml:space="preserve"> We underestimate exponential growth because we are used to linear growth.</w:t>
      </w:r>
    </w:p>
    <w:p w:rsidR="00711E6D" w:rsidP="00AF20EE" w:rsidRDefault="00711E6D" w14:paraId="70E31E41" w14:textId="540C94AE">
      <w:pPr>
        <w:rPr>
          <w:rFonts w:ascii="Arial" w:hAnsi="Arial" w:cs="Arial"/>
          <w:sz w:val="24"/>
          <w:szCs w:val="24"/>
        </w:rPr>
      </w:pPr>
    </w:p>
    <w:p w:rsidR="00711E6D" w:rsidP="00AF20EE" w:rsidRDefault="00711E6D" w14:paraId="01B0B4CD" w14:textId="7314CAED">
      <w:pPr>
        <w:rPr>
          <w:rFonts w:ascii="Arial" w:hAnsi="Arial" w:cs="Arial"/>
          <w:sz w:val="24"/>
          <w:szCs w:val="24"/>
        </w:rPr>
      </w:pPr>
    </w:p>
    <w:p w:rsidR="00711E6D" w:rsidP="00AF20EE" w:rsidRDefault="00711E6D" w14:paraId="7FB9D79D" w14:textId="17919A00">
      <w:pPr>
        <w:rPr>
          <w:rFonts w:ascii="Arial" w:hAnsi="Arial" w:cs="Arial"/>
          <w:sz w:val="24"/>
          <w:szCs w:val="24"/>
        </w:rPr>
      </w:pPr>
    </w:p>
    <w:p w:rsidR="003C4EB1" w:rsidRDefault="003C4EB1" w14:paraId="47CD9E22" w14:textId="653F7A93">
      <w:pPr>
        <w:rPr>
          <w:rFonts w:ascii="Arial" w:hAnsi="Arial" w:cs="Arial"/>
          <w:sz w:val="24"/>
          <w:szCs w:val="24"/>
        </w:rPr>
      </w:pPr>
      <w:r>
        <w:rPr>
          <w:rFonts w:ascii="Arial" w:hAnsi="Arial" w:cs="Arial"/>
          <w:sz w:val="24"/>
          <w:szCs w:val="24"/>
        </w:rPr>
        <w:br w:type="page"/>
      </w:r>
    </w:p>
    <w:p w:rsidR="00711E6D" w:rsidRDefault="00711E6D" w14:paraId="00DB79A5" w14:textId="655E4DA6">
      <w:pPr>
        <w:rPr>
          <w:rFonts w:ascii="Arial" w:hAnsi="Arial" w:cs="Arial"/>
          <w:sz w:val="24"/>
          <w:szCs w:val="24"/>
        </w:rPr>
      </w:pPr>
    </w:p>
    <w:p w:rsidR="00711E6D" w:rsidP="0092571A" w:rsidRDefault="00711E6D" w14:paraId="26844561" w14:textId="469F706D">
      <w:pPr>
        <w:pStyle w:val="Title"/>
      </w:pPr>
      <w:r>
        <w:t>Detect the reasoning errors</w:t>
      </w:r>
    </w:p>
    <w:p w:rsidR="00711E6D" w:rsidP="0092571A" w:rsidRDefault="00711E6D" w14:paraId="3B666DEF" w14:textId="77777777"/>
    <w:p w:rsidR="00711E6D" w:rsidP="0092571A" w:rsidRDefault="00711E6D" w14:paraId="63943F8A" w14:textId="771A9541">
      <w:r w:rsidR="3455EAD2">
        <w:rPr/>
        <w:t xml:space="preserve">1. John is left-handed. </w:t>
      </w:r>
      <w:del w:author="Meike Robaard" w:date="2022-06-02T14:06:06.31Z" w:id="1931969723">
        <w:r w:rsidDel="3455EAD2">
          <w:delText>Regularly</w:delText>
        </w:r>
      </w:del>
      <w:r w:rsidR="3455EAD2">
        <w:rPr/>
        <w:t xml:space="preserve"> </w:t>
      </w:r>
      <w:ins w:author="Meike Robaard" w:date="2022-06-02T14:06:09.659Z" w:id="1924429158">
        <w:r w:rsidR="3455EAD2">
          <w:t>H</w:t>
        </w:r>
      </w:ins>
      <w:del w:author="Meike Robaard" w:date="2022-06-02T14:06:09.039Z" w:id="1220421845">
        <w:r w:rsidDel="3455EAD2">
          <w:delText>h</w:delText>
        </w:r>
      </w:del>
      <w:r w:rsidR="3455EAD2">
        <w:rPr/>
        <w:t>is mother</w:t>
      </w:r>
      <w:ins w:author="Meike Robaard" w:date="2022-06-02T14:06:14.283Z" w:id="680554973">
        <w:r w:rsidR="3455EAD2">
          <w:t xml:space="preserve"> frequently</w:t>
        </w:r>
      </w:ins>
      <w:r w:rsidR="3455EAD2">
        <w:rPr/>
        <w:t xml:space="preserve"> tells him that left-handed people are generally more intelligent and creative than right-handed people. He is becoming more and more convinced that his mother is right because he has met numerous intelligent and creative lefthanders.</w:t>
      </w:r>
    </w:p>
    <w:p w:rsidR="00711E6D" w:rsidP="0092571A" w:rsidRDefault="00711E6D" w14:paraId="4956898B" w14:textId="77777777"/>
    <w:p w:rsidR="00711E6D" w:rsidP="0092571A" w:rsidRDefault="00711E6D" w14:paraId="17E76F5E" w14:textId="5E638A63">
      <w:r w:rsidR="3455EAD2">
        <w:rPr/>
        <w:t xml:space="preserve">2. Joe </w:t>
      </w:r>
      <w:r w:rsidR="3455EAD2">
        <w:rPr/>
        <w:t xml:space="preserve">is an avid basketball fan who likes to bet on games. He watched almost all </w:t>
      </w:r>
      <w:ins w:author="Meike Robaard" w:date="2022-06-02T14:06:38.578Z" w:id="552426290">
        <w:r w:rsidR="3455EAD2">
          <w:t xml:space="preserve">the </w:t>
        </w:r>
      </w:ins>
      <w:r w:rsidR="3455EAD2">
        <w:rPr/>
        <w:t>NBA games for years</w:t>
      </w:r>
      <w:ins w:author="Meike Robaard" w:date="2022-06-02T14:06:48.257Z" w:id="417928509">
        <w:r w:rsidR="3455EAD2">
          <w:t>, and</w:t>
        </w:r>
      </w:ins>
      <w:del w:author="Meike Robaard" w:date="2022-06-02T14:06:45.205Z" w:id="176665669">
        <w:r w:rsidDel="3455EAD2">
          <w:delText>.</w:delText>
        </w:r>
      </w:del>
      <w:r w:rsidR="3455EAD2">
        <w:rPr/>
        <w:t xml:space="preserve"> </w:t>
      </w:r>
      <w:del w:author="Meike Robaard" w:date="2022-06-02T14:06:51.491Z" w:id="755620316">
        <w:r w:rsidDel="3455EAD2">
          <w:delText xml:space="preserve">He </w:delText>
        </w:r>
      </w:del>
      <w:r w:rsidR="3455EAD2">
        <w:rPr/>
        <w:t>noticed the following</w:t>
      </w:r>
      <w:del w:author="Meike Robaard" w:date="2022-06-02T14:06:55.646Z" w:id="1190126691">
        <w:r w:rsidDel="3455EAD2">
          <w:delText xml:space="preserve"> over the years</w:delText>
        </w:r>
      </w:del>
      <w:r w:rsidR="3455EAD2">
        <w:rPr/>
        <w:t xml:space="preserve">: the team who scores the first point usually wins the match. </w:t>
      </w:r>
      <w:r w:rsidR="3455EAD2">
        <w:rPr/>
        <w:t>Tonight</w:t>
      </w:r>
      <w:ins w:author="Meike Robaard" w:date="2022-06-02T14:07:06.198Z" w:id="626933528">
        <w:r w:rsidR="3455EAD2">
          <w:t>,</w:t>
        </w:r>
      </w:ins>
      <w:r w:rsidR="3455EAD2">
        <w:rPr/>
        <w:t xml:space="preserve"> he bets on the match between the LA Lakers and the Chicago </w:t>
      </w:r>
      <w:del w:author="Meike Robaard" w:date="2022-06-02T14:07:14.07Z" w:id="2127608089">
        <w:r w:rsidDel="3455EAD2">
          <w:delText>Bulls</w:delText>
        </w:r>
      </w:del>
      <w:ins w:author="Meike Robaard" w:date="2022-06-02T14:07:14.07Z" w:id="1317006018">
        <w:r w:rsidR="3455EAD2">
          <w:t>Bulls,</w:t>
        </w:r>
      </w:ins>
      <w:r w:rsidR="3455EAD2">
        <w:rPr/>
        <w:t xml:space="preserve"> and the Lakers score the first point. </w:t>
      </w:r>
      <w:ins w:author="Meike Robaard" w:date="2022-06-02T14:07:20.013Z" w:id="2014443894">
        <w:r w:rsidR="3455EAD2">
          <w:t>Thus</w:t>
        </w:r>
      </w:ins>
      <w:del w:author="Meike Robaard" w:date="2022-06-02T14:07:18.327Z" w:id="1083600259">
        <w:r w:rsidDel="36563426">
          <w:delText>So</w:delText>
        </w:r>
      </w:del>
      <w:r w:rsidR="36563426">
        <w:rPr/>
        <w:t>,</w:t>
      </w:r>
      <w:r w:rsidR="3455EAD2">
        <w:rPr/>
        <w:t xml:space="preserve"> he </w:t>
      </w:r>
      <w:ins w:author="Meike Robaard" w:date="2022-06-02T14:07:27.797Z" w:id="1752549251">
        <w:r w:rsidR="3455EAD2">
          <w:t>bets</w:t>
        </w:r>
      </w:ins>
      <w:del w:author="Meike Robaard" w:date="2022-06-02T14:07:26.126Z" w:id="889632009">
        <w:r w:rsidDel="3455EAD2">
          <w:delText>puts</w:delText>
        </w:r>
      </w:del>
      <w:r w:rsidR="3455EAD2">
        <w:rPr/>
        <w:t xml:space="preserve"> his money on the Lakers.</w:t>
      </w:r>
    </w:p>
    <w:p w:rsidR="00711E6D" w:rsidP="0092571A" w:rsidRDefault="00711E6D" w14:paraId="24A822C5" w14:textId="77777777"/>
    <w:p w:rsidR="00711E6D" w:rsidP="0092571A" w:rsidRDefault="00711E6D" w14:paraId="614AAD31" w14:textId="3289D75E">
      <w:r w:rsidR="3455EAD2">
        <w:rPr/>
        <w:t xml:space="preserve">3. Brian studies at university and is member of a debate club where he and his fellow students analyze the ins and outs of American politics. </w:t>
      </w:r>
      <w:ins w:author="Meike Robaard" w:date="2022-06-02T14:07:53.748Z" w:id="170368924">
        <w:r w:rsidR="3455EAD2">
          <w:t xml:space="preserve">During </w:t>
        </w:r>
      </w:ins>
      <w:del w:author="Meike Robaard" w:date="2022-06-02T14:07:51.656Z" w:id="1313884430">
        <w:r w:rsidDel="3455EAD2">
          <w:delText>T</w:delText>
        </w:r>
      </w:del>
      <w:ins w:author="Meike Robaard" w:date="2022-06-02T14:07:56.163Z" w:id="1033150589">
        <w:r w:rsidR="3455EAD2">
          <w:t>t</w:t>
        </w:r>
      </w:ins>
      <w:r w:rsidR="3455EAD2">
        <w:rPr/>
        <w:t xml:space="preserve">he first meeting they have after the election of Trump </w:t>
      </w:r>
      <w:del w:author="Meike Robaard" w:date="2022-06-02T14:08:04.827Z" w:id="1117111006">
        <w:r w:rsidDel="3455EAD2">
          <w:delText>(about 5 weeks after)</w:delText>
        </w:r>
      </w:del>
      <w:r w:rsidR="3455EAD2">
        <w:rPr/>
        <w:t xml:space="preserve">, John says theatrically: ‘You didn’t have to be a political genius to see that Trump would be elected. You could see the frustration of white, poor Americans grow over the last decennia and Trump </w:t>
      </w:r>
      <w:ins w:author="Meike Robaard" w:date="2022-06-02T14:08:25.383Z" w:id="1977489212">
        <w:r w:rsidR="3455EAD2">
          <w:t>tapped</w:t>
        </w:r>
      </w:ins>
      <w:del w:author="Meike Robaard" w:date="2022-06-02T14:08:23.082Z" w:id="257316832">
        <w:r w:rsidDel="3455EAD2">
          <w:delText>played</w:delText>
        </w:r>
      </w:del>
      <w:r w:rsidR="3455EAD2">
        <w:rPr/>
        <w:t xml:space="preserve"> right into that’. Brian is quite puzzled by John’s claim because at their last meeting - 3 weeks before the election - everyone agreed unanimously that Hillary Clinton would be elected. Which bias does John succumb to?</w:t>
      </w:r>
    </w:p>
    <w:p w:rsidR="00711E6D" w:rsidP="0092571A" w:rsidRDefault="00711E6D" w14:paraId="08E31189" w14:textId="77777777"/>
    <w:p w:rsidR="00711E6D" w:rsidP="0092571A" w:rsidRDefault="00711E6D" w14:paraId="0A247B5B" w14:textId="03BB81F9">
      <w:r w:rsidR="3455EAD2">
        <w:rPr/>
        <w:t xml:space="preserve">4. Peter is a student </w:t>
      </w:r>
      <w:r w:rsidR="36563426">
        <w:rPr/>
        <w:t xml:space="preserve">in economics </w:t>
      </w:r>
      <w:r w:rsidR="3455EAD2">
        <w:rPr/>
        <w:t>who has already saved some money. He invests his savings in shares of a biotech company. He buys the shares at 12EUR per share. After a year</w:t>
      </w:r>
      <w:ins w:author="Meike Robaard" w:date="2022-06-02T14:08:55.968Z" w:id="1479357783">
        <w:r w:rsidR="3455EAD2">
          <w:t>,</w:t>
        </w:r>
      </w:ins>
      <w:r w:rsidR="3455EAD2">
        <w:rPr/>
        <w:t xml:space="preserve"> the price has dropped to 8EUR per share. Peter refuses to sell his shares </w:t>
      </w:r>
      <w:del w:author="Meike Robaard" w:date="2022-06-02T14:09:00.928Z" w:id="485796316">
        <w:r w:rsidDel="3455EAD2">
          <w:delText>despite the fact that</w:delText>
        </w:r>
      </w:del>
      <w:ins w:author="Meike Robaard" w:date="2022-06-02T14:09:00.928Z" w:id="29036569">
        <w:r w:rsidR="3455EAD2">
          <w:t>even though</w:t>
        </w:r>
      </w:ins>
      <w:r w:rsidR="3455EAD2">
        <w:rPr/>
        <w:t xml:space="preserve"> there are no indications that the share price will rise again. Which bias does he succumb to?</w:t>
      </w:r>
    </w:p>
    <w:p w:rsidR="00711E6D" w:rsidP="0092571A" w:rsidRDefault="00711E6D" w14:paraId="349D0995" w14:textId="77777777"/>
    <w:p w:rsidR="00711E6D" w:rsidP="0092571A" w:rsidRDefault="00711E6D" w14:paraId="07856376" w14:textId="77777777">
      <w:r w:rsidR="3455EAD2">
        <w:rPr/>
        <w:t xml:space="preserve">5. Kurt is 16 years old and just did an internship for 1 month in a garage. He mainly had to clean cars and </w:t>
      </w:r>
      <w:del w:author="Meike Robaard" w:date="2022-06-02T14:09:20.398Z" w:id="855906030">
        <w:r w:rsidDel="3455EAD2">
          <w:delText>he</w:delText>
        </w:r>
      </w:del>
      <w:r w:rsidR="3455EAD2">
        <w:rPr/>
        <w:t xml:space="preserve"> occasionally watched as cars were repaired. When the car of his father breaks down three months later, he is convinced that he can fix it. He sees himself as an accomplished mechanic.</w:t>
      </w:r>
    </w:p>
    <w:p w:rsidR="00711E6D" w:rsidP="0092571A" w:rsidRDefault="00711E6D" w14:paraId="2345608A" w14:textId="77777777"/>
    <w:p w:rsidR="00711E6D" w:rsidP="0092571A" w:rsidRDefault="00711E6D" w14:paraId="37954A3A" w14:textId="188851B6">
      <w:r w:rsidR="3455EAD2">
        <w:rPr/>
        <w:t>6</w:t>
      </w:r>
      <w:r w:rsidR="3455EAD2">
        <w:rPr/>
        <w:t>a</w:t>
      </w:r>
      <w:r w:rsidR="3455EAD2">
        <w:rPr/>
        <w:t xml:space="preserve">. Martin likes to smoke marijuana. A friend who also smokes </w:t>
      </w:r>
      <w:proofErr w:type="gramStart"/>
      <w:r w:rsidR="3455EAD2">
        <w:rPr/>
        <w:t>tells</w:t>
      </w:r>
      <w:proofErr w:type="gramEnd"/>
      <w:r w:rsidR="3455EAD2">
        <w:rPr/>
        <w:t xml:space="preserve"> him that marijuana is not harmful and even stimulates creativity. Martin decides to look it up. He consults google and types in: 'marijuana enhances creativity' and finds an endless series of websites, </w:t>
      </w:r>
      <w:r w:rsidR="3455EAD2">
        <w:rPr/>
        <w:t>blogs</w:t>
      </w:r>
      <w:r w:rsidR="3455EAD2">
        <w:rPr/>
        <w:t xml:space="preserve"> and articles that state that marijuana</w:t>
      </w:r>
      <w:ins w:author="Meike Robaard" w:date="2022-06-02T14:09:59.976Z" w:id="1843702257">
        <w:r w:rsidR="3455EAD2">
          <w:t xml:space="preserve"> ind</w:t>
        </w:r>
      </w:ins>
      <w:ins w:author="Meike Robaard" w:date="2022-06-02T14:10:00.49Z" w:id="1991750842">
        <w:r w:rsidR="3455EAD2">
          <w:t>eed</w:t>
        </w:r>
      </w:ins>
      <w:r w:rsidR="3455EAD2">
        <w:rPr/>
        <w:t xml:space="preserve"> stimulates creativity. What reasoning error does he make here?</w:t>
      </w:r>
    </w:p>
    <w:p w:rsidR="00711E6D" w:rsidP="0092571A" w:rsidRDefault="00711E6D" w14:paraId="754D6078" w14:textId="77777777"/>
    <w:p w:rsidR="00711E6D" w:rsidP="0092571A" w:rsidRDefault="00711E6D" w14:paraId="347ACDC9" w14:textId="0AA3ED96">
      <w:r w:rsidR="3455EAD2">
        <w:rPr/>
        <w:t xml:space="preserve">6b. </w:t>
      </w:r>
      <w:r w:rsidR="3455EAD2">
        <w:rPr/>
        <w:t>A few years later</w:t>
      </w:r>
      <w:ins w:author="Meike Robaard" w:date="2022-06-02T14:10:08.736Z" w:id="888537672">
        <w:r w:rsidR="3455EAD2">
          <w:t>,</w:t>
        </w:r>
      </w:ins>
      <w:r w:rsidR="3455EAD2">
        <w:rPr/>
        <w:t xml:space="preserve"> it appears that his friend Peter, also a soft drug user, is not admitted </w:t>
      </w:r>
      <w:ins w:author="Meike Robaard" w:date="2022-06-02T14:10:18.847Z" w:id="490338828">
        <w:r w:rsidR="3455EAD2">
          <w:t>to</w:t>
        </w:r>
      </w:ins>
      <w:del w:author="Meike Robaard" w:date="2022-06-02T14:10:17.773Z" w:id="1049310956">
        <w:r w:rsidDel="3455EAD2">
          <w:delText>in</w:delText>
        </w:r>
      </w:del>
      <w:r w:rsidR="3455EAD2">
        <w:rPr/>
        <w:t xml:space="preserve"> </w:t>
      </w:r>
      <w:ins w:author="Meike Robaard" w:date="2022-06-02T14:10:24.069Z" w:id="116911396">
        <w:r w:rsidR="3455EAD2">
          <w:t>theather</w:t>
        </w:r>
      </w:ins>
      <w:del w:author="Meike Robaard" w:date="2022-06-02T14:10:21.554Z" w:id="754390615">
        <w:r w:rsidDel="3455EAD2">
          <w:delText>drama</w:delText>
        </w:r>
      </w:del>
      <w:r w:rsidR="3455EAD2">
        <w:rPr/>
        <w:t xml:space="preserve"> school after failing a test that requires creativity. Peter’s parents send him to a psychologist. The psychologist attributes the bad performance in the creativity test to excessive marijuana use. Martin finds </w:t>
      </w:r>
      <w:del w:author="Meike Robaard" w:date="2022-06-02T14:10:41.537Z" w:id="319769240">
        <w:r w:rsidDel="3455EAD2">
          <w:delText xml:space="preserve">that </w:delText>
        </w:r>
      </w:del>
      <w:r w:rsidR="3455EAD2">
        <w:rPr/>
        <w:t>out</w:t>
      </w:r>
      <w:ins w:author="Meike Robaard" w:date="2022-06-02T14:10:44.394Z" w:id="719970364">
        <w:r w:rsidR="3455EAD2">
          <w:t xml:space="preserve"> about this</w:t>
        </w:r>
      </w:ins>
      <w:r w:rsidR="3455EAD2">
        <w:rPr/>
        <w:t xml:space="preserve"> and quickly de</w:t>
      </w:r>
      <w:ins w:author="Meike Robaard" w:date="2022-06-02T14:10:50.06Z" w:id="1162355432">
        <w:r w:rsidR="3455EAD2">
          <w:t>cides</w:t>
        </w:r>
      </w:ins>
      <w:del w:author="Meike Robaard" w:date="2022-06-02T14:10:48.174Z" w:id="205062720">
        <w:r w:rsidDel="3455EAD2">
          <w:delText>termines</w:delText>
        </w:r>
      </w:del>
      <w:r w:rsidR="3455EAD2">
        <w:rPr/>
        <w:t xml:space="preserve"> that it is not so much the marijuana that made Peter fail the test, but the chronic sleep deprivation by playing video games all night </w:t>
      </w:r>
      <w:del w:author="Meike Robaard" w:date="2022-06-02T14:11:08.94Z" w:id="805502624">
        <w:r w:rsidDel="3455EAD2">
          <w:delText>(albeit with a joint)</w:delText>
        </w:r>
      </w:del>
      <w:r w:rsidR="3455EAD2">
        <w:rPr/>
        <w:t>. What reasoning error does he make here?</w:t>
      </w:r>
    </w:p>
    <w:p w:rsidR="00711E6D" w:rsidP="0092571A" w:rsidRDefault="00711E6D" w14:paraId="66356AF7" w14:textId="77777777"/>
    <w:p w:rsidR="00711E6D" w:rsidP="0092571A" w:rsidRDefault="00711E6D" w14:paraId="2A55627E" w14:textId="70148196">
      <w:r w:rsidR="3455EAD2">
        <w:rPr/>
        <w:t>7. You want to buy a new mobile phone. After looking around in the store for a long time, assisted by a diligent salesperson, you decide to buy model X. You are very happy with the purchase and proudly show the new phone to your friends. A friend asks you if that model has the new panoramic camera function. You quickly say 'yes', but you do</w:t>
      </w:r>
      <w:ins w:author="Meike Robaard" w:date="2022-06-02T14:11:30.352Z" w:id="972237305">
        <w:r w:rsidR="3455EAD2">
          <w:t xml:space="preserve"> not</w:t>
        </w:r>
      </w:ins>
      <w:del w:author="Meike Robaard" w:date="2022-06-02T14:11:28.995Z" w:id="626081023">
        <w:r w:rsidDel="36563426">
          <w:delText>n’</w:delText>
        </w:r>
        <w:r w:rsidDel="3455EAD2">
          <w:delText>t</w:delText>
        </w:r>
      </w:del>
      <w:r w:rsidR="3455EAD2">
        <w:rPr/>
        <w:t xml:space="preserve"> </w:t>
      </w:r>
      <w:ins w:author="Meike Robaard" w:date="2022-06-02T14:11:37.071Z" w:id="2032391838">
        <w:r w:rsidR="3455EAD2">
          <w:t>actually</w:t>
        </w:r>
      </w:ins>
      <w:del w:author="Meike Robaard" w:date="2022-06-02T14:11:34.515Z" w:id="1609784997">
        <w:r w:rsidDel="3455EAD2">
          <w:delText>really</w:delText>
        </w:r>
      </w:del>
      <w:r w:rsidR="3455EAD2">
        <w:rPr/>
        <w:t xml:space="preserve"> know. You </w:t>
      </w:r>
      <w:ins w:author="Meike Robaard" w:date="2022-06-02T14:11:41.395Z" w:id="160571472">
        <w:r w:rsidR="3455EAD2">
          <w:t xml:space="preserve">simply </w:t>
        </w:r>
      </w:ins>
      <w:r w:rsidR="3455EAD2">
        <w:rPr/>
        <w:t>hope so. In the evening</w:t>
      </w:r>
      <w:ins w:author="Meike Robaard" w:date="2022-06-02T14:11:44.995Z" w:id="863073877">
        <w:r w:rsidR="3455EAD2">
          <w:t>,</w:t>
        </w:r>
      </w:ins>
      <w:r w:rsidR="3455EAD2">
        <w:rPr/>
        <w:t xml:space="preserve"> you </w:t>
      </w:r>
      <w:ins w:author="Meike Robaard" w:date="2022-06-02T14:11:56.845Z" w:id="1513560005">
        <w:r w:rsidR="3455EAD2">
          <w:t>look at</w:t>
        </w:r>
      </w:ins>
      <w:del w:author="Meike Robaard" w:date="2022-06-02T14:11:53.731Z" w:id="188565280">
        <w:r w:rsidDel="3455EAD2">
          <w:delText>take</w:delText>
        </w:r>
      </w:del>
      <w:r w:rsidR="3455EAD2">
        <w:rPr/>
        <w:t xml:space="preserve"> the manual and discover that there is no panoramic function. "Damn</w:t>
      </w:r>
      <w:ins w:author="Meike Robaard" w:date="2022-06-02T14:12:15.519Z" w:id="1507448514">
        <w:r w:rsidR="3455EAD2">
          <w:t xml:space="preserve"> it</w:t>
        </w:r>
      </w:ins>
      <w:r w:rsidR="3455EAD2">
        <w:rPr/>
        <w:t xml:space="preserve">," you yell </w:t>
      </w:r>
      <w:del w:author="Meike Robaard" w:date="2022-06-02T14:12:29.507Z" w:id="844843015">
        <w:r w:rsidDel="3455EAD2">
          <w:delText xml:space="preserve">out </w:delText>
        </w:r>
      </w:del>
      <w:r w:rsidR="3455EAD2">
        <w:rPr/>
        <w:t xml:space="preserve">in distress, but soon you </w:t>
      </w:r>
      <w:del w:author="Meike Robaard" w:date="2022-06-02T14:12:38.538Z" w:id="1606837191">
        <w:r w:rsidDel="3455EAD2">
          <w:delText>figure</w:delText>
        </w:r>
      </w:del>
      <w:ins w:author="Meike Robaard" w:date="2022-06-02T14:12:40.543Z" w:id="861484443">
        <w:r w:rsidR="3455EAD2">
          <w:t>realize</w:t>
        </w:r>
      </w:ins>
      <w:r w:rsidR="3455EAD2">
        <w:rPr/>
        <w:t xml:space="preserve"> that you do not really need it</w:t>
      </w:r>
      <w:ins w:author="Meike Robaard" w:date="2022-06-02T14:12:48.883Z" w:id="1306133612">
        <w:r w:rsidR="3455EAD2">
          <w:t>,</w:t>
        </w:r>
      </w:ins>
      <w:r w:rsidR="3455EAD2">
        <w:rPr/>
        <w:t xml:space="preserve"> and that this panoramic function is a sales trick anyway. Everyone knows that you cannot take beautiful panoramic photos with mobile phones.</w:t>
      </w:r>
    </w:p>
    <w:p w:rsidR="00711E6D" w:rsidP="0092571A" w:rsidRDefault="00711E6D" w14:paraId="28B050AB" w14:textId="77777777"/>
    <w:p w:rsidR="00711E6D" w:rsidP="0092571A" w:rsidRDefault="00711E6D" w14:paraId="0F13823F" w14:textId="454AE092">
      <w:r w:rsidR="3455EAD2">
        <w:rPr/>
        <w:t xml:space="preserve">8. A marketing agency </w:t>
      </w:r>
      <w:ins w:author="Meike Robaard" w:date="2022-06-02T14:13:02.888Z" w:id="414178742">
        <w:r w:rsidR="3455EAD2">
          <w:t>advices</w:t>
        </w:r>
      </w:ins>
      <w:del w:author="Meike Robaard" w:date="2022-06-02T14:12:59.192Z" w:id="526691182">
        <w:r w:rsidDel="3455EAD2">
          <w:delText>recommends</w:delText>
        </w:r>
      </w:del>
      <w:r w:rsidR="3455EAD2">
        <w:rPr/>
        <w:t xml:space="preserve"> the sales department of Tesla to exaggerate how many people have already ordered a car. Which bias do they hope to exploit?</w:t>
      </w:r>
    </w:p>
    <w:p w:rsidR="00711E6D" w:rsidP="0092571A" w:rsidRDefault="00711E6D" w14:paraId="7A78615B" w14:textId="77777777"/>
    <w:p w:rsidR="00711E6D" w:rsidP="0092571A" w:rsidRDefault="00711E6D" w14:paraId="773BE248" w14:textId="15C023F3">
      <w:r w:rsidR="3455EAD2">
        <w:rPr/>
        <w:t xml:space="preserve">9. John is an American who does not believe climate change </w:t>
      </w:r>
      <w:proofErr w:type="spellStart"/>
      <w:r w:rsidR="3455EAD2">
        <w:rPr/>
        <w:t>is</w:t>
      </w:r>
      <w:ins w:author="Meike Robaard" w:date="2022-06-02T14:13:23.487Z" w:id="557591652">
        <w:r w:rsidR="3455EAD2">
          <w:t>nreal</w:t>
        </w:r>
      </w:ins>
      <w:del w:author="Meike Robaard" w:date="2022-06-02T14:13:17.313Z" w:id="1902933154">
        <w:r w:rsidDel="3455EAD2">
          <w:delText xml:space="preserve"> happening</w:delText>
        </w:r>
      </w:del>
      <w:r w:rsidR="3455EAD2">
        <w:rPr/>
        <w:t xml:space="preserve">. </w:t>
      </w:r>
      <w:proofErr w:type="gramStart"/>
      <w:r w:rsidR="3455EAD2">
        <w:rPr/>
        <w:t xml:space="preserve">Recently </w:t>
      </w:r>
      <w:ins w:author="Meike Robaard" w:date="2022-06-02T14:13:28.175Z" w:id="1667112326">
        <w:r w:rsidR="3455EAD2">
          <w:t>,</w:t>
        </w:r>
      </w:ins>
      <w:r w:rsidR="3455EAD2">
        <w:rPr/>
        <w:t>he</w:t>
      </w:r>
      <w:proofErr w:type="gramEnd"/>
      <w:r w:rsidR="3455EAD2">
        <w:rPr/>
        <w:t xml:space="preserve"> heard a Republican governor say: "Last month of August I had to put on a sweater almost every single night. </w:t>
      </w:r>
      <w:r w:rsidR="3455EAD2">
        <w:rPr/>
        <w:t xml:space="preserve">Imagine ... In the middle of the summer! </w:t>
      </w:r>
      <w:r w:rsidR="3455EAD2">
        <w:rPr/>
        <w:t>Therefore, climate change cannot be happening.</w:t>
      </w:r>
      <w:r w:rsidR="3455EAD2">
        <w:rPr/>
        <w:t>"</w:t>
      </w:r>
      <w:r w:rsidR="3455EAD2">
        <w:rPr/>
        <w:t xml:space="preserve"> </w:t>
      </w:r>
      <w:r w:rsidR="3455EAD2">
        <w:rPr/>
        <w:t xml:space="preserve">John </w:t>
      </w:r>
      <w:r w:rsidR="3455EAD2">
        <w:rPr/>
        <w:t>thought</w:t>
      </w:r>
      <w:r w:rsidR="3455EAD2">
        <w:rPr/>
        <w:t xml:space="preserve"> that</w:t>
      </w:r>
      <w:ins w:author="Meike Robaard" w:date="2022-06-02T14:13:40.378Z" w:id="1348680837">
        <w:r w:rsidR="3455EAD2">
          <w:t xml:space="preserve"> this</w:t>
        </w:r>
      </w:ins>
      <w:r w:rsidR="3455EAD2">
        <w:rPr/>
        <w:t xml:space="preserve"> </w:t>
      </w:r>
      <w:r w:rsidR="3455EAD2">
        <w:rPr/>
        <w:t xml:space="preserve">was </w:t>
      </w:r>
      <w:r w:rsidR="3455EAD2">
        <w:rPr/>
        <w:t>a strong and valid argument and now uses it himself in discussions on climate change.</w:t>
      </w:r>
    </w:p>
    <w:p w:rsidR="00711E6D" w:rsidP="0092571A" w:rsidRDefault="00711E6D" w14:paraId="4F64D8AB" w14:textId="77777777"/>
    <w:p w:rsidR="00711E6D" w:rsidP="0092571A" w:rsidRDefault="00711E6D" w14:paraId="6AD90357" w14:textId="2A2DA39D">
      <w:r w:rsidR="3455EAD2">
        <w:rPr/>
        <w:t xml:space="preserve">10. </w:t>
      </w:r>
      <w:r w:rsidR="3455EAD2">
        <w:rPr/>
        <w:t xml:space="preserve">A new biotech company announces that it will bring a fantastic product </w:t>
      </w:r>
      <w:ins w:author="Meike Robaard" w:date="2022-06-02T14:13:51.225Z" w:id="734625529">
        <w:r w:rsidR="3455EAD2">
          <w:t>to</w:t>
        </w:r>
      </w:ins>
      <w:del w:author="Meike Robaard" w:date="2022-06-02T14:13:49.835Z" w:id="721709899">
        <w:r w:rsidDel="3455EAD2">
          <w:delText>on</w:delText>
        </w:r>
      </w:del>
      <w:r w:rsidR="3455EAD2">
        <w:rPr/>
        <w:t xml:space="preserve"> the market. The product gets a lot of attention in the media. It attracts a huge amount of investment, </w:t>
      </w:r>
      <w:del w:author="Meike Robaard" w:date="2022-06-02T14:13:57.895Z" w:id="782666333">
        <w:r w:rsidDel="3455EAD2">
          <w:delText>despite the fact that</w:delText>
        </w:r>
      </w:del>
      <w:ins w:author="Meike Robaard" w:date="2022-06-02T14:13:57.895Z" w:id="1844003907">
        <w:r w:rsidR="3455EAD2">
          <w:t>even though</w:t>
        </w:r>
      </w:ins>
      <w:r w:rsidR="3455EAD2">
        <w:rPr/>
        <w:t xml:space="preserve"> only 20% of starting biotech companies ever become profitable.</w:t>
      </w:r>
    </w:p>
    <w:p w:rsidR="00711E6D" w:rsidP="0092571A" w:rsidRDefault="00711E6D" w14:paraId="22621E0A" w14:textId="77777777"/>
    <w:p w:rsidR="00711E6D" w:rsidP="0092571A" w:rsidRDefault="00711E6D" w14:paraId="29271BCF" w14:textId="2ED491A0">
      <w:r w:rsidR="3455EAD2">
        <w:rPr/>
        <w:t xml:space="preserve">11. </w:t>
      </w:r>
      <w:r w:rsidR="3455EAD2">
        <w:rPr/>
        <w:t xml:space="preserve">The Albert Hein has bought a new Chilean wine and hopes to make a nice profit selling it. They buy the wine for 2,5EUR per bottle and want to sell it for 6EUR per bottle. But the wine sells </w:t>
      </w:r>
      <w:del w:author="Meike Robaard" w:date="2022-06-02T14:14:14.977Z" w:id="1635637855">
        <w:r w:rsidDel="3455EAD2">
          <w:delText>badly</w:delText>
        </w:r>
      </w:del>
      <w:ins w:author="Meike Robaard" w:date="2022-06-02T14:14:16.242Z" w:id="428468346">
        <w:r w:rsidR="3455EAD2">
          <w:t>poorly</w:t>
        </w:r>
      </w:ins>
      <w:r w:rsidR="3455EAD2">
        <w:rPr/>
        <w:t xml:space="preserve">. A marketing agency advises them to put the Chilean wine on the racks between their cheapest (and not very </w:t>
      </w:r>
      <w:del w:author="Meike Robaard" w:date="2022-06-02T14:14:23.891Z" w:id="1604178952">
        <w:r w:rsidDel="3455EAD2">
          <w:delText>nice looking</w:delText>
        </w:r>
      </w:del>
      <w:ins w:author="Meike Robaard" w:date="2022-06-02T14:14:23.891Z" w:id="1524105066">
        <w:r w:rsidR="3455EAD2">
          <w:t>nice-looking</w:t>
        </w:r>
      </w:ins>
      <w:r w:rsidR="3455EAD2">
        <w:rPr/>
        <w:t xml:space="preserve"> bottles) and their much more expensive (and for most people unaffordable) bottles. Which bias are they trying to exploit here?</w:t>
      </w:r>
    </w:p>
    <w:p w:rsidR="00711E6D" w:rsidP="0092571A" w:rsidRDefault="00711E6D" w14:paraId="5C629430" w14:textId="77777777"/>
    <w:p w:rsidRPr="0092571A" w:rsidR="00711E6D" w:rsidP="0092571A" w:rsidRDefault="00711E6D" w14:paraId="4CDBD3EC" w14:textId="2445BB3E">
      <w:r w:rsidR="3455EAD2">
        <w:rPr/>
        <w:t xml:space="preserve">12a. </w:t>
      </w:r>
      <w:r w:rsidR="3455EAD2">
        <w:rPr/>
        <w:t>Linda and Mary begin a start-up. At the start</w:t>
      </w:r>
      <w:ins w:author="Meike Robaard" w:date="2022-06-02T14:14:42.627Z" w:id="1740748531">
        <w:r w:rsidR="3455EAD2">
          <w:t>,</w:t>
        </w:r>
      </w:ins>
      <w:r w:rsidR="3455EAD2">
        <w:rPr/>
        <w:t xml:space="preserve"> they both invest 20 000EUR in the project. After the first year, that money is completely spent (they have rented and furnished an office space, made marketing costs, etc.). Unfortunately, the start-up still has</w:t>
      </w:r>
      <w:ins w:author="Meike Robaard" w:date="2022-06-02T14:14:55.799Z" w:id="140815735">
        <w:r w:rsidR="3455EAD2">
          <w:t xml:space="preserve"> not</w:t>
        </w:r>
      </w:ins>
      <w:del w:author="Meike Robaard" w:date="2022-06-02T14:14:53.961Z" w:id="60913284">
        <w:r w:rsidDel="3455EAD2">
          <w:delText>n’t</w:delText>
        </w:r>
      </w:del>
      <w:r w:rsidR="3455EAD2">
        <w:rPr/>
        <w:t xml:space="preserve"> generated any returns. If they do not pu</w:t>
      </w:r>
      <w:ins w:author="Meike Robaard" w:date="2022-06-02T14:15:24.299Z" w:id="1373217474">
        <w:r w:rsidR="3455EAD2">
          <w:t>t</w:t>
        </w:r>
      </w:ins>
      <w:del w:author="Meike Robaard" w:date="2022-06-02T14:15:23.632Z" w:id="2092581021">
        <w:r w:rsidDel="3455EAD2">
          <w:delText>mp</w:delText>
        </w:r>
      </w:del>
      <w:r w:rsidR="3455EAD2">
        <w:rPr/>
        <w:t xml:space="preserve"> in extra capital, it</w:t>
      </w:r>
      <w:ins w:author="Meike Robaard" w:date="2022-06-02T14:15:29.734Z" w:id="763831019">
        <w:r w:rsidR="3455EAD2">
          <w:t xml:space="preserve"> will be</w:t>
        </w:r>
      </w:ins>
      <w:del w:author="Meike Robaard" w:date="2022-06-02T14:15:27.607Z" w:id="1153312958">
        <w:r w:rsidDel="3455EAD2">
          <w:delText>’s</w:delText>
        </w:r>
      </w:del>
      <w:r w:rsidR="3455EAD2">
        <w:rPr/>
        <w:t xml:space="preserve"> game over. They decide to ask their parents for extra funds because they do not </w:t>
      </w:r>
      <w:r w:rsidR="3455EAD2">
        <w:rPr/>
        <w:t>want to give up now</w:t>
      </w:r>
      <w:ins w:author="Meike Robaard" w:date="2022-06-02T14:15:45.719Z" w:id="684569289">
        <w:r w:rsidR="3455EAD2">
          <w:t>, considering that</w:t>
        </w:r>
      </w:ins>
      <w:del w:author="Meike Robaard" w:date="2022-06-02T14:15:41.138Z" w:id="254037129">
        <w:r w:rsidDel="3455EAD2">
          <w:delText xml:space="preserve"> because</w:delText>
        </w:r>
      </w:del>
      <w:r w:rsidR="3455EAD2">
        <w:rPr/>
        <w:t xml:space="preserve"> they have already invested so much effort and money</w:t>
      </w:r>
      <w:ins w:author="Meike Robaard" w:date="2022-06-02T14:15:52.952Z" w:id="1512349947">
        <w:r w:rsidR="3455EAD2">
          <w:t xml:space="preserve"> into the business</w:t>
        </w:r>
      </w:ins>
      <w:r w:rsidR="3455EAD2">
        <w:rPr/>
        <w:t>. What reasoning error do they make?</w:t>
      </w:r>
    </w:p>
    <w:p w:rsidR="00711E6D" w:rsidP="0092571A" w:rsidRDefault="00711E6D" w14:paraId="285DE073" w14:textId="77777777">
      <w:r>
        <w:t xml:space="preserve">12b. </w:t>
      </w:r>
      <w:r w:rsidRPr="0092571A">
        <w:t>Moreover, they add, we have read about a lot of start-ups that also faced difficult times in the beginning and are now very successful. What reasoning error do they make here?</w:t>
      </w:r>
    </w:p>
    <w:p w:rsidR="00711E6D" w:rsidP="0092571A" w:rsidRDefault="00711E6D" w14:paraId="34785BD8" w14:textId="77777777"/>
    <w:p w:rsidR="00711E6D" w:rsidP="0092571A" w:rsidRDefault="00711E6D" w14:paraId="08682C90" w14:textId="29EC1C02">
      <w:r w:rsidR="3455EAD2">
        <w:rPr/>
        <w:t>13.</w:t>
      </w:r>
      <w:del w:author="Meike Robaard" w:date="2022-06-02T14:16:07.418Z" w:id="1327146351">
        <w:r w:rsidDel="3455EAD2">
          <w:delText xml:space="preserve"> </w:delText>
        </w:r>
        <w:r w:rsidDel="3455EAD2">
          <w:delText xml:space="preserve">5% </w:delText>
        </w:r>
      </w:del>
      <w:ins w:author="Meike Robaard" w:date="2022-06-02T14:16:09.438Z" w:id="891240474">
        <w:r w:rsidR="3455EAD2">
          <w:t xml:space="preserve">Five percent </w:t>
        </w:r>
      </w:ins>
      <w:r w:rsidR="3455EAD2">
        <w:rPr/>
        <w:t>of lifelong smokers get lung cancer. Recently</w:t>
      </w:r>
      <w:ins w:author="Meike Robaard" w:date="2022-06-02T14:16:13.218Z" w:id="2119392916">
        <w:r w:rsidR="3455EAD2">
          <w:t>,</w:t>
        </w:r>
      </w:ins>
      <w:r w:rsidR="3455EAD2">
        <w:rPr/>
        <w:t xml:space="preserve"> an article was published in which the CEO of Philip Morris talks about the unjustified demonization of the tobacco industry. He stressed that tobacco is a </w:t>
      </w:r>
      <w:r w:rsidR="36563426">
        <w:rPr/>
        <w:t>leisure</w:t>
      </w:r>
      <w:r w:rsidR="3455EAD2">
        <w:rPr/>
        <w:t xml:space="preserve"> product and added that </w:t>
      </w:r>
      <w:del w:author="Meike Robaard" w:date="2022-06-02T14:16:25.636Z" w:id="1572987571">
        <w:r w:rsidDel="3455EAD2">
          <w:delText>the vast majority of</w:delText>
        </w:r>
      </w:del>
      <w:ins w:author="Meike Robaard" w:date="2022-06-02T14:16:25.636Z" w:id="1315035773">
        <w:r w:rsidR="3455EAD2">
          <w:t>most</w:t>
        </w:r>
      </w:ins>
      <w:r w:rsidR="3455EAD2">
        <w:rPr/>
        <w:t xml:space="preserve"> smokers - 95% - do not get lung cancer. Which bias does the CEO exploit here?</w:t>
      </w:r>
    </w:p>
    <w:p w:rsidR="00711E6D" w:rsidP="0092571A" w:rsidRDefault="00711E6D" w14:paraId="1F82418B" w14:textId="77777777"/>
    <w:p w:rsidR="00711E6D" w:rsidP="0092571A" w:rsidRDefault="00711E6D" w14:paraId="631931EF" w14:textId="6508EC16">
      <w:r w:rsidR="3455EAD2">
        <w:rPr/>
        <w:t xml:space="preserve">14. </w:t>
      </w:r>
      <w:r w:rsidR="3455EAD2">
        <w:rPr/>
        <w:t>A friend of yours bought a ticket to a concert but cannot go. He asks you if you would buy it from him. You decide that you want to spend no more than 30</w:t>
      </w:r>
      <w:r w:rsidR="36563426">
        <w:rPr/>
        <w:t xml:space="preserve"> </w:t>
      </w:r>
      <w:r w:rsidR="3455EAD2">
        <w:rPr/>
        <w:t>EUR. Your friend accepts</w:t>
      </w:r>
      <w:ins w:author="Meike Robaard" w:date="2022-06-02T14:16:49.754Z" w:id="381965845">
        <w:r w:rsidR="3455EAD2">
          <w:t>,</w:t>
        </w:r>
      </w:ins>
      <w:r w:rsidR="3455EAD2">
        <w:rPr/>
        <w:t xml:space="preserve"> and you buy the ticket for 30 EUR. A day before the concert someone offers you 40 EUR for the ticket. You refuse to sell it.</w:t>
      </w:r>
    </w:p>
    <w:p w:rsidR="00711E6D" w:rsidP="0092571A" w:rsidRDefault="00711E6D" w14:paraId="589D7FC1" w14:textId="77777777"/>
    <w:p w:rsidR="00711E6D" w:rsidP="0092571A" w:rsidRDefault="00711E6D" w14:paraId="2D3AF877" w14:textId="32A01AC1">
      <w:r w:rsidR="3455EAD2">
        <w:rPr/>
        <w:t xml:space="preserve">15. </w:t>
      </w:r>
      <w:r w:rsidR="3455EAD2">
        <w:rPr/>
        <w:t>Sabine already has three children and is pregnant with her fourth. Her first three children are girls. She asks her two sisters to guess the gender. Sandra, Sabine's eldest sister, thinks it will be a boy</w:t>
      </w:r>
      <w:ins w:author="Meike Robaard" w:date="2022-06-02T14:17:09.739Z" w:id="699972392">
        <w:r w:rsidR="3455EAD2">
          <w:t xml:space="preserve">, </w:t>
        </w:r>
      </w:ins>
      <w:del w:author="Meike Robaard" w:date="2022-06-02T14:17:12.774Z" w:id="657557852">
        <w:r w:rsidDel="3455EAD2">
          <w:delText>. B</w:delText>
        </w:r>
      </w:del>
      <w:ins w:author="Meike Robaard" w:date="2022-06-02T14:17:13.65Z" w:id="1792979460">
        <w:r w:rsidR="3455EAD2">
          <w:t>b</w:t>
        </w:r>
      </w:ins>
      <w:r w:rsidR="3455EAD2">
        <w:rPr/>
        <w:t>ecause four girls in a row seems very improbable.</w:t>
      </w:r>
    </w:p>
    <w:p w:rsidR="00711E6D" w:rsidP="0092571A" w:rsidRDefault="00711E6D" w14:paraId="4A5AAF8B" w14:textId="77777777"/>
    <w:p w:rsidR="00711E6D" w:rsidP="0092571A" w:rsidRDefault="00711E6D" w14:paraId="140D37D2" w14:textId="02421BE1">
      <w:r w:rsidR="3455EAD2">
        <w:rPr/>
        <w:t xml:space="preserve">16. </w:t>
      </w:r>
      <w:r w:rsidR="3455EAD2">
        <w:rPr/>
        <w:t xml:space="preserve">There is a new machine on the market that detects counterfeit money. A large marketing campaign is set up to sell the machine to stores. </w:t>
      </w:r>
      <w:del w:author="Meike Robaard" w:date="2022-06-02T14:17:27.864Z" w:id="491719304">
        <w:r w:rsidDel="3455EAD2">
          <w:delText>It</w:delText>
        </w:r>
      </w:del>
      <w:ins w:author="Meike Robaard" w:date="2022-06-02T14:17:29.958Z" w:id="305791622">
        <w:r w:rsidR="3455EAD2">
          <w:t>The campaign</w:t>
        </w:r>
      </w:ins>
      <w:r w:rsidR="3455EAD2">
        <w:rPr/>
        <w:t xml:space="preserve"> boasts that the machine detects 99.999% of fake money. That seems very accurate. Many shops therefore buy the machine. What, however, have they forgotten to check</w:t>
      </w:r>
      <w:ins w:author="Meike Robaard" w:date="2022-06-02T14:17:39.93Z" w:id="635664250">
        <w:r w:rsidR="3455EAD2">
          <w:t>,</w:t>
        </w:r>
      </w:ins>
      <w:r w:rsidR="3455EAD2">
        <w:rPr/>
        <w:t xml:space="preserve"> and what kind of reasoning error do they make?</w:t>
      </w:r>
    </w:p>
    <w:p w:rsidR="00711E6D" w:rsidP="0092571A" w:rsidRDefault="00711E6D" w14:paraId="5A234256" w14:textId="77777777"/>
    <w:p w:rsidR="00711E6D" w:rsidP="0092571A" w:rsidRDefault="00711E6D" w14:paraId="15B4CF49" w14:textId="569EBD46">
      <w:r w:rsidR="3455EAD2">
        <w:rPr/>
        <w:t xml:space="preserve">17. </w:t>
      </w:r>
      <w:r w:rsidR="3455EAD2">
        <w:rPr/>
        <w:t>Jeremy believes that women are bad drivers. The longer he has been driving, the more convinced he bec</w:t>
      </w:r>
      <w:ins w:author="Meike Robaard" w:date="2022-06-02T14:17:55.846Z" w:id="1234761936">
        <w:r w:rsidR="3455EAD2">
          <w:t>omes</w:t>
        </w:r>
      </w:ins>
      <w:del w:author="Meike Robaard" w:date="2022-06-02T14:17:52.023Z" w:id="1118572050">
        <w:r w:rsidDel="3455EAD2">
          <w:delText>ame</w:delText>
        </w:r>
      </w:del>
      <w:r w:rsidR="3455EAD2">
        <w:rPr/>
        <w:t xml:space="preserve"> because he has seen so many bad female drivers over the years.</w:t>
      </w:r>
    </w:p>
    <w:p w:rsidR="00711E6D" w:rsidP="0092571A" w:rsidRDefault="00711E6D" w14:paraId="5480E887" w14:textId="77777777"/>
    <w:p w:rsidR="00711E6D" w:rsidP="0092571A" w:rsidRDefault="00711E6D" w14:paraId="7065680B" w14:textId="77777777">
      <w:r w:rsidR="3455EAD2">
        <w:rPr/>
        <w:t xml:space="preserve">18a. </w:t>
      </w:r>
      <w:r w:rsidR="3455EAD2">
        <w:rPr/>
        <w:t xml:space="preserve">Kurt believes that eating gluten is harmful and </w:t>
      </w:r>
      <w:del w:author="Meike Robaard" w:date="2022-06-02T14:18:06.701Z" w:id="449613213">
        <w:r w:rsidDel="3455EAD2">
          <w:delText>he</w:delText>
        </w:r>
      </w:del>
      <w:r w:rsidR="3455EAD2">
        <w:rPr/>
        <w:t xml:space="preserve"> is talking about it with his girlfriend Ann. He tries to con</w:t>
      </w:r>
      <w:r w:rsidR="3455EAD2">
        <w:rPr/>
        <w:t>vince her by pointing out that two</w:t>
      </w:r>
      <w:r w:rsidR="3455EAD2">
        <w:rPr/>
        <w:t xml:space="preserve"> of his friends have recently stopped eating gluten and reportedly feel much better. Ann took a course on critical thinking and points out that he is making a reasoning error. What reasoning error does Kurt make?</w:t>
      </w:r>
    </w:p>
    <w:p w:rsidR="00711E6D" w:rsidP="0092571A" w:rsidRDefault="00711E6D" w14:paraId="7D556880" w14:textId="77777777"/>
    <w:p w:rsidR="00711E6D" w:rsidP="003C1D6A" w:rsidRDefault="00711E6D" w14:paraId="5096F61A" w14:textId="26C19B08">
      <w:r w:rsidR="3455EAD2">
        <w:rPr/>
        <w:t xml:space="preserve">18b. </w:t>
      </w:r>
      <w:r w:rsidR="3455EAD2">
        <w:rPr/>
        <w:t xml:space="preserve">Ann explains the reasoning error he made, but Kurt refuses to see that something is wrong with his reasoning. 'His thinking', he tells Ann, </w:t>
      </w:r>
      <w:r w:rsidR="3455EAD2">
        <w:rPr/>
        <w:t>'is</w:t>
      </w:r>
      <w:r w:rsidR="3455EAD2">
        <w:rPr/>
        <w:t xml:space="preserve"> always rational</w:t>
      </w:r>
      <w:ins w:author="Meike Robaard" w:date="2022-06-02T14:18:47.763Z" w:id="70877095">
        <w:r w:rsidR="3455EAD2">
          <w:t>,</w:t>
        </w:r>
      </w:ins>
      <w:del w:author="Meike Robaard" w:date="2022-06-02T14:18:46.438Z" w:id="1310681939">
        <w:r w:rsidDel="3455EAD2">
          <w:delText xml:space="preserve">'. </w:delText>
        </w:r>
        <w:r w:rsidDel="36563426">
          <w:delText>‘</w:delText>
        </w:r>
      </w:del>
      <w:r w:rsidR="3455EAD2">
        <w:rPr/>
        <w:t>In contrast to many others</w:t>
      </w:r>
      <w:ins w:author="Meike Robaard" w:date="2022-06-02T14:18:55.397Z" w:id="1275717045">
        <w:r w:rsidR="3455EAD2">
          <w:t>.</w:t>
        </w:r>
      </w:ins>
      <w:del w:author="Meike Robaard" w:date="2022-06-02T14:18:53.486Z" w:id="434605531">
        <w:r w:rsidDel="3455EAD2">
          <w:delText>,</w:delText>
        </w:r>
      </w:del>
      <w:r w:rsidR="36563426">
        <w:rPr/>
        <w:t>’</w:t>
      </w:r>
      <w:del w:author="Meike Robaard" w:date="2022-06-02T14:18:51.176Z" w:id="2136938586">
        <w:r w:rsidDel="3455EAD2">
          <w:delText xml:space="preserve"> he adds.</w:delText>
        </w:r>
        <w:r w:rsidDel="3455EAD2">
          <w:delText xml:space="preserve"> </w:delText>
        </w:r>
      </w:del>
      <w:r w:rsidR="3455EAD2">
        <w:rPr/>
        <w:t>What reasoning error does Kurt make here?</w:t>
      </w:r>
    </w:p>
    <w:p w:rsidR="00711E6D" w:rsidP="003C1D6A" w:rsidRDefault="00711E6D" w14:paraId="4A6C2A2C" w14:textId="77777777"/>
    <w:p w:rsidR="00711E6D" w:rsidP="0092571A" w:rsidRDefault="00711E6D" w14:paraId="329AB4F3" w14:textId="1D01AB70">
      <w:r w:rsidR="3455EAD2">
        <w:rPr/>
        <w:t xml:space="preserve">19. A long time </w:t>
      </w:r>
      <w:r w:rsidR="3455EAD2">
        <w:rPr/>
        <w:t>ago</w:t>
      </w:r>
      <w:ins w:author="Meike Robaard" w:date="2022-06-02T14:19:01.2Z" w:id="1404789138">
        <w:r w:rsidR="3455EAD2">
          <w:t>,</w:t>
        </w:r>
      </w:ins>
      <w:r w:rsidR="3455EAD2">
        <w:rPr/>
        <w:t xml:space="preserve"> there was an </w:t>
      </w:r>
      <w:r w:rsidR="3455EAD2">
        <w:rPr/>
        <w:t>Indian Maharaja who loved</w:t>
      </w:r>
      <w:r w:rsidR="3455EAD2">
        <w:rPr/>
        <w:t xml:space="preserve"> to play chess. He was always looking for new opponents. To </w:t>
      </w:r>
      <w:ins w:author="Meike Robaard" w:date="2022-06-02T14:19:24.604Z" w:id="1712868728">
        <w:r w:rsidR="3455EAD2">
          <w:t>encourage</w:t>
        </w:r>
      </w:ins>
      <w:del w:author="Meike Robaard" w:date="2022-06-02T14:19:21.237Z" w:id="1044980859">
        <w:r w:rsidDel="3455EAD2">
          <w:delText>motivate</w:delText>
        </w:r>
      </w:del>
      <w:r w:rsidR="3455EAD2">
        <w:rPr/>
        <w:t xml:space="preserve"> people to play, he promised them a prize if they could win. </w:t>
      </w:r>
      <w:r w:rsidR="36563426">
        <w:rPr/>
        <w:t>Usually,</w:t>
      </w:r>
      <w:r w:rsidR="3455EAD2">
        <w:rPr/>
        <w:t xml:space="preserve"> it was a copper cup or a necklace for their wife. One day</w:t>
      </w:r>
      <w:ins w:author="Meike Robaard" w:date="2022-06-02T14:19:34.554Z" w:id="485265288">
        <w:r w:rsidR="3455EAD2">
          <w:t>,</w:t>
        </w:r>
      </w:ins>
      <w:r w:rsidR="3455EAD2">
        <w:rPr/>
        <w:t xml:space="preserve"> a beggar came to the Maharaja to play chess. The Maharaja promised him a cup that he would receive if he won. The beggar, however, turned down the offer and said: "Honorable Maharaja, the only thing I want is a little rice. If I win, do you agree to put 1 grain of rice on the first square of the chessboard and then double the number in the next square (</w:t>
      </w:r>
      <w:proofErr w:type="gramStart"/>
      <w:r w:rsidR="3455EAD2">
        <w:rPr/>
        <w:t>i.e.</w:t>
      </w:r>
      <w:proofErr w:type="gramEnd"/>
      <w:r w:rsidR="3455EAD2">
        <w:rPr/>
        <w:t xml:space="preserve"> 2,4,8, etc.) until the whole chessboard is filled? "The Maharaja agreed and thought he would be off the hook by giving a little bit of rice if he lost. What reasoning error does the Maharaja make?</w:t>
      </w:r>
    </w:p>
    <w:p w:rsidRPr="00513337" w:rsidR="00F519B7" w:rsidP="0092571A" w:rsidRDefault="00F519B7" w14:paraId="04A79A0A" w14:textId="1C56F84E">
      <w:pPr>
        <w:rPr>
          <w:lang w:val="fr-FR"/>
        </w:rPr>
      </w:pPr>
      <w:r w:rsidRPr="00513337">
        <w:rPr>
          <w:lang w:val="fr-FR"/>
        </w:rPr>
        <w:t>(</w:t>
      </w:r>
      <w:proofErr w:type="gramStart"/>
      <w:r w:rsidRPr="00513337">
        <w:rPr>
          <w:lang w:val="fr-FR"/>
        </w:rPr>
        <w:t>Source:</w:t>
      </w:r>
      <w:proofErr w:type="gramEnd"/>
      <w:r w:rsidRPr="00513337">
        <w:rPr>
          <w:lang w:val="fr-FR"/>
        </w:rPr>
        <w:t xml:space="preserve"> </w:t>
      </w:r>
      <w:r>
        <w:rPr>
          <w:lang w:val="fr-FR"/>
        </w:rPr>
        <w:fldChar w:fldCharType="begin"/>
      </w:r>
      <w:r>
        <w:rPr>
          <w:lang w:val="fr-FR"/>
        </w:rPr>
        <w:instrText xml:space="preserve"> HYPERLINK "</w:instrText>
      </w:r>
      <w:r w:rsidRPr="00513337">
        <w:rPr>
          <w:lang w:val="fr-FR"/>
        </w:rPr>
        <w:instrText>https://www.mathscareers.org.uk/the-rice-and-chessboard-legend</w:instrText>
      </w:r>
      <w:r>
        <w:rPr>
          <w:lang w:val="fr-FR"/>
        </w:rPr>
        <w:instrText xml:space="preserve">/" </w:instrText>
      </w:r>
      <w:r>
        <w:rPr>
          <w:lang w:val="fr-FR"/>
        </w:rPr>
        <w:fldChar w:fldCharType="separate"/>
      </w:r>
      <w:r w:rsidRPr="00513337">
        <w:rPr>
          <w:rStyle w:val="Hyperlink"/>
          <w:lang w:val="fr-FR"/>
        </w:rPr>
        <w:t>https://www.mathscareers.org.uk/the-rice-and-chessboard-legend</w:t>
      </w:r>
      <w:r w:rsidRPr="00A65C0E">
        <w:rPr>
          <w:rStyle w:val="Hyperlink"/>
          <w:lang w:val="fr-FR"/>
        </w:rPr>
        <w:t>/</w:t>
      </w:r>
      <w:r>
        <w:rPr>
          <w:lang w:val="fr-FR"/>
        </w:rPr>
        <w:fldChar w:fldCharType="end"/>
      </w:r>
      <w:r>
        <w:rPr>
          <w:lang w:val="fr-FR"/>
        </w:rPr>
        <w:t xml:space="preserve">) </w:t>
      </w:r>
    </w:p>
    <w:p w:rsidRPr="00513337" w:rsidR="00711E6D" w:rsidP="00AF20EE" w:rsidRDefault="00711E6D" w14:paraId="1D4FCE1A" w14:textId="741C9562">
      <w:pPr>
        <w:rPr>
          <w:rFonts w:ascii="Arial" w:hAnsi="Arial" w:cs="Arial"/>
          <w:sz w:val="24"/>
          <w:szCs w:val="24"/>
          <w:lang w:val="fr-FR"/>
        </w:rPr>
      </w:pPr>
    </w:p>
    <w:p w:rsidRPr="00513337" w:rsidR="00711E6D" w:rsidP="00AF20EE" w:rsidRDefault="00711E6D" w14:paraId="079BB8E8" w14:textId="7C1149C2">
      <w:pPr>
        <w:rPr>
          <w:rFonts w:ascii="Arial" w:hAnsi="Arial" w:cs="Arial"/>
          <w:sz w:val="24"/>
          <w:szCs w:val="24"/>
          <w:lang w:val="fr-FR"/>
        </w:rPr>
      </w:pPr>
    </w:p>
    <w:p w:rsidRPr="00513337" w:rsidR="00711E6D" w:rsidP="00AF20EE" w:rsidRDefault="00711E6D" w14:paraId="3E47A17F" w14:textId="5D0B4F17">
      <w:pPr>
        <w:rPr>
          <w:rFonts w:ascii="Arial" w:hAnsi="Arial" w:cs="Arial"/>
          <w:sz w:val="24"/>
          <w:szCs w:val="24"/>
          <w:lang w:val="fr-FR"/>
        </w:rPr>
      </w:pPr>
    </w:p>
    <w:p w:rsidRPr="00513337" w:rsidR="00711E6D" w:rsidP="00AF20EE" w:rsidRDefault="00711E6D" w14:paraId="15E609EA" w14:textId="35170058">
      <w:pPr>
        <w:rPr>
          <w:rFonts w:ascii="Arial" w:hAnsi="Arial" w:cs="Arial"/>
          <w:sz w:val="24"/>
          <w:szCs w:val="24"/>
          <w:lang w:val="fr-FR"/>
        </w:rPr>
      </w:pPr>
    </w:p>
    <w:p w:rsidRPr="00513337" w:rsidR="00711E6D" w:rsidP="00AF20EE" w:rsidRDefault="00711E6D" w14:paraId="4E74FB7F" w14:textId="78E11492">
      <w:pPr>
        <w:rPr>
          <w:rFonts w:ascii="Arial" w:hAnsi="Arial" w:cs="Arial"/>
          <w:sz w:val="24"/>
          <w:szCs w:val="24"/>
          <w:lang w:val="fr-FR"/>
        </w:rPr>
      </w:pPr>
    </w:p>
    <w:p w:rsidRPr="00513337" w:rsidR="00711E6D" w:rsidP="00AF20EE" w:rsidRDefault="00711E6D" w14:paraId="6DDF1248" w14:textId="21CD4E11">
      <w:pPr>
        <w:rPr>
          <w:rFonts w:ascii="Arial" w:hAnsi="Arial" w:cs="Arial"/>
          <w:sz w:val="24"/>
          <w:szCs w:val="24"/>
          <w:lang w:val="fr-FR"/>
        </w:rPr>
      </w:pPr>
    </w:p>
    <w:p w:rsidRPr="00513337" w:rsidR="00711E6D" w:rsidP="00AF20EE" w:rsidRDefault="00711E6D" w14:paraId="5C38AA08" w14:textId="04DFD62B">
      <w:pPr>
        <w:rPr>
          <w:rFonts w:ascii="Arial" w:hAnsi="Arial" w:cs="Arial"/>
          <w:sz w:val="24"/>
          <w:szCs w:val="24"/>
          <w:lang w:val="fr-FR"/>
        </w:rPr>
      </w:pPr>
    </w:p>
    <w:p w:rsidRPr="00513337" w:rsidR="00711E6D" w:rsidP="00AF20EE" w:rsidRDefault="00711E6D" w14:paraId="1A27DA42" w14:textId="05ECD705">
      <w:pPr>
        <w:rPr>
          <w:rFonts w:ascii="Arial" w:hAnsi="Arial" w:cs="Arial"/>
          <w:sz w:val="24"/>
          <w:szCs w:val="24"/>
          <w:lang w:val="fr-FR"/>
        </w:rPr>
      </w:pPr>
    </w:p>
    <w:p w:rsidRPr="00513337" w:rsidR="00711E6D" w:rsidP="00AF20EE" w:rsidRDefault="00711E6D" w14:paraId="6A018167" w14:textId="56CE3B29">
      <w:pPr>
        <w:rPr>
          <w:rFonts w:ascii="Arial" w:hAnsi="Arial" w:cs="Arial"/>
          <w:sz w:val="24"/>
          <w:szCs w:val="24"/>
          <w:lang w:val="fr-FR"/>
        </w:rPr>
      </w:pPr>
    </w:p>
    <w:p w:rsidRPr="00513337" w:rsidR="00711E6D" w:rsidP="00AF20EE" w:rsidRDefault="00711E6D" w14:paraId="40C07F91" w14:textId="33EAB831">
      <w:pPr>
        <w:rPr>
          <w:rFonts w:ascii="Arial" w:hAnsi="Arial" w:cs="Arial"/>
          <w:sz w:val="24"/>
          <w:szCs w:val="24"/>
          <w:lang w:val="fr-FR"/>
        </w:rPr>
      </w:pPr>
    </w:p>
    <w:p w:rsidRPr="00513337" w:rsidR="00711E6D" w:rsidP="00AF20EE" w:rsidRDefault="00711E6D" w14:paraId="4EA8F376" w14:textId="4290D088">
      <w:pPr>
        <w:rPr>
          <w:rFonts w:ascii="Arial" w:hAnsi="Arial" w:cs="Arial"/>
          <w:sz w:val="24"/>
          <w:szCs w:val="24"/>
          <w:lang w:val="fr-FR"/>
        </w:rPr>
      </w:pPr>
    </w:p>
    <w:p w:rsidRPr="00513337" w:rsidR="00711E6D" w:rsidP="00AF20EE" w:rsidRDefault="00711E6D" w14:paraId="489CC301" w14:textId="40F1CFC9">
      <w:pPr>
        <w:rPr>
          <w:rFonts w:ascii="Arial" w:hAnsi="Arial" w:cs="Arial"/>
          <w:sz w:val="24"/>
          <w:szCs w:val="24"/>
          <w:lang w:val="fr-FR"/>
        </w:rPr>
      </w:pPr>
    </w:p>
    <w:p w:rsidRPr="00513337" w:rsidR="00711E6D" w:rsidP="00AF20EE" w:rsidRDefault="00711E6D" w14:paraId="17BD245E" w14:textId="4E28F587">
      <w:pPr>
        <w:rPr>
          <w:rFonts w:ascii="Arial" w:hAnsi="Arial" w:cs="Arial"/>
          <w:sz w:val="24"/>
          <w:szCs w:val="24"/>
          <w:lang w:val="fr-FR"/>
        </w:rPr>
      </w:pPr>
    </w:p>
    <w:p w:rsidRPr="00513337" w:rsidR="00711E6D" w:rsidP="00AF20EE" w:rsidRDefault="00711E6D" w14:paraId="14600B8B" w14:textId="43A7A29F">
      <w:pPr>
        <w:rPr>
          <w:rFonts w:ascii="Arial" w:hAnsi="Arial" w:cs="Arial"/>
          <w:sz w:val="24"/>
          <w:szCs w:val="24"/>
          <w:lang w:val="fr-FR"/>
        </w:rPr>
      </w:pPr>
    </w:p>
    <w:p w:rsidRPr="00513337" w:rsidR="00711E6D" w:rsidP="00AF20EE" w:rsidRDefault="00711E6D" w14:paraId="11168069" w14:textId="2748FD09">
      <w:pPr>
        <w:rPr>
          <w:rFonts w:ascii="Arial" w:hAnsi="Arial" w:cs="Arial"/>
          <w:sz w:val="24"/>
          <w:szCs w:val="24"/>
          <w:lang w:val="fr-FR"/>
        </w:rPr>
      </w:pPr>
    </w:p>
    <w:p w:rsidRPr="00513337" w:rsidR="00711E6D" w:rsidP="00AF20EE" w:rsidRDefault="00711E6D" w14:paraId="36200149" w14:textId="04DE1E25">
      <w:pPr>
        <w:rPr>
          <w:rFonts w:ascii="Arial" w:hAnsi="Arial" w:cs="Arial"/>
          <w:sz w:val="24"/>
          <w:szCs w:val="24"/>
          <w:lang w:val="fr-FR"/>
        </w:rPr>
      </w:pPr>
    </w:p>
    <w:p w:rsidRPr="00513337" w:rsidR="00711E6D" w:rsidP="00AF20EE" w:rsidRDefault="00711E6D" w14:paraId="58373600" w14:textId="591F7F8E">
      <w:pPr>
        <w:rPr>
          <w:rFonts w:ascii="Arial" w:hAnsi="Arial" w:cs="Arial"/>
          <w:sz w:val="24"/>
          <w:szCs w:val="24"/>
          <w:lang w:val="fr-FR"/>
        </w:rPr>
      </w:pPr>
    </w:p>
    <w:p w:rsidRPr="00513337" w:rsidR="00711E6D" w:rsidP="00AF20EE" w:rsidRDefault="00711E6D" w14:paraId="286D5775" w14:textId="05C0FA6D">
      <w:pPr>
        <w:rPr>
          <w:rFonts w:ascii="Arial" w:hAnsi="Arial" w:cs="Arial"/>
          <w:sz w:val="24"/>
          <w:szCs w:val="24"/>
          <w:lang w:val="fr-FR"/>
        </w:rPr>
      </w:pPr>
    </w:p>
    <w:p w:rsidRPr="00513337" w:rsidR="00711E6D" w:rsidP="00AF20EE" w:rsidRDefault="00711E6D" w14:paraId="5753CFAF" w14:textId="45534D3B">
      <w:pPr>
        <w:rPr>
          <w:rFonts w:ascii="Arial" w:hAnsi="Arial" w:cs="Arial"/>
          <w:sz w:val="24"/>
          <w:szCs w:val="24"/>
          <w:lang w:val="fr-FR"/>
        </w:rPr>
      </w:pPr>
    </w:p>
    <w:p w:rsidRPr="00513337" w:rsidR="00711E6D" w:rsidP="00AF20EE" w:rsidRDefault="00711E6D" w14:paraId="27C6B66A" w14:textId="0D50BC27">
      <w:pPr>
        <w:rPr>
          <w:rFonts w:ascii="Arial" w:hAnsi="Arial" w:cs="Arial"/>
          <w:sz w:val="24"/>
          <w:szCs w:val="24"/>
          <w:lang w:val="fr-FR"/>
        </w:rPr>
      </w:pPr>
    </w:p>
    <w:p w:rsidRPr="00513337" w:rsidR="00711E6D" w:rsidP="00AF20EE" w:rsidRDefault="00711E6D" w14:paraId="6D4EEE1F" w14:textId="0811FFD2">
      <w:pPr>
        <w:rPr>
          <w:rFonts w:ascii="Arial" w:hAnsi="Arial" w:cs="Arial"/>
          <w:sz w:val="24"/>
          <w:szCs w:val="24"/>
          <w:lang w:val="fr-FR"/>
        </w:rPr>
      </w:pPr>
    </w:p>
    <w:p w:rsidR="00711E6D" w:rsidP="00163164" w:rsidRDefault="00711E6D" w14:paraId="47BCBB20" w14:textId="17C3901D">
      <w:pPr>
        <w:pStyle w:val="Title"/>
      </w:pPr>
      <w:r>
        <w:lastRenderedPageBreak/>
        <w:t xml:space="preserve">Answers </w:t>
      </w:r>
    </w:p>
    <w:p w:rsidR="00711E6D" w:rsidRDefault="00711E6D" w14:paraId="2E6398E3" w14:textId="77777777"/>
    <w:p w:rsidRPr="00F35E2B" w:rsidR="00711E6D" w:rsidP="005A053D" w:rsidRDefault="00711E6D" w14:paraId="3DED0346" w14:textId="77777777">
      <w:pPr>
        <w:rPr>
          <w:b/>
        </w:rPr>
      </w:pPr>
      <w:r w:rsidRPr="00F35E2B">
        <w:rPr>
          <w:b/>
        </w:rPr>
        <w:t>1. Self-overestimation and the confirmation bias</w:t>
      </w:r>
    </w:p>
    <w:p w:rsidR="00711E6D" w:rsidP="005A053D" w:rsidRDefault="00711E6D" w14:paraId="48A360DB" w14:textId="77777777">
      <w:r w:rsidRPr="00F35E2B">
        <w:rPr>
          <w:b/>
        </w:rPr>
        <w:t>Self-overestimation:</w:t>
      </w:r>
      <w:r>
        <w:t xml:space="preserve"> We overestimate our talents and prospects in life. </w:t>
      </w:r>
    </w:p>
    <w:p w:rsidR="00711E6D" w:rsidP="005A053D" w:rsidRDefault="00711E6D" w14:paraId="3EC795E3" w14:textId="273F5A75">
      <w:ins w:author="Meike Robaard" w:date="2022-05-27T16:49:24.558Z" w:id="1902973496">
        <w:r w:rsidR="1F7166FA">
          <w:t xml:space="preserve">Example: </w:t>
        </w:r>
      </w:ins>
      <w:r w:rsidR="1F7166FA">
        <w:rPr/>
        <w:t>John overestimates his creativity as a left-handed person.</w:t>
      </w:r>
    </w:p>
    <w:p w:rsidR="00711E6D" w:rsidP="005A053D" w:rsidRDefault="00711E6D" w14:paraId="09CE07A0" w14:textId="77777777">
      <w:r w:rsidRPr="00F35E2B">
        <w:rPr>
          <w:b/>
        </w:rPr>
        <w:t>Confirmation bias:</w:t>
      </w:r>
      <w:r>
        <w:t xml:space="preserve"> The tendency to search for, interpret, favor, and recall information in a way that confirms one's preexisting beliefs or hypotheses.</w:t>
      </w:r>
    </w:p>
    <w:p w:rsidR="00711E6D" w:rsidP="005A053D" w:rsidRDefault="00711E6D" w14:paraId="400736A7" w14:textId="5B85502E">
      <w:ins w:author="Meike Robaard" w:date="2022-05-27T16:49:29.442Z" w:id="685537400">
        <w:r w:rsidR="1F7166FA">
          <w:t xml:space="preserve">Example: </w:t>
        </w:r>
      </w:ins>
      <w:r w:rsidR="1F7166FA">
        <w:rPr/>
        <w:t>John only sees and remembers confirmation for his belief: smart and creative left-handed people. This strengthens his conviction.</w:t>
      </w:r>
    </w:p>
    <w:p w:rsidR="00711E6D" w:rsidP="005A053D" w:rsidRDefault="00711E6D" w14:paraId="6FC880FA" w14:textId="77777777"/>
    <w:p w:rsidRPr="00F35E2B" w:rsidR="00711E6D" w:rsidP="005A053D" w:rsidRDefault="00711E6D" w14:paraId="7A08EEA1" w14:textId="77777777">
      <w:pPr>
        <w:rPr>
          <w:b/>
        </w:rPr>
      </w:pPr>
      <w:r w:rsidRPr="00F35E2B">
        <w:rPr>
          <w:b/>
        </w:rPr>
        <w:t xml:space="preserve">2. Hyperactive pattern detection, the confirmation </w:t>
      </w:r>
      <w:proofErr w:type="gramStart"/>
      <w:r w:rsidRPr="00F35E2B">
        <w:rPr>
          <w:b/>
        </w:rPr>
        <w:t>bias</w:t>
      </w:r>
      <w:proofErr w:type="gramEnd"/>
      <w:r w:rsidRPr="00F35E2B">
        <w:rPr>
          <w:b/>
        </w:rPr>
        <w:t xml:space="preserve"> and the overconfidence bias</w:t>
      </w:r>
    </w:p>
    <w:p w:rsidR="00711E6D" w:rsidP="005A053D" w:rsidRDefault="00711E6D" w14:paraId="43B78169" w14:textId="5F8D0822">
      <w:r w:rsidRPr="0B4FDAD2" w:rsidR="1F7166FA">
        <w:rPr>
          <w:b w:val="1"/>
          <w:bCs w:val="1"/>
        </w:rPr>
        <w:t>Hyperactive pattern detection:</w:t>
      </w:r>
      <w:r w:rsidR="1F7166FA">
        <w:rPr/>
        <w:t xml:space="preserve"> Seeing patterns in </w:t>
      </w:r>
      <w:del w:author="Meike Robaard" w:date="2022-05-27T16:49:58.205Z" w:id="115382590">
        <w:r w:rsidDel="1F7166FA">
          <w:delText xml:space="preserve">random </w:delText>
        </w:r>
      </w:del>
      <w:del w:author="Meike Robaard" w:date="2022-05-27T16:51:49.712Z" w:id="2017161459">
        <w:r w:rsidDel="1F7166FA">
          <w:delText>series</w:delText>
        </w:r>
      </w:del>
      <w:ins w:author="Meike Robaard" w:date="2022-05-27T16:52:15.724Z" w:id="1700984326">
        <w:r w:rsidR="1F7166FA">
          <w:t>occurances</w:t>
        </w:r>
      </w:ins>
      <w:ins w:author="Meike Robaard" w:date="2022-05-27T16:49:53.517Z" w:id="442088789">
        <w:r w:rsidR="1F7166FA">
          <w:t xml:space="preserve"> that are </w:t>
        </w:r>
        <w:r w:rsidR="1F7166FA">
          <w:t>actually random</w:t>
        </w:r>
      </w:ins>
      <w:r w:rsidR="1F7166FA">
        <w:rPr/>
        <w:t>.</w:t>
      </w:r>
    </w:p>
    <w:p w:rsidR="00711E6D" w:rsidP="005A053D" w:rsidRDefault="00711E6D" w14:paraId="71EC7AC6" w14:textId="000209E9">
      <w:ins w:author="Meike Robaard" w:date="2022-05-27T16:52:24.541Z" w:id="2003776447">
        <w:r w:rsidR="1F7166FA">
          <w:t xml:space="preserve">Example: </w:t>
        </w:r>
      </w:ins>
      <w:r w:rsidR="1F7166FA">
        <w:rPr/>
        <w:t xml:space="preserve">There is no relationship between scoring the first point and winning the game, </w:t>
      </w:r>
      <w:ins w:author="Meike Robaard" w:date="2022-05-27T16:52:36.292Z" w:id="2136483981">
        <w:r w:rsidR="1F7166FA">
          <w:t xml:space="preserve">and </w:t>
        </w:r>
      </w:ins>
      <w:r w:rsidR="1F7166FA">
        <w:rPr/>
        <w:t>Joe is mistaken in thinking there is one</w:t>
      </w:r>
      <w:ins w:author="Meike Robaard" w:date="2022-05-27T16:52:42Z" w:id="2002637536">
        <w:r w:rsidR="1F7166FA">
          <w:t>;</w:t>
        </w:r>
      </w:ins>
      <w:del w:author="Meike Robaard" w:date="2022-05-27T16:52:41.556Z" w:id="2063468403">
        <w:r w:rsidDel="1F7166FA">
          <w:delText>.</w:delText>
        </w:r>
      </w:del>
      <w:r w:rsidR="1F7166FA">
        <w:rPr/>
        <w:t xml:space="preserve"> </w:t>
      </w:r>
      <w:ins w:author="Meike Robaard" w:date="2022-05-27T16:52:44.28Z" w:id="530668532">
        <w:r w:rsidR="1F7166FA">
          <w:t>h</w:t>
        </w:r>
      </w:ins>
      <w:del w:author="Meike Robaard" w:date="2022-05-27T16:52:43.881Z" w:id="2067661523">
        <w:r w:rsidDel="1F7166FA">
          <w:delText>H</w:delText>
        </w:r>
      </w:del>
      <w:r w:rsidR="1F7166FA">
        <w:rPr/>
        <w:t>e sees a pattern that</w:t>
      </w:r>
      <w:ins w:author="Meike Robaard" w:date="2022-05-27T16:53:05.062Z" w:id="1463850937">
        <w:r w:rsidR="1F7166FA">
          <w:t xml:space="preserve"> is</w:t>
        </w:r>
      </w:ins>
      <w:del w:author="Meike Robaard" w:date="2022-05-27T16:53:02.634Z" w:id="1472476396">
        <w:r w:rsidDel="1F7166FA">
          <w:delText>’s</w:delText>
        </w:r>
      </w:del>
      <w:r w:rsidR="1F7166FA">
        <w:rPr/>
        <w:t xml:space="preserve"> not there.</w:t>
      </w:r>
    </w:p>
    <w:p w:rsidR="00711E6D" w:rsidP="005A053D" w:rsidRDefault="00711E6D" w14:paraId="182EF1C6" w14:textId="60974343">
      <w:r w:rsidRPr="0B4FDAD2" w:rsidR="1F7166FA">
        <w:rPr>
          <w:b w:val="1"/>
          <w:bCs w:val="1"/>
        </w:rPr>
        <w:t>Confirmation bias:</w:t>
      </w:r>
      <w:r w:rsidR="1F7166FA">
        <w:rPr/>
        <w:t xml:space="preserve"> Over the years</w:t>
      </w:r>
      <w:ins w:author="Meike Robaard" w:date="2022-05-27T16:53:13.184Z" w:id="276706491">
        <w:r w:rsidR="1F7166FA">
          <w:t>,</w:t>
        </w:r>
      </w:ins>
      <w:r w:rsidR="1F7166FA">
        <w:rPr/>
        <w:t xml:space="preserve"> Joe has</w:t>
      </w:r>
      <w:ins w:author="Meike Robaard" w:date="2022-05-27T16:53:38.055Z" w:id="1964426082">
        <w:r w:rsidR="1F7166FA">
          <w:t xml:space="preserve"> primarily</w:t>
        </w:r>
      </w:ins>
      <w:r w:rsidR="1F7166FA">
        <w:rPr/>
        <w:t xml:space="preserve"> </w:t>
      </w:r>
      <w:ins w:author="Meike Robaard" w:date="2022-05-27T16:53:26.584Z" w:id="1715564276">
        <w:r w:rsidR="1F7166FA">
          <w:t>witnessed</w:t>
        </w:r>
      </w:ins>
      <w:del w:author="Meike Robaard" w:date="2022-05-27T16:53:24.188Z" w:id="1027954699">
        <w:r w:rsidDel="1F7166FA">
          <w:delText>seen</w:delText>
        </w:r>
      </w:del>
      <w:r w:rsidR="1F7166FA">
        <w:rPr/>
        <w:t xml:space="preserve"> and remembered </w:t>
      </w:r>
      <w:del w:author="Meike Robaard" w:date="2022-05-27T16:53:41.577Z" w:id="1758128873">
        <w:r w:rsidDel="1F7166FA">
          <w:delText>mostly</w:delText>
        </w:r>
      </w:del>
      <w:r w:rsidR="1F7166FA">
        <w:rPr/>
        <w:t xml:space="preserve"> </w:t>
      </w:r>
      <w:del w:author="Meike Robaard" w:date="2022-05-27T16:54:05.147Z" w:id="1496608036">
        <w:r w:rsidDel="1F7166FA">
          <w:delText>confirming</w:delText>
        </w:r>
      </w:del>
      <w:r w:rsidR="1F7166FA">
        <w:rPr/>
        <w:t xml:space="preserve"> instances </w:t>
      </w:r>
      <w:del w:author="Meike Robaard" w:date="2022-05-27T16:53:51.818Z" w:id="210469054">
        <w:r w:rsidDel="1F7166FA">
          <w:delText>of</w:delText>
        </w:r>
      </w:del>
      <w:r w:rsidR="1F7166FA">
        <w:rPr/>
        <w:t xml:space="preserve"> </w:t>
      </w:r>
      <w:ins w:author="Meike Robaard" w:date="2022-05-27T16:53:56.798Z" w:id="70980755">
        <w:r w:rsidR="1F7166FA">
          <w:t xml:space="preserve">that confirm </w:t>
        </w:r>
      </w:ins>
      <w:r w:rsidR="1F7166FA">
        <w:rPr/>
        <w:t xml:space="preserve">his belief (games won by teams who scored the first point) and has not noticed or quickly forgotten the disconfirming instances (games lost by teams who won the first point). </w:t>
      </w:r>
    </w:p>
    <w:p w:rsidR="00711E6D" w:rsidP="005A053D" w:rsidRDefault="00711E6D" w14:paraId="5BFDE583" w14:textId="60708F31">
      <w:r w:rsidRPr="0B4FDAD2" w:rsidR="1F7166FA">
        <w:rPr>
          <w:b w:val="1"/>
          <w:bCs w:val="1"/>
        </w:rPr>
        <w:t>Overconfidence bias:</w:t>
      </w:r>
      <w:r w:rsidR="1F7166FA">
        <w:rPr/>
        <w:t xml:space="preserve"> </w:t>
      </w:r>
      <w:r w:rsidR="1F7166FA">
        <w:rPr/>
        <w:t xml:space="preserve">We have too much </w:t>
      </w:r>
      <w:del w:author="Meike Robaard" w:date="2022-05-27T16:55:07.949Z" w:id="359168914">
        <w:r w:rsidDel="1F7166FA">
          <w:delText>confidence</w:delText>
        </w:r>
      </w:del>
      <w:ins w:author="Meike Robaard" w:date="2022-05-27T16:55:08.576Z" w:id="2020893911">
        <w:r w:rsidR="1F7166FA">
          <w:t>faith</w:t>
        </w:r>
      </w:ins>
      <w:r w:rsidR="1F7166FA">
        <w:rPr/>
        <w:t xml:space="preserve"> in the</w:t>
      </w:r>
      <w:r w:rsidR="1F7166FA">
        <w:rPr/>
        <w:t xml:space="preserve"> </w:t>
      </w:r>
      <w:del w:author="Meike Robaard" w:date="2022-05-27T16:55:18.09Z" w:id="1093639253">
        <w:r w:rsidDel="1F7166FA">
          <w:delText>correctness</w:delText>
        </w:r>
      </w:del>
      <w:ins w:author="Meike Robaard" w:date="2022-05-27T16:55:19.857Z" w:id="1672593461">
        <w:r w:rsidR="1F7166FA">
          <w:t>accuracy</w:t>
        </w:r>
      </w:ins>
      <w:r w:rsidR="1F7166FA">
        <w:rPr/>
        <w:t xml:space="preserve"> of our own </w:t>
      </w:r>
      <w:del w:author="Meike Robaard" w:date="2022-05-27T16:55:44.02Z" w:id="446279991">
        <w:r w:rsidDel="1F7166FA">
          <w:delText>answers</w:delText>
        </w:r>
      </w:del>
      <w:ins w:author="Meike Robaard" w:date="2022-05-27T16:55:44.934Z" w:id="266658775">
        <w:r w:rsidR="1F7166FA">
          <w:t>ideas</w:t>
        </w:r>
      </w:ins>
      <w:r w:rsidR="1F7166FA">
        <w:rPr/>
        <w:t xml:space="preserve"> (and predictions).</w:t>
      </w:r>
    </w:p>
    <w:p w:rsidR="00711E6D" w:rsidP="005A053D" w:rsidRDefault="00711E6D" w14:paraId="365AAF5A" w14:textId="47A5BDBD">
      <w:ins w:author="Meike Robaard" w:date="2022-05-27T16:57:25.255Z" w:id="1522865085">
        <w:r w:rsidR="1F7166FA">
          <w:t xml:space="preserve">Example: </w:t>
        </w:r>
      </w:ins>
      <w:r w:rsidR="1F7166FA">
        <w:rPr/>
        <w:t>Joe overestimates the likeli</w:t>
      </w:r>
      <w:ins w:author="Meike Robaard" w:date="2022-05-27T16:56:25.322Z" w:id="846715811">
        <w:r w:rsidR="1F7166FA">
          <w:t>hood</w:t>
        </w:r>
      </w:ins>
      <w:del w:author="Meike Robaard" w:date="2022-05-27T16:56:22.518Z" w:id="1765635550">
        <w:r w:rsidDel="1F7166FA">
          <w:delText>ness</w:delText>
        </w:r>
      </w:del>
      <w:r w:rsidR="1F7166FA">
        <w:rPr/>
        <w:t xml:space="preserve"> that he will predict the outcome of the game correctly and therefore goes ‘all in'.</w:t>
      </w:r>
    </w:p>
    <w:p w:rsidR="00711E6D" w:rsidP="005A053D" w:rsidRDefault="00711E6D" w14:paraId="5005E497" w14:textId="77777777"/>
    <w:p w:rsidR="00711E6D" w:rsidP="005A053D" w:rsidRDefault="00711E6D" w14:paraId="0D1F46FB" w14:textId="4074583F">
      <w:r w:rsidRPr="0B4FDAD2" w:rsidR="1F7166FA">
        <w:rPr>
          <w:b w:val="1"/>
          <w:bCs w:val="1"/>
        </w:rPr>
        <w:t>3. Hindsight bias:</w:t>
      </w:r>
      <w:r w:rsidR="1F7166FA">
        <w:rPr/>
        <w:t xml:space="preserve"> We overestimate the probability that we would have accorded to the occurrence of a certain event after the event </w:t>
      </w:r>
      <w:ins w:author="Meike Robaard" w:date="2022-05-27T16:57:08.665Z" w:id="394526323">
        <w:r w:rsidR="1F7166FA">
          <w:t>already took place</w:t>
        </w:r>
      </w:ins>
      <w:del w:author="Meike Robaard" w:date="2022-05-27T16:57:00.973Z" w:id="877325800">
        <w:r w:rsidDel="1F7166FA">
          <w:delText>actually occurred</w:delText>
        </w:r>
      </w:del>
      <w:r w:rsidR="1F7166FA">
        <w:rPr/>
        <w:t>.</w:t>
      </w:r>
    </w:p>
    <w:p w:rsidR="00711E6D" w:rsidP="005A053D" w:rsidRDefault="00711E6D" w14:paraId="03F2C1A9" w14:textId="14FC86BF">
      <w:ins w:author="Meike Robaard" w:date="2022-05-27T16:57:21.205Z" w:id="2047622365">
        <w:r w:rsidR="1F7166FA">
          <w:t xml:space="preserve">Example: </w:t>
        </w:r>
      </w:ins>
      <w:r w:rsidR="1F7166FA">
        <w:rPr/>
        <w:t xml:space="preserve">Brian reasons afterwards that (before the elections) he predicted the victory of Trump, but that </w:t>
      </w:r>
      <w:ins w:author="Meike Robaard" w:date="2022-05-27T16:57:53.088Z" w:id="1826347822">
        <w:r w:rsidR="1F7166FA">
          <w:t>was not actually the case</w:t>
        </w:r>
      </w:ins>
      <w:del w:author="Meike Robaard" w:date="2022-05-27T16:57:48.044Z" w:id="142636016">
        <w:r w:rsidDel="1F7166FA">
          <w:delText>is incorrect.</w:delText>
        </w:r>
      </w:del>
    </w:p>
    <w:p w:rsidR="00711E6D" w:rsidP="005A053D" w:rsidRDefault="00711E6D" w14:paraId="12FC25E5" w14:textId="77777777"/>
    <w:p w:rsidR="00711E6D" w:rsidP="005A053D" w:rsidRDefault="00711E6D" w14:paraId="6E469030" w14:textId="112E7F63">
      <w:r w:rsidRPr="0B4FDAD2" w:rsidR="1F7166FA">
        <w:rPr>
          <w:b w:val="1"/>
          <w:bCs w:val="1"/>
        </w:rPr>
        <w:t>4. Loss aversion:</w:t>
      </w:r>
      <w:r w:rsidR="1F7166FA">
        <w:rPr/>
        <w:t xml:space="preserve"> We feel the negative impact of </w:t>
      </w:r>
      <w:r w:rsidR="1F7166FA">
        <w:rPr/>
        <w:t>a</w:t>
      </w:r>
      <w:r w:rsidR="1F7166FA">
        <w:rPr/>
        <w:t xml:space="preserve"> loss </w:t>
      </w:r>
      <w:del w:author="Meike Robaard" w:date="2022-05-27T16:58:08.008Z" w:id="1340740772">
        <w:r w:rsidDel="1F7166FA">
          <w:delText>stronger</w:delText>
        </w:r>
      </w:del>
      <w:ins w:author="Meike Robaard" w:date="2022-05-27T16:58:13.952Z" w:id="522751528">
        <w:r w:rsidR="1F7166FA">
          <w:t>more intensely</w:t>
        </w:r>
      </w:ins>
      <w:r w:rsidR="1F7166FA">
        <w:rPr/>
        <w:t xml:space="preserve"> than the positive impact of a </w:t>
      </w:r>
      <w:ins w:author="Meike Robaard" w:date="2022-05-27T16:59:46.389Z" w:id="1487291811">
        <w:r w:rsidR="1F7166FA">
          <w:t>compara</w:t>
        </w:r>
      </w:ins>
      <w:ins w:author="Meike Robaard" w:date="2022-05-27T17:00:14.576Z" w:id="293145351">
        <w:r w:rsidR="1F7166FA">
          <w:t>ble</w:t>
        </w:r>
      </w:ins>
      <w:ins w:author="Meike Robaard" w:date="2022-05-27T16:59:46.389Z" w:id="147964625">
        <w:r w:rsidR="1F7166FA">
          <w:t xml:space="preserve"> </w:t>
        </w:r>
      </w:ins>
      <w:r w:rsidR="1F7166FA">
        <w:rPr/>
        <w:t>gain</w:t>
      </w:r>
      <w:ins w:author="Meike Robaard" w:date="2022-05-27T17:00:08.114Z" w:id="641712548">
        <w:r w:rsidR="1F7166FA">
          <w:t>.</w:t>
        </w:r>
      </w:ins>
      <w:del w:author="Meike Robaard" w:date="2022-05-27T17:00:06.563Z" w:id="1855092593">
        <w:r w:rsidDel="1F7166FA">
          <w:delText xml:space="preserve"> of the same size</w:delText>
        </w:r>
      </w:del>
      <w:r w:rsidR="1F7166FA">
        <w:rPr/>
        <w:t>.</w:t>
      </w:r>
    </w:p>
    <w:p w:rsidR="00711E6D" w:rsidP="005A053D" w:rsidRDefault="00711E6D" w14:paraId="24168503" w14:textId="3CFC4BC2">
      <w:r w:rsidR="3455EAD2">
        <w:rPr/>
        <w:t xml:space="preserve">Peter’s </w:t>
      </w:r>
      <w:r w:rsidR="3455EAD2">
        <w:rPr/>
        <w:t xml:space="preserve">loss feels uncomfortable </w:t>
      </w:r>
      <w:r w:rsidR="3455EAD2">
        <w:rPr/>
        <w:t>to</w:t>
      </w:r>
      <w:r w:rsidR="3455EAD2">
        <w:rPr/>
        <w:t xml:space="preserve"> him, so he tends not to sell his shares below the purchase price, although </w:t>
      </w:r>
      <w:del w:author="Meike Robaard" w:date="2022-06-02T14:20:27.019Z" w:id="469081368">
        <w:r w:rsidDel="3455EAD2">
          <w:delText xml:space="preserve">he </w:delText>
        </w:r>
      </w:del>
      <w:ins w:author="Meike Robaard" w:date="2022-06-02T14:20:27.949Z" w:id="845953978">
        <w:r w:rsidR="3455EAD2">
          <w:t xml:space="preserve">that </w:t>
        </w:r>
      </w:ins>
      <w:r w:rsidR="3455EAD2">
        <w:rPr/>
        <w:t xml:space="preserve">would </w:t>
      </w:r>
      <w:ins w:author="Meike Robaard" w:date="2022-06-02T14:20:30.889Z" w:id="1651479638">
        <w:r w:rsidR="3455EAD2">
          <w:t>be</w:t>
        </w:r>
      </w:ins>
      <w:del w:author="Meike Robaard" w:date="2022-06-02T14:20:29.743Z" w:id="1520861871">
        <w:r w:rsidDel="3455EAD2">
          <w:delText>do</w:delText>
        </w:r>
      </w:del>
      <w:r w:rsidR="3455EAD2">
        <w:rPr/>
        <w:t xml:space="preserve"> better</w:t>
      </w:r>
      <w:ins w:author="Meike Robaard" w:date="2022-06-02T14:20:33.172Z" w:id="1479976715">
        <w:r w:rsidR="3455EAD2">
          <w:t>,</w:t>
        </w:r>
      </w:ins>
      <w:r w:rsidR="3455EAD2">
        <w:rPr/>
        <w:t xml:space="preserve"> </w:t>
      </w:r>
      <w:ins w:author="Meike Robaard" w:date="2022-06-02T14:20:36.98Z" w:id="1545923907">
        <w:r w:rsidR="3455EAD2">
          <w:t>since</w:t>
        </w:r>
      </w:ins>
      <w:del w:author="Meike Robaard" w:date="2022-06-02T14:20:36.208Z" w:id="303554523">
        <w:r w:rsidDel="3455EAD2">
          <w:delText>because</w:delText>
        </w:r>
      </w:del>
      <w:r w:rsidR="3455EAD2">
        <w:rPr/>
        <w:t xml:space="preserve"> there is no indication that the share price will go up again.</w:t>
      </w:r>
    </w:p>
    <w:p w:rsidR="00711E6D" w:rsidP="005A053D" w:rsidRDefault="00711E6D" w14:paraId="0EF99C6F" w14:textId="77777777"/>
    <w:p w:rsidR="00711E6D" w:rsidP="005A053D" w:rsidRDefault="00711E6D" w14:paraId="18F307B9" w14:textId="77777777">
      <w:r w:rsidRPr="7F85FB28" w:rsidR="3455EAD2">
        <w:rPr>
          <w:b w:val="1"/>
          <w:bCs w:val="1"/>
        </w:rPr>
        <w:t>5. Dunning-Kruger effect:</w:t>
      </w:r>
      <w:r w:rsidR="3455EAD2">
        <w:rPr/>
        <w:t xml:space="preserve"> The tendency for </w:t>
      </w:r>
      <w:commentRangeStart w:id="599079759"/>
      <w:r w:rsidR="3455EAD2">
        <w:rPr/>
        <w:t>lay people</w:t>
      </w:r>
      <w:commentRangeEnd w:id="599079759"/>
      <w:r>
        <w:rPr>
          <w:rStyle w:val="CommentReference"/>
        </w:rPr>
        <w:commentReference w:id="599079759"/>
      </w:r>
      <w:r w:rsidR="3455EAD2">
        <w:rPr/>
        <w:t xml:space="preserve"> to overestimate their knowledge of something and for experts to underestimate their knowledge.</w:t>
      </w:r>
    </w:p>
    <w:p w:rsidR="00711E6D" w:rsidP="005A053D" w:rsidRDefault="00711E6D" w14:paraId="3E7BFCEE" w14:textId="2CB3339B">
      <w:r>
        <w:t xml:space="preserve">Kurt is clearly no expert </w:t>
      </w:r>
      <w:r w:rsidR="00671349">
        <w:t>and</w:t>
      </w:r>
      <w:r>
        <w:t xml:space="preserve"> overestimates his own knowledge.</w:t>
      </w:r>
    </w:p>
    <w:p w:rsidR="00711E6D" w:rsidP="005A053D" w:rsidRDefault="00711E6D" w14:paraId="35A2FD32" w14:textId="77777777"/>
    <w:p w:rsidR="00711E6D" w:rsidP="005A053D" w:rsidRDefault="00711E6D" w14:paraId="48D82C9F" w14:textId="77777777">
      <w:r>
        <w:rPr>
          <w:b/>
        </w:rPr>
        <w:t>6a. C</w:t>
      </w:r>
      <w:r w:rsidRPr="005E371D">
        <w:rPr>
          <w:b/>
        </w:rPr>
        <w:t>onfirmation bias:</w:t>
      </w:r>
      <w:r>
        <w:t xml:space="preserve"> </w:t>
      </w:r>
      <w:r w:rsidRPr="005A053D">
        <w:t>Martin</w:t>
      </w:r>
      <w:r>
        <w:t xml:space="preserve"> only</w:t>
      </w:r>
      <w:r w:rsidRPr="005A053D">
        <w:t xml:space="preserve"> looks for confirmation of his beliefs</w:t>
      </w:r>
      <w:r>
        <w:t>.</w:t>
      </w:r>
    </w:p>
    <w:p w:rsidR="00711E6D" w:rsidP="005A053D" w:rsidRDefault="00711E6D" w14:paraId="2834B837" w14:textId="77777777"/>
    <w:p w:rsidR="00711E6D" w:rsidP="0072727A" w:rsidRDefault="00711E6D" w14:paraId="098BD167" w14:textId="76F0B9DD">
      <w:r w:rsidRPr="7F85FB28" w:rsidR="3455EAD2">
        <w:rPr>
          <w:b w:val="1"/>
          <w:bCs w:val="1"/>
        </w:rPr>
        <w:t xml:space="preserve">6b. </w:t>
      </w:r>
      <w:r w:rsidRPr="7F85FB28" w:rsidR="38568EBB">
        <w:rPr>
          <w:b w:val="1"/>
          <w:bCs w:val="1"/>
        </w:rPr>
        <w:t>Irrational c</w:t>
      </w:r>
      <w:r w:rsidRPr="7F85FB28" w:rsidR="3455EAD2">
        <w:rPr>
          <w:b w:val="1"/>
          <w:bCs w:val="1"/>
        </w:rPr>
        <w:t>ognitive dissonance reduction:</w:t>
      </w:r>
      <w:r w:rsidR="3455EAD2">
        <w:rPr/>
        <w:t xml:space="preserve"> When information we gather from the world contradicts our beliefs, we tend to interpret that information in such a way that it no longer</w:t>
      </w:r>
      <w:ins w:author="Meike Robaard" w:date="2022-06-02T14:21:17.81Z" w:id="775871852">
        <w:r w:rsidR="3455EAD2">
          <w:t xml:space="preserve"> does so.</w:t>
        </w:r>
      </w:ins>
      <w:del w:author="Meike Robaard" w:date="2022-06-02T14:21:13.92Z" w:id="1376771568">
        <w:r w:rsidDel="3455EAD2">
          <w:delText xml:space="preserve"> contradicts our beliefs</w:delText>
        </w:r>
      </w:del>
      <w:r w:rsidR="3455EAD2">
        <w:rPr/>
        <w:t>.</w:t>
      </w:r>
    </w:p>
    <w:p w:rsidR="00711E6D" w:rsidP="0072727A" w:rsidRDefault="00711E6D" w14:paraId="53ED1177" w14:textId="7C506587">
      <w:r w:rsidR="3455EAD2">
        <w:rPr/>
        <w:t xml:space="preserve">Martin receives </w:t>
      </w:r>
      <w:r w:rsidR="3455EAD2">
        <w:rPr/>
        <w:t xml:space="preserve">information that </w:t>
      </w:r>
      <w:del w:author="Meike Robaard" w:date="2022-06-02T14:21:29.371Z" w:id="400700488">
        <w:r w:rsidDel="3455EAD2">
          <w:delText>refutes</w:delText>
        </w:r>
      </w:del>
      <w:ins w:author="Meike Robaard" w:date="2022-06-02T14:21:32.48Z" w:id="587897381">
        <w:r w:rsidR="3455EAD2">
          <w:t>contradicts</w:t>
        </w:r>
      </w:ins>
      <w:r w:rsidR="3455EAD2">
        <w:rPr/>
        <w:t xml:space="preserve"> his </w:t>
      </w:r>
      <w:del w:author="Meike Robaard" w:date="2022-06-02T14:21:35.722Z" w:id="1875979601">
        <w:r w:rsidDel="3455EAD2">
          <w:delText>conviction, but</w:delText>
        </w:r>
      </w:del>
      <w:ins w:author="Meike Robaard" w:date="2022-06-02T14:21:35.723Z" w:id="1554962825">
        <w:r w:rsidR="3455EAD2">
          <w:t>conviction but</w:t>
        </w:r>
      </w:ins>
      <w:r w:rsidR="3455EAD2">
        <w:rPr/>
        <w:t xml:space="preserve"> tries to save his conviction from falsification by giving a </w:t>
      </w:r>
      <w:del w:author="Meike Robaard" w:date="2022-06-02T14:22:07.816Z" w:id="1878609253">
        <w:r w:rsidDel="3455EAD2">
          <w:delText>differe</w:delText>
        </w:r>
        <w:r w:rsidDel="3455EAD2">
          <w:delText>nt</w:delText>
        </w:r>
      </w:del>
      <w:ins w:author="Meike Robaard" w:date="2022-06-02T14:22:09.606Z" w:id="1614178900">
        <w:r w:rsidR="3455EAD2">
          <w:t>drawing up a</w:t>
        </w:r>
      </w:ins>
      <w:r w:rsidR="3455EAD2">
        <w:rPr/>
        <w:t xml:space="preserve"> interpretation </w:t>
      </w:r>
      <w:ins w:author="Meike Robaard" w:date="2022-06-02T14:21:56.491Z" w:id="1296205975">
        <w:r w:rsidR="3455EAD2">
          <w:t>of</w:t>
        </w:r>
      </w:ins>
      <w:del w:author="Meike Robaard" w:date="2022-06-02T14:21:55.815Z" w:id="1298387330">
        <w:r w:rsidDel="3455EAD2">
          <w:delText>to</w:delText>
        </w:r>
      </w:del>
      <w:r w:rsidR="3455EAD2">
        <w:rPr/>
        <w:t xml:space="preserve"> the facts.</w:t>
      </w:r>
    </w:p>
    <w:p w:rsidR="00711E6D" w:rsidP="0072727A" w:rsidRDefault="00711E6D" w14:paraId="48C3F326" w14:textId="77777777"/>
    <w:p w:rsidR="00711E6D" w:rsidP="00A04FCE" w:rsidRDefault="00711E6D" w14:paraId="2053C861" w14:textId="44719168">
      <w:r w:rsidRPr="7F85FB28" w:rsidR="3455EAD2">
        <w:rPr>
          <w:b w:val="1"/>
          <w:bCs w:val="1"/>
        </w:rPr>
        <w:t xml:space="preserve">7. Choice supportive bias or post purchase rationalization: </w:t>
      </w:r>
      <w:r w:rsidR="3455EAD2">
        <w:rPr/>
        <w:t xml:space="preserve">We remember the choices we made in the past as </w:t>
      </w:r>
      <w:ins w:author="Meike Robaard" w:date="2022-06-02T14:22:24.441Z" w:id="1105084281">
        <w:r w:rsidR="3455EAD2">
          <w:t xml:space="preserve">being </w:t>
        </w:r>
      </w:ins>
      <w:r w:rsidR="3455EAD2">
        <w:rPr/>
        <w:t xml:space="preserve">better than they </w:t>
      </w:r>
      <w:del w:author="Meike Robaard" w:date="2022-06-02T14:22:19.999Z" w:id="138455538">
        <w:r w:rsidDel="3455EAD2">
          <w:delText>actually were</w:delText>
        </w:r>
      </w:del>
      <w:ins w:author="Meike Robaard" w:date="2022-06-02T14:22:19.999Z" w:id="1796580078">
        <w:r w:rsidR="3455EAD2">
          <w:t>were</w:t>
        </w:r>
      </w:ins>
      <w:r w:rsidR="3455EAD2">
        <w:rPr/>
        <w:t>.</w:t>
      </w:r>
    </w:p>
    <w:p w:rsidR="00711E6D" w:rsidP="00A04FCE" w:rsidRDefault="00711E6D" w14:paraId="493B0755" w14:textId="018629B9">
      <w:r w:rsidR="3455EAD2">
        <w:rPr/>
        <w:t>Because (without knowing it) you bought a phone without a panoramic function, you argue that you do</w:t>
      </w:r>
      <w:ins w:author="Meike Robaard" w:date="2022-06-02T14:22:31.597Z" w:id="1792742616">
        <w:r w:rsidR="3455EAD2">
          <w:t xml:space="preserve"> not</w:t>
        </w:r>
      </w:ins>
      <w:del w:author="Meike Robaard" w:date="2022-06-02T14:22:30.105Z" w:id="234956076">
        <w:r w:rsidDel="3455EAD2">
          <w:delText>n't</w:delText>
        </w:r>
      </w:del>
      <w:r w:rsidR="3455EAD2">
        <w:rPr/>
        <w:t xml:space="preserve"> want that function anyway (even though you would have liked that function).</w:t>
      </w:r>
    </w:p>
    <w:p w:rsidR="00711E6D" w:rsidP="00A04FCE" w:rsidRDefault="00711E6D" w14:paraId="78951667" w14:textId="77777777"/>
    <w:p w:rsidR="00E87A46" w:rsidP="00A04FCE" w:rsidRDefault="00711E6D" w14:paraId="60C55578" w14:textId="392019AF">
      <w:r w:rsidRPr="7F85FB28" w:rsidR="3455EAD2">
        <w:rPr>
          <w:b w:val="1"/>
          <w:bCs w:val="1"/>
        </w:rPr>
        <w:t>8. Bandwagon effect:</w:t>
      </w:r>
      <w:r w:rsidR="3455EAD2">
        <w:rPr/>
        <w:t xml:space="preserve"> </w:t>
      </w:r>
      <w:r w:rsidR="217BA85D">
        <w:rPr/>
        <w:t>We adopt beliefs too quickly when they come from people in our group and blindly follow the</w:t>
      </w:r>
      <w:ins w:author="Meike Robaard" w:date="2022-06-02T14:22:43.902Z" w:id="1441472852">
        <w:r w:rsidR="217BA85D">
          <w:t>ir</w:t>
        </w:r>
      </w:ins>
      <w:r w:rsidR="217BA85D">
        <w:rPr/>
        <w:t xml:space="preserve"> behavior/decisions/opinions</w:t>
      </w:r>
      <w:ins w:author="Meike Robaard" w:date="2022-06-02T14:22:47.874Z" w:id="932679886">
        <w:r w:rsidR="217BA85D">
          <w:t>.</w:t>
        </w:r>
      </w:ins>
      <w:del w:author="Meike Robaard" w:date="2022-06-02T14:22:47.163Z" w:id="781899082">
        <w:r w:rsidDel="217BA85D">
          <w:delText xml:space="preserve"> of the group.</w:delText>
        </w:r>
      </w:del>
      <w:r w:rsidR="217BA85D">
        <w:rPr/>
        <w:t xml:space="preserve"> </w:t>
      </w:r>
    </w:p>
    <w:p w:rsidR="00711E6D" w:rsidP="00A04FCE" w:rsidRDefault="00711E6D" w14:paraId="519068ED" w14:textId="7B52CC63">
      <w:r w:rsidR="3455EAD2">
        <w:rPr/>
        <w:t>The advertis</w:t>
      </w:r>
      <w:ins w:author="Meike Robaard" w:date="2022-06-02T14:22:57.006Z" w:id="1775407819">
        <w:r w:rsidR="3455EAD2">
          <w:t>ement</w:t>
        </w:r>
      </w:ins>
      <w:del w:author="Meike Robaard" w:date="2022-06-02T14:22:54.78Z" w:id="2057730282">
        <w:r w:rsidDel="3455EAD2">
          <w:delText>ing</w:delText>
        </w:r>
      </w:del>
      <w:r w:rsidR="3455EAD2">
        <w:rPr/>
        <w:t xml:space="preserve"> wants to make it </w:t>
      </w:r>
      <w:del w:author="Meike Robaard" w:date="2022-06-02T14:23:07.832Z" w:id="1761761270">
        <w:r w:rsidDel="3455EAD2">
          <w:delText xml:space="preserve">appear </w:delText>
        </w:r>
      </w:del>
      <w:ins w:author="Meike Robaard" w:date="2022-06-02T14:23:09.323Z" w:id="1966915245">
        <w:r w:rsidR="3455EAD2">
          <w:t xml:space="preserve">seem like </w:t>
        </w:r>
      </w:ins>
      <w:del w:author="Meike Robaard" w:date="2022-06-02T14:23:11.026Z" w:id="1892043366">
        <w:r w:rsidDel="3455EAD2">
          <w:delText>that</w:delText>
        </w:r>
      </w:del>
      <w:r w:rsidR="3455EAD2">
        <w:rPr/>
        <w:t xml:space="preserve"> many people in your own group already bought this car</w:t>
      </w:r>
      <w:ins w:author="Meike Robaard" w:date="2022-06-02T14:23:19.179Z" w:id="901785535">
        <w:r w:rsidR="3455EAD2">
          <w:t>,</w:t>
        </w:r>
      </w:ins>
      <w:r w:rsidR="3455EAD2">
        <w:rPr/>
        <w:t xml:space="preserve"> hoping that you</w:t>
      </w:r>
      <w:ins w:author="Meike Robaard" w:date="2022-06-02T14:23:24.236Z" w:id="100098610">
        <w:r w:rsidR="3455EAD2">
          <w:t xml:space="preserve"> will therefore</w:t>
        </w:r>
      </w:ins>
      <w:del w:author="Meike Robaard" w:date="2022-06-02T14:23:21.046Z" w:id="528006712">
        <w:r w:rsidDel="3455EAD2">
          <w:delText xml:space="preserve">'ll </w:delText>
        </w:r>
      </w:del>
      <w:r w:rsidR="3455EAD2">
        <w:rPr/>
        <w:t>follow suit.</w:t>
      </w:r>
    </w:p>
    <w:p w:rsidR="00711E6D" w:rsidP="00A04FCE" w:rsidRDefault="00711E6D" w14:paraId="2C163573" w14:textId="77777777"/>
    <w:p w:rsidR="00711E6D" w:rsidP="00A04FCE" w:rsidRDefault="00711E6D" w14:paraId="6B0D3F16" w14:textId="3E6462FD">
      <w:r w:rsidRPr="005E371D">
        <w:rPr>
          <w:b/>
        </w:rPr>
        <w:t>9. Belief bias:</w:t>
      </w:r>
      <w:r>
        <w:t xml:space="preserve"> Accepting the validity of an argument simply because the conclusion seems plausible or because </w:t>
      </w:r>
      <w:r w:rsidR="00D2630D">
        <w:t>you agree with the conclusion</w:t>
      </w:r>
      <w:r>
        <w:t>.</w:t>
      </w:r>
    </w:p>
    <w:p w:rsidR="00711E6D" w:rsidP="00A04FCE" w:rsidRDefault="00711E6D" w14:paraId="763A25AD" w14:textId="153A5786">
      <w:r w:rsidRPr="00A04FCE">
        <w:t xml:space="preserve">John adopts a bad argument uncritically (based on a subjective perception of temperature over a short period of time, we cannot determine </w:t>
      </w:r>
      <w:r w:rsidR="00671349">
        <w:t xml:space="preserve">global </w:t>
      </w:r>
      <w:r w:rsidRPr="00A04FCE">
        <w:t xml:space="preserve">climate </w:t>
      </w:r>
      <w:r w:rsidR="00671349">
        <w:t>trends</w:t>
      </w:r>
      <w:r w:rsidRPr="00A04FCE">
        <w:t>), because he agrees with the conclusion.</w:t>
      </w:r>
    </w:p>
    <w:p w:rsidR="00711E6D" w:rsidP="00A04FCE" w:rsidRDefault="00711E6D" w14:paraId="2FC45343" w14:textId="77777777"/>
    <w:p w:rsidR="00711E6D" w:rsidP="00A04FCE" w:rsidRDefault="00711E6D" w14:paraId="19BAFD18" w14:textId="653811A6">
      <w:r w:rsidRPr="7F85FB28" w:rsidR="3455EAD2">
        <w:rPr>
          <w:b w:val="1"/>
          <w:bCs w:val="1"/>
        </w:rPr>
        <w:t xml:space="preserve">10. Base rate fallacy: </w:t>
      </w:r>
      <w:r w:rsidR="3455EAD2">
        <w:rPr/>
        <w:t>We tend to ignore base rates in estimating the probability that something will occur. In general, we often turn a blind eye to gener</w:t>
      </w:r>
      <w:ins w:author="Meike Robaard" w:date="2022-06-02T14:23:46.359Z" w:id="1683495514">
        <w:r w:rsidR="3455EAD2">
          <w:t>ic</w:t>
        </w:r>
      </w:ins>
      <w:del w:author="Meike Robaard" w:date="2022-06-02T14:23:44.761Z" w:id="1195976401">
        <w:r w:rsidDel="3455EAD2">
          <w:delText>al</w:delText>
        </w:r>
      </w:del>
      <w:r w:rsidR="3455EAD2">
        <w:rPr/>
        <w:t>, implicit information and focus exclusively on specific, explicit information.</w:t>
      </w:r>
    </w:p>
    <w:p w:rsidR="00711E6D" w:rsidP="00A04FCE" w:rsidRDefault="00711E6D" w14:paraId="358C4DB2" w14:textId="0FFA7ECB">
      <w:r w:rsidR="3455EAD2">
        <w:rPr/>
        <w:t>The i</w:t>
      </w:r>
      <w:r w:rsidR="3455EAD2">
        <w:rPr/>
        <w:t xml:space="preserve">nvestors </w:t>
      </w:r>
      <w:ins w:author="Meike Robaard" w:date="2022-06-02T14:24:36.098Z" w:id="313002745">
        <w:r w:rsidR="3455EAD2">
          <w:t>do not or barely take into account</w:t>
        </w:r>
      </w:ins>
      <w:del w:author="Meike Robaard" w:date="2022-06-02T14:24:40.401Z" w:id="1259117592">
        <w:r w:rsidDel="3455EAD2">
          <w:delText xml:space="preserve">take no or too little account of </w:delText>
        </w:r>
      </w:del>
      <w:r w:rsidR="3455EAD2">
        <w:rPr/>
        <w:t>the fact that only 20% of biotech start-ups ever become profitable (that 20% is the base rate).</w:t>
      </w:r>
    </w:p>
    <w:p w:rsidR="00711E6D" w:rsidP="00A04FCE" w:rsidRDefault="00711E6D" w14:paraId="628D868B" w14:textId="77777777"/>
    <w:p w:rsidR="00711E6D" w:rsidP="00976C82" w:rsidRDefault="00711E6D" w14:paraId="6A6F7D60" w14:textId="77777777">
      <w:r w:rsidRPr="005E371D">
        <w:rPr>
          <w:b/>
        </w:rPr>
        <w:lastRenderedPageBreak/>
        <w:t>11. Anchoring:</w:t>
      </w:r>
      <w:r>
        <w:t xml:space="preserve"> A given piece of information can strongly influence our estimates (even if there is no link between that information and our estimate). (Anchoring is a form of framing).</w:t>
      </w:r>
    </w:p>
    <w:p w:rsidR="00711E6D" w:rsidP="00976C82" w:rsidRDefault="00711E6D" w14:paraId="5229C7E1" w14:textId="3D900617">
      <w:r w:rsidR="3455EAD2">
        <w:rPr/>
        <w:t xml:space="preserve">When the wine is presented </w:t>
      </w:r>
      <w:ins w:author="Meike Robaard" w:date="2022-06-02T14:26:29.163Z" w:id="1984193901">
        <w:r w:rsidR="3455EAD2">
          <w:t>by itself</w:t>
        </w:r>
      </w:ins>
      <w:del w:author="Meike Robaard" w:date="2022-06-02T14:26:26.66Z" w:id="458890084">
        <w:r w:rsidDel="3455EAD2">
          <w:delText>alone</w:delText>
        </w:r>
      </w:del>
      <w:r w:rsidR="3455EAD2">
        <w:rPr/>
        <w:t>, people see it as too expensive</w:t>
      </w:r>
      <w:r w:rsidR="2852661C">
        <w:rPr/>
        <w:t xml:space="preserve"> for the quality of the wine</w:t>
      </w:r>
      <w:r w:rsidR="3455EAD2">
        <w:rPr/>
        <w:t xml:space="preserve"> </w:t>
      </w:r>
      <w:del w:author="Meike Robaard" w:date="2022-06-02T14:26:45.77Z" w:id="1889284129">
        <w:r w:rsidDel="3455EAD2">
          <w:delText>(since the wine does not sell well)</w:delText>
        </w:r>
      </w:del>
      <w:r w:rsidR="3455EAD2">
        <w:rPr/>
        <w:t xml:space="preserve">. The </w:t>
      </w:r>
      <w:ins w:author="Meike Robaard" w:date="2022-06-02T14:26:50.536Z" w:id="1262286026">
        <w:r w:rsidR="3455EAD2">
          <w:t xml:space="preserve">marketeer’s </w:t>
        </w:r>
      </w:ins>
      <w:r w:rsidR="3455EAD2">
        <w:rPr/>
        <w:t xml:space="preserve">hope is that if you put the wine next to a very expensive </w:t>
      </w:r>
      <w:del w:author="Meike Robaard" w:date="2022-06-02T14:26:55.821Z" w:id="2009199479">
        <w:r w:rsidDel="3455EAD2">
          <w:delText>wine</w:delText>
        </w:r>
      </w:del>
      <w:ins w:author="Meike Robaard" w:date="2022-06-02T14:26:56.577Z" w:id="188164781">
        <w:r w:rsidR="3455EAD2">
          <w:t>bottle,</w:t>
        </w:r>
      </w:ins>
      <w:r w:rsidR="3455EAD2">
        <w:rPr/>
        <w:t xml:space="preserve"> the wine will be </w:t>
      </w:r>
      <w:r w:rsidR="2852661C">
        <w:rPr/>
        <w:t>viewed</w:t>
      </w:r>
      <w:r w:rsidR="3455EAD2">
        <w:rPr/>
        <w:t xml:space="preserve"> as </w:t>
      </w:r>
      <w:r w:rsidR="2852661C">
        <w:rPr/>
        <w:t>affordable</w:t>
      </w:r>
      <w:r w:rsidR="3455EAD2">
        <w:rPr/>
        <w:t>, and by putting a very cheap</w:t>
      </w:r>
      <w:r w:rsidR="2852661C">
        <w:rPr/>
        <w:t>-looking</w:t>
      </w:r>
      <w:r w:rsidR="3455EAD2">
        <w:rPr/>
        <w:t xml:space="preserve"> bottle of wine next to it, people will think that the wine is better.</w:t>
      </w:r>
    </w:p>
    <w:p w:rsidR="00711E6D" w:rsidP="00976C82" w:rsidRDefault="00711E6D" w14:paraId="27E5F42E" w14:textId="77777777"/>
    <w:p w:rsidR="00711E6D" w:rsidP="00976C82" w:rsidRDefault="00711E6D" w14:paraId="3BD562B3" w14:textId="20E60FEC">
      <w:r w:rsidRPr="7F85FB28" w:rsidR="3455EAD2">
        <w:rPr>
          <w:b w:val="1"/>
          <w:bCs w:val="1"/>
        </w:rPr>
        <w:t>12a. Sunk cost fallacy:</w:t>
      </w:r>
      <w:r w:rsidR="3455EAD2">
        <w:rPr/>
        <w:t xml:space="preserve"> </w:t>
      </w:r>
      <w:del w:author="Meike Robaard" w:date="2022-06-02T14:27:21.285Z" w:id="14475964">
        <w:r w:rsidDel="3455EAD2">
          <w:delText>Taking into account</w:delText>
        </w:r>
      </w:del>
      <w:ins w:author="Meike Robaard" w:date="2022-06-02T14:27:21.285Z" w:id="663397917">
        <w:r w:rsidR="3455EAD2">
          <w:t>Considering</w:t>
        </w:r>
      </w:ins>
      <w:r w:rsidR="3455EAD2">
        <w:rPr/>
        <w:t xml:space="preserve"> incurred and non-recoverable costs in deciding </w:t>
      </w:r>
      <w:del w:author="Meike Robaard" w:date="2022-06-02T14:27:25.849Z" w:id="1124688298">
        <w:r w:rsidDel="3455EAD2">
          <w:delText>whether or not</w:delText>
        </w:r>
      </w:del>
      <w:ins w:author="Meike Robaard" w:date="2022-06-02T14:27:25.85Z" w:id="1809021792">
        <w:r w:rsidR="3455EAD2">
          <w:t>whether</w:t>
        </w:r>
      </w:ins>
      <w:r w:rsidR="3455EAD2">
        <w:rPr/>
        <w:t xml:space="preserve"> to continue with a project (and thus continue to invest in it). </w:t>
      </w:r>
    </w:p>
    <w:p w:rsidR="00711E6D" w:rsidP="00976C82" w:rsidRDefault="00711E6D" w14:paraId="04384CA4" w14:textId="3691DB7F">
      <w:r w:rsidR="3455EAD2">
        <w:rPr/>
        <w:t xml:space="preserve">Linda and Mary take their decision to continue </w:t>
      </w:r>
      <w:del w:author="Meike Robaard" w:date="2022-06-02T14:27:37.636Z" w:id="1041214303">
        <w:r w:rsidDel="3455EAD2">
          <w:delText>on the basis of</w:delText>
        </w:r>
        <w:r w:rsidDel="3455EAD2">
          <w:delText xml:space="preserve"> the fact that</w:delText>
        </w:r>
      </w:del>
      <w:ins w:author="Meike Robaard" w:date="2022-06-02T14:27:37.637Z" w:id="706109577">
        <w:r w:rsidR="3455EAD2">
          <w:t>because</w:t>
        </w:r>
      </w:ins>
      <w:r w:rsidR="3455EAD2">
        <w:rPr/>
        <w:t xml:space="preserve"> they have already invested a lot of money. This is irrational</w:t>
      </w:r>
      <w:ins w:author="Meike Robaard" w:date="2022-06-02T14:27:44.307Z" w:id="258329333">
        <w:r w:rsidR="3455EAD2">
          <w:t>,</w:t>
        </w:r>
      </w:ins>
      <w:r w:rsidR="3455EAD2">
        <w:rPr/>
        <w:t xml:space="preserve"> since they should only be concerned with the expected profits of the </w:t>
      </w:r>
      <w:r w:rsidR="55CD204B">
        <w:rPr/>
        <w:t xml:space="preserve">new </w:t>
      </w:r>
      <w:r w:rsidR="3455EAD2">
        <w:rPr/>
        <w:t>investment.</w:t>
      </w:r>
    </w:p>
    <w:p w:rsidR="00711E6D" w:rsidP="00976C82" w:rsidRDefault="00711E6D" w14:paraId="7EE0DA5C" w14:textId="77777777"/>
    <w:p w:rsidR="00711E6D" w:rsidP="007E625C" w:rsidRDefault="00711E6D" w14:paraId="1325F0C3" w14:textId="77777777">
      <w:r w:rsidRPr="005E371D">
        <w:rPr>
          <w:b/>
        </w:rPr>
        <w:t>12b. Availability bias:</w:t>
      </w:r>
      <w:r>
        <w:t xml:space="preserve"> We overestimate the likelihood that something will occur when it is easy to recall or imagine.</w:t>
      </w:r>
    </w:p>
    <w:p w:rsidR="00711E6D" w:rsidP="0072727A" w:rsidRDefault="00711E6D" w14:paraId="31922DB3" w14:textId="77777777">
      <w:r>
        <w:t>Because Linda and Mary</w:t>
      </w:r>
      <w:r w:rsidRPr="007E625C">
        <w:t xml:space="preserve"> have read a lot about successful start-ups (the only</w:t>
      </w:r>
      <w:r>
        <w:t xml:space="preserve"> ones</w:t>
      </w:r>
      <w:r w:rsidRPr="007E625C">
        <w:t xml:space="preserve"> </w:t>
      </w:r>
      <w:r>
        <w:t>that are covered</w:t>
      </w:r>
      <w:r w:rsidRPr="007E625C">
        <w:t xml:space="preserve"> in the press), they overestimate the chance that start-ups (e</w:t>
      </w:r>
      <w:r>
        <w:t>ven with a difficult start)</w:t>
      </w:r>
      <w:r w:rsidRPr="007E625C">
        <w:t xml:space="preserve"> succeed and </w:t>
      </w:r>
      <w:r>
        <w:t xml:space="preserve">assume </w:t>
      </w:r>
      <w:r w:rsidRPr="007E625C">
        <w:t>that this will also be the case for their start-up.</w:t>
      </w:r>
    </w:p>
    <w:p w:rsidR="00711E6D" w:rsidP="0072727A" w:rsidRDefault="00711E6D" w14:paraId="4FF00318" w14:textId="77777777"/>
    <w:p w:rsidR="00711E6D" w:rsidP="00DB3113" w:rsidRDefault="00711E6D" w14:paraId="45B38C1B" w14:textId="77777777">
      <w:r w:rsidRPr="005E371D">
        <w:rPr>
          <w:b/>
        </w:rPr>
        <w:t>13. Framing effect:</w:t>
      </w:r>
      <w:r>
        <w:t xml:space="preserve"> Drawing different conclusions based on the same information because it is presented differently.</w:t>
      </w:r>
    </w:p>
    <w:p w:rsidR="00711E6D" w:rsidP="00DB3113" w:rsidRDefault="00711E6D" w14:paraId="1412C03A" w14:textId="4410D5B4">
      <w:r w:rsidR="3455EAD2">
        <w:rPr/>
        <w:t xml:space="preserve">The CEO expresses the statistics in such a way (95% do not get lung cancer) to </w:t>
      </w:r>
      <w:ins w:author="Meike Robaard" w:date="2022-06-02T14:28:22.277Z" w:id="607784447">
        <w:r w:rsidR="3455EAD2">
          <w:t>paint the picture</w:t>
        </w:r>
      </w:ins>
      <w:del w:author="Meike Robaard" w:date="2022-06-02T14:28:19.732Z" w:id="906525321">
        <w:r w:rsidDel="3455EAD2">
          <w:delText>create the image</w:delText>
        </w:r>
      </w:del>
      <w:r w:rsidR="3455EAD2">
        <w:rPr/>
        <w:t xml:space="preserve"> that the health risks of smoking are not that bad. Saying that 1 in 20 smokers will get lung cancer (which is </w:t>
      </w:r>
      <w:del w:author="Meike Robaard" w:date="2022-06-02T14:28:31.297Z" w:id="1200695009">
        <w:r w:rsidDel="3455EAD2">
          <w:delText>exactly the same</w:delText>
        </w:r>
      </w:del>
      <w:ins w:author="Meike Robaard" w:date="2022-06-02T14:28:31.297Z" w:id="836168857">
        <w:r w:rsidR="3455EAD2">
          <w:t>the same</w:t>
        </w:r>
      </w:ins>
      <w:r w:rsidR="3455EAD2">
        <w:rPr/>
        <w:t xml:space="preserve"> thing) would sound much more alarming and therefore might convince more people to stop smoking.</w:t>
      </w:r>
    </w:p>
    <w:p w:rsidR="00711E6D" w:rsidP="00DB3113" w:rsidRDefault="00711E6D" w14:paraId="2E65316F" w14:textId="77777777"/>
    <w:p w:rsidR="00711E6D" w:rsidP="00DB3113" w:rsidRDefault="00711E6D" w14:paraId="7B264A49" w14:textId="77777777">
      <w:r w:rsidRPr="005E371D">
        <w:rPr>
          <w:b/>
        </w:rPr>
        <w:t>14. Endowment effect:</w:t>
      </w:r>
      <w:r w:rsidRPr="00DB3113">
        <w:t xml:space="preserve"> We accord more value to something simply because we own it.</w:t>
      </w:r>
    </w:p>
    <w:p w:rsidR="00711E6D" w:rsidP="00DB3113" w:rsidRDefault="00711E6D" w14:paraId="06FCBFFE" w14:textId="77777777">
      <w:r w:rsidRPr="00DB3113">
        <w:t xml:space="preserve">Before you had the ticket, you thought it was worth </w:t>
      </w:r>
      <w:r>
        <w:t>a maximum of</w:t>
      </w:r>
      <w:r w:rsidRPr="00DB3113">
        <w:t xml:space="preserve"> 30 EUR, now that you have it</w:t>
      </w:r>
      <w:r>
        <w:t xml:space="preserve"> in your possession</w:t>
      </w:r>
      <w:r w:rsidRPr="00DB3113">
        <w:t xml:space="preserve">, it is </w:t>
      </w:r>
      <w:r>
        <w:t>suddenly worth more than 40 EUR to you.</w:t>
      </w:r>
    </w:p>
    <w:p w:rsidR="00711E6D" w:rsidP="00DB3113" w:rsidRDefault="00711E6D" w14:paraId="295E3549" w14:textId="77777777"/>
    <w:p w:rsidR="00711E6D" w:rsidP="00DB3113" w:rsidRDefault="00711E6D" w14:paraId="1E2F0C56" w14:textId="77777777">
      <w:r w:rsidRPr="005E371D">
        <w:rPr>
          <w:b/>
        </w:rPr>
        <w:t>15. Gambler’s fallacy:</w:t>
      </w:r>
      <w:r>
        <w:t xml:space="preserve"> The tendency to estimate the probability of future events based on the occurrence of past events when the two are completely unrelated to each other.</w:t>
      </w:r>
    </w:p>
    <w:p w:rsidR="00711E6D" w:rsidP="00DB3113" w:rsidRDefault="00711E6D" w14:paraId="0DF8F86A" w14:textId="0803F2E6">
      <w:r w:rsidR="3455EAD2">
        <w:rPr/>
        <w:t xml:space="preserve">The chance of having a girl or a boy is the same every time. The previous births of girls do not make it more likely that it will be a boy this time. It should not be </w:t>
      </w:r>
      <w:del w:author="Meike Robaard" w:date="2022-06-02T14:28:57.153Z" w:id="613244021">
        <w:r w:rsidDel="3455EAD2">
          <w:delText>taken into account</w:delText>
        </w:r>
      </w:del>
      <w:ins w:author="Meike Robaard" w:date="2022-06-02T14:28:57.153Z" w:id="1416523562">
        <w:r w:rsidR="3455EAD2">
          <w:t>considered</w:t>
        </w:r>
      </w:ins>
      <w:ins w:author="Meike Robaard" w:date="2022-06-02T14:29:05.028Z" w:id="38503863">
        <w:r w:rsidR="3455EAD2">
          <w:t xml:space="preserve"> indicative</w:t>
        </w:r>
      </w:ins>
      <w:r w:rsidR="3455EAD2">
        <w:rPr/>
        <w:t>.</w:t>
      </w:r>
    </w:p>
    <w:p w:rsidR="00711E6D" w:rsidP="00DB3113" w:rsidRDefault="00711E6D" w14:paraId="235EC4B0" w14:textId="77777777"/>
    <w:p w:rsidR="00711E6D" w:rsidP="009320FB" w:rsidRDefault="00711E6D" w14:paraId="05AC6709" w14:textId="77777777">
      <w:r>
        <w:rPr>
          <w:b/>
        </w:rPr>
        <w:lastRenderedPageBreak/>
        <w:t>16. Statistical reasoning error</w:t>
      </w:r>
      <w:r w:rsidRPr="005E371D">
        <w:rPr>
          <w:b/>
        </w:rPr>
        <w:t>:</w:t>
      </w:r>
      <w:r>
        <w:t xml:space="preserve"> Intuitively we perform poorly at estimating probability (or at statistical reasoning).</w:t>
      </w:r>
    </w:p>
    <w:p w:rsidR="00711E6D" w:rsidP="009320FB" w:rsidRDefault="00711E6D" w14:paraId="41F9889B" w14:textId="11284E4B">
      <w:r w:rsidR="3455EAD2">
        <w:rPr/>
        <w:t xml:space="preserve">They have forgotten to check how much real money the machine </w:t>
      </w:r>
      <w:del w:author="Meike Robaard" w:date="2022-06-02T14:29:20.329Z" w:id="1892937699">
        <w:r w:rsidDel="3455EAD2">
          <w:delText>actually detects</w:delText>
        </w:r>
      </w:del>
      <w:ins w:author="Meike Robaard" w:date="2022-06-02T14:29:20.33Z" w:id="1834665933">
        <w:r w:rsidR="3455EAD2">
          <w:t>detects</w:t>
        </w:r>
      </w:ins>
      <w:r w:rsidR="3455EAD2">
        <w:rPr/>
        <w:t xml:space="preserve"> as real</w:t>
      </w:r>
      <w:r w:rsidR="73C47815">
        <w:rPr/>
        <w:t>. Y</w:t>
      </w:r>
      <w:r w:rsidR="3455EAD2">
        <w:rPr/>
        <w:t>ou c</w:t>
      </w:r>
      <w:r w:rsidR="73C47815">
        <w:rPr/>
        <w:t>ould</w:t>
      </w:r>
      <w:r w:rsidR="3455EAD2">
        <w:rPr/>
        <w:t xml:space="preserve"> make a machine that says 'false' with every note, and therefore will be 100% accurate in detecting counterfeit money.</w:t>
      </w:r>
    </w:p>
    <w:p w:rsidR="00711E6D" w:rsidP="009320FB" w:rsidRDefault="00711E6D" w14:paraId="1CFA6EF6" w14:textId="77777777"/>
    <w:p w:rsidRPr="005E371D" w:rsidR="00711E6D" w:rsidP="009320FB" w:rsidRDefault="00711E6D" w14:paraId="4E7FA63D" w14:textId="77777777">
      <w:pPr>
        <w:rPr>
          <w:b/>
        </w:rPr>
      </w:pPr>
      <w:r w:rsidRPr="005E371D">
        <w:rPr>
          <w:b/>
        </w:rPr>
        <w:t>17. Stereotyping and the confirmation bias</w:t>
      </w:r>
    </w:p>
    <w:p w:rsidR="00711E6D" w:rsidP="009320FB" w:rsidRDefault="00711E6D" w14:paraId="121947F5" w14:textId="6E934842">
      <w:r w:rsidRPr="0B4FDAD2" w:rsidR="1F7166FA">
        <w:rPr>
          <w:b w:val="1"/>
          <w:bCs w:val="1"/>
        </w:rPr>
        <w:t>Stereotyping:</w:t>
      </w:r>
      <w:r w:rsidR="1F7166FA">
        <w:rPr/>
        <w:t xml:space="preserve"> Expecting an individual</w:t>
      </w:r>
      <w:ins w:author="Meike Robaard" w:date="2022-05-27T16:38:45.198Z" w:id="1995444439">
        <w:r w:rsidR="1F7166FA">
          <w:t>, who happens to be part</w:t>
        </w:r>
      </w:ins>
      <w:r w:rsidR="1F7166FA">
        <w:rPr/>
        <w:t xml:space="preserve"> of a particular group</w:t>
      </w:r>
      <w:ins w:author="Meike Robaard" w:date="2022-05-27T16:38:53.156Z" w:id="373303449">
        <w:r w:rsidR="1F7166FA">
          <w:t>,</w:t>
        </w:r>
      </w:ins>
      <w:r w:rsidR="1F7166FA">
        <w:rPr/>
        <w:t xml:space="preserve"> to have certain</w:t>
      </w:r>
      <w:ins w:author="Meike Robaard" w:date="2022-05-27T16:39:11.448Z" w:id="695311132">
        <w:r w:rsidR="1F7166FA">
          <w:t xml:space="preserve"> group-associated</w:t>
        </w:r>
      </w:ins>
      <w:r w:rsidR="1F7166FA">
        <w:rPr/>
        <w:t xml:space="preserve"> characteristics without having information about that person.</w:t>
      </w:r>
    </w:p>
    <w:p w:rsidR="00711E6D" w:rsidP="009320FB" w:rsidRDefault="00711E6D" w14:paraId="6EEA34A7" w14:textId="78176C60">
      <w:r w:rsidR="1F7166FA">
        <w:rPr/>
        <w:t>Jeremy erroneously expects every woman to meet his stereotyp</w:t>
      </w:r>
      <w:ins w:author="Meike Robaard" w:date="2022-05-27T16:38:27.124Z" w:id="1337388888">
        <w:r w:rsidR="1F7166FA">
          <w:t>ical expectations</w:t>
        </w:r>
      </w:ins>
      <w:del w:author="Meike Robaard" w:date="2022-05-27T16:38:22.192Z" w:id="97533155">
        <w:r w:rsidDel="1F7166FA">
          <w:delText>e</w:delText>
        </w:r>
      </w:del>
      <w:r w:rsidR="1F7166FA">
        <w:rPr/>
        <w:t>.</w:t>
      </w:r>
    </w:p>
    <w:p w:rsidR="00711E6D" w:rsidP="009320FB" w:rsidRDefault="00711E6D" w14:paraId="29F2E2C8" w14:textId="45C72336">
      <w:r w:rsidRPr="0B4FDAD2" w:rsidR="1F7166FA">
        <w:rPr>
          <w:b w:val="1"/>
          <w:bCs w:val="1"/>
        </w:rPr>
        <w:t>Confirmation bias:</w:t>
      </w:r>
      <w:r w:rsidR="1F7166FA">
        <w:rPr/>
        <w:t xml:space="preserve"> </w:t>
      </w:r>
      <w:r w:rsidR="1F7166FA">
        <w:rPr/>
        <w:t xml:space="preserve">He is more and more convinced that women are bad drivers because he </w:t>
      </w:r>
      <w:r w:rsidR="1F7166FA">
        <w:rPr/>
        <w:t>is much more receptive to</w:t>
      </w:r>
      <w:r w:rsidR="1F7166FA">
        <w:rPr/>
        <w:t xml:space="preserve"> confirm</w:t>
      </w:r>
      <w:ins w:author="Meike Robaard" w:date="2022-05-27T16:37:08.081Z" w:id="1099579418">
        <w:r w:rsidR="1F7166FA">
          <w:t>ative</w:t>
        </w:r>
      </w:ins>
      <w:del w:author="Meike Robaard" w:date="2022-05-27T16:37:06.034Z" w:id="474515235">
        <w:r w:rsidDel="1F7166FA">
          <w:delText>ing</w:delText>
        </w:r>
      </w:del>
      <w:r w:rsidR="1F7166FA">
        <w:rPr/>
        <w:t xml:space="preserve"> instances (women driving badly) </w:t>
      </w:r>
      <w:r w:rsidR="1F7166FA">
        <w:rPr/>
        <w:t xml:space="preserve">and remembers such instances </w:t>
      </w:r>
      <w:r w:rsidR="1F7166FA">
        <w:rPr/>
        <w:t>much better than dis</w:t>
      </w:r>
      <w:ins w:author="Meike Robaard" w:date="2022-05-27T16:37:48.172Z" w:id="1041069354">
        <w:r w:rsidR="1F7166FA">
          <w:t>proving</w:t>
        </w:r>
      </w:ins>
      <w:del w:author="Meike Robaard" w:date="2022-05-27T16:37:43.928Z" w:id="567416625">
        <w:r w:rsidDel="1F7166FA">
          <w:delText>confirming</w:delText>
        </w:r>
      </w:del>
      <w:r w:rsidR="1F7166FA">
        <w:rPr/>
        <w:t xml:space="preserve"> instances (women driving well</w:t>
      </w:r>
      <w:r w:rsidR="1F7166FA">
        <w:rPr/>
        <w:t xml:space="preserve"> / men driving badly</w:t>
      </w:r>
      <w:r w:rsidR="1F7166FA">
        <w:rPr/>
        <w:t>).</w:t>
      </w:r>
    </w:p>
    <w:p w:rsidR="00711E6D" w:rsidP="009320FB" w:rsidRDefault="00711E6D" w14:paraId="65F2CCB9" w14:textId="77777777"/>
    <w:p w:rsidR="00711E6D" w:rsidP="009320FB" w:rsidRDefault="00711E6D" w14:paraId="2EA4CCA5" w14:textId="77777777">
      <w:r w:rsidRPr="005E371D">
        <w:rPr>
          <w:b/>
        </w:rPr>
        <w:t>18a. Confirmation bias:</w:t>
      </w:r>
      <w:r>
        <w:t xml:space="preserve"> Ann makes it clear to Kurt that he should not only be looking for confirmation of his belief (the two friends who feel better on a gluten-free diet), but also for possible counterevidence.</w:t>
      </w:r>
    </w:p>
    <w:p w:rsidR="00711E6D" w:rsidP="00DB3113" w:rsidRDefault="00711E6D" w14:paraId="034B9DF4" w14:textId="77777777"/>
    <w:p w:rsidR="00711E6D" w:rsidP="00DB3113" w:rsidRDefault="00711E6D" w14:paraId="06F73C1D" w14:textId="4F05C6CE">
      <w:r w:rsidRPr="0B4FDAD2" w:rsidR="1F7166FA">
        <w:rPr>
          <w:b w:val="1"/>
          <w:bCs w:val="1"/>
        </w:rPr>
        <w:t>18b. Bias blind spot:</w:t>
      </w:r>
      <w:r w:rsidR="1F7166FA">
        <w:rPr/>
        <w:t xml:space="preserve"> We detect reasoning errors much more easily in others</w:t>
      </w:r>
      <w:ins w:author="Meike Robaard" w:date="2022-05-27T16:36:24.221Z" w:id="436761756">
        <w:r w:rsidR="1F7166FA">
          <w:t xml:space="preserve">’ thinking </w:t>
        </w:r>
      </w:ins>
      <w:del w:author="Meike Robaard" w:date="2022-05-27T16:36:21.469Z" w:id="406365460">
        <w:r w:rsidDel="1F7166FA">
          <w:delText xml:space="preserve"> </w:delText>
        </w:r>
      </w:del>
      <w:r w:rsidR="1F7166FA">
        <w:rPr/>
        <w:t>than in</w:t>
      </w:r>
      <w:ins w:author="Meike Robaard" w:date="2022-05-27T16:36:31.397Z" w:id="1958465859">
        <w:r w:rsidR="1F7166FA">
          <w:t xml:space="preserve"> that of our own</w:t>
        </w:r>
      </w:ins>
      <w:del w:author="Meike Robaard" w:date="2022-05-27T16:36:38.864Z" w:id="475068346">
        <w:r w:rsidDel="1F7166FA">
          <w:delText xml:space="preserve"> ourselves</w:delText>
        </w:r>
      </w:del>
      <w:r w:rsidR="1F7166FA">
        <w:rPr/>
        <w:t>.</w:t>
      </w:r>
    </w:p>
    <w:p w:rsidR="00711E6D" w:rsidP="00DB3113" w:rsidRDefault="00711E6D" w14:paraId="55C9C6EE" w14:textId="77777777">
      <w:r w:rsidRPr="003C0998">
        <w:t>Kurt is blind to his own reasoning error and thinks that others make more reasoning errors than he does himself.</w:t>
      </w:r>
    </w:p>
    <w:p w:rsidR="00711E6D" w:rsidP="00DB3113" w:rsidRDefault="00711E6D" w14:paraId="38E1713E" w14:textId="77777777"/>
    <w:p w:rsidR="00711E6D" w:rsidP="00DB3113" w:rsidRDefault="00711E6D" w14:paraId="3BC22B72" w14:textId="77777777">
      <w:r w:rsidRPr="005E371D">
        <w:rPr>
          <w:b/>
        </w:rPr>
        <w:t>19. Exponential reasoning error:</w:t>
      </w:r>
      <w:r w:rsidRPr="003C0998">
        <w:t xml:space="preserve"> We underestimate exponential growth because we are used to linear growth.</w:t>
      </w:r>
    </w:p>
    <w:p w:rsidR="00711E6D" w:rsidP="003C0998" w:rsidRDefault="00711E6D" w14:paraId="230978AD" w14:textId="5E5C3901">
      <w:r w:rsidR="1F7166FA">
        <w:rPr/>
        <w:t xml:space="preserve">The Maharajah underestimates how much rice he should put on the chessboard because he underestimates exponential growth. On the 64th and final chess square alone, the Maharajah should lay 18 000 000 000 000 grains of rice. That is more than 210 billion tons of rice. With that amount of </w:t>
      </w:r>
      <w:r w:rsidR="1F7166FA">
        <w:rPr/>
        <w:t>rice</w:t>
      </w:r>
      <w:ins w:author="Meike Robaard" w:date="2022-05-27T16:35:07.197Z" w:id="1827574062">
        <w:r w:rsidR="1F7166FA">
          <w:t>,</w:t>
        </w:r>
      </w:ins>
      <w:r w:rsidR="1F7166FA">
        <w:rPr/>
        <w:t xml:space="preserve"> you can cover the whole of India </w:t>
      </w:r>
      <w:ins w:author="Meike Robaard" w:date="2022-05-27T16:35:39.149Z" w:id="916978975">
        <w:r w:rsidR="1F7166FA">
          <w:t xml:space="preserve">in </w:t>
        </w:r>
      </w:ins>
      <w:del w:author="Meike Robaard" w:date="2022-05-27T16:35:45.448Z" w:id="923522206">
        <w:r w:rsidDel="1F7166FA">
          <w:delText>one meter deep</w:delText>
        </w:r>
      </w:del>
      <w:ins w:author="Meike Robaard" w:date="2022-05-27T16:35:56.55Z" w:id="1994114716">
        <w:r w:rsidR="1F7166FA">
          <w:t>a meter-thick layer,</w:t>
        </w:r>
      </w:ins>
      <w:r w:rsidR="1F7166FA">
        <w:rPr/>
        <w:t xml:space="preserve"> and it is much more rice than has been produced throughout the </w:t>
      </w:r>
      <w:ins w:author="Meike Robaard" w:date="2022-05-27T16:36:09.909Z" w:id="1903697323">
        <w:r w:rsidR="1F7166FA">
          <w:t xml:space="preserve">entire </w:t>
        </w:r>
      </w:ins>
      <w:r w:rsidR="1F7166FA">
        <w:rPr/>
        <w:t>history of the world!</w:t>
      </w:r>
    </w:p>
    <w:p w:rsidR="00711E6D" w:rsidP="003C0998" w:rsidRDefault="00711E6D" w14:paraId="3D674A88" w14:textId="77777777"/>
    <w:p w:rsidR="00711E6D" w:rsidP="00DB3113" w:rsidRDefault="00711E6D" w14:paraId="3EA31A66" w14:textId="77777777"/>
    <w:p w:rsidR="00711E6D" w:rsidP="0072727A" w:rsidRDefault="00711E6D" w14:paraId="1238907A" w14:textId="77777777"/>
    <w:p w:rsidR="00711E6D" w:rsidP="005A053D" w:rsidRDefault="00711E6D" w14:paraId="1F0B4E7F" w14:textId="77777777"/>
    <w:p w:rsidR="00E46064" w:rsidRDefault="00E46064" w14:paraId="28F766DA" w14:textId="6BB5F6ED">
      <w:pPr>
        <w:rPr>
          <w:rFonts w:ascii="Arial" w:hAnsi="Arial" w:cs="Arial"/>
          <w:sz w:val="24"/>
          <w:szCs w:val="24"/>
        </w:rPr>
      </w:pPr>
      <w:r>
        <w:rPr>
          <w:rFonts w:ascii="Arial" w:hAnsi="Arial" w:cs="Arial"/>
          <w:sz w:val="24"/>
          <w:szCs w:val="24"/>
        </w:rPr>
        <w:br w:type="page"/>
      </w:r>
    </w:p>
    <w:p w:rsidRPr="00513337" w:rsidR="00E46064" w:rsidP="00E46064" w:rsidRDefault="00E46064" w14:paraId="4D39FF71" w14:textId="707CDAAD">
      <w:r w:rsidRPr="00513337">
        <w:lastRenderedPageBreak/>
        <w:t xml:space="preserve">References </w:t>
      </w:r>
    </w:p>
    <w:p w:rsidRPr="00513337" w:rsidR="00E46064" w:rsidRDefault="00E46064" w14:paraId="45096E36" w14:textId="77777777"/>
    <w:p w:rsidRPr="00513337" w:rsidR="00F27642" w:rsidRDefault="00F27642" w14:paraId="2D8E4AAA" w14:textId="6867E133">
      <w:r w:rsidRPr="00513337">
        <w:t>Agassi, J. (1976) Review of Against Method, Philosophia, 6: 165–177.</w:t>
      </w:r>
    </w:p>
    <w:p w:rsidRPr="0084688F" w:rsidR="007727C4" w:rsidRDefault="007727C4" w14:paraId="1C289610" w14:textId="4A6F5EA2">
      <w:r w:rsidRPr="007727C4">
        <w:rPr>
          <w:lang w:val="fr-FR"/>
        </w:rPr>
        <w:t xml:space="preserve">Allais, M. (1953). Le comportement de l'homme rationnel devant le </w:t>
      </w:r>
      <w:proofErr w:type="gramStart"/>
      <w:r w:rsidRPr="007727C4">
        <w:rPr>
          <w:lang w:val="fr-FR"/>
        </w:rPr>
        <w:t>risque:</w:t>
      </w:r>
      <w:proofErr w:type="gramEnd"/>
      <w:r w:rsidRPr="007727C4">
        <w:rPr>
          <w:lang w:val="fr-FR"/>
        </w:rPr>
        <w:t xml:space="preserve"> critique des postulats et axiomes de l'école Américaine. </w:t>
      </w:r>
      <w:proofErr w:type="spellStart"/>
      <w:r w:rsidRPr="0084688F">
        <w:t>Econometrica</w:t>
      </w:r>
      <w:proofErr w:type="spellEnd"/>
      <w:r w:rsidRPr="0084688F">
        <w:t>. 21 (4): 503–546</w:t>
      </w:r>
    </w:p>
    <w:p w:rsidR="00E46064" w:rsidRDefault="00E46064" w14:paraId="15D5F77E" w14:textId="67222579">
      <w:proofErr w:type="spellStart"/>
      <w:r w:rsidRPr="0084688F">
        <w:t>Ariely</w:t>
      </w:r>
      <w:proofErr w:type="spellEnd"/>
      <w:r w:rsidRPr="0084688F">
        <w:t xml:space="preserve">, D. (2010). </w:t>
      </w:r>
      <w:r w:rsidRPr="00D90523">
        <w:t>Predictably irrational: the hidden forces that shape our decisions. New York:</w:t>
      </w:r>
      <w:r>
        <w:t xml:space="preserve"> </w:t>
      </w:r>
      <w:r w:rsidRPr="00D90523">
        <w:t>Harper Perennial</w:t>
      </w:r>
      <w:r>
        <w:t>.</w:t>
      </w:r>
    </w:p>
    <w:p w:rsidR="00F27642" w:rsidRDefault="00F27642" w14:paraId="2D4458F0" w14:textId="65D59EA6">
      <w:r w:rsidRPr="00F27642">
        <w:t>Barrett, J. (2000). Exploring the natural foundations of religion. Trends in cognitive sciences, 4(1), 29-34.</w:t>
      </w:r>
    </w:p>
    <w:p w:rsidR="00E46064" w:rsidP="00B504E7" w:rsidRDefault="00E46064" w14:paraId="4C846980" w14:textId="240475CA">
      <w:r>
        <w:t>Blainey, G. (1988). The Causes of War. New York: Free Press.</w:t>
      </w:r>
    </w:p>
    <w:p w:rsidRPr="00513337" w:rsidR="00F27642" w:rsidP="00B504E7" w:rsidRDefault="00F27642" w14:paraId="3B8C690A" w14:textId="37D2A2E4">
      <w:pPr>
        <w:rPr>
          <w:lang w:val="nl-NL"/>
        </w:rPr>
      </w:pPr>
      <w:r w:rsidRPr="00F27642">
        <w:t xml:space="preserve">Bostrom, N. (2013). Existential Risk Prevention as Global Priority. </w:t>
      </w:r>
      <w:r w:rsidRPr="00513337">
        <w:rPr>
          <w:lang w:val="nl-NL"/>
        </w:rPr>
        <w:t>Global Policy, 4: 15-31.</w:t>
      </w:r>
    </w:p>
    <w:p w:rsidR="009652CB" w:rsidP="00B504E7" w:rsidRDefault="009652CB" w14:paraId="69B420F2" w14:textId="135EE215">
      <w:pPr>
        <w:rPr>
          <w:lang w:val="nl-NL"/>
        </w:rPr>
      </w:pPr>
      <w:proofErr w:type="spellStart"/>
      <w:r w:rsidRPr="00513337">
        <w:rPr>
          <w:lang w:val="nl-NL"/>
        </w:rPr>
        <w:t>Boudry</w:t>
      </w:r>
      <w:proofErr w:type="spellEnd"/>
      <w:r w:rsidRPr="00513337">
        <w:rPr>
          <w:lang w:val="nl-NL"/>
        </w:rPr>
        <w:t xml:space="preserve">, M. (2016). </w:t>
      </w:r>
      <w:r w:rsidRPr="009652CB">
        <w:rPr>
          <w:lang w:val="nl-NL"/>
        </w:rPr>
        <w:t xml:space="preserve">Illusies voor gevorderden. </w:t>
      </w:r>
      <w:r w:rsidRPr="0084688F">
        <w:rPr>
          <w:lang w:val="nl-NL"/>
        </w:rPr>
        <w:t>Uitgeverij Polis</w:t>
      </w:r>
    </w:p>
    <w:p w:rsidRPr="0084688F" w:rsidR="00F27642" w:rsidP="00B504E7" w:rsidRDefault="00F27642" w14:paraId="3A14004B" w14:textId="23C61782">
      <w:pPr>
        <w:rPr>
          <w:lang w:val="nl-NL"/>
        </w:rPr>
      </w:pPr>
      <w:r w:rsidRPr="00F27642">
        <w:rPr>
          <w:lang w:val="nl-NL"/>
        </w:rPr>
        <w:t>Braeckman, J. (2017). Valkuilen van ons denken. Een hoorcollege over de kracht van kritisch denken. Home Academy.</w:t>
      </w:r>
    </w:p>
    <w:p w:rsidR="009652CB" w:rsidP="00B504E7" w:rsidRDefault="009652CB" w14:paraId="5810F966" w14:textId="23B30A63">
      <w:r w:rsidRPr="009652CB">
        <w:rPr>
          <w:lang w:val="nl-NL"/>
        </w:rPr>
        <w:t xml:space="preserve">Braeckman, J., </w:t>
      </w:r>
      <w:proofErr w:type="spellStart"/>
      <w:r w:rsidRPr="009652CB">
        <w:rPr>
          <w:lang w:val="nl-NL"/>
        </w:rPr>
        <w:t>Boudry</w:t>
      </w:r>
      <w:proofErr w:type="spellEnd"/>
      <w:r w:rsidRPr="009652CB">
        <w:rPr>
          <w:lang w:val="nl-NL"/>
        </w:rPr>
        <w:t xml:space="preserve">, M. (2011). De ongelovige Thomas heeft een punt. </w:t>
      </w:r>
      <w:proofErr w:type="spellStart"/>
      <w:r w:rsidRPr="009652CB">
        <w:t>Houtekiet</w:t>
      </w:r>
      <w:proofErr w:type="spellEnd"/>
    </w:p>
    <w:p w:rsidR="00F27642" w:rsidP="00B504E7" w:rsidRDefault="00F27642" w14:paraId="26A24F09" w14:textId="12215CC9">
      <w:proofErr w:type="spellStart"/>
      <w:r w:rsidRPr="00F27642">
        <w:t>Casler</w:t>
      </w:r>
      <w:proofErr w:type="spellEnd"/>
      <w:r w:rsidRPr="00F27642">
        <w:t xml:space="preserve">, K., &amp; Kelemen, D. (2008). Developmental continuity in </w:t>
      </w:r>
      <w:proofErr w:type="spellStart"/>
      <w:r w:rsidRPr="00F27642">
        <w:t>teleo</w:t>
      </w:r>
      <w:proofErr w:type="spellEnd"/>
      <w:r w:rsidRPr="00F27642">
        <w:t>-functional explanation: Reasoning about nature among Romanian Romani adults. Journal of Cognition and Development, 9(3), 340–362.</w:t>
      </w:r>
    </w:p>
    <w:p w:rsidR="00E46064" w:rsidRDefault="00E46064" w14:paraId="0ED02D58" w14:textId="2A401872">
      <w:r w:rsidRPr="00805DEB">
        <w:t xml:space="preserve">Clark, </w:t>
      </w:r>
      <w:r>
        <w:t xml:space="preserve">A., </w:t>
      </w:r>
      <w:r w:rsidRPr="00805DEB">
        <w:t>Chalmers</w:t>
      </w:r>
      <w:r>
        <w:t>, D.</w:t>
      </w:r>
      <w:r w:rsidRPr="00805DEB">
        <w:t xml:space="preserve"> (1998). The extended mind. Analysis. 58 (1): 7–19.</w:t>
      </w:r>
    </w:p>
    <w:p w:rsidR="0070188E" w:rsidRDefault="0070188E" w14:paraId="77F68768" w14:textId="7890E11C">
      <w:r w:rsidRPr="0070188E">
        <w:t xml:space="preserve">Cosmides, L., </w:t>
      </w:r>
      <w:proofErr w:type="spellStart"/>
      <w:r w:rsidRPr="0070188E">
        <w:t>Tooby</w:t>
      </w:r>
      <w:proofErr w:type="spellEnd"/>
      <w:r w:rsidRPr="0070188E">
        <w:t xml:space="preserve">, J. (1992). Cognitive adaptations for social exchange. In: </w:t>
      </w:r>
      <w:proofErr w:type="spellStart"/>
      <w:r w:rsidRPr="0070188E">
        <w:t>Barkow</w:t>
      </w:r>
      <w:proofErr w:type="spellEnd"/>
      <w:r w:rsidRPr="0070188E">
        <w:t xml:space="preserve"> JH, Cosmides L, </w:t>
      </w:r>
      <w:proofErr w:type="spellStart"/>
      <w:r w:rsidRPr="0070188E">
        <w:t>Tooby</w:t>
      </w:r>
      <w:proofErr w:type="spellEnd"/>
      <w:r w:rsidRPr="0070188E">
        <w:t xml:space="preserve"> J, Editors. The adapted mind: Evolutionary psychology and the generation of culture. Oxford: Oxford University Press. 163–228.</w:t>
      </w:r>
    </w:p>
    <w:p w:rsidR="0070188E" w:rsidRDefault="0070188E" w14:paraId="6918F91D" w14:textId="48FB1F8D">
      <w:r w:rsidRPr="0070188E">
        <w:t>Darwin, C. (1887/1958). The autobiography of Charles Darwin 1809-1882, edited by Nora Barlow. New York: W.W. Norton &amp; Company</w:t>
      </w:r>
    </w:p>
    <w:p w:rsidR="00921B30" w:rsidP="00921B30" w:rsidRDefault="00921B30" w14:paraId="40A81D87" w14:textId="77777777">
      <w:r>
        <w:t>Dawkins, R. (1976). The selfish gene. Oxford: Oxford University Press</w:t>
      </w:r>
    </w:p>
    <w:p w:rsidR="00921B30" w:rsidP="00921B30" w:rsidRDefault="00921B30" w14:paraId="64F63571" w14:textId="0C819C29">
      <w:r>
        <w:t>Dawkins, R. (1986). The Blind Watchmaker. New York: W. W. Norton &amp; Company</w:t>
      </w:r>
    </w:p>
    <w:p w:rsidRPr="00513337" w:rsidR="009C15D6" w:rsidRDefault="009C15D6" w14:paraId="646B1161" w14:textId="12E910E1">
      <w:pPr>
        <w:rPr>
          <w:lang w:val="nl-NL"/>
        </w:rPr>
      </w:pPr>
      <w:r w:rsidRPr="009C15D6">
        <w:t xml:space="preserve">De Cruz, H., De </w:t>
      </w:r>
      <w:proofErr w:type="spellStart"/>
      <w:r w:rsidRPr="009C15D6">
        <w:t>Smedt</w:t>
      </w:r>
      <w:proofErr w:type="spellEnd"/>
      <w:r w:rsidRPr="009C15D6">
        <w:t xml:space="preserve">, J. (2007). The role of intuitive ontologies in scientific understanding – the case of human evolution. </w:t>
      </w:r>
      <w:proofErr w:type="spellStart"/>
      <w:r w:rsidRPr="00513337">
        <w:rPr>
          <w:lang w:val="nl-NL"/>
        </w:rPr>
        <w:t>Biology</w:t>
      </w:r>
      <w:proofErr w:type="spellEnd"/>
      <w:r w:rsidRPr="00513337">
        <w:rPr>
          <w:lang w:val="nl-NL"/>
        </w:rPr>
        <w:t xml:space="preserve"> </w:t>
      </w:r>
      <w:proofErr w:type="spellStart"/>
      <w:r w:rsidRPr="00513337">
        <w:rPr>
          <w:lang w:val="nl-NL"/>
        </w:rPr>
        <w:t>and</w:t>
      </w:r>
      <w:proofErr w:type="spellEnd"/>
      <w:r w:rsidRPr="00513337">
        <w:rPr>
          <w:lang w:val="nl-NL"/>
        </w:rPr>
        <w:t xml:space="preserve"> Philosophy, 22: 351-368</w:t>
      </w:r>
    </w:p>
    <w:p w:rsidRPr="00513337" w:rsidR="00921B30" w:rsidP="00921B30" w:rsidRDefault="00921B30" w14:paraId="04EE7542" w14:textId="77777777">
      <w:pPr>
        <w:rPr>
          <w:lang w:val="nl-NL"/>
        </w:rPr>
      </w:pPr>
      <w:r w:rsidRPr="00513337">
        <w:rPr>
          <w:lang w:val="nl-NL"/>
        </w:rPr>
        <w:t>De Regt, H., Dooremalen, H. (2008). Wat een onzin! Wetenschap en het paranormale. Boom</w:t>
      </w:r>
    </w:p>
    <w:p w:rsidR="00921B30" w:rsidP="00921B30" w:rsidRDefault="00921B30" w14:paraId="12393573" w14:textId="4B150712">
      <w:r w:rsidRPr="00513337">
        <w:rPr>
          <w:lang w:val="nl-NL"/>
        </w:rPr>
        <w:t xml:space="preserve">De Regt, H., Dooremalen, H. (2015). Het snapgevoel: Hoe de illusie van begrip ons denken gijzelt. </w:t>
      </w:r>
      <w:r>
        <w:t>Boom</w:t>
      </w:r>
    </w:p>
    <w:p w:rsidR="00E46064" w:rsidRDefault="00E46064" w14:paraId="63683447" w14:textId="217A0917">
      <w:proofErr w:type="spellStart"/>
      <w:r>
        <w:t>Dilthey</w:t>
      </w:r>
      <w:proofErr w:type="spellEnd"/>
      <w:r>
        <w:t>, W. (1883/1989). Introduction to the human sciences. Princeton: Princeton University Press.</w:t>
      </w:r>
    </w:p>
    <w:p w:rsidR="0070188E" w:rsidRDefault="0070188E" w14:paraId="61BB7D56" w14:textId="5960F841">
      <w:r w:rsidRPr="00513337">
        <w:rPr>
          <w:lang w:val="nl-NL"/>
        </w:rPr>
        <w:t xml:space="preserve">Dooremalen, H. De Regt, H., Schouten, M. (2021). </w:t>
      </w:r>
      <w:r w:rsidRPr="0070188E">
        <w:t>Exploring humans: Philosophy of science for the social sciences – A historical introduction. Boom</w:t>
      </w:r>
    </w:p>
    <w:p w:rsidR="00921B30" w:rsidRDefault="00921B30" w14:paraId="7820CE2B" w14:textId="5008243A">
      <w:r w:rsidRPr="00921B30">
        <w:lastRenderedPageBreak/>
        <w:t>Erickson, T. D., &amp; Mattson, M. E. (1981). From words to meaning: A semantic illusion. Journal of Verbal Learning &amp; Verbal Behavior, 20(5), 540–551.</w:t>
      </w:r>
    </w:p>
    <w:p w:rsidR="00E46064" w:rsidRDefault="00E46064" w14:paraId="2FAA612F" w14:textId="77777777">
      <w:r w:rsidRPr="00805DEB">
        <w:t>Festinger, L. (1957). A theory of cognitive dissonance. Evanston, IL: Row, Peterson</w:t>
      </w:r>
    </w:p>
    <w:p w:rsidR="00E46064" w:rsidRDefault="00E46064" w14:paraId="365F164D" w14:textId="68B6F888">
      <w:proofErr w:type="spellStart"/>
      <w:r w:rsidRPr="00916DEE">
        <w:t>Feyerabend</w:t>
      </w:r>
      <w:proofErr w:type="spellEnd"/>
      <w:r w:rsidRPr="00916DEE">
        <w:t>, P. (1970). Against method: outline of an anarchistic theory of knowledge. University of Minnesota Press, Minneapolis.</w:t>
      </w:r>
    </w:p>
    <w:p w:rsidR="007727C4" w:rsidRDefault="007727C4" w14:paraId="4E6958DD" w14:textId="2C7EF9DA">
      <w:proofErr w:type="spellStart"/>
      <w:r w:rsidRPr="007727C4">
        <w:t>Fischhoff</w:t>
      </w:r>
      <w:proofErr w:type="spellEnd"/>
      <w:r w:rsidRPr="007727C4">
        <w:t>, B. (1975). Hindsight is not equal to foresight: the effect of outcome knowledge on judgment under uncertainty. Journal of Experimental Psychology: Human Perception and Performance 1: 288–299</w:t>
      </w:r>
    </w:p>
    <w:p w:rsidR="00921B30" w:rsidRDefault="00921B30" w14:paraId="1E43E20F" w14:textId="39291D8C">
      <w:proofErr w:type="spellStart"/>
      <w:r w:rsidRPr="009B13DA">
        <w:t>Fischhoff</w:t>
      </w:r>
      <w:proofErr w:type="spellEnd"/>
      <w:r w:rsidRPr="009B13DA">
        <w:t xml:space="preserve">, B., </w:t>
      </w:r>
      <w:proofErr w:type="spellStart"/>
      <w:r w:rsidRPr="009B13DA">
        <w:t>Slovic</w:t>
      </w:r>
      <w:proofErr w:type="spellEnd"/>
      <w:r w:rsidRPr="009B13DA">
        <w:t xml:space="preserve">, P., &amp; Lichtenstein, S. (1977). </w:t>
      </w:r>
      <w:r w:rsidRPr="00921B30">
        <w:t>Knowing with Certainty: The Appropriateness of Extreme Confidence. Journal of Experimental Psychology: Human Perception and Performance, 3, 552-564.</w:t>
      </w:r>
    </w:p>
    <w:p w:rsidR="00E46064" w:rsidRDefault="00E46064" w14:paraId="78E753B9" w14:textId="7A0CCC3C">
      <w:proofErr w:type="spellStart"/>
      <w:r w:rsidRPr="005A3A13">
        <w:t>Gigerenzer</w:t>
      </w:r>
      <w:proofErr w:type="spellEnd"/>
      <w:r w:rsidRPr="005A3A13">
        <w:t>, G. (2000). Adaptive thinking: Rationality in the real world. Oxford: Oxford University Press.</w:t>
      </w:r>
    </w:p>
    <w:p w:rsidR="00921B30" w:rsidRDefault="00921B30" w14:paraId="580418E0" w14:textId="5DDE8516">
      <w:r w:rsidRPr="00921B30">
        <w:t>Gilovich, T., Tversky, A., Vallone, R. (1985). The Hot Hand in Basketball: On the Misperception of Random Sequences. Cognitive Psychology. 17 (3): 295–314.</w:t>
      </w:r>
    </w:p>
    <w:p w:rsidR="00054A4D" w:rsidRDefault="00054A4D" w14:paraId="669B1B74" w14:textId="4DE88713">
      <w:r w:rsidRPr="00054A4D">
        <w:t>Gladwell, M. (2005). Blink: the power of thinking without thinking. New York: Little, Brown and Co.</w:t>
      </w:r>
    </w:p>
    <w:p w:rsidR="00E46064" w:rsidRDefault="00E46064" w14:paraId="253125E5" w14:textId="494B3A34">
      <w:r w:rsidRPr="00127FB7">
        <w:t xml:space="preserve">Hacking, I. (1995). The looping effects of </w:t>
      </w:r>
      <w:proofErr w:type="gramStart"/>
      <w:r w:rsidRPr="00127FB7">
        <w:t>human kinds</w:t>
      </w:r>
      <w:proofErr w:type="gramEnd"/>
      <w:r w:rsidRPr="00127FB7">
        <w:t>. In D. Sperber, D. Premack, &amp; A. J. Premack (Eds.), Causal cognition: A multidisciplinary debate (pp. 351–394). Clarendon Press/Oxford University Press.</w:t>
      </w:r>
    </w:p>
    <w:p w:rsidR="003210D7" w:rsidRDefault="003210D7" w14:paraId="6604B215" w14:textId="48E4AE13">
      <w:bookmarkStart w:name="_Hlk94177142" w:id="6"/>
      <w:proofErr w:type="spellStart"/>
      <w:r w:rsidRPr="003210D7">
        <w:t>Haselton</w:t>
      </w:r>
      <w:proofErr w:type="spellEnd"/>
      <w:r w:rsidRPr="003210D7">
        <w:t>, M.</w:t>
      </w:r>
      <w:r>
        <w:t>,</w:t>
      </w:r>
      <w:r w:rsidRPr="003210D7">
        <w:t xml:space="preserve"> Buss, D. (2000). Error management theory: A new perspective on biases in cross-sex mind reading</w:t>
      </w:r>
      <w:r>
        <w:t>.</w:t>
      </w:r>
      <w:r w:rsidRPr="003210D7">
        <w:t xml:space="preserve"> Journal of Personality and Social Psychology. 78 (1): 81–91</w:t>
      </w:r>
    </w:p>
    <w:p w:rsidR="00921B30" w:rsidRDefault="00921B30" w14:paraId="07F6D93C" w14:textId="3D95D292">
      <w:r w:rsidRPr="00921B30">
        <w:t>Hook, S. (1959). Psychoanalysis, Scientific Method, and Philosophy a Symposium. New York: New York University Press.</w:t>
      </w:r>
    </w:p>
    <w:bookmarkEnd w:id="6"/>
    <w:p w:rsidR="00054A4D" w:rsidRDefault="00054A4D" w14:paraId="5C25DA15" w14:textId="63268412">
      <w:r w:rsidRPr="00054A4D">
        <w:t>Johnson, D. (2004). Overconfidence and war: The havoc and glory of positive illusions. Harvard: Harvard University Press.</w:t>
      </w:r>
    </w:p>
    <w:p w:rsidR="00E46064" w:rsidRDefault="00E46064" w14:paraId="69877E48" w14:textId="52EFE2C1">
      <w:r w:rsidRPr="007D36D1">
        <w:t xml:space="preserve">Kahneman, D. (2011). Thinking, fast and slow. Farrar, </w:t>
      </w:r>
      <w:proofErr w:type="gramStart"/>
      <w:r w:rsidRPr="007D36D1">
        <w:t>Straus</w:t>
      </w:r>
      <w:proofErr w:type="gramEnd"/>
      <w:r w:rsidRPr="007D36D1">
        <w:t xml:space="preserve"> and Giroux.</w:t>
      </w:r>
    </w:p>
    <w:p w:rsidR="00921B30" w:rsidRDefault="00921B30" w14:paraId="57DAF229" w14:textId="54BF36CF">
      <w:r w:rsidRPr="00921B30">
        <w:t>Kahneman, D., Frederick, S. (2002). Representativeness revisited: Attribute substitution in intuitive judgment.</w:t>
      </w:r>
    </w:p>
    <w:p w:rsidR="00B27B8C" w:rsidRDefault="00B27B8C" w14:paraId="0A00BF27" w14:textId="2967C253">
      <w:r w:rsidRPr="00B27B8C">
        <w:t xml:space="preserve">Kahneman, D., Tversky, A. (1979). Prospect Theory: An Analysis of Decision under Risk. </w:t>
      </w:r>
      <w:proofErr w:type="spellStart"/>
      <w:r w:rsidRPr="00B27B8C">
        <w:t>Econometrica</w:t>
      </w:r>
      <w:proofErr w:type="spellEnd"/>
      <w:r w:rsidRPr="00B27B8C">
        <w:t>, 47 (2): 263–291</w:t>
      </w:r>
    </w:p>
    <w:p w:rsidR="00B122DE" w:rsidRDefault="00B122DE" w14:paraId="0C96A74C" w14:textId="69A0E513">
      <w:r w:rsidRPr="00B122DE">
        <w:t xml:space="preserve">Kahneman, D., Tversky, A. (1985). Evidential impact of base rates. In Daniel Kahneman, Paul </w:t>
      </w:r>
      <w:proofErr w:type="spellStart"/>
      <w:r w:rsidRPr="00B122DE">
        <w:t>Slovic</w:t>
      </w:r>
      <w:proofErr w:type="spellEnd"/>
      <w:r w:rsidRPr="00B122DE">
        <w:t xml:space="preserve"> &amp; Amos Tversky (ed.). Judgment under uncertainty: Heuristics and biases. Cambridge University Press. pp. 153–160.</w:t>
      </w:r>
    </w:p>
    <w:p w:rsidR="00B122DE" w:rsidRDefault="00B122DE" w14:paraId="5C810023" w14:textId="54EC846D">
      <w:r w:rsidRPr="00B122DE">
        <w:t xml:space="preserve">Kelemen D. (2003) British and American children's preferences for </w:t>
      </w:r>
      <w:proofErr w:type="spellStart"/>
      <w:r w:rsidRPr="00B122DE">
        <w:t>teleo</w:t>
      </w:r>
      <w:proofErr w:type="spellEnd"/>
      <w:r w:rsidRPr="00B122DE">
        <w:t>-functional explanations of the natural world. Cognition, 88(2): 201-21.</w:t>
      </w:r>
    </w:p>
    <w:p w:rsidR="00E46064" w:rsidRDefault="00E46064" w14:paraId="0E0483ED" w14:textId="5E85DF2E">
      <w:r w:rsidRPr="00FC6787">
        <w:t>Kuhn, T.</w:t>
      </w:r>
      <w:r>
        <w:t xml:space="preserve"> (1970).</w:t>
      </w:r>
      <w:r w:rsidRPr="00FC6787">
        <w:t xml:space="preserve"> The Structure of Scientific Revolutions. Chicago:</w:t>
      </w:r>
      <w:r>
        <w:t xml:space="preserve"> </w:t>
      </w:r>
      <w:r w:rsidRPr="00FC6787">
        <w:t>University of Chicago Press</w:t>
      </w:r>
      <w:r>
        <w:t>.</w:t>
      </w:r>
    </w:p>
    <w:p w:rsidR="00C83822" w:rsidRDefault="00C83822" w14:paraId="50CFC66B" w14:textId="3886EC24">
      <w:r w:rsidRPr="00C83822">
        <w:lastRenderedPageBreak/>
        <w:t>Lord, C. G., Ross, L., &amp; Lepper, M. R. (1979). Biased assimilation and attitude polarization: The effects of prior theories on subsequently considered evidence. Journal of Personality and Social Psychology, 37(11), 2098–2109.</w:t>
      </w:r>
    </w:p>
    <w:p w:rsidR="00E46064" w:rsidRDefault="00E46064" w14:paraId="5E45C08F" w14:textId="77777777">
      <w:proofErr w:type="spellStart"/>
      <w:r w:rsidRPr="00B504E7">
        <w:t>Malkiel</w:t>
      </w:r>
      <w:proofErr w:type="spellEnd"/>
      <w:r w:rsidRPr="00B504E7">
        <w:t xml:space="preserve">, B. (2003). A random walk down Wall </w:t>
      </w:r>
      <w:proofErr w:type="gramStart"/>
      <w:r w:rsidRPr="00B504E7">
        <w:t>Street :</w:t>
      </w:r>
      <w:proofErr w:type="gramEnd"/>
      <w:r w:rsidRPr="00B504E7">
        <w:t xml:space="preserve"> the time-tested strategy for successful investing. New </w:t>
      </w:r>
      <w:proofErr w:type="gramStart"/>
      <w:r w:rsidRPr="00B504E7">
        <w:t>York :</w:t>
      </w:r>
      <w:proofErr w:type="gramEnd"/>
      <w:r w:rsidRPr="00B504E7">
        <w:t>W.W. Norton</w:t>
      </w:r>
    </w:p>
    <w:p w:rsidR="00E46064" w:rsidRDefault="00E46064" w14:paraId="34F92742" w14:textId="77777777">
      <w:proofErr w:type="spellStart"/>
      <w:r w:rsidRPr="00B504E7">
        <w:t>Norenzayan</w:t>
      </w:r>
      <w:proofErr w:type="spellEnd"/>
      <w:r w:rsidRPr="00B504E7">
        <w:t>, A. (2013). Big gods: How religion transformed cooperation and conflict. Princeton University Press.</w:t>
      </w:r>
    </w:p>
    <w:p w:rsidR="00E46064" w:rsidRDefault="00E46064" w14:paraId="5563EBBD" w14:textId="09395D68">
      <w:proofErr w:type="spellStart"/>
      <w:r w:rsidRPr="004C5984">
        <w:t>Okasha</w:t>
      </w:r>
      <w:proofErr w:type="spellEnd"/>
      <w:r w:rsidRPr="004C5984">
        <w:t>, S. (2002). Philosophy of science: A very short introduction. Oxford: Oxford University Press.</w:t>
      </w:r>
    </w:p>
    <w:p w:rsidR="00C83822" w:rsidRDefault="00C83822" w14:paraId="78C125A9" w14:textId="5E692009">
      <w:r w:rsidRPr="00C83822">
        <w:t>Pinker, S. (1997). How the mind works. New York: Norton</w:t>
      </w:r>
    </w:p>
    <w:p w:rsidRPr="00513337" w:rsidR="00E46064" w:rsidRDefault="00E46064" w14:paraId="7557868D" w14:textId="22214CD5">
      <w:pPr>
        <w:rPr>
          <w:lang w:val="fr-FR"/>
        </w:rPr>
      </w:pPr>
      <w:r w:rsidRPr="00096AB6">
        <w:t xml:space="preserve">Popper, K. R. (1963). Conjectures and refutations: The growth of scientific knowledge. </w:t>
      </w:r>
      <w:proofErr w:type="gramStart"/>
      <w:r w:rsidRPr="00513337">
        <w:rPr>
          <w:lang w:val="fr-FR"/>
        </w:rPr>
        <w:t>London:</w:t>
      </w:r>
      <w:proofErr w:type="gramEnd"/>
      <w:r w:rsidRPr="00513337">
        <w:rPr>
          <w:lang w:val="fr-FR"/>
        </w:rPr>
        <w:t xml:space="preserve"> Routledge &amp; K. Paul.</w:t>
      </w:r>
    </w:p>
    <w:p w:rsidR="00C83822" w:rsidRDefault="00C83822" w14:paraId="728D4EC8" w14:textId="301EDB91">
      <w:r w:rsidRPr="00513337">
        <w:rPr>
          <w:lang w:val="fr-FR"/>
        </w:rPr>
        <w:t xml:space="preserve">Proust, M. (1949). A la recherche du temps perdu. </w:t>
      </w:r>
      <w:r w:rsidRPr="00C83822">
        <w:t>Gallimard.</w:t>
      </w:r>
    </w:p>
    <w:p w:rsidR="00B122DE" w:rsidRDefault="00B122DE" w14:paraId="0549F6AA" w14:textId="19CC0562">
      <w:proofErr w:type="spellStart"/>
      <w:r w:rsidRPr="00B122DE">
        <w:t>Raiffa</w:t>
      </w:r>
      <w:proofErr w:type="spellEnd"/>
      <w:r w:rsidRPr="00B122DE">
        <w:t xml:space="preserve">, H. (2002). </w:t>
      </w:r>
      <w:proofErr w:type="spellStart"/>
      <w:r w:rsidRPr="00B122DE">
        <w:t>Negotation</w:t>
      </w:r>
      <w:proofErr w:type="spellEnd"/>
      <w:r w:rsidRPr="00B122DE">
        <w:t xml:space="preserve"> analysis: The science and art of collaborative decision making. Harvard: Harvard University Press</w:t>
      </w:r>
    </w:p>
    <w:p w:rsidR="00B122DE" w:rsidRDefault="00B122DE" w14:paraId="42F74B15" w14:textId="0BAF0190">
      <w:r w:rsidRPr="00B122DE">
        <w:t>Sagan, C. (1980). Cosmos. New York: Random House.</w:t>
      </w:r>
    </w:p>
    <w:p w:rsidR="00E46064" w:rsidRDefault="00E46064" w14:paraId="39D1C7B5" w14:textId="5E3646FC">
      <w:r w:rsidRPr="00127FB7">
        <w:t>Singer, P. (1993). How Are We to Live? Ethics in an Age of Self-Interes</w:t>
      </w:r>
      <w:r>
        <w:t>t. Oxford: Oxford University Press.</w:t>
      </w:r>
    </w:p>
    <w:p w:rsidR="00653CB8" w:rsidP="00653CB8" w:rsidRDefault="00653CB8" w14:paraId="07E4027F" w14:textId="7EA3A659">
      <w:proofErr w:type="spellStart"/>
      <w:r>
        <w:t>Sokal</w:t>
      </w:r>
      <w:proofErr w:type="spellEnd"/>
      <w:r>
        <w:t xml:space="preserve">, A. (1996a). Transgressing the Boundaries: Toward a Transformative Hermeneutics of Quantum Gravity. Social Text 46/47 (Spring/Summer): 217–252. The </w:t>
      </w:r>
      <w:proofErr w:type="spellStart"/>
      <w:r>
        <w:t>Sokal</w:t>
      </w:r>
      <w:proofErr w:type="spellEnd"/>
      <w:r>
        <w:t xml:space="preserve"> Hoax article.</w:t>
      </w:r>
    </w:p>
    <w:p w:rsidRPr="00127FB7" w:rsidR="00653CB8" w:rsidP="00653CB8" w:rsidRDefault="00653CB8" w14:paraId="634E278F" w14:textId="77C3DF07">
      <w:proofErr w:type="spellStart"/>
      <w:r>
        <w:t>Sokal</w:t>
      </w:r>
      <w:proofErr w:type="spellEnd"/>
      <w:r>
        <w:t xml:space="preserve">, A. (1996b). A Physicist Experiments with Cultural Studies. Lingua Franca 6(4): 62–64. </w:t>
      </w:r>
      <w:proofErr w:type="spellStart"/>
      <w:r>
        <w:t>Sokal's</w:t>
      </w:r>
      <w:proofErr w:type="spellEnd"/>
      <w:r>
        <w:t xml:space="preserve"> "confession" of the hoax.</w:t>
      </w:r>
    </w:p>
    <w:p w:rsidR="00B122DE" w:rsidP="00B122DE" w:rsidRDefault="00B122DE" w14:paraId="5A03D6F6" w14:textId="77777777">
      <w:r>
        <w:t xml:space="preserve">Sperber, D., Mercier, H. (2017). The Enigma of Reason. A New Theory of Human Understanding (London &amp; </w:t>
      </w:r>
      <w:proofErr w:type="gramStart"/>
      <w:r>
        <w:t>Cambridge :</w:t>
      </w:r>
      <w:proofErr w:type="gramEnd"/>
      <w:r>
        <w:t xml:space="preserve"> Allen Lane &amp; Harvard University Press</w:t>
      </w:r>
    </w:p>
    <w:p w:rsidR="00DA7F53" w:rsidRDefault="00B122DE" w14:paraId="0E5E6286" w14:textId="23F1DAA4">
      <w:proofErr w:type="spellStart"/>
      <w:r>
        <w:t>Surowiecki</w:t>
      </w:r>
      <w:proofErr w:type="spellEnd"/>
      <w:r>
        <w:t xml:space="preserve">, J. (2004). The wisdom of crowds: Why the many are smarter than the few and how collective wisdom shapes business, economies, societies, and nations. Doubleday &amp; </w:t>
      </w:r>
      <w:proofErr w:type="spellStart"/>
      <w:proofErr w:type="gramStart"/>
      <w:r>
        <w:t>Co.</w:t>
      </w:r>
      <w:r w:rsidRPr="00DA7F53" w:rsidR="00DA7F53">
        <w:t>Tomasello</w:t>
      </w:r>
      <w:proofErr w:type="spellEnd"/>
      <w:proofErr w:type="gramEnd"/>
      <w:r w:rsidRPr="00DA7F53" w:rsidR="00DA7F53">
        <w:t>, M. (2009). Why we cooperate. Cambridge: MIT Press</w:t>
      </w:r>
    </w:p>
    <w:p w:rsidR="005374DE" w:rsidP="005374DE" w:rsidRDefault="005374DE" w14:paraId="4E8DB06F" w14:textId="5DBC93FB">
      <w:bookmarkStart w:name="_Hlk94165777" w:id="7"/>
      <w:proofErr w:type="spellStart"/>
      <w:r>
        <w:t>Tooby</w:t>
      </w:r>
      <w:proofErr w:type="spellEnd"/>
      <w:r>
        <w:t xml:space="preserve">, J., &amp; Cosmides, L. (1992). The psychological foundations of culture. In J. H. </w:t>
      </w:r>
      <w:proofErr w:type="spellStart"/>
      <w:r>
        <w:t>Barkow</w:t>
      </w:r>
      <w:proofErr w:type="spellEnd"/>
      <w:r>
        <w:t xml:space="preserve">, L. Cosmides, &amp; J. </w:t>
      </w:r>
      <w:proofErr w:type="spellStart"/>
      <w:r>
        <w:t>Tooby</w:t>
      </w:r>
      <w:proofErr w:type="spellEnd"/>
      <w:r>
        <w:t xml:space="preserve"> (Eds.), The adapted mind: Evolutionary psychology and the generation of culture (pp. 19–136). New York, NY: Oxford University Press.</w:t>
      </w:r>
    </w:p>
    <w:p w:rsidR="00C83822" w:rsidP="005374DE" w:rsidRDefault="00C83822" w14:paraId="2685DDBA" w14:textId="5AF95092">
      <w:r w:rsidRPr="00C83822">
        <w:t>Tversky, A., Kahneman, D. (1973). Availability: A heuristic for judging frequency and probability. Cognitive Psychology. 5 (2): 207–232.</w:t>
      </w:r>
    </w:p>
    <w:bookmarkEnd w:id="7"/>
    <w:p w:rsidRPr="0084688F" w:rsidR="00E46064" w:rsidRDefault="00E46064" w14:paraId="26B247B8" w14:textId="27A542CF">
      <w:r w:rsidRPr="005A3A13">
        <w:t xml:space="preserve">Tversky, A., &amp; Kahneman, D. (1974). Judgment under uncertainty: Heuristics and biases. </w:t>
      </w:r>
      <w:r w:rsidRPr="0084688F">
        <w:t>Science, 185(4157), 1124–1131.</w:t>
      </w:r>
    </w:p>
    <w:p w:rsidRPr="00E46064" w:rsidR="00653CB8" w:rsidRDefault="00653CB8" w14:paraId="0A00C6AF" w14:textId="213EFDC3">
      <w:pPr>
        <w:rPr>
          <w:lang w:val="nl-NL"/>
        </w:rPr>
      </w:pPr>
      <w:r w:rsidRPr="00653CB8">
        <w:t xml:space="preserve">Tversky, A., and Kahneman, D. (1983). “Extensional Versus Intuitive reasoning: The Conjunction Fallacy in Probability Judgment,” Psychol. </w:t>
      </w:r>
      <w:proofErr w:type="spellStart"/>
      <w:r w:rsidRPr="00653CB8">
        <w:rPr>
          <w:lang w:val="nl-NL"/>
        </w:rPr>
        <w:t>Rev</w:t>
      </w:r>
      <w:proofErr w:type="spellEnd"/>
      <w:r w:rsidRPr="00653CB8">
        <w:rPr>
          <w:lang w:val="nl-NL"/>
        </w:rPr>
        <w:t>. 90, 4.</w:t>
      </w:r>
    </w:p>
    <w:p w:rsidRPr="0084688F" w:rsidR="00E46064" w:rsidRDefault="00E46064" w14:paraId="20762BD9" w14:textId="342872DC">
      <w:r w:rsidRPr="00E62223">
        <w:rPr>
          <w:lang w:val="nl-NL"/>
        </w:rPr>
        <w:lastRenderedPageBreak/>
        <w:t>Vlerick, M. (2019). De tweede vervreemding:</w:t>
      </w:r>
      <w:r>
        <w:rPr>
          <w:lang w:val="nl-NL"/>
        </w:rPr>
        <w:t xml:space="preserve"> Het tijdperk van de wereldwijde samenwerking. </w:t>
      </w:r>
      <w:proofErr w:type="spellStart"/>
      <w:r w:rsidRPr="0084688F">
        <w:t>Tielt</w:t>
      </w:r>
      <w:proofErr w:type="spellEnd"/>
      <w:r w:rsidRPr="0084688F">
        <w:t xml:space="preserve">: </w:t>
      </w:r>
      <w:proofErr w:type="spellStart"/>
      <w:r w:rsidRPr="0084688F">
        <w:t>Lannoo</w:t>
      </w:r>
      <w:proofErr w:type="spellEnd"/>
      <w:r w:rsidRPr="0084688F">
        <w:t>.</w:t>
      </w:r>
    </w:p>
    <w:p w:rsidRPr="00E62223" w:rsidR="007727C4" w:rsidP="007727C4" w:rsidRDefault="007727C4" w14:paraId="0ECB2164" w14:textId="333110B3">
      <w:pPr>
        <w:rPr>
          <w:lang w:val="nl-NL"/>
        </w:rPr>
      </w:pPr>
      <w:proofErr w:type="spellStart"/>
      <w:r w:rsidRPr="007727C4">
        <w:t>Wason</w:t>
      </w:r>
      <w:proofErr w:type="spellEnd"/>
      <w:r w:rsidRPr="007727C4">
        <w:t xml:space="preserve">, P. C. (1960). On the failure to eliminate hypotheses in a conceptual task. </w:t>
      </w:r>
      <w:proofErr w:type="spellStart"/>
      <w:r w:rsidRPr="007727C4">
        <w:rPr>
          <w:lang w:val="nl-NL"/>
        </w:rPr>
        <w:t>Quarterly</w:t>
      </w:r>
      <w:proofErr w:type="spellEnd"/>
      <w:r>
        <w:rPr>
          <w:lang w:val="nl-NL"/>
        </w:rPr>
        <w:t xml:space="preserve"> </w:t>
      </w:r>
      <w:r w:rsidRPr="007727C4">
        <w:rPr>
          <w:lang w:val="nl-NL"/>
        </w:rPr>
        <w:t xml:space="preserve">Journal of </w:t>
      </w:r>
      <w:proofErr w:type="spellStart"/>
      <w:r w:rsidRPr="007727C4">
        <w:rPr>
          <w:lang w:val="nl-NL"/>
        </w:rPr>
        <w:t>Experimental</w:t>
      </w:r>
      <w:proofErr w:type="spellEnd"/>
      <w:r w:rsidRPr="007727C4">
        <w:rPr>
          <w:lang w:val="nl-NL"/>
        </w:rPr>
        <w:t xml:space="preserve"> </w:t>
      </w:r>
      <w:proofErr w:type="spellStart"/>
      <w:r w:rsidRPr="007727C4">
        <w:rPr>
          <w:lang w:val="nl-NL"/>
        </w:rPr>
        <w:t>Psychology</w:t>
      </w:r>
      <w:proofErr w:type="spellEnd"/>
      <w:r w:rsidRPr="007727C4">
        <w:rPr>
          <w:lang w:val="nl-NL"/>
        </w:rPr>
        <w:t>, 12, 129-140.</w:t>
      </w:r>
    </w:p>
    <w:p w:rsidR="00711E6D" w:rsidP="00AF20EE" w:rsidRDefault="00711E6D" w14:paraId="3ECEE094" w14:textId="77777777">
      <w:pPr>
        <w:rPr>
          <w:rFonts w:ascii="Arial" w:hAnsi="Arial" w:cs="Arial"/>
          <w:sz w:val="24"/>
          <w:szCs w:val="24"/>
        </w:rPr>
      </w:pPr>
    </w:p>
    <w:p w:rsidRPr="00E6566C" w:rsidR="00711E6D" w:rsidP="00AF20EE" w:rsidRDefault="00711E6D" w14:paraId="029008C8" w14:textId="77777777">
      <w:pPr>
        <w:rPr>
          <w:rFonts w:ascii="Arial" w:hAnsi="Arial" w:cs="Arial"/>
          <w:sz w:val="24"/>
          <w:szCs w:val="24"/>
        </w:rPr>
      </w:pPr>
    </w:p>
    <w:p w:rsidRPr="00E6566C" w:rsidR="00711E6D" w:rsidP="00AF20EE" w:rsidRDefault="00711E6D" w14:paraId="5C7F70E4" w14:textId="77777777">
      <w:pPr>
        <w:rPr>
          <w:rFonts w:ascii="Arial" w:hAnsi="Arial" w:cs="Arial"/>
          <w:sz w:val="24"/>
          <w:szCs w:val="24"/>
        </w:rPr>
      </w:pPr>
    </w:p>
    <w:p w:rsidRPr="00711E6D" w:rsidR="00711E6D" w:rsidP="00711E6D" w:rsidRDefault="00711E6D" w14:paraId="5C4AAFE9" w14:textId="77777777"/>
    <w:p w:rsidR="00711E6D" w:rsidP="00711E6D" w:rsidRDefault="00711E6D" w14:paraId="28948A20" w14:textId="77777777">
      <w:pPr>
        <w:spacing w:line="360" w:lineRule="auto"/>
        <w:jc w:val="both"/>
        <w:rPr>
          <w:rFonts w:cstheme="minorHAnsi"/>
          <w:sz w:val="24"/>
          <w:szCs w:val="24"/>
        </w:rPr>
      </w:pPr>
    </w:p>
    <w:p w:rsidRPr="00711E6D" w:rsidR="00711E6D" w:rsidP="00711E6D" w:rsidRDefault="00711E6D" w14:paraId="2327FC54" w14:textId="77777777">
      <w:pPr>
        <w:spacing w:line="360" w:lineRule="auto"/>
        <w:jc w:val="both"/>
        <w:rPr>
          <w:rFonts w:cstheme="minorHAnsi"/>
          <w:sz w:val="24"/>
          <w:szCs w:val="24"/>
        </w:rPr>
      </w:pPr>
    </w:p>
    <w:p w:rsidRPr="00DD5F17" w:rsidR="00711E6D" w:rsidP="00DD5F17" w:rsidRDefault="00711E6D" w14:paraId="1FCED217" w14:textId="77777777">
      <w:pPr>
        <w:spacing w:line="360" w:lineRule="auto"/>
        <w:rPr>
          <w:rFonts w:cstheme="minorHAnsi"/>
          <w:sz w:val="24"/>
          <w:szCs w:val="24"/>
        </w:rPr>
      </w:pPr>
    </w:p>
    <w:p w:rsidRPr="00DD5F17" w:rsidR="00711E6D" w:rsidP="00DD5F17" w:rsidRDefault="00711E6D" w14:paraId="4DDBB943" w14:textId="77777777">
      <w:pPr>
        <w:spacing w:line="360" w:lineRule="auto"/>
        <w:rPr>
          <w:rFonts w:cstheme="minorHAnsi"/>
          <w:sz w:val="24"/>
          <w:szCs w:val="24"/>
        </w:rPr>
      </w:pPr>
    </w:p>
    <w:p w:rsidR="00711E6D" w:rsidP="0038246D" w:rsidRDefault="00711E6D" w14:paraId="2B2011B2" w14:textId="77777777">
      <w:pPr>
        <w:spacing w:line="360" w:lineRule="auto"/>
        <w:rPr>
          <w:rFonts w:cstheme="minorHAnsi"/>
          <w:sz w:val="24"/>
          <w:szCs w:val="24"/>
        </w:rPr>
      </w:pPr>
    </w:p>
    <w:p w:rsidR="00711E6D" w:rsidP="0038246D" w:rsidRDefault="00711E6D" w14:paraId="1FDC548C" w14:textId="62A439E7">
      <w:pPr>
        <w:spacing w:line="360" w:lineRule="auto"/>
        <w:rPr>
          <w:rFonts w:cstheme="minorHAnsi"/>
          <w:sz w:val="24"/>
          <w:szCs w:val="24"/>
        </w:rPr>
      </w:pPr>
    </w:p>
    <w:p w:rsidR="00711E6D" w:rsidP="0038246D" w:rsidRDefault="00711E6D" w14:paraId="514E31DA" w14:textId="3FDB575B">
      <w:pPr>
        <w:spacing w:line="360" w:lineRule="auto"/>
        <w:rPr>
          <w:rFonts w:cstheme="minorHAnsi"/>
          <w:sz w:val="24"/>
          <w:szCs w:val="24"/>
        </w:rPr>
      </w:pPr>
    </w:p>
    <w:p w:rsidR="00711E6D" w:rsidP="0038246D" w:rsidRDefault="00711E6D" w14:paraId="5CB30BC2" w14:textId="5BD6F92D">
      <w:pPr>
        <w:spacing w:line="360" w:lineRule="auto"/>
        <w:rPr>
          <w:rFonts w:cstheme="minorHAnsi"/>
          <w:sz w:val="24"/>
          <w:szCs w:val="24"/>
        </w:rPr>
      </w:pPr>
    </w:p>
    <w:p w:rsidRPr="00354D7D" w:rsidR="00711E6D" w:rsidP="0038246D" w:rsidRDefault="00711E6D" w14:paraId="61221C2C" w14:textId="77777777">
      <w:pPr>
        <w:spacing w:line="360" w:lineRule="auto"/>
        <w:rPr>
          <w:rFonts w:cstheme="minorHAnsi"/>
          <w:sz w:val="24"/>
          <w:szCs w:val="24"/>
        </w:rPr>
      </w:pPr>
    </w:p>
    <w:p w:rsidRPr="00354D7D" w:rsidR="00711E6D" w:rsidP="0038246D" w:rsidRDefault="00711E6D" w14:paraId="45D23EC3" w14:textId="77777777">
      <w:pPr>
        <w:spacing w:line="360" w:lineRule="auto"/>
        <w:rPr>
          <w:rFonts w:cstheme="minorHAnsi"/>
          <w:sz w:val="24"/>
          <w:szCs w:val="24"/>
        </w:rPr>
      </w:pPr>
    </w:p>
    <w:p w:rsidR="00711E6D" w:rsidP="00711E6D" w:rsidRDefault="00711E6D" w14:paraId="3D81B163" w14:textId="77777777"/>
    <w:p w:rsidRPr="00F0149C" w:rsidR="00711E6D" w:rsidP="00711E6D" w:rsidRDefault="00711E6D" w14:paraId="614C6885" w14:textId="77777777"/>
    <w:sectPr w:rsidRPr="00F0149C" w:rsidR="00711E6D">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MR" w:author="Meike Robaard" w:date="2022-05-23T14:08:50" w:id="1986592424">
    <w:p w:rsidR="0B4FDAD2" w:rsidRDefault="0B4FDAD2" w14:paraId="49FA1EA2" w14:textId="1437A01D">
      <w:pPr>
        <w:pStyle w:val="CommentText"/>
      </w:pPr>
      <w:r w:rsidR="0B4FDAD2">
        <w:rPr/>
        <w:t xml:space="preserve">maybe a different word would be better here? Something like: "Indeed, I myself use this book as part of my own teaching of philosophy of science courses for students at Tilburg University. As such, I hope it will find its way to other lectures as well." </w:t>
      </w:r>
      <w:r>
        <w:rPr>
          <w:rStyle w:val="CommentReference"/>
        </w:rPr>
        <w:annotationRef/>
      </w:r>
    </w:p>
  </w:comment>
  <w:comment w:initials="MR" w:author="Meike Robaard" w:date="2022-05-23T14:15:50" w:id="625921893">
    <w:p w:rsidR="0B4FDAD2" w:rsidRDefault="0B4FDAD2" w14:paraId="351B1ECC" w14:textId="3E23D9FD">
      <w:pPr>
        <w:pStyle w:val="CommentText"/>
      </w:pPr>
      <w:r w:rsidR="0B4FDAD2">
        <w:rPr/>
        <w:t xml:space="preserve">Not sure about word choice here; perhaps "most fundamental processes" or "urgent and essential skills" </w:t>
      </w:r>
      <w:r>
        <w:rPr>
          <w:rStyle w:val="CommentReference"/>
        </w:rPr>
        <w:annotationRef/>
      </w:r>
    </w:p>
  </w:comment>
  <w:comment w:initials="MR" w:author="Meike Robaard" w:date="2022-05-23T14:18:12" w:id="123246960">
    <w:p w:rsidR="0B4FDAD2" w:rsidRDefault="0B4FDAD2" w14:paraId="09F75669" w14:textId="27A4A32A">
      <w:pPr>
        <w:pStyle w:val="CommentText"/>
      </w:pPr>
      <w:r w:rsidR="0B4FDAD2">
        <w:rPr/>
        <w:t xml:space="preserve">Do you mean subconsciously or something along those lines? </w:t>
      </w:r>
      <w:r>
        <w:rPr>
          <w:rStyle w:val="CommentReference"/>
        </w:rPr>
        <w:annotationRef/>
      </w:r>
    </w:p>
  </w:comment>
  <w:comment w:initials="MR" w:author="Meike Robaard" w:date="2022-05-23T15:07:46" w:id="1833871854">
    <w:p w:rsidR="0B4FDAD2" w:rsidRDefault="0B4FDAD2" w14:paraId="2EF85DC5" w14:textId="632ECBD8">
      <w:pPr>
        <w:pStyle w:val="CommentText"/>
      </w:pPr>
      <w:r w:rsidR="0B4FDAD2">
        <w:rPr/>
        <w:t>I am wondering if you are saying the same thing twice here? Perhaps a different choice of wording for the second sentence could make the difference between them more clear?</w:t>
      </w:r>
      <w:r>
        <w:rPr>
          <w:rStyle w:val="CommentReference"/>
        </w:rPr>
        <w:annotationRef/>
      </w:r>
    </w:p>
  </w:comment>
  <w:comment w:initials="MR" w:author="Meike Robaard" w:date="2022-05-23T15:15:21" w:id="1569546673">
    <w:p w:rsidR="0B4FDAD2" w:rsidRDefault="0B4FDAD2" w14:paraId="04989D95" w14:textId="5AC5DA9B">
      <w:pPr>
        <w:pStyle w:val="CommentText"/>
      </w:pPr>
      <w:r w:rsidR="0B4FDAD2">
        <w:rPr/>
        <w:t>not sure what is meant by this term/phrase</w:t>
      </w:r>
      <w:r>
        <w:rPr>
          <w:rStyle w:val="CommentReference"/>
        </w:rPr>
        <w:annotationRef/>
      </w:r>
    </w:p>
  </w:comment>
  <w:comment w:initials="MR" w:author="Meike Robaard" w:date="2022-05-23T15:23:59" w:id="561784037">
    <w:p w:rsidR="0B4FDAD2" w:rsidRDefault="0B4FDAD2" w14:paraId="4E4FDFA3" w14:textId="58365951">
      <w:pPr>
        <w:pStyle w:val="CommentText"/>
      </w:pPr>
      <w:r w:rsidR="0B4FDAD2">
        <w:rPr/>
        <w:t xml:space="preserve">I would change this to the gender neutral/non-binary pronoun "they" so as to be as inclusive as possible. </w:t>
      </w:r>
      <w:r>
        <w:rPr>
          <w:rStyle w:val="CommentReference"/>
        </w:rPr>
        <w:annotationRef/>
      </w:r>
    </w:p>
  </w:comment>
  <w:comment w:initials="MR" w:author="Meike Robaard" w:date="2022-05-23T15:31:18" w:id="1961053840">
    <w:p w:rsidR="0B4FDAD2" w:rsidRDefault="0B4FDAD2" w14:paraId="43A84B1E" w14:textId="338EF394">
      <w:pPr>
        <w:pStyle w:val="CommentText"/>
      </w:pPr>
      <w:r w:rsidR="0B4FDAD2">
        <w:rPr/>
        <w:t>To what does this refer?</w:t>
      </w:r>
      <w:r>
        <w:rPr>
          <w:rStyle w:val="CommentReference"/>
        </w:rPr>
        <w:annotationRef/>
      </w:r>
    </w:p>
  </w:comment>
  <w:comment w:initials="MR" w:author="Meike Robaard" w:date="2022-05-23T15:31:27" w:id="982297669">
    <w:p w:rsidR="0B4FDAD2" w:rsidRDefault="0B4FDAD2" w14:paraId="61784480" w14:textId="7581791E">
      <w:pPr>
        <w:pStyle w:val="CommentText"/>
      </w:pPr>
      <w:r w:rsidR="0B4FDAD2">
        <w:rPr/>
        <w:t>what is meant by this?</w:t>
      </w:r>
      <w:r>
        <w:rPr>
          <w:rStyle w:val="CommentReference"/>
        </w:rPr>
        <w:annotationRef/>
      </w:r>
    </w:p>
  </w:comment>
  <w:comment w:initials="MR" w:author="Meike Robaard" w:date="2022-05-24T15:39:28" w:id="1689268044">
    <w:p w:rsidR="0B4FDAD2" w:rsidRDefault="0B4FDAD2" w14:paraId="05DC48F2" w14:textId="717E3CDA">
      <w:pPr>
        <w:pStyle w:val="CommentText"/>
      </w:pPr>
      <w:r w:rsidR="0B4FDAD2">
        <w:rPr/>
        <w:t>you might want to explain where Flanders is, or at least clarify that this is a part of Belgium.</w:t>
      </w:r>
      <w:r>
        <w:rPr>
          <w:rStyle w:val="CommentReference"/>
        </w:rPr>
        <w:annotationRef/>
      </w:r>
    </w:p>
  </w:comment>
  <w:comment w:initials="MR" w:author="Meike Robaard" w:date="2022-05-24T16:22:24" w:id="89826329">
    <w:p w:rsidR="0B4FDAD2" w:rsidRDefault="0B4FDAD2" w14:paraId="734A9614" w14:textId="3DF39265">
      <w:pPr>
        <w:pStyle w:val="CommentText"/>
      </w:pPr>
      <w:r w:rsidR="0B4FDAD2">
        <w:rPr/>
        <w:t>different way of phrasing might be better</w:t>
      </w:r>
      <w:r>
        <w:rPr>
          <w:rStyle w:val="CommentReference"/>
        </w:rPr>
        <w:annotationRef/>
      </w:r>
    </w:p>
  </w:comment>
  <w:comment w:initials="MR" w:author="Meike Robaard" w:date="2022-05-24T16:25:35" w:id="1631044231">
    <w:p w:rsidR="0B4FDAD2" w:rsidRDefault="0B4FDAD2" w14:paraId="78CD1789" w14:textId="0C9ACD53">
      <w:pPr>
        <w:pStyle w:val="CommentText"/>
      </w:pPr>
      <w:r w:rsidR="0B4FDAD2">
        <w:rPr/>
        <w:t>same as previous comment</w:t>
      </w:r>
      <w:r>
        <w:rPr>
          <w:rStyle w:val="CommentReference"/>
        </w:rPr>
        <w:annotationRef/>
      </w:r>
    </w:p>
  </w:comment>
  <w:comment w:initials="MR" w:author="Meike Robaard" w:date="2022-05-25T10:44:10" w:id="1846221820">
    <w:p w:rsidR="0B4FDAD2" w:rsidRDefault="0B4FDAD2" w14:paraId="2EBBADF8" w14:textId="30617F45">
      <w:pPr>
        <w:pStyle w:val="CommentText"/>
      </w:pPr>
      <w:r w:rsidR="0B4FDAD2">
        <w:rPr/>
        <w:t>what subject does "it" refer to here?</w:t>
      </w:r>
      <w:r>
        <w:rPr>
          <w:rStyle w:val="CommentReference"/>
        </w:rPr>
        <w:annotationRef/>
      </w:r>
    </w:p>
  </w:comment>
  <w:comment w:initials="MR" w:author="Meike Robaard" w:date="2022-05-25T10:44:31" w:id="571333404">
    <w:p w:rsidR="0B4FDAD2" w:rsidRDefault="0B4FDAD2" w14:paraId="4498BC5F" w14:textId="2FADDFDB">
      <w:pPr>
        <w:pStyle w:val="CommentText"/>
      </w:pPr>
      <w:r w:rsidR="0B4FDAD2">
        <w:rPr/>
        <w:t>same as comment above</w:t>
      </w:r>
      <w:r>
        <w:rPr>
          <w:rStyle w:val="CommentReference"/>
        </w:rPr>
        <w:annotationRef/>
      </w:r>
    </w:p>
  </w:comment>
  <w:comment w:initials="MR" w:author="Meike Robaard" w:date="2022-05-25T13:53:52" w:id="1470547773">
    <w:p w:rsidR="0B4FDAD2" w:rsidRDefault="0B4FDAD2" w14:paraId="0505B7B7" w14:textId="3974646B">
      <w:pPr>
        <w:pStyle w:val="CommentText"/>
      </w:pPr>
      <w:r w:rsidR="0B4FDAD2">
        <w:rPr/>
        <w:t>this is might be a slightly outdated way of putting it; perhaps "others" or "women" is better.</w:t>
      </w:r>
      <w:r>
        <w:rPr>
          <w:rStyle w:val="CommentReference"/>
        </w:rPr>
        <w:annotationRef/>
      </w:r>
    </w:p>
  </w:comment>
  <w:comment w:initials="MR" w:author="Meike Robaard" w:date="2022-05-25T13:59:50" w:id="1948142861">
    <w:p w:rsidR="0B4FDAD2" w:rsidRDefault="0B4FDAD2" w14:paraId="36545A8C" w14:textId="55BC0FC9">
      <w:pPr>
        <w:pStyle w:val="CommentText"/>
      </w:pPr>
      <w:r w:rsidR="0B4FDAD2">
        <w:rPr/>
        <w:t>with the choice of this verb I am not entirely sure what is meant with this sentence</w:t>
      </w:r>
      <w:r>
        <w:rPr>
          <w:rStyle w:val="CommentReference"/>
        </w:rPr>
        <w:annotationRef/>
      </w:r>
    </w:p>
  </w:comment>
  <w:comment w:initials="MR" w:author="Meike Robaard" w:date="2022-05-25T14:16:43" w:id="1264003529">
    <w:p w:rsidR="0B4FDAD2" w:rsidRDefault="0B4FDAD2" w14:paraId="3707D503" w14:textId="5BE77B22">
      <w:pPr>
        <w:pStyle w:val="CommentText"/>
      </w:pPr>
      <w:r w:rsidR="0B4FDAD2">
        <w:rPr/>
        <w:t>could you make more clear what "this" refers to here?</w:t>
      </w:r>
      <w:r>
        <w:rPr>
          <w:rStyle w:val="CommentReference"/>
        </w:rPr>
        <w:annotationRef/>
      </w:r>
    </w:p>
  </w:comment>
  <w:comment w:initials="MR" w:author="Meike Robaard" w:date="2022-05-25T14:28:45" w:id="1168945576">
    <w:p w:rsidR="0B4FDAD2" w:rsidRDefault="0B4FDAD2" w14:paraId="0278A116" w14:textId="70225E7E">
      <w:pPr>
        <w:pStyle w:val="CommentText"/>
      </w:pPr>
      <w:r w:rsidR="0B4FDAD2">
        <w:rPr/>
        <w:t>This sentence is slightly unclear; what exactly do you mean by it?</w:t>
      </w:r>
      <w:r>
        <w:rPr>
          <w:rStyle w:val="CommentReference"/>
        </w:rPr>
        <w:annotationRef/>
      </w:r>
    </w:p>
  </w:comment>
  <w:comment w:initials="MR" w:author="Meike Robaard" w:date="2022-05-26T11:37:38" w:id="1884396320">
    <w:p w:rsidR="0B4FDAD2" w:rsidRDefault="0B4FDAD2" w14:paraId="2FBBE2FE" w14:textId="0FDB6903">
      <w:pPr>
        <w:pStyle w:val="CommentText"/>
      </w:pPr>
      <w:r w:rsidR="0B4FDAD2">
        <w:rPr/>
        <w:t>who does "he" refer to here?</w:t>
      </w:r>
      <w:r>
        <w:rPr>
          <w:rStyle w:val="CommentReference"/>
        </w:rPr>
        <w:annotationRef/>
      </w:r>
    </w:p>
  </w:comment>
  <w:comment w:initials="MR" w:author="Meike Robaard" w:date="2022-05-26T11:45:33" w:id="1043990357">
    <w:p w:rsidR="0B4FDAD2" w:rsidRDefault="0B4FDAD2" w14:paraId="56DBD83B" w14:textId="3B76E632">
      <w:pPr>
        <w:pStyle w:val="CommentText"/>
      </w:pPr>
      <w:r w:rsidR="0B4FDAD2">
        <w:rPr/>
        <w:t>who does "they" refer to here?</w:t>
      </w:r>
      <w:r>
        <w:rPr>
          <w:rStyle w:val="CommentReference"/>
        </w:rPr>
        <w:annotationRef/>
      </w:r>
    </w:p>
  </w:comment>
  <w:comment w:initials="MR" w:author="Meike Robaard" w:date="2022-05-26T11:53:48" w:id="879592216">
    <w:p w:rsidR="0B4FDAD2" w:rsidRDefault="0B4FDAD2" w14:paraId="15C7912A" w14:textId="0DA86B5B">
      <w:pPr>
        <w:pStyle w:val="CommentText"/>
      </w:pPr>
      <w:r w:rsidR="0B4FDAD2">
        <w:rPr/>
        <w:t>a different way of phrasing this might be better here</w:t>
      </w:r>
      <w:r>
        <w:rPr>
          <w:rStyle w:val="CommentReference"/>
        </w:rPr>
        <w:annotationRef/>
      </w:r>
    </w:p>
  </w:comment>
  <w:comment w:initials="MR" w:author="Meike Robaard" w:date="2022-05-26T11:58:59" w:id="319127310">
    <w:p w:rsidR="0B4FDAD2" w:rsidRDefault="0B4FDAD2" w14:paraId="12483537" w14:textId="4DDA988C">
      <w:pPr>
        <w:pStyle w:val="CommentText"/>
      </w:pPr>
      <w:r w:rsidR="0B4FDAD2">
        <w:rPr/>
        <w:t xml:space="preserve">there might be a clearer way of saying this, and I would recommend using capital letters </w:t>
      </w:r>
      <w:r>
        <w:rPr>
          <w:rStyle w:val="CommentReference"/>
        </w:rPr>
        <w:annotationRef/>
      </w:r>
    </w:p>
  </w:comment>
  <w:comment w:initials="MR" w:author="Meike Robaard" w:date="2022-05-27T09:45:45" w:id="29255046">
    <w:p w:rsidR="0B4FDAD2" w:rsidRDefault="0B4FDAD2" w14:paraId="4411F511" w14:textId="02AE4618">
      <w:pPr>
        <w:pStyle w:val="CommentText"/>
      </w:pPr>
      <w:r w:rsidR="0B4FDAD2">
        <w:rPr/>
        <w:t>might there be a different way of putting this? Perhaps you can speak more specifically about it as something along the lines of it being the "official public statement"</w:t>
      </w:r>
      <w:r>
        <w:rPr>
          <w:rStyle w:val="CommentReference"/>
        </w:rPr>
        <w:annotationRef/>
      </w:r>
    </w:p>
  </w:comment>
  <w:comment w:initials="MR" w:author="Meike Robaard" w:date="2022-05-27T10:36:45" w:id="1374854030">
    <w:p w:rsidR="0B4FDAD2" w:rsidRDefault="0B4FDAD2" w14:paraId="30DA91CA" w14:textId="1E735E57">
      <w:pPr>
        <w:pStyle w:val="CommentText"/>
      </w:pPr>
      <w:r w:rsidR="0B4FDAD2">
        <w:rPr/>
        <w:t xml:space="preserve">I would rephrase this, the way it reads right now it is not entirely clear to me what is meant by it. </w:t>
      </w:r>
      <w:r>
        <w:rPr>
          <w:rStyle w:val="CommentReference"/>
        </w:rPr>
        <w:annotationRef/>
      </w:r>
    </w:p>
  </w:comment>
  <w:comment w:initials="MR" w:author="Meike Robaard" w:date="2022-05-27T11:32:12" w:id="981535757">
    <w:p w:rsidR="0B4FDAD2" w:rsidRDefault="0B4FDAD2" w14:paraId="11BBE324" w14:textId="7A8708A3">
      <w:pPr>
        <w:pStyle w:val="CommentText"/>
      </w:pPr>
      <w:r w:rsidR="0B4FDAD2">
        <w:rPr/>
        <w:t>What subject does this refer to?</w:t>
      </w:r>
      <w:r>
        <w:rPr>
          <w:rStyle w:val="CommentReference"/>
        </w:rPr>
        <w:annotationRef/>
      </w:r>
    </w:p>
  </w:comment>
  <w:comment w:initials="MR" w:author="Meike Robaard" w:date="2022-05-27T11:56:03" w:id="1638334821">
    <w:p w:rsidR="0B4FDAD2" w:rsidRDefault="0B4FDAD2" w14:paraId="792E3C7A" w14:textId="3A3BECCE">
      <w:pPr>
        <w:pStyle w:val="CommentText"/>
      </w:pPr>
      <w:r w:rsidR="0B4FDAD2">
        <w:rPr/>
        <w:t>Would there be another way of phrasing this so that the principle is a little bit clearer? Maybe formatting it separately from the paragraph itself also helps with this</w:t>
      </w:r>
      <w:r>
        <w:rPr>
          <w:rStyle w:val="CommentReference"/>
        </w:rPr>
        <w:annotationRef/>
      </w:r>
    </w:p>
  </w:comment>
  <w:comment w:initials="MR" w:author="Meike Robaard" w:date="2022-05-27T12:27:13" w:id="1495655167">
    <w:p w:rsidR="0B4FDAD2" w:rsidRDefault="0B4FDAD2" w14:paraId="03F7EE8A" w14:textId="5446747E">
      <w:pPr>
        <w:pStyle w:val="CommentText"/>
      </w:pPr>
      <w:r w:rsidR="0B4FDAD2">
        <w:rPr/>
        <w:t>what does "that" refer to here?</w:t>
      </w:r>
      <w:r>
        <w:rPr>
          <w:rStyle w:val="CommentReference"/>
        </w:rPr>
        <w:annotationRef/>
      </w:r>
    </w:p>
  </w:comment>
  <w:comment w:initials="MR" w:author="Meike Robaard" w:date="2022-05-27T13:06:55" w:id="80504882">
    <w:p w:rsidR="0B4FDAD2" w:rsidP="7F85FB28" w:rsidRDefault="0B4FDAD2" w14:paraId="5BA7821D" w14:textId="2525B879">
      <w:pPr>
        <w:pStyle w:val="CommentText"/>
      </w:pPr>
      <w:r w:rsidR="7F85FB28">
        <w:rPr/>
        <w:t>See previous comment about this "example"</w:t>
      </w:r>
      <w:r>
        <w:rPr>
          <w:rStyle w:val="CommentReference"/>
        </w:rPr>
        <w:annotationRef/>
      </w:r>
      <w:r>
        <w:rPr>
          <w:rStyle w:val="CommentReference"/>
        </w:rPr>
        <w:annotationRef/>
      </w:r>
    </w:p>
  </w:comment>
  <w:comment w:initials="MR" w:author="Meike Robaard" w:date="2022-05-27T13:09:14" w:id="1938184260">
    <w:p w:rsidR="0B4FDAD2" w:rsidRDefault="0B4FDAD2" w14:paraId="3093561D" w14:textId="4B80046C">
      <w:pPr>
        <w:pStyle w:val="CommentText"/>
      </w:pPr>
      <w:r w:rsidR="0B4FDAD2">
        <w:rPr/>
        <w:t>not sure if this sentence is necessary</w:t>
      </w:r>
      <w:r>
        <w:rPr>
          <w:rStyle w:val="CommentReference"/>
        </w:rPr>
        <w:annotationRef/>
      </w:r>
    </w:p>
  </w:comment>
  <w:comment w:initials="MR" w:author="Meike Robaard" w:date="2022-05-27T13:09:37" w:id="967913789">
    <w:p w:rsidR="0B4FDAD2" w:rsidRDefault="0B4FDAD2" w14:paraId="681BB37E" w14:textId="516C07AF">
      <w:pPr>
        <w:pStyle w:val="CommentText"/>
      </w:pPr>
      <w:r w:rsidR="0B4FDAD2">
        <w:rPr/>
        <w:t>what does "that" refer to here?</w:t>
      </w:r>
      <w:r>
        <w:rPr>
          <w:rStyle w:val="CommentReference"/>
        </w:rPr>
        <w:annotationRef/>
      </w:r>
    </w:p>
  </w:comment>
  <w:comment w:initials="MR" w:author="Meike Robaard" w:date="2022-05-27T13:11:17" w:id="1961510970">
    <w:p w:rsidR="0B4FDAD2" w:rsidRDefault="0B4FDAD2" w14:paraId="09BB84B1" w14:textId="1AFE046D">
      <w:pPr>
        <w:pStyle w:val="CommentText"/>
      </w:pPr>
      <w:r w:rsidR="0B4FDAD2">
        <w:rPr/>
        <w:t>unclear what is meant with this sentence</w:t>
      </w:r>
      <w:r>
        <w:rPr>
          <w:rStyle w:val="CommentReference"/>
        </w:rPr>
        <w:annotationRef/>
      </w:r>
    </w:p>
  </w:comment>
  <w:comment w:initials="MR" w:author="Meike Robaard" w:date="2022-05-27T13:13:36" w:id="376858064">
    <w:p w:rsidR="0B4FDAD2" w:rsidRDefault="0B4FDAD2" w14:paraId="2D6C003D" w14:textId="2E59594D">
      <w:pPr>
        <w:pStyle w:val="CommentText"/>
      </w:pPr>
      <w:r w:rsidR="0B4FDAD2">
        <w:rPr/>
        <w:t xml:space="preserve">This section might benefit from a different organization of the order of the sentences so that it becomes more explicit what is meant </w:t>
      </w:r>
      <w:r>
        <w:rPr>
          <w:rStyle w:val="CommentReference"/>
        </w:rPr>
        <w:annotationRef/>
      </w:r>
    </w:p>
  </w:comment>
  <w:comment w:initials="MR" w:author="Meike Robaard" w:date="2022-05-27T13:17:41" w:id="1136753068">
    <w:p w:rsidR="0B4FDAD2" w:rsidRDefault="0B4FDAD2" w14:paraId="7BD2B712" w14:textId="2EBCE5C8">
      <w:pPr>
        <w:pStyle w:val="CommentText"/>
      </w:pPr>
      <w:r w:rsidR="0B4FDAD2">
        <w:rPr/>
        <w:t>what is meant by this? a lack, or rather an excess?</w:t>
      </w:r>
      <w:r>
        <w:rPr>
          <w:rStyle w:val="CommentReference"/>
        </w:rPr>
        <w:annotationRef/>
      </w:r>
    </w:p>
  </w:comment>
  <w:comment w:initials="TJ" w:author="Thomas F. K. Jorna" w:date="2022-05-27T19:19:15" w:id="1384986926">
    <w:p w:rsidR="0B4FDAD2" w:rsidRDefault="0B4FDAD2" w14:paraId="7638A746" w14:textId="4FCB24C8">
      <w:pPr>
        <w:pStyle w:val="CommentText"/>
      </w:pPr>
      <w:r w:rsidR="0B4FDAD2">
        <w:rPr/>
        <w:t>(although we mostly only use their reference style, the APA styleguide also suggests this https://apastyle.apa.org/style-grammar-guidelines/grammar/singular-they)</w:t>
      </w:r>
      <w:r>
        <w:rPr>
          <w:rStyle w:val="CommentReference"/>
        </w:rPr>
        <w:annotationRef/>
      </w:r>
    </w:p>
  </w:comment>
  <w:comment w:initials="MR" w:author="Meike Robaard" w:date="2022-05-30T20:41:04" w:id="828796404">
    <w:p w:rsidR="7F85FB28" w:rsidRDefault="7F85FB28" w14:paraId="7245AF63" w14:textId="24AA3849">
      <w:pPr>
        <w:pStyle w:val="CommentText"/>
      </w:pPr>
      <w:r w:rsidR="7F85FB28">
        <w:rPr/>
        <w:t>could you clarify/explain this further?</w:t>
      </w:r>
      <w:r>
        <w:rPr>
          <w:rStyle w:val="CommentReference"/>
        </w:rPr>
        <w:annotationRef/>
      </w:r>
    </w:p>
  </w:comment>
  <w:comment w:initials="MR" w:author="Meike Robaard" w:date="2022-05-30T20:43:25" w:id="628324744">
    <w:p w:rsidR="7F85FB28" w:rsidRDefault="7F85FB28" w14:paraId="5344DFBC" w14:textId="1F14E0C9">
      <w:pPr>
        <w:pStyle w:val="CommentText"/>
      </w:pPr>
      <w:r w:rsidR="7F85FB28">
        <w:rPr/>
        <w:t>is there another way of putting this? Something like: ...is being strategically ambiguous</w:t>
      </w:r>
      <w:r>
        <w:rPr>
          <w:rStyle w:val="CommentReference"/>
        </w:rPr>
        <w:annotationRef/>
      </w:r>
    </w:p>
  </w:comment>
  <w:comment w:initials="MR" w:author="Meike Robaard" w:date="2022-05-30T20:49:55" w:id="1235181042">
    <w:p w:rsidR="7F85FB28" w:rsidRDefault="7F85FB28" w14:paraId="2A5DD049" w14:textId="0A8049D0">
      <w:pPr>
        <w:pStyle w:val="CommentText"/>
      </w:pPr>
      <w:r w:rsidR="7F85FB28">
        <w:rPr/>
        <w:t>How does this conclusion follow directly from the statements provided above? And could this also be part of the same paragraph instead of split into two?</w:t>
      </w:r>
      <w:r>
        <w:rPr>
          <w:rStyle w:val="CommentReference"/>
        </w:rPr>
        <w:annotationRef/>
      </w:r>
    </w:p>
  </w:comment>
  <w:comment w:initials="MR" w:author="Meike Robaard" w:date="2022-05-30T21:02:28" w:id="1507187782">
    <w:p w:rsidR="7F85FB28" w:rsidRDefault="7F85FB28" w14:paraId="7DA90E25" w14:textId="18F3DBA8">
      <w:pPr>
        <w:pStyle w:val="CommentText"/>
      </w:pPr>
      <w:r w:rsidR="7F85FB28">
        <w:rPr/>
        <w:t>Not sure if this is the best and most correct way of putting this</w:t>
      </w:r>
      <w:r>
        <w:rPr>
          <w:rStyle w:val="CommentReference"/>
        </w:rPr>
        <w:annotationRef/>
      </w:r>
    </w:p>
  </w:comment>
  <w:comment w:initials="MR" w:author="Meike Robaard" w:date="2022-05-30T21:07:49" w:id="95680461">
    <w:p w:rsidR="7F85FB28" w:rsidRDefault="7F85FB28" w14:paraId="1F8191F2" w14:textId="6B30D734">
      <w:pPr>
        <w:pStyle w:val="CommentText"/>
      </w:pPr>
      <w:r w:rsidR="7F85FB28">
        <w:rPr/>
        <w:t>Was it exclusively used in the West?</w:t>
      </w:r>
      <w:r>
        <w:rPr>
          <w:rStyle w:val="CommentReference"/>
        </w:rPr>
        <w:annotationRef/>
      </w:r>
    </w:p>
  </w:comment>
  <w:comment w:initials="MR" w:author="Meike Robaard" w:date="2022-05-30T21:12:59" w:id="932356843">
    <w:p w:rsidR="7F85FB28" w:rsidRDefault="7F85FB28" w14:paraId="0F7D7CC3" w14:textId="638A596B">
      <w:pPr>
        <w:pStyle w:val="CommentText"/>
      </w:pPr>
      <w:r w:rsidR="7F85FB28">
        <w:rPr/>
        <w:t>I'm not sure if this is the best/most subtle/value-neutral way of putting this. "blatant" seems to be a rather loaded word-choice</w:t>
      </w:r>
      <w:r>
        <w:rPr>
          <w:rStyle w:val="CommentReference"/>
        </w:rPr>
        <w:annotationRef/>
      </w:r>
    </w:p>
  </w:comment>
  <w:comment w:initials="MR" w:author="Meike Robaard" w:date="2022-05-30T21:14:50" w:id="2144173970">
    <w:p w:rsidR="7F85FB28" w:rsidRDefault="7F85FB28" w14:paraId="30DD206E" w14:textId="06A7AB9D">
      <w:pPr>
        <w:pStyle w:val="CommentText"/>
      </w:pPr>
      <w:r w:rsidR="7F85FB28">
        <w:rPr/>
        <w:t>Could you elaborate upon this a but further?</w:t>
      </w:r>
      <w:r>
        <w:rPr>
          <w:rStyle w:val="CommentReference"/>
        </w:rPr>
        <w:annotationRef/>
      </w:r>
    </w:p>
  </w:comment>
  <w:comment w:initials="MR" w:author="Meike Robaard" w:date="2022-05-30T21:28:30" w:id="606913648">
    <w:p w:rsidR="7F85FB28" w:rsidRDefault="7F85FB28" w14:paraId="2CC80449" w14:textId="2844C751">
      <w:pPr>
        <w:pStyle w:val="CommentText"/>
      </w:pPr>
      <w:r w:rsidR="7F85FB28">
        <w:rPr/>
        <w:t>Not sure if the subtitle/break of paragraphs is necessary here, or if it should just be part of the paragraph above</w:t>
      </w:r>
      <w:r>
        <w:rPr>
          <w:rStyle w:val="CommentReference"/>
        </w:rPr>
        <w:annotationRef/>
      </w:r>
    </w:p>
  </w:comment>
  <w:comment w:initials="MR" w:author="Meike Robaard" w:date="2022-05-30T21:37:00" w:id="2060864163">
    <w:p w:rsidR="7F85FB28" w:rsidRDefault="7F85FB28" w14:paraId="374BEEB8" w14:textId="4C3E45DA">
      <w:pPr>
        <w:pStyle w:val="CommentText"/>
      </w:pPr>
      <w:r w:rsidR="7F85FB28">
        <w:rPr/>
        <w:t>italics</w:t>
      </w:r>
      <w:r>
        <w:rPr>
          <w:rStyle w:val="CommentReference"/>
        </w:rPr>
        <w:annotationRef/>
      </w:r>
    </w:p>
  </w:comment>
  <w:comment w:initials="MR" w:author="Meike Robaard" w:date="2022-05-30T21:37:18" w:id="293914788">
    <w:p w:rsidR="7F85FB28" w:rsidRDefault="7F85FB28" w14:paraId="7D111DD4" w14:textId="3DC9978D">
      <w:pPr>
        <w:pStyle w:val="CommentText"/>
      </w:pPr>
      <w:r w:rsidR="7F85FB28">
        <w:rPr/>
        <w:t>italics</w:t>
      </w:r>
      <w:r>
        <w:rPr>
          <w:rStyle w:val="CommentReference"/>
        </w:rPr>
        <w:annotationRef/>
      </w:r>
    </w:p>
  </w:comment>
  <w:comment w:initials="MR" w:author="Meike Robaard" w:date="2022-05-30T21:41:15" w:id="2134344289">
    <w:p w:rsidR="7F85FB28" w:rsidRDefault="7F85FB28" w14:paraId="72A8F202" w14:textId="6568BC36">
      <w:pPr>
        <w:pStyle w:val="CommentText"/>
      </w:pPr>
      <w:r w:rsidR="7F85FB28">
        <w:rPr/>
        <w:t>?</w:t>
      </w:r>
      <w:r>
        <w:rPr>
          <w:rStyle w:val="CommentReference"/>
        </w:rPr>
        <w:annotationRef/>
      </w:r>
    </w:p>
  </w:comment>
  <w:comment w:initials="MR" w:author="Meike Robaard" w:date="2022-05-31T09:19:50" w:id="385854792">
    <w:p w:rsidR="7F85FB28" w:rsidRDefault="7F85FB28" w14:paraId="7DFE506A" w14:textId="1E7A647C">
      <w:pPr>
        <w:pStyle w:val="CommentText"/>
      </w:pPr>
      <w:r w:rsidR="7F85FB28">
        <w:rPr/>
        <w:t>how does this follow from the parts of the sentence prior to it?</w:t>
      </w:r>
      <w:r>
        <w:rPr>
          <w:rStyle w:val="CommentReference"/>
        </w:rPr>
        <w:annotationRef/>
      </w:r>
    </w:p>
  </w:comment>
  <w:comment w:initials="MR" w:author="Meike Robaard" w:date="2022-05-31T09:21:13" w:id="952000364">
    <w:p w:rsidR="7F85FB28" w:rsidRDefault="7F85FB28" w14:paraId="0AE0ED29" w14:textId="143E0972">
      <w:pPr>
        <w:pStyle w:val="CommentText"/>
      </w:pPr>
      <w:r w:rsidR="7F85FB28">
        <w:rPr/>
        <w:t>not sure if this is the best way of putting this; perhaps "ordinary people" or "still commonly perceived as such" ?</w:t>
      </w:r>
      <w:r>
        <w:rPr>
          <w:rStyle w:val="CommentReference"/>
        </w:rPr>
        <w:annotationRef/>
      </w:r>
    </w:p>
  </w:comment>
  <w:comment w:initials="MR" w:author="Meike Robaard" w:date="2022-05-31T09:29:53" w:id="80510130">
    <w:p w:rsidR="7F85FB28" w:rsidRDefault="7F85FB28" w14:paraId="5BAD597E" w14:textId="18AD1F47">
      <w:pPr>
        <w:pStyle w:val="CommentText"/>
      </w:pPr>
      <w:r w:rsidR="7F85FB28">
        <w:rPr/>
        <w:t>difference of/in what? it might be useful here to refer back to the previous sentence</w:t>
      </w:r>
      <w:r>
        <w:rPr>
          <w:rStyle w:val="CommentReference"/>
        </w:rPr>
        <w:annotationRef/>
      </w:r>
    </w:p>
  </w:comment>
  <w:comment w:initials="MR" w:author="Meike Robaard" w:date="2022-05-31T09:30:21" w:id="123130295">
    <w:p w:rsidR="7F85FB28" w:rsidRDefault="7F85FB28" w14:paraId="177CF425" w14:textId="78662141">
      <w:pPr>
        <w:pStyle w:val="CommentText"/>
      </w:pPr>
      <w:r w:rsidR="7F85FB28">
        <w:rPr/>
        <w:t>what exactly is meant by this? the way it is currently phrased is somewhat unclear</w:t>
      </w:r>
      <w:r>
        <w:rPr>
          <w:rStyle w:val="CommentReference"/>
        </w:rPr>
        <w:annotationRef/>
      </w:r>
    </w:p>
  </w:comment>
  <w:comment w:initials="MR" w:author="Meike Robaard" w:date="2022-05-31T09:40:51" w:id="1546905638">
    <w:p w:rsidR="7F85FB28" w:rsidRDefault="7F85FB28" w14:paraId="27A85D8C" w14:textId="3699295F">
      <w:pPr>
        <w:pStyle w:val="CommentText"/>
      </w:pPr>
      <w:r w:rsidR="7F85FB28">
        <w:rPr/>
        <w:t>How does this follow from the sentence above?</w:t>
      </w:r>
      <w:r>
        <w:rPr>
          <w:rStyle w:val="CommentReference"/>
        </w:rPr>
        <w:annotationRef/>
      </w:r>
    </w:p>
  </w:comment>
  <w:comment w:initials="MR" w:author="Meike Robaard" w:date="2022-05-31T09:44:28" w:id="625136367">
    <w:p w:rsidR="7F85FB28" w:rsidRDefault="7F85FB28" w14:paraId="0DC8ABAB" w14:textId="289D0EB2">
      <w:pPr>
        <w:pStyle w:val="CommentText"/>
      </w:pPr>
      <w:r w:rsidR="7F85FB28">
        <w:rPr/>
        <w:t>which central point?</w:t>
      </w:r>
      <w:r>
        <w:rPr>
          <w:rStyle w:val="CommentReference"/>
        </w:rPr>
        <w:annotationRef/>
      </w:r>
    </w:p>
  </w:comment>
  <w:comment w:initials="MR" w:author="Meike Robaard" w:date="2022-05-31T10:05:26" w:id="762097739">
    <w:p w:rsidR="7F85FB28" w:rsidRDefault="7F85FB28" w14:paraId="5C0E8512" w14:textId="577D4CE6">
      <w:pPr>
        <w:pStyle w:val="CommentText"/>
      </w:pPr>
      <w:r w:rsidR="7F85FB28">
        <w:rPr/>
        <w:t>what does "it" refer to here?</w:t>
      </w:r>
      <w:r>
        <w:rPr>
          <w:rStyle w:val="CommentReference"/>
        </w:rPr>
        <w:annotationRef/>
      </w:r>
    </w:p>
  </w:comment>
  <w:comment w:initials="MR" w:author="Meike Robaard" w:date="2022-05-31T10:05:57" w:id="888586352">
    <w:p w:rsidR="7F85FB28" w:rsidRDefault="7F85FB28" w14:paraId="117E551D" w14:textId="0740EE7C">
      <w:pPr>
        <w:pStyle w:val="CommentText"/>
      </w:pPr>
      <w:r w:rsidR="7F85FB28">
        <w:rPr/>
        <w:t>could you elaborate on this?</w:t>
      </w:r>
      <w:r>
        <w:rPr>
          <w:rStyle w:val="CommentReference"/>
        </w:rPr>
        <w:annotationRef/>
      </w:r>
    </w:p>
  </w:comment>
  <w:comment w:initials="MR" w:author="Meike Robaard" w:date="2022-05-31T10:09:01" w:id="175560351">
    <w:p w:rsidR="7F85FB28" w:rsidRDefault="7F85FB28" w14:paraId="3CB33F99" w14:textId="60A9154D">
      <w:pPr>
        <w:pStyle w:val="CommentText"/>
      </w:pPr>
      <w:r w:rsidR="7F85FB28">
        <w:rPr/>
        <w:t>what kind of reaction? A scholarly refutation? A critical reevaluation?</w:t>
      </w:r>
      <w:r>
        <w:rPr>
          <w:rStyle w:val="CommentReference"/>
        </w:rPr>
        <w:annotationRef/>
      </w:r>
    </w:p>
  </w:comment>
  <w:comment w:initials="MR" w:author="Meike Robaard" w:date="2022-05-31T10:15:55" w:id="1124838716">
    <w:p w:rsidR="7F85FB28" w:rsidRDefault="7F85FB28" w14:paraId="4B32D399" w14:textId="6184DDDE">
      <w:pPr>
        <w:pStyle w:val="CommentText"/>
      </w:pPr>
      <w:r w:rsidR="7F85FB28">
        <w:rPr/>
        <w:t>who/what does "they" refer to here?</w:t>
      </w:r>
      <w:r>
        <w:rPr>
          <w:rStyle w:val="CommentReference"/>
        </w:rPr>
        <w:annotationRef/>
      </w:r>
    </w:p>
  </w:comment>
  <w:comment w:initials="MR" w:author="Meike Robaard" w:date="2022-05-31T10:30:42" w:id="320126374">
    <w:p w:rsidR="7F85FB28" w:rsidRDefault="7F85FB28" w14:paraId="51A5D169" w14:textId="3606C623">
      <w:pPr>
        <w:pStyle w:val="CommentText"/>
      </w:pPr>
      <w:r w:rsidR="7F85FB28">
        <w:rPr/>
        <w:t>I wonder if there is a different way of saying this?</w:t>
      </w:r>
      <w:r>
        <w:rPr>
          <w:rStyle w:val="CommentReference"/>
        </w:rPr>
        <w:annotationRef/>
      </w:r>
    </w:p>
  </w:comment>
  <w:comment w:initials="MR" w:author="Meike Robaard" w:date="2022-05-31T10:36:05" w:id="440215035">
    <w:p w:rsidR="7F85FB28" w:rsidRDefault="7F85FB28" w14:paraId="1D7083A7" w14:textId="1653EFBF">
      <w:pPr>
        <w:pStyle w:val="CommentText"/>
      </w:pPr>
      <w:r w:rsidR="7F85FB28">
        <w:rPr/>
        <w:t>italics</w:t>
      </w:r>
      <w:r>
        <w:rPr>
          <w:rStyle w:val="CommentReference"/>
        </w:rPr>
        <w:annotationRef/>
      </w:r>
    </w:p>
  </w:comment>
  <w:comment w:initials="MR" w:author="Meike Robaard" w:date="2022-05-31T10:36:22" w:id="114713305">
    <w:p w:rsidR="7F85FB28" w:rsidRDefault="7F85FB28" w14:paraId="5CA97220" w14:textId="5B58ECA5">
      <w:pPr>
        <w:pStyle w:val="CommentText"/>
      </w:pPr>
      <w:r w:rsidR="7F85FB28">
        <w:rPr/>
        <w:t>which process are you referring to here?</w:t>
      </w:r>
      <w:r>
        <w:rPr>
          <w:rStyle w:val="CommentReference"/>
        </w:rPr>
        <w:annotationRef/>
      </w:r>
    </w:p>
  </w:comment>
  <w:comment w:initials="MR" w:author="Meike Robaard" w:date="2022-05-31T10:38:51" w:id="971268670">
    <w:p w:rsidR="7F85FB28" w:rsidRDefault="7F85FB28" w14:paraId="37D6D944" w14:textId="54C9F89E">
      <w:pPr>
        <w:pStyle w:val="CommentText"/>
      </w:pPr>
      <w:r w:rsidR="7F85FB28">
        <w:rPr/>
        <w:t>could you say a bit more about this economic interest?</w:t>
      </w:r>
      <w:r>
        <w:rPr>
          <w:rStyle w:val="CommentReference"/>
        </w:rPr>
        <w:annotationRef/>
      </w:r>
    </w:p>
  </w:comment>
  <w:comment w:initials="MR" w:author="Meike Robaard" w:date="2022-05-31T10:52:02" w:id="164623142">
    <w:p w:rsidR="7F85FB28" w:rsidRDefault="7F85FB28" w14:paraId="709F11DE" w14:textId="15E97FE6">
      <w:pPr>
        <w:pStyle w:val="CommentText"/>
      </w:pPr>
      <w:r w:rsidR="7F85FB28">
        <w:rPr/>
        <w:t>which source?</w:t>
      </w:r>
      <w:r>
        <w:rPr>
          <w:rStyle w:val="CommentReference"/>
        </w:rPr>
        <w:annotationRef/>
      </w:r>
    </w:p>
  </w:comment>
  <w:comment w:initials="MR" w:author="Meike Robaard" w:date="2022-05-31T10:54:59" w:id="1877470404">
    <w:p w:rsidR="7F85FB28" w:rsidRDefault="7F85FB28" w14:paraId="770BD39A" w14:textId="15FA1B6F">
      <w:pPr>
        <w:pStyle w:val="CommentText"/>
      </w:pPr>
      <w:r w:rsidR="7F85FB28">
        <w:rPr/>
        <w:t>what is meant by reliable here?</w:t>
      </w:r>
      <w:r>
        <w:rPr>
          <w:rStyle w:val="CommentReference"/>
        </w:rPr>
        <w:annotationRef/>
      </w:r>
    </w:p>
  </w:comment>
  <w:comment w:initials="MR" w:author="Meike Robaard" w:date="2022-05-31T11:14:49" w:id="67636067">
    <w:p w:rsidR="7F85FB28" w:rsidRDefault="7F85FB28" w14:paraId="1F31DAA5" w14:textId="2264A5E9">
      <w:pPr>
        <w:pStyle w:val="CommentText"/>
      </w:pPr>
      <w:r w:rsidR="7F85FB28">
        <w:rPr/>
        <w:t>not sure if this rephrasing is necessary to get the point across</w:t>
      </w:r>
      <w:r>
        <w:rPr>
          <w:rStyle w:val="CommentReference"/>
        </w:rPr>
        <w:annotationRef/>
      </w:r>
    </w:p>
  </w:comment>
  <w:comment w:initials="MR" w:author="Meike Robaard" w:date="2022-05-31T11:40:08" w:id="291883783">
    <w:p w:rsidR="7F85FB28" w:rsidRDefault="7F85FB28" w14:paraId="4C9308F8" w14:textId="0C84F3CD">
      <w:pPr>
        <w:pStyle w:val="CommentText"/>
      </w:pPr>
      <w:r w:rsidR="7F85FB28">
        <w:rPr/>
        <w:t>who does "they" refer to here?</w:t>
      </w:r>
      <w:r>
        <w:rPr>
          <w:rStyle w:val="CommentReference"/>
        </w:rPr>
        <w:annotationRef/>
      </w:r>
    </w:p>
  </w:comment>
  <w:comment w:initials="MR" w:author="Meike Robaard" w:date="2022-05-31T11:47:12" w:id="1353062607">
    <w:p w:rsidR="7F85FB28" w:rsidRDefault="7F85FB28" w14:paraId="15F37E8F" w14:textId="7B44B6D9">
      <w:pPr>
        <w:pStyle w:val="CommentText"/>
      </w:pPr>
      <w:r w:rsidR="7F85FB28">
        <w:rPr/>
        <w:t xml:space="preserve">above you use the word "sect", i would recommend going either with one or the other </w:t>
      </w:r>
      <w:r>
        <w:rPr>
          <w:rStyle w:val="CommentReference"/>
        </w:rPr>
        <w:annotationRef/>
      </w:r>
    </w:p>
  </w:comment>
  <w:comment w:initials="MR" w:author="Meike Robaard" w:date="2022-05-31T15:24:39" w:id="730736071">
    <w:p w:rsidR="7F85FB28" w:rsidRDefault="7F85FB28" w14:paraId="02F3D109" w14:textId="38146B2F">
      <w:pPr>
        <w:pStyle w:val="CommentText"/>
      </w:pPr>
      <w:r w:rsidR="7F85FB28">
        <w:rPr/>
        <w:t>see prior comment about use of this term</w:t>
      </w:r>
      <w:r>
        <w:rPr>
          <w:rStyle w:val="CommentReference"/>
        </w:rPr>
        <w:annotationRef/>
      </w:r>
    </w:p>
  </w:comment>
  <w:comment w:initials="MR" w:author="Meike Robaard" w:date="2022-05-31T15:27:11" w:id="529963762">
    <w:p w:rsidR="7F85FB28" w:rsidRDefault="7F85FB28" w14:paraId="293B5CA5" w14:textId="2212DBE0">
      <w:pPr>
        <w:pStyle w:val="CommentText"/>
      </w:pPr>
      <w:r w:rsidR="7F85FB28">
        <w:rPr/>
        <w:t>what does "this way" refer to here?</w:t>
      </w:r>
      <w:r>
        <w:rPr>
          <w:rStyle w:val="CommentReference"/>
        </w:rPr>
        <w:annotationRef/>
      </w:r>
    </w:p>
  </w:comment>
  <w:comment w:initials="MR" w:author="Meike Robaard" w:date="2022-06-01T09:16:32" w:id="2094533871">
    <w:p w:rsidR="7F85FB28" w:rsidRDefault="7F85FB28" w14:paraId="2A5D1622" w14:textId="02888EDE">
      <w:pPr>
        <w:pStyle w:val="CommentText"/>
      </w:pPr>
      <w:r w:rsidR="7F85FB28">
        <w:rPr/>
        <w:t xml:space="preserve">it is not entirely clear to me what is meant here, perhaps rephrasing and breaking this sentence up into two could be clarifying </w:t>
      </w:r>
      <w:r>
        <w:rPr>
          <w:rStyle w:val="CommentReference"/>
        </w:rPr>
        <w:annotationRef/>
      </w:r>
    </w:p>
  </w:comment>
  <w:comment w:initials="MR" w:author="Meike Robaard" w:date="2022-06-01T09:42:16" w:id="1651177191">
    <w:p w:rsidR="7F85FB28" w:rsidRDefault="7F85FB28" w14:paraId="31B4C66C" w14:textId="6572A865">
      <w:pPr>
        <w:pStyle w:val="CommentText"/>
      </w:pPr>
      <w:r w:rsidR="7F85FB28">
        <w:rPr/>
        <w:t>what is meant by this?</w:t>
      </w:r>
      <w:r>
        <w:rPr>
          <w:rStyle w:val="CommentReference"/>
        </w:rPr>
        <w:annotationRef/>
      </w:r>
    </w:p>
  </w:comment>
  <w:comment w:initials="MR" w:author="Meike Robaard" w:date="2022-06-01T10:01:26" w:id="216935958">
    <w:p w:rsidR="7F85FB28" w:rsidRDefault="7F85FB28" w14:paraId="699DEFA3" w14:textId="3C88BFC2">
      <w:pPr>
        <w:pStyle w:val="CommentText"/>
      </w:pPr>
      <w:r w:rsidR="7F85FB28">
        <w:rPr/>
        <w:t>what exactly do you mean by this?</w:t>
      </w:r>
      <w:r>
        <w:rPr>
          <w:rStyle w:val="CommentReference"/>
        </w:rPr>
        <w:annotationRef/>
      </w:r>
    </w:p>
  </w:comment>
  <w:comment w:initials="MR" w:author="Meike Robaard" w:date="2022-06-01T10:05:27" w:id="1613308190">
    <w:p w:rsidR="7F85FB28" w:rsidRDefault="7F85FB28" w14:paraId="67514FA8" w14:textId="7BA42A9F">
      <w:pPr>
        <w:pStyle w:val="CommentText"/>
      </w:pPr>
      <w:r w:rsidR="7F85FB28">
        <w:rPr/>
        <w:t>italics (foreign word)</w:t>
      </w:r>
      <w:r>
        <w:rPr>
          <w:rStyle w:val="CommentReference"/>
        </w:rPr>
        <w:annotationRef/>
      </w:r>
    </w:p>
  </w:comment>
  <w:comment w:initials="MR" w:author="Meike Robaard" w:date="2022-06-01T10:05:47" w:id="54920977">
    <w:p w:rsidR="7F85FB28" w:rsidRDefault="7F85FB28" w14:paraId="0708FB70" w14:textId="0D161574">
      <w:pPr>
        <w:pStyle w:val="CommentText"/>
      </w:pPr>
      <w:r w:rsidR="7F85FB28">
        <w:rPr/>
        <w:t>italics (foreign word)</w:t>
      </w:r>
      <w:r>
        <w:rPr>
          <w:rStyle w:val="CommentReference"/>
        </w:rPr>
        <w:annotationRef/>
      </w:r>
    </w:p>
  </w:comment>
  <w:comment w:initials="MR" w:author="Meike Robaard" w:date="2022-06-01T10:16:57" w:id="1210101517">
    <w:p w:rsidR="7F85FB28" w:rsidRDefault="7F85FB28" w14:paraId="1AD5A30D" w14:textId="55F49A37">
      <w:pPr>
        <w:pStyle w:val="CommentText"/>
      </w:pPr>
      <w:r w:rsidR="7F85FB28">
        <w:rPr/>
        <w:t>of what?</w:t>
      </w:r>
      <w:r>
        <w:rPr>
          <w:rStyle w:val="CommentReference"/>
        </w:rPr>
        <w:annotationRef/>
      </w:r>
    </w:p>
  </w:comment>
  <w:comment w:initials="MR" w:author="Meike Robaard" w:date="2022-06-01T10:28:24" w:id="1137508140">
    <w:p w:rsidR="7F85FB28" w:rsidRDefault="7F85FB28" w14:paraId="1507B60B" w14:textId="5CA0F234">
      <w:pPr>
        <w:pStyle w:val="CommentText"/>
      </w:pPr>
      <w:r w:rsidR="7F85FB28">
        <w:rPr/>
        <w:t>see previous comments</w:t>
      </w:r>
      <w:r>
        <w:rPr>
          <w:rStyle w:val="CommentReference"/>
        </w:rPr>
        <w:annotationRef/>
      </w:r>
    </w:p>
  </w:comment>
  <w:comment w:initials="MR" w:author="Meike Robaard" w:date="2022-06-01T10:31:29" w:id="1927903853">
    <w:p w:rsidR="7F85FB28" w:rsidRDefault="7F85FB28" w14:paraId="3AF9D8C3" w14:textId="112C9505">
      <w:pPr>
        <w:pStyle w:val="CommentText"/>
      </w:pPr>
      <w:r w:rsidR="7F85FB28">
        <w:rPr/>
        <w:t>italics</w:t>
      </w:r>
      <w:r>
        <w:rPr>
          <w:rStyle w:val="CommentReference"/>
        </w:rPr>
        <w:annotationRef/>
      </w:r>
    </w:p>
  </w:comment>
  <w:comment w:initials="MR" w:author="Meike Robaard" w:date="2022-06-01T10:54:36" w:id="720803974">
    <w:p w:rsidR="7F85FB28" w:rsidRDefault="7F85FB28" w14:paraId="6CBB5567" w14:textId="04C9FAF5">
      <w:pPr>
        <w:pStyle w:val="CommentText"/>
      </w:pPr>
      <w:r w:rsidR="7F85FB28">
        <w:rPr/>
        <w:t>What exactly do you mean by this? Might there be another way of formulating it?</w:t>
      </w:r>
      <w:r>
        <w:rPr>
          <w:rStyle w:val="CommentReference"/>
        </w:rPr>
        <w:annotationRef/>
      </w:r>
    </w:p>
  </w:comment>
  <w:comment w:initials="MR" w:author="Meike Robaard" w:date="2022-06-01T11:08:04" w:id="22710591">
    <w:p w:rsidR="7F85FB28" w:rsidRDefault="7F85FB28" w14:paraId="41718D96" w14:textId="18F5C6A7">
      <w:pPr>
        <w:pStyle w:val="CommentText"/>
      </w:pPr>
      <w:r w:rsidR="7F85FB28">
        <w:rPr/>
        <w:t>maybe a different turn of phrase would be more fitting</w:t>
      </w:r>
      <w:r>
        <w:rPr>
          <w:rStyle w:val="CommentReference"/>
        </w:rPr>
        <w:annotationRef/>
      </w:r>
    </w:p>
  </w:comment>
  <w:comment w:initials="MR" w:author="Meike Robaard" w:date="2022-06-01T11:10:12" w:id="958245766">
    <w:p w:rsidR="7F85FB28" w:rsidRDefault="7F85FB28" w14:paraId="5121057D" w14:textId="335A576A">
      <w:pPr>
        <w:pStyle w:val="CommentText"/>
      </w:pPr>
      <w:r w:rsidR="7F85FB28">
        <w:rPr/>
        <w:t>which protagonist? protagonist of what?</w:t>
      </w:r>
      <w:r>
        <w:rPr>
          <w:rStyle w:val="CommentReference"/>
        </w:rPr>
        <w:annotationRef/>
      </w:r>
    </w:p>
  </w:comment>
  <w:comment w:initials="MR" w:author="Meike Robaard" w:date="2022-06-01T11:12:39" w:id="105512030">
    <w:p w:rsidR="7F85FB28" w:rsidRDefault="7F85FB28" w14:paraId="30CDEE66" w14:textId="66649DA5">
      <w:pPr>
        <w:pStyle w:val="CommentText"/>
      </w:pPr>
      <w:r w:rsidR="7F85FB28">
        <w:rPr/>
        <w:t>full names + title/country</w:t>
      </w:r>
      <w:r>
        <w:rPr>
          <w:rStyle w:val="CommentReference"/>
        </w:rPr>
        <w:annotationRef/>
      </w:r>
    </w:p>
  </w:comment>
  <w:comment w:initials="MR" w:author="Meike Robaard" w:date="2022-06-01T11:14:33" w:id="1568189886">
    <w:p w:rsidR="7F85FB28" w:rsidRDefault="7F85FB28" w14:paraId="49E74FFD" w14:textId="22339B04">
      <w:pPr>
        <w:pStyle w:val="CommentText"/>
      </w:pPr>
      <w:r w:rsidR="7F85FB28">
        <w:rPr/>
        <w:t>not sure if necessary</w:t>
      </w:r>
      <w:r>
        <w:rPr>
          <w:rStyle w:val="CommentReference"/>
        </w:rPr>
        <w:annotationRef/>
      </w:r>
    </w:p>
  </w:comment>
  <w:comment w:initials="MR" w:author="Meike Robaard" w:date="2022-06-01T11:22:51" w:id="166601857">
    <w:p w:rsidR="7F85FB28" w:rsidRDefault="7F85FB28" w14:paraId="7AEFC457" w14:textId="67BCFD8B">
      <w:pPr>
        <w:pStyle w:val="CommentText"/>
      </w:pPr>
      <w:r w:rsidR="7F85FB28">
        <w:rPr/>
        <w:t>what is the correlation between here? the performance of top traders and...?</w:t>
      </w:r>
      <w:r>
        <w:rPr>
          <w:rStyle w:val="CommentReference"/>
        </w:rPr>
        <w:annotationRef/>
      </w:r>
    </w:p>
  </w:comment>
  <w:comment w:initials="MR" w:author="Meike Robaard" w:date="2022-06-01T11:28:43" w:id="2046679997">
    <w:p w:rsidR="7F85FB28" w:rsidRDefault="7F85FB28" w14:paraId="6293BA0E" w14:textId="3D61B585">
      <w:pPr>
        <w:pStyle w:val="CommentText"/>
      </w:pPr>
      <w:r w:rsidR="7F85FB28">
        <w:rPr/>
        <w:t>Not sure if this is necessary. Generally, I think speaking of gendered stereotypes or "male" vs "female" nature in this way is somewhat outdated.</w:t>
      </w:r>
      <w:r>
        <w:rPr>
          <w:rStyle w:val="CommentReference"/>
        </w:rPr>
        <w:annotationRef/>
      </w:r>
    </w:p>
  </w:comment>
  <w:comment w:initials="MR" w:author="Meike Robaard" w:date="2022-06-01T12:08:45" w:id="141615782">
    <w:p w:rsidR="7F85FB28" w:rsidRDefault="7F85FB28" w14:paraId="7BD16036" w14:textId="293FD075">
      <w:pPr>
        <w:pStyle w:val="CommentText"/>
      </w:pPr>
      <w:r w:rsidR="7F85FB28">
        <w:rPr/>
        <w:t>which one?</w:t>
      </w:r>
      <w:r>
        <w:rPr>
          <w:rStyle w:val="CommentReference"/>
        </w:rPr>
        <w:annotationRef/>
      </w:r>
    </w:p>
  </w:comment>
  <w:comment w:initials="MR" w:author="Meike Robaard" w:date="2022-06-01T12:09:08" w:id="906885304">
    <w:p w:rsidR="7F85FB28" w:rsidRDefault="7F85FB28" w14:paraId="67B7B0F7" w14:textId="45837212">
      <w:pPr>
        <w:pStyle w:val="CommentText"/>
      </w:pPr>
      <w:r w:rsidR="7F85FB28">
        <w:rPr/>
        <w:t>might this be too much of an overgeneralization?</w:t>
      </w:r>
      <w:r>
        <w:rPr>
          <w:rStyle w:val="CommentReference"/>
        </w:rPr>
        <w:annotationRef/>
      </w:r>
    </w:p>
  </w:comment>
  <w:comment w:initials="MR" w:author="Meike Robaard" w:date="2022-06-01T12:17:39" w:id="980762778">
    <w:p w:rsidR="7F85FB28" w:rsidRDefault="7F85FB28" w14:paraId="2A74682F" w14:textId="34B91634">
      <w:pPr>
        <w:pStyle w:val="CommentText"/>
      </w:pPr>
      <w:r w:rsidR="7F85FB28">
        <w:rPr/>
        <w:t>could you elaborate on how this happens?</w:t>
      </w:r>
      <w:r>
        <w:rPr>
          <w:rStyle w:val="CommentReference"/>
        </w:rPr>
        <w:annotationRef/>
      </w:r>
    </w:p>
  </w:comment>
  <w:comment w:initials="MR" w:author="Meike Robaard" w:date="2022-06-01T12:24:39" w:id="1344522167">
    <w:p w:rsidR="7F85FB28" w:rsidRDefault="7F85FB28" w14:paraId="1523D25C" w14:textId="05EA7700">
      <w:pPr>
        <w:pStyle w:val="CommentText"/>
      </w:pPr>
      <w:r w:rsidR="7F85FB28">
        <w:rPr/>
        <w:t>I am not sure if this is a good/helpful example to illustrate the point. Suggesting that everyone has an "intuitive moral aversion to homosexuality" is also somewhat of a bold/erroneous (and potentially harmful) claim.</w:t>
      </w:r>
      <w:r>
        <w:rPr>
          <w:rStyle w:val="CommentReference"/>
        </w:rPr>
        <w:annotationRef/>
      </w:r>
    </w:p>
  </w:comment>
  <w:comment w:initials="MR" w:author="Meike Robaard" w:date="2022-06-01T12:51:15" w:id="25028513">
    <w:p w:rsidR="7F85FB28" w:rsidRDefault="7F85FB28" w14:paraId="14988FE7" w14:textId="3EA3E799">
      <w:pPr>
        <w:pStyle w:val="CommentText"/>
      </w:pPr>
      <w:r w:rsidR="7F85FB28">
        <w:rPr/>
        <w:t>who is "they" ?</w:t>
      </w:r>
      <w:r>
        <w:rPr>
          <w:rStyle w:val="CommentReference"/>
        </w:rPr>
        <w:annotationRef/>
      </w:r>
    </w:p>
  </w:comment>
  <w:comment w:initials="MR" w:author="Meike Robaard" w:date="2022-06-01T12:54:43" w:id="1170905886">
    <w:p w:rsidR="7F85FB28" w:rsidRDefault="7F85FB28" w14:paraId="124C0BC8" w14:textId="471C218F">
      <w:pPr>
        <w:pStyle w:val="CommentText"/>
      </w:pPr>
      <w:r w:rsidR="7F85FB28">
        <w:rPr/>
        <w:t xml:space="preserve">not sure if the best and most accurate example. Suggesting that wars and racism are caused by ingroup-outgroup bias might be a bit too simplistic. </w:t>
      </w:r>
      <w:r>
        <w:rPr>
          <w:rStyle w:val="CommentReference"/>
        </w:rPr>
        <w:annotationRef/>
      </w:r>
    </w:p>
  </w:comment>
  <w:comment w:initials="MR" w:author="Meike Robaard" w:date="2022-06-01T12:58:13" w:id="1326771483">
    <w:p w:rsidR="7F85FB28" w:rsidRDefault="7F85FB28" w14:paraId="53FEF179" w14:textId="3F7C279A">
      <w:pPr>
        <w:pStyle w:val="CommentText"/>
      </w:pPr>
      <w:r w:rsidR="7F85FB28">
        <w:rPr/>
        <w:t xml:space="preserve">Is this accurate? Or might it be more helpful to say something like: "As certain modern thinkers have previously suggested, human nature may just be what it is, even though it is certainly not perfect." </w:t>
      </w:r>
      <w:r>
        <w:rPr>
          <w:rStyle w:val="CommentReference"/>
        </w:rPr>
        <w:annotationRef/>
      </w:r>
    </w:p>
  </w:comment>
  <w:comment w:initials="MR" w:author="Meike Robaard" w:date="2022-06-01T12:59:24" w:id="1863440227">
    <w:p w:rsidR="7F85FB28" w:rsidRDefault="7F85FB28" w14:paraId="229EB67C" w14:textId="65FBF26A">
      <w:pPr>
        <w:pStyle w:val="CommentText"/>
      </w:pPr>
      <w:r w:rsidR="7F85FB28">
        <w:rPr/>
        <w:t>?</w:t>
      </w:r>
      <w:r>
        <w:rPr>
          <w:rStyle w:val="CommentReference"/>
        </w:rPr>
        <w:annotationRef/>
      </w:r>
    </w:p>
  </w:comment>
  <w:comment w:initials="MR" w:author="Meike Robaard" w:date="2022-06-01T13:03:33" w:id="264453143">
    <w:p w:rsidR="7F85FB28" w:rsidRDefault="7F85FB28" w14:paraId="1D25C619" w14:textId="60B166C6">
      <w:pPr>
        <w:pStyle w:val="CommentText"/>
      </w:pPr>
      <w:r w:rsidR="7F85FB28">
        <w:rPr/>
        <w:t>different from...?</w:t>
      </w:r>
      <w:r>
        <w:rPr>
          <w:rStyle w:val="CommentReference"/>
        </w:rPr>
        <w:annotationRef/>
      </w:r>
    </w:p>
  </w:comment>
  <w:comment w:initials="MR" w:author="Meike Robaard" w:date="2022-06-01T13:04:39" w:id="940751606">
    <w:p w:rsidR="7F85FB28" w:rsidRDefault="7F85FB28" w14:paraId="2D06EB98" w14:textId="35A93B8D">
      <w:pPr>
        <w:pStyle w:val="CommentText"/>
      </w:pPr>
      <w:r w:rsidR="7F85FB28">
        <w:rPr/>
        <w:t>How does this follow from the previous paragraph?</w:t>
      </w:r>
      <w:r>
        <w:rPr>
          <w:rStyle w:val="CommentReference"/>
        </w:rPr>
        <w:annotationRef/>
      </w:r>
    </w:p>
  </w:comment>
  <w:comment w:initials="MR" w:author="Meike Robaard" w:date="2022-06-01T13:16:18" w:id="1730899455">
    <w:p w:rsidR="7F85FB28" w:rsidRDefault="7F85FB28" w14:paraId="7F5513C5" w14:textId="092AC31A">
      <w:pPr>
        <w:pStyle w:val="CommentText"/>
      </w:pPr>
      <w:r w:rsidR="7F85FB28">
        <w:rPr/>
        <w:t>Who is "they"?</w:t>
      </w:r>
      <w:r>
        <w:rPr>
          <w:rStyle w:val="CommentReference"/>
        </w:rPr>
        <w:annotationRef/>
      </w:r>
    </w:p>
  </w:comment>
  <w:comment w:initials="MR" w:author="Meike Robaard" w:date="2022-06-01T13:36:02" w:id="942088454">
    <w:p w:rsidR="7F85FB28" w:rsidRDefault="7F85FB28" w14:paraId="77354CD5" w14:textId="232F33E4">
      <w:pPr>
        <w:pStyle w:val="CommentText"/>
      </w:pPr>
      <w:r w:rsidR="7F85FB28">
        <w:rPr/>
        <w:t>What about the Presocratics?</w:t>
      </w:r>
      <w:r>
        <w:rPr>
          <w:rStyle w:val="CommentReference"/>
        </w:rPr>
        <w:annotationRef/>
      </w:r>
    </w:p>
  </w:comment>
  <w:comment w:initials="MR" w:author="Meike Robaard" w:date="2022-06-01T14:16:00" w:id="2008040287">
    <w:p w:rsidR="7F85FB28" w:rsidRDefault="7F85FB28" w14:paraId="3736663C" w14:textId="43F54D55">
      <w:pPr>
        <w:pStyle w:val="CommentText"/>
      </w:pPr>
      <w:r w:rsidR="7F85FB28">
        <w:rPr/>
        <w:t>might this be too sweeping of a claim?</w:t>
      </w:r>
      <w:r>
        <w:rPr>
          <w:rStyle w:val="CommentReference"/>
        </w:rPr>
        <w:annotationRef/>
      </w:r>
    </w:p>
  </w:comment>
  <w:comment w:initials="MR" w:author="Meike Robaard" w:date="2022-06-01T14:16:41" w:id="1948878082">
    <w:p w:rsidR="7F85FB28" w:rsidRDefault="7F85FB28" w14:paraId="1AFE7E69" w14:textId="16DC3CAE">
      <w:pPr>
        <w:pStyle w:val="CommentText"/>
      </w:pPr>
      <w:r w:rsidR="7F85FB28">
        <w:rPr/>
        <w:t xml:space="preserve">is this not the same as irrationality? </w:t>
      </w:r>
      <w:r>
        <w:rPr>
          <w:rStyle w:val="CommentReference"/>
        </w:rPr>
        <w:annotationRef/>
      </w:r>
    </w:p>
  </w:comment>
  <w:comment w:initials="MR" w:author="Meike Robaard" w:date="2022-06-01T14:19:40" w:id="1622836356">
    <w:p w:rsidR="7F85FB28" w:rsidRDefault="7F85FB28" w14:paraId="6065CF96" w14:textId="770AD9B9">
      <w:pPr>
        <w:pStyle w:val="CommentText"/>
      </w:pPr>
      <w:r w:rsidR="7F85FB28">
        <w:rPr/>
        <w:t>This sounds somewhat like an oversimplification; perhaps considering it as "one of the" causes (plural) is better</w:t>
      </w:r>
      <w:r>
        <w:rPr>
          <w:rStyle w:val="CommentReference"/>
        </w:rPr>
        <w:annotationRef/>
      </w:r>
    </w:p>
  </w:comment>
  <w:comment w:initials="MR" w:author="Meike Robaard" w:date="2022-06-01T14:21:06" w:id="1543298883">
    <w:p w:rsidR="7F85FB28" w:rsidRDefault="7F85FB28" w14:paraId="1831784A" w14:textId="5B6AF349">
      <w:pPr>
        <w:pStyle w:val="CommentText"/>
      </w:pPr>
      <w:r w:rsidR="7F85FB28">
        <w:rPr/>
        <w:t>not sure if "utopian" is the accurate adjective here, nor whether you need to give these examples</w:t>
      </w:r>
      <w:r>
        <w:rPr>
          <w:rStyle w:val="CommentReference"/>
        </w:rPr>
        <w:annotationRef/>
      </w:r>
    </w:p>
  </w:comment>
  <w:comment w:initials="MR" w:author="Meike Robaard" w:date="2022-06-01T14:25:21" w:id="2073921182">
    <w:p w:rsidR="7F85FB28" w:rsidRDefault="7F85FB28" w14:paraId="335278DA" w14:textId="0E61AC32">
      <w:pPr>
        <w:pStyle w:val="CommentText"/>
      </w:pPr>
      <w:r w:rsidR="7F85FB28">
        <w:rPr/>
        <w:t>what do you mean with this?</w:t>
      </w:r>
      <w:r>
        <w:rPr>
          <w:rStyle w:val="CommentReference"/>
        </w:rPr>
        <w:annotationRef/>
      </w:r>
    </w:p>
  </w:comment>
  <w:comment w:initials="MR" w:author="Meike Robaard" w:date="2022-06-01T14:26:42" w:id="901543453">
    <w:p w:rsidR="7F85FB28" w:rsidRDefault="7F85FB28" w14:paraId="290DCAEE" w14:textId="389075F8">
      <w:pPr>
        <w:pStyle w:val="CommentText"/>
      </w:pPr>
      <w:r w:rsidR="7F85FB28">
        <w:rPr/>
        <w:t>what about the the 17th and 18th century?</w:t>
      </w:r>
      <w:r>
        <w:rPr>
          <w:rStyle w:val="CommentReference"/>
        </w:rPr>
        <w:annotationRef/>
      </w:r>
    </w:p>
  </w:comment>
  <w:comment w:initials="MR" w:author="Meike Robaard" w:date="2022-06-01T14:34:32" w:id="1940562047">
    <w:p w:rsidR="7F85FB28" w:rsidRDefault="7F85FB28" w14:paraId="397EF9B9" w14:textId="7AEDDCAB">
      <w:pPr>
        <w:pStyle w:val="CommentText"/>
      </w:pPr>
      <w:r w:rsidR="7F85FB28">
        <w:rPr/>
        <w:t xml:space="preserve">not sure if this is the best way of putting it. Dealing with peoples of other cultures (which I would recommend be used instead of "foreign groups") is not a purely new phenomenon, though contemporary globalization certainly is. </w:t>
      </w:r>
      <w:r>
        <w:rPr>
          <w:rStyle w:val="CommentReference"/>
        </w:rPr>
        <w:annotationRef/>
      </w:r>
    </w:p>
  </w:comment>
  <w:comment w:initials="MR" w:author="Meike Robaard" w:date="2022-06-01T20:19:53" w:id="1555907972">
    <w:p w:rsidR="7F85FB28" w:rsidRDefault="7F85FB28" w14:paraId="5B9AA547" w14:textId="4FC6D960">
      <w:pPr>
        <w:pStyle w:val="CommentText"/>
      </w:pPr>
      <w:r w:rsidR="7F85FB28">
        <w:rPr/>
        <w:t>not necessary</w:t>
      </w:r>
      <w:r>
        <w:rPr>
          <w:rStyle w:val="CommentReference"/>
        </w:rPr>
        <w:annotationRef/>
      </w:r>
    </w:p>
  </w:comment>
  <w:comment w:initials="MR" w:author="Meike Robaard" w:date="2022-06-01T20:24:53" w:id="125918700">
    <w:p w:rsidR="7F85FB28" w:rsidRDefault="7F85FB28" w14:paraId="0B67BB89" w14:textId="4573100D">
      <w:pPr>
        <w:pStyle w:val="CommentText"/>
      </w:pPr>
      <w:r w:rsidR="7F85FB28">
        <w:rPr/>
        <w:t>this could benefit from some further elaboration so as to avoid over simplification</w:t>
      </w:r>
      <w:r>
        <w:rPr>
          <w:rStyle w:val="CommentReference"/>
        </w:rPr>
        <w:annotationRef/>
      </w:r>
    </w:p>
  </w:comment>
  <w:comment w:initials="MR" w:author="Meike Robaard" w:date="2022-06-01T20:28:20" w:id="1764856274">
    <w:p w:rsidR="7F85FB28" w:rsidRDefault="7F85FB28" w14:paraId="6D32141C" w14:textId="11F00EEE">
      <w:pPr>
        <w:pStyle w:val="CommentText"/>
      </w:pPr>
      <w:r w:rsidR="7F85FB28">
        <w:rPr/>
        <w:t>what is meant by this?</w:t>
      </w:r>
      <w:r>
        <w:rPr>
          <w:rStyle w:val="CommentReference"/>
        </w:rPr>
        <w:annotationRef/>
      </w:r>
    </w:p>
  </w:comment>
  <w:comment w:initials="MR" w:author="Meike Robaard" w:date="2022-06-01T20:31:47" w:id="1067926531">
    <w:p w:rsidR="7F85FB28" w:rsidRDefault="7F85FB28" w14:paraId="6FA6DC7B" w14:textId="0C181B1C">
      <w:pPr>
        <w:pStyle w:val="CommentText"/>
      </w:pPr>
      <w:r w:rsidR="7F85FB28">
        <w:rPr/>
        <w:t xml:space="preserve">how does this follow from the previous sentence(s)? </w:t>
      </w:r>
      <w:r>
        <w:rPr>
          <w:rStyle w:val="CommentReference"/>
        </w:rPr>
        <w:annotationRef/>
      </w:r>
    </w:p>
  </w:comment>
  <w:comment w:initials="MR" w:author="Meike Robaard" w:date="2022-06-01T21:03:47" w:id="1700590471">
    <w:p w:rsidR="7F85FB28" w:rsidRDefault="7F85FB28" w14:paraId="465A3B62" w14:textId="644CF460">
      <w:pPr>
        <w:pStyle w:val="CommentText"/>
      </w:pPr>
      <w:r w:rsidR="7F85FB28">
        <w:rPr/>
        <w:t>see prior comments about this term</w:t>
      </w:r>
      <w:r>
        <w:rPr>
          <w:rStyle w:val="CommentReference"/>
        </w:rPr>
        <w:annotationRef/>
      </w:r>
    </w:p>
  </w:comment>
  <w:comment w:initials="MR" w:author="Meike Robaard" w:date="2022-06-02T09:26:39" w:id="732502370">
    <w:p w:rsidR="7F85FB28" w:rsidRDefault="7F85FB28" w14:paraId="520BA349" w14:textId="40CE639E">
      <w:pPr>
        <w:pStyle w:val="CommentText"/>
      </w:pPr>
      <w:r w:rsidR="7F85FB28">
        <w:rPr/>
        <w:t>Does this solely/directly follow from Marx' analyses?</w:t>
      </w:r>
      <w:r>
        <w:rPr>
          <w:rStyle w:val="CommentReference"/>
        </w:rPr>
        <w:annotationRef/>
      </w:r>
    </w:p>
  </w:comment>
  <w:comment w:initials="MR" w:author="Meike Robaard" w:date="2022-06-02T09:27:58" w:id="244824630">
    <w:p w:rsidR="7F85FB28" w:rsidRDefault="7F85FB28" w14:paraId="1445B169" w14:textId="60A0A1B4">
      <w:pPr>
        <w:pStyle w:val="CommentText"/>
      </w:pPr>
      <w:r w:rsidR="7F85FB28">
        <w:rPr/>
        <w:t>not sure if necessary</w:t>
      </w:r>
      <w:r>
        <w:rPr>
          <w:rStyle w:val="CommentReference"/>
        </w:rPr>
        <w:annotationRef/>
      </w:r>
    </w:p>
  </w:comment>
  <w:comment w:initials="MR" w:author="Meike Robaard" w:date="2022-06-02T09:34:35" w:id="106487183">
    <w:p w:rsidR="7F85FB28" w:rsidRDefault="7F85FB28" w14:paraId="133824A7" w14:textId="0AF028BF">
      <w:pPr>
        <w:pStyle w:val="CommentText"/>
      </w:pPr>
      <w:r w:rsidR="7F85FB28">
        <w:rPr/>
        <w:t>not sure if necessary</w:t>
      </w:r>
      <w:r>
        <w:rPr>
          <w:rStyle w:val="CommentReference"/>
        </w:rPr>
        <w:annotationRef/>
      </w:r>
    </w:p>
  </w:comment>
  <w:comment w:initials="MR" w:author="Meike Robaard" w:date="2022-06-02T09:39:11" w:id="411614516">
    <w:p w:rsidR="7F85FB28" w:rsidRDefault="7F85FB28" w14:paraId="45EB2ADD" w14:textId="4B43DD7B">
      <w:pPr>
        <w:pStyle w:val="CommentText"/>
      </w:pPr>
      <w:r w:rsidR="7F85FB28">
        <w:rPr/>
        <w:t>would make this a new sentence</w:t>
      </w:r>
      <w:r>
        <w:rPr>
          <w:rStyle w:val="CommentReference"/>
        </w:rPr>
        <w:annotationRef/>
      </w:r>
    </w:p>
  </w:comment>
  <w:comment w:initials="MR" w:author="Meike Robaard" w:date="2022-06-02T09:40:18" w:id="1962717864">
    <w:p w:rsidR="7F85FB28" w:rsidRDefault="7F85FB28" w14:paraId="7EA398D6" w14:textId="05BF2935">
      <w:pPr>
        <w:pStyle w:val="CommentText"/>
      </w:pPr>
      <w:r w:rsidR="7F85FB28">
        <w:rPr/>
        <w:t>protects what?</w:t>
      </w:r>
      <w:r>
        <w:rPr>
          <w:rStyle w:val="CommentReference"/>
        </w:rPr>
        <w:annotationRef/>
      </w:r>
    </w:p>
  </w:comment>
  <w:comment w:initials="MR" w:author="Meike Robaard" w:date="2022-06-02T09:42:38" w:id="1639013812">
    <w:p w:rsidR="7F85FB28" w:rsidRDefault="7F85FB28" w14:paraId="0C30E5F9" w14:textId="5B91E88C">
      <w:pPr>
        <w:pStyle w:val="CommentText"/>
      </w:pPr>
      <w:r w:rsidR="7F85FB28">
        <w:rPr/>
        <w:t>What do you mean by this?</w:t>
      </w:r>
      <w:r>
        <w:rPr>
          <w:rStyle w:val="CommentReference"/>
        </w:rPr>
        <w:annotationRef/>
      </w:r>
    </w:p>
  </w:comment>
  <w:comment w:initials="MR" w:author="Meike Robaard" w:date="2022-06-02T09:43:06" w:id="424056111">
    <w:p w:rsidR="7F85FB28" w:rsidRDefault="7F85FB28" w14:paraId="763921BC" w14:textId="43252C09">
      <w:pPr>
        <w:pStyle w:val="CommentText"/>
      </w:pPr>
      <w:r w:rsidR="7F85FB28">
        <w:rPr/>
        <w:t>who does "they" refer to here?</w:t>
      </w:r>
      <w:r>
        <w:rPr>
          <w:rStyle w:val="CommentReference"/>
        </w:rPr>
        <w:annotationRef/>
      </w:r>
    </w:p>
  </w:comment>
  <w:comment w:initials="MR" w:author="Meike Robaard" w:date="2022-06-02T09:48:02" w:id="1626845775">
    <w:p w:rsidR="7F85FB28" w:rsidRDefault="7F85FB28" w14:paraId="285A839F" w14:textId="059C1356">
      <w:pPr>
        <w:pStyle w:val="CommentText"/>
      </w:pPr>
      <w:r w:rsidR="7F85FB28">
        <w:rPr/>
        <w:t>Not sure what is meant by this</w:t>
      </w:r>
      <w:r>
        <w:rPr>
          <w:rStyle w:val="CommentReference"/>
        </w:rPr>
        <w:annotationRef/>
      </w:r>
    </w:p>
  </w:comment>
  <w:comment w:initials="MR" w:author="Meike Robaard" w:date="2022-06-02T09:52:05" w:id="1316162974">
    <w:p w:rsidR="7F85FB28" w:rsidRDefault="7F85FB28" w14:paraId="1F56A4CF" w14:textId="69AA9281">
      <w:pPr>
        <w:pStyle w:val="CommentText"/>
      </w:pPr>
      <w:r w:rsidR="7F85FB28">
        <w:rPr/>
        <w:t>Not sure if necessary</w:t>
      </w:r>
      <w:r>
        <w:rPr>
          <w:rStyle w:val="CommentReference"/>
        </w:rPr>
        <w:annotationRef/>
      </w:r>
    </w:p>
  </w:comment>
  <w:comment w:initials="MR" w:author="Meike Robaard" w:date="2022-06-02T09:52:36" w:id="772079862">
    <w:p w:rsidR="7F85FB28" w:rsidRDefault="7F85FB28" w14:paraId="37A0CBDD" w14:textId="0A979A96">
      <w:pPr>
        <w:pStyle w:val="CommentText"/>
      </w:pPr>
      <w:r w:rsidR="7F85FB28">
        <w:rPr/>
        <w:t xml:space="preserve">Would rephrase this </w:t>
      </w:r>
      <w:r>
        <w:rPr>
          <w:rStyle w:val="CommentReference"/>
        </w:rPr>
        <w:annotationRef/>
      </w:r>
    </w:p>
  </w:comment>
  <w:comment w:initials="MR" w:author="Meike Robaard" w:date="2022-06-02T09:53:30" w:id="951630815">
    <w:p w:rsidR="7F85FB28" w:rsidRDefault="7F85FB28" w14:paraId="7F61A58C" w14:textId="0427E8F6">
      <w:pPr>
        <w:pStyle w:val="CommentText"/>
      </w:pPr>
      <w:r w:rsidR="7F85FB28">
        <w:rPr/>
        <w:t>not sure if this is a useful/accurate descriptor</w:t>
      </w:r>
      <w:r>
        <w:rPr>
          <w:rStyle w:val="CommentReference"/>
        </w:rPr>
        <w:annotationRef/>
      </w:r>
    </w:p>
  </w:comment>
  <w:comment w:initials="MR" w:author="Meike Robaard" w:date="2022-06-02T10:20:52" w:id="599079759">
    <w:p w:rsidR="7F85FB28" w:rsidRDefault="7F85FB28" w14:paraId="5DA18836" w14:textId="5B54D4C8">
      <w:pPr>
        <w:pStyle w:val="CommentText"/>
      </w:pPr>
      <w:r w:rsidR="7F85FB28">
        <w:rPr/>
        <w:t>see prior comments</w:t>
      </w:r>
      <w:r>
        <w:rPr>
          <w:rStyle w:val="CommentReference"/>
        </w:rPr>
        <w:annotationRef/>
      </w:r>
    </w:p>
  </w:comment>
  <w:comment w:initials="MR" w:author="Meike Robaard" w:date="2022-06-02T10:43:21" w:id="1201186235">
    <w:p w:rsidR="7F85FB28" w:rsidRDefault="7F85FB28" w14:paraId="44C2C06F" w14:textId="27AE66AF">
      <w:pPr>
        <w:pStyle w:val="CommentText"/>
      </w:pPr>
      <w:r w:rsidR="7F85FB28">
        <w:rPr/>
        <w:t>Is there a way to incorporate this quote more into the paragraph above?</w:t>
      </w:r>
      <w:r>
        <w:rPr>
          <w:rStyle w:val="CommentReference"/>
        </w:rPr>
        <w:annotationRef/>
      </w:r>
    </w:p>
  </w:comment>
  <w:comment w:initials="MR" w:author="Meike Robaard" w:date="2022-06-02T10:44:50" w:id="436356418">
    <w:p w:rsidR="7F85FB28" w:rsidRDefault="7F85FB28" w14:paraId="6705997A" w14:textId="41C8B1CE">
      <w:pPr>
        <w:pStyle w:val="CommentText"/>
      </w:pPr>
      <w:r w:rsidR="7F85FB28">
        <w:rPr/>
        <w:t>Is this accurate? Considering that Feyerabend was writing quite some time prior to the introduction of the term "postmodern" and provided that his ideas are arguably more "modern' than "postmodern"?</w:t>
      </w:r>
      <w:r>
        <w:rPr>
          <w:rStyle w:val="CommentReference"/>
        </w:rPr>
        <w:annotationRef/>
      </w:r>
    </w:p>
  </w:comment>
  <w:comment w:initials="MR" w:author="Meike Robaard" w:date="2022-06-02T10:49:54" w:id="797220405">
    <w:p w:rsidR="7F85FB28" w:rsidRDefault="7F85FB28" w14:paraId="42A996FD" w14:textId="78D04E53">
      <w:pPr>
        <w:pStyle w:val="CommentText"/>
      </w:pPr>
      <w:r w:rsidR="7F85FB28">
        <w:rPr/>
        <w:t>see previous comment about referring to Feyerabend as a postmodernist</w:t>
      </w:r>
      <w:r>
        <w:rPr>
          <w:rStyle w:val="CommentReference"/>
        </w:rPr>
        <w:annotationRef/>
      </w:r>
    </w:p>
  </w:comment>
  <w:comment w:initials="MR" w:author="Meike Robaard" w:date="2022-06-02T10:51:05" w:id="689172431">
    <w:p w:rsidR="7F85FB28" w:rsidRDefault="7F85FB28" w14:paraId="72190B26" w14:textId="798E1884">
      <w:pPr>
        <w:pStyle w:val="CommentText"/>
      </w:pPr>
      <w:r w:rsidR="7F85FB28">
        <w:rPr/>
        <w:t>italics</w:t>
      </w:r>
      <w:r>
        <w:rPr>
          <w:rStyle w:val="CommentReference"/>
        </w:rPr>
        <w:annotationRef/>
      </w:r>
    </w:p>
  </w:comment>
  <w:comment w:initials="MR" w:author="Meike Robaard" w:date="2022-06-02T10:54:50" w:id="1172244810">
    <w:p w:rsidR="7F85FB28" w:rsidRDefault="7F85FB28" w14:paraId="772C87E2" w14:textId="2F705B38">
      <w:pPr>
        <w:pStyle w:val="CommentText"/>
      </w:pPr>
      <w:r w:rsidR="7F85FB28">
        <w:rPr/>
        <w:t>What does "it" refer to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9FA1EA2"/>
  <w15:commentEx w15:done="0" w15:paraId="351B1ECC"/>
  <w15:commentEx w15:done="0" w15:paraId="09F75669"/>
  <w15:commentEx w15:done="0" w15:paraId="2EF85DC5"/>
  <w15:commentEx w15:done="0" w15:paraId="04989D95"/>
  <w15:commentEx w15:done="0" w15:paraId="4E4FDFA3"/>
  <w15:commentEx w15:done="0" w15:paraId="43A84B1E"/>
  <w15:commentEx w15:done="0" w15:paraId="61784480"/>
  <w15:commentEx w15:done="0" w15:paraId="05DC48F2"/>
  <w15:commentEx w15:done="0" w15:paraId="734A9614"/>
  <w15:commentEx w15:done="0" w15:paraId="78CD1789"/>
  <w15:commentEx w15:done="0" w15:paraId="2EBBADF8"/>
  <w15:commentEx w15:done="0" w15:paraId="4498BC5F"/>
  <w15:commentEx w15:done="0" w15:paraId="0505B7B7"/>
  <w15:commentEx w15:done="0" w15:paraId="36545A8C"/>
  <w15:commentEx w15:done="0" w15:paraId="3707D503"/>
  <w15:commentEx w15:done="0" w15:paraId="0278A116"/>
  <w15:commentEx w15:done="0" w15:paraId="2FBBE2FE"/>
  <w15:commentEx w15:done="0" w15:paraId="56DBD83B"/>
  <w15:commentEx w15:done="0" w15:paraId="15C7912A"/>
  <w15:commentEx w15:done="0" w15:paraId="12483537"/>
  <w15:commentEx w15:done="0" w15:paraId="4411F511"/>
  <w15:commentEx w15:done="0" w15:paraId="30DA91CA"/>
  <w15:commentEx w15:done="0" w15:paraId="11BBE324"/>
  <w15:commentEx w15:done="0" w15:paraId="792E3C7A"/>
  <w15:commentEx w15:done="0" w15:paraId="03F7EE8A"/>
  <w15:commentEx w15:done="0" w15:paraId="5BA7821D"/>
  <w15:commentEx w15:done="0" w15:paraId="3093561D"/>
  <w15:commentEx w15:done="0" w15:paraId="681BB37E"/>
  <w15:commentEx w15:done="0" w15:paraId="09BB84B1"/>
  <w15:commentEx w15:done="0" w15:paraId="2D6C003D"/>
  <w15:commentEx w15:done="0" w15:paraId="7BD2B712"/>
  <w15:commentEx w15:done="0" w15:paraId="7638A746" w15:paraIdParent="4E4FDFA3"/>
  <w15:commentEx w15:done="0" w15:paraId="7245AF63"/>
  <w15:commentEx w15:done="0" w15:paraId="5344DFBC"/>
  <w15:commentEx w15:done="0" w15:paraId="2A5DD049"/>
  <w15:commentEx w15:done="0" w15:paraId="7DA90E25"/>
  <w15:commentEx w15:done="0" w15:paraId="1F8191F2"/>
  <w15:commentEx w15:done="0" w15:paraId="0F7D7CC3"/>
  <w15:commentEx w15:done="0" w15:paraId="30DD206E"/>
  <w15:commentEx w15:done="0" w15:paraId="2CC80449"/>
  <w15:commentEx w15:done="0" w15:paraId="374BEEB8"/>
  <w15:commentEx w15:done="0" w15:paraId="7D111DD4"/>
  <w15:commentEx w15:done="0" w15:paraId="72A8F202"/>
  <w15:commentEx w15:done="0" w15:paraId="7DFE506A"/>
  <w15:commentEx w15:done="0" w15:paraId="0AE0ED29"/>
  <w15:commentEx w15:done="0" w15:paraId="5BAD597E"/>
  <w15:commentEx w15:done="0" w15:paraId="177CF425"/>
  <w15:commentEx w15:done="0" w15:paraId="27A85D8C"/>
  <w15:commentEx w15:done="0" w15:paraId="0DC8ABAB"/>
  <w15:commentEx w15:done="0" w15:paraId="5C0E8512"/>
  <w15:commentEx w15:done="0" w15:paraId="117E551D"/>
  <w15:commentEx w15:done="0" w15:paraId="3CB33F99"/>
  <w15:commentEx w15:done="0" w15:paraId="4B32D399"/>
  <w15:commentEx w15:done="0" w15:paraId="51A5D169"/>
  <w15:commentEx w15:done="0" w15:paraId="1D7083A7"/>
  <w15:commentEx w15:done="0" w15:paraId="5CA97220"/>
  <w15:commentEx w15:done="0" w15:paraId="37D6D944"/>
  <w15:commentEx w15:done="0" w15:paraId="709F11DE"/>
  <w15:commentEx w15:done="0" w15:paraId="770BD39A"/>
  <w15:commentEx w15:done="0" w15:paraId="1F31DAA5"/>
  <w15:commentEx w15:done="0" w15:paraId="4C9308F8"/>
  <w15:commentEx w15:done="0" w15:paraId="15F37E8F"/>
  <w15:commentEx w15:done="0" w15:paraId="02F3D109"/>
  <w15:commentEx w15:done="0" w15:paraId="293B5CA5"/>
  <w15:commentEx w15:done="0" w15:paraId="2A5D1622"/>
  <w15:commentEx w15:done="0" w15:paraId="31B4C66C"/>
  <w15:commentEx w15:done="0" w15:paraId="699DEFA3"/>
  <w15:commentEx w15:done="0" w15:paraId="67514FA8"/>
  <w15:commentEx w15:done="0" w15:paraId="0708FB70"/>
  <w15:commentEx w15:done="0" w15:paraId="1AD5A30D"/>
  <w15:commentEx w15:done="0" w15:paraId="1507B60B"/>
  <w15:commentEx w15:done="0" w15:paraId="3AF9D8C3"/>
  <w15:commentEx w15:done="0" w15:paraId="6CBB5567"/>
  <w15:commentEx w15:done="0" w15:paraId="41718D96"/>
  <w15:commentEx w15:done="0" w15:paraId="5121057D"/>
  <w15:commentEx w15:done="0" w15:paraId="30CDEE66"/>
  <w15:commentEx w15:done="0" w15:paraId="49E74FFD"/>
  <w15:commentEx w15:done="0" w15:paraId="7AEFC457"/>
  <w15:commentEx w15:done="0" w15:paraId="6293BA0E"/>
  <w15:commentEx w15:done="0" w15:paraId="7BD16036"/>
  <w15:commentEx w15:done="0" w15:paraId="67B7B0F7"/>
  <w15:commentEx w15:done="0" w15:paraId="2A74682F"/>
  <w15:commentEx w15:done="0" w15:paraId="1523D25C"/>
  <w15:commentEx w15:done="0" w15:paraId="14988FE7"/>
  <w15:commentEx w15:done="0" w15:paraId="124C0BC8"/>
  <w15:commentEx w15:done="0" w15:paraId="53FEF179"/>
  <w15:commentEx w15:done="0" w15:paraId="229EB67C"/>
  <w15:commentEx w15:done="0" w15:paraId="1D25C619"/>
  <w15:commentEx w15:done="0" w15:paraId="2D06EB98"/>
  <w15:commentEx w15:done="0" w15:paraId="7F5513C5"/>
  <w15:commentEx w15:done="0" w15:paraId="77354CD5"/>
  <w15:commentEx w15:done="0" w15:paraId="3736663C"/>
  <w15:commentEx w15:done="0" w15:paraId="1AFE7E69"/>
  <w15:commentEx w15:done="0" w15:paraId="6065CF96"/>
  <w15:commentEx w15:done="0" w15:paraId="1831784A"/>
  <w15:commentEx w15:done="0" w15:paraId="335278DA"/>
  <w15:commentEx w15:done="0" w15:paraId="290DCAEE"/>
  <w15:commentEx w15:done="0" w15:paraId="397EF9B9"/>
  <w15:commentEx w15:done="0" w15:paraId="5B9AA547"/>
  <w15:commentEx w15:done="0" w15:paraId="0B67BB89"/>
  <w15:commentEx w15:done="0" w15:paraId="6D32141C"/>
  <w15:commentEx w15:done="0" w15:paraId="6FA6DC7B"/>
  <w15:commentEx w15:done="0" w15:paraId="465A3B62"/>
  <w15:commentEx w15:done="0" w15:paraId="520BA349"/>
  <w15:commentEx w15:done="0" w15:paraId="1445B169"/>
  <w15:commentEx w15:done="0" w15:paraId="133824A7"/>
  <w15:commentEx w15:done="0" w15:paraId="45EB2ADD"/>
  <w15:commentEx w15:done="0" w15:paraId="7EA398D6"/>
  <w15:commentEx w15:done="0" w15:paraId="0C30E5F9"/>
  <w15:commentEx w15:done="0" w15:paraId="763921BC"/>
  <w15:commentEx w15:done="0" w15:paraId="285A839F"/>
  <w15:commentEx w15:done="0" w15:paraId="1F56A4CF"/>
  <w15:commentEx w15:done="0" w15:paraId="37A0CBDD"/>
  <w15:commentEx w15:done="0" w15:paraId="7F61A58C"/>
  <w15:commentEx w15:done="0" w15:paraId="5DA18836"/>
  <w15:commentEx w15:done="0" w15:paraId="44C2C06F"/>
  <w15:commentEx w15:done="0" w15:paraId="6705997A"/>
  <w15:commentEx w15:done="0" w15:paraId="42A996FD"/>
  <w15:commentEx w15:done="0" w15:paraId="72190B26"/>
  <w15:commentEx w15:done="0" w15:paraId="772C87E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E39707" w16cex:dateUtc="2022-05-23T18:08:50.724Z"/>
  <w16cex:commentExtensible w16cex:durableId="7594FB2E" w16cex:dateUtc="2022-05-23T18:15:50.879Z"/>
  <w16cex:commentExtensible w16cex:durableId="3AB336B2" w16cex:dateUtc="2022-05-23T18:18:12.069Z"/>
  <w16cex:commentExtensible w16cex:durableId="21FFDBE1" w16cex:dateUtc="2022-05-23T19:07:46.291Z"/>
  <w16cex:commentExtensible w16cex:durableId="13352835" w16cex:dateUtc="2022-05-23T19:15:21.995Z"/>
  <w16cex:commentExtensible w16cex:durableId="3EF59B06" w16cex:dateUtc="2022-05-23T19:23:59.787Z"/>
  <w16cex:commentExtensible w16cex:durableId="3992CA45" w16cex:dateUtc="2022-05-23T19:31:18.162Z"/>
  <w16cex:commentExtensible w16cex:durableId="1BF986D6" w16cex:dateUtc="2022-05-23T19:31:27.442Z"/>
  <w16cex:commentExtensible w16cex:durableId="19BC6D7D" w16cex:dateUtc="2022-05-24T19:39:28.028Z"/>
  <w16cex:commentExtensible w16cex:durableId="7C2004F9" w16cex:dateUtc="2022-05-24T20:22:24.174Z"/>
  <w16cex:commentExtensible w16cex:durableId="5D4635A8" w16cex:dateUtc="2022-05-24T20:25:35.777Z"/>
  <w16cex:commentExtensible w16cex:durableId="3CB87BFD" w16cex:dateUtc="2022-05-25T14:44:10.339Z"/>
  <w16cex:commentExtensible w16cex:durableId="50534516" w16cex:dateUtc="2022-05-25T14:44:31.907Z"/>
  <w16cex:commentExtensible w16cex:durableId="09EB91C0" w16cex:dateUtc="2022-05-25T17:53:52.155Z"/>
  <w16cex:commentExtensible w16cex:durableId="0795DD78" w16cex:dateUtc="2022-05-25T17:59:50.603Z"/>
  <w16cex:commentExtensible w16cex:durableId="7DC1D8F6" w16cex:dateUtc="2022-05-25T18:16:43.953Z"/>
  <w16cex:commentExtensible w16cex:durableId="4D44E9E9" w16cex:dateUtc="2022-05-25T18:28:45.586Z"/>
  <w16cex:commentExtensible w16cex:durableId="213943A7" w16cex:dateUtc="2022-05-26T15:37:38.057Z"/>
  <w16cex:commentExtensible w16cex:durableId="7554B874" w16cex:dateUtc="2022-05-26T15:45:33.178Z"/>
  <w16cex:commentExtensible w16cex:durableId="3552A4BB" w16cex:dateUtc="2022-05-26T15:53:48.215Z"/>
  <w16cex:commentExtensible w16cex:durableId="1A6671ED" w16cex:dateUtc="2022-05-26T15:58:59.111Z"/>
  <w16cex:commentExtensible w16cex:durableId="4D3199C7" w16cex:dateUtc="2022-05-27T13:45:45.748Z"/>
  <w16cex:commentExtensible w16cex:durableId="05E7595C" w16cex:dateUtc="2022-05-27T14:36:45.22Z"/>
  <w16cex:commentExtensible w16cex:durableId="3A938FCD" w16cex:dateUtc="2022-05-27T15:32:12.63Z"/>
  <w16cex:commentExtensible w16cex:durableId="25EC8674" w16cex:dateUtc="2022-05-27T15:56:03.421Z"/>
  <w16cex:commentExtensible w16cex:durableId="6967A10A" w16cex:dateUtc="2022-05-27T16:27:13.697Z"/>
  <w16cex:commentExtensible w16cex:durableId="51C13E25" w16cex:dateUtc="2022-05-27T17:06:55.971Z"/>
  <w16cex:commentExtensible w16cex:durableId="4D28C212" w16cex:dateUtc="2022-05-27T17:09:14.686Z"/>
  <w16cex:commentExtensible w16cex:durableId="6EFA984D" w16cex:dateUtc="2022-05-27T17:09:37.862Z"/>
  <w16cex:commentExtensible w16cex:durableId="2507B514" w16cex:dateUtc="2022-05-27T17:11:17.903Z"/>
  <w16cex:commentExtensible w16cex:durableId="25BB5DF6" w16cex:dateUtc="2022-05-27T17:13:36.727Z"/>
  <w16cex:commentExtensible w16cex:durableId="31453D86" w16cex:dateUtc="2022-05-27T17:17:41.482Z"/>
  <w16cex:commentExtensible w16cex:durableId="20D69EF3" w16cex:dateUtc="2022-05-27T17:19:15.43Z"/>
  <w16cex:commentExtensible w16cex:durableId="72BB34E5" w16cex:dateUtc="2022-05-31T00:41:04.267Z"/>
  <w16cex:commentExtensible w16cex:durableId="282D530C" w16cex:dateUtc="2022-05-31T00:43:25.928Z"/>
  <w16cex:commentExtensible w16cex:durableId="47675FF7" w16cex:dateUtc="2022-05-31T00:49:55.511Z"/>
  <w16cex:commentExtensible w16cex:durableId="36894526" w16cex:dateUtc="2022-05-31T01:02:28.012Z"/>
  <w16cex:commentExtensible w16cex:durableId="65673D07" w16cex:dateUtc="2022-05-31T01:07:49.578Z"/>
  <w16cex:commentExtensible w16cex:durableId="599B243F" w16cex:dateUtc="2022-05-31T01:12:59.061Z"/>
  <w16cex:commentExtensible w16cex:durableId="78122060" w16cex:dateUtc="2022-05-31T01:14:50.067Z"/>
  <w16cex:commentExtensible w16cex:durableId="2CB84916" w16cex:dateUtc="2022-05-31T01:28:30.088Z"/>
  <w16cex:commentExtensible w16cex:durableId="1669668E" w16cex:dateUtc="2022-05-31T01:37:00.109Z"/>
  <w16cex:commentExtensible w16cex:durableId="06807F82" w16cex:dateUtc="2022-05-31T01:37:18.208Z"/>
  <w16cex:commentExtensible w16cex:durableId="0C9D2508" w16cex:dateUtc="2022-05-31T01:41:15.468Z"/>
  <w16cex:commentExtensible w16cex:durableId="5E2A626D" w16cex:dateUtc="2022-05-31T13:19:50.725Z"/>
  <w16cex:commentExtensible w16cex:durableId="266952DD" w16cex:dateUtc="2022-05-31T13:21:13.171Z"/>
  <w16cex:commentExtensible w16cex:durableId="60559233" w16cex:dateUtc="2022-05-31T13:29:53.41Z"/>
  <w16cex:commentExtensible w16cex:durableId="025A67E1" w16cex:dateUtc="2022-05-31T13:30:21.937Z"/>
  <w16cex:commentExtensible w16cex:durableId="3E5829C0" w16cex:dateUtc="2022-05-31T13:40:51.803Z"/>
  <w16cex:commentExtensible w16cex:durableId="7DB80A97" w16cex:dateUtc="2022-05-31T13:44:28.737Z"/>
  <w16cex:commentExtensible w16cex:durableId="78505973" w16cex:dateUtc="2022-05-31T14:05:26.933Z"/>
  <w16cex:commentExtensible w16cex:durableId="2BB35738" w16cex:dateUtc="2022-05-31T14:05:57.056Z"/>
  <w16cex:commentExtensible w16cex:durableId="7A7642F1" w16cex:dateUtc="2022-05-31T14:09:01.305Z"/>
  <w16cex:commentExtensible w16cex:durableId="445846F4" w16cex:dateUtc="2022-05-31T14:15:55.448Z"/>
  <w16cex:commentExtensible w16cex:durableId="76254F10" w16cex:dateUtc="2022-05-31T14:30:42.566Z"/>
  <w16cex:commentExtensible w16cex:durableId="5411B1EB" w16cex:dateUtc="2022-05-31T14:36:05.342Z"/>
  <w16cex:commentExtensible w16cex:durableId="55832A0B" w16cex:dateUtc="2022-05-31T14:36:22.637Z"/>
  <w16cex:commentExtensible w16cex:durableId="2C3DE8B5" w16cex:dateUtc="2022-05-31T14:38:51.923Z"/>
  <w16cex:commentExtensible w16cex:durableId="166693DF" w16cex:dateUtc="2022-05-31T14:52:02.817Z"/>
  <w16cex:commentExtensible w16cex:durableId="55CECBCF" w16cex:dateUtc="2022-05-31T14:54:59.024Z"/>
  <w16cex:commentExtensible w16cex:durableId="49107062" w16cex:dateUtc="2022-05-31T15:14:49.523Z"/>
  <w16cex:commentExtensible w16cex:durableId="2624B61D" w16cex:dateUtc="2022-05-31T15:40:08.62Z"/>
  <w16cex:commentExtensible w16cex:durableId="023D975F" w16cex:dateUtc="2022-05-31T15:47:12.85Z"/>
  <w16cex:commentExtensible w16cex:durableId="2D6445F8" w16cex:dateUtc="2022-05-31T19:24:39.062Z"/>
  <w16cex:commentExtensible w16cex:durableId="6493CC93" w16cex:dateUtc="2022-05-31T19:27:11.124Z"/>
  <w16cex:commentExtensible w16cex:durableId="4642B6ED" w16cex:dateUtc="2022-06-01T13:16:32.962Z"/>
  <w16cex:commentExtensible w16cex:durableId="660CA583" w16cex:dateUtc="2022-06-01T13:42:16.093Z"/>
  <w16cex:commentExtensible w16cex:durableId="341EC3F1" w16cex:dateUtc="2022-06-01T14:01:26.856Z"/>
  <w16cex:commentExtensible w16cex:durableId="5355530C" w16cex:dateUtc="2022-06-01T14:05:27.138Z"/>
  <w16cex:commentExtensible w16cex:durableId="33820D35" w16cex:dateUtc="2022-06-01T14:05:47.457Z"/>
  <w16cex:commentExtensible w16cex:durableId="5482A4F7" w16cex:dateUtc="2022-06-01T14:16:57.08Z"/>
  <w16cex:commentExtensible w16cex:durableId="53F08798" w16cex:dateUtc="2022-06-01T14:28:24.586Z"/>
  <w16cex:commentExtensible w16cex:durableId="295E5730" w16cex:dateUtc="2022-06-01T14:31:29.457Z"/>
  <w16cex:commentExtensible w16cex:durableId="120F69C1" w16cex:dateUtc="2022-06-01T14:54:36.291Z"/>
  <w16cex:commentExtensible w16cex:durableId="0AE89DE6" w16cex:dateUtc="2022-06-01T15:08:04.489Z"/>
  <w16cex:commentExtensible w16cex:durableId="5696324D" w16cex:dateUtc="2022-06-01T15:10:12.511Z"/>
  <w16cex:commentExtensible w16cex:durableId="046E2FDE" w16cex:dateUtc="2022-06-01T15:12:39.366Z"/>
  <w16cex:commentExtensible w16cex:durableId="6A2372EA" w16cex:dateUtc="2022-06-01T15:14:33.616Z"/>
  <w16cex:commentExtensible w16cex:durableId="58CAA3FC" w16cex:dateUtc="2022-06-01T15:22:51.291Z"/>
  <w16cex:commentExtensible w16cex:durableId="1D888D1F" w16cex:dateUtc="2022-06-01T15:28:43.67Z"/>
  <w16cex:commentExtensible w16cex:durableId="68C2D762" w16cex:dateUtc="2022-06-01T16:08:45.69Z"/>
  <w16cex:commentExtensible w16cex:durableId="2ACF74C6" w16cex:dateUtc="2022-06-01T16:09:08.376Z"/>
  <w16cex:commentExtensible w16cex:durableId="0737F817" w16cex:dateUtc="2022-06-01T16:17:39.362Z"/>
  <w16cex:commentExtensible w16cex:durableId="68A6C4D6" w16cex:dateUtc="2022-06-01T16:24:39.427Z"/>
  <w16cex:commentExtensible w16cex:durableId="666BB938" w16cex:dateUtc="2022-06-01T16:51:15.277Z"/>
  <w16cex:commentExtensible w16cex:durableId="3389FAD3" w16cex:dateUtc="2022-06-01T16:54:43.668Z"/>
  <w16cex:commentExtensible w16cex:durableId="207CA66F" w16cex:dateUtc="2022-06-01T16:58:13.786Z"/>
  <w16cex:commentExtensible w16cex:durableId="739E3E74" w16cex:dateUtc="2022-06-01T16:59:24.279Z"/>
  <w16cex:commentExtensible w16cex:durableId="1EAB1F2D" w16cex:dateUtc="2022-06-01T17:03:33.896Z"/>
  <w16cex:commentExtensible w16cex:durableId="5EE9D851" w16cex:dateUtc="2022-06-01T17:04:39.237Z"/>
  <w16cex:commentExtensible w16cex:durableId="7AB35D4A" w16cex:dateUtc="2022-06-01T17:16:18.032Z"/>
  <w16cex:commentExtensible w16cex:durableId="25C03182" w16cex:dateUtc="2022-06-01T17:36:02.787Z"/>
  <w16cex:commentExtensible w16cex:durableId="5EACD288" w16cex:dateUtc="2022-06-01T18:16:00.448Z"/>
  <w16cex:commentExtensible w16cex:durableId="5A9F94D5" w16cex:dateUtc="2022-06-01T18:16:41.423Z"/>
  <w16cex:commentExtensible w16cex:durableId="4B896907" w16cex:dateUtc="2022-06-01T18:19:40.147Z"/>
  <w16cex:commentExtensible w16cex:durableId="672FE891" w16cex:dateUtc="2022-06-01T18:21:06.243Z"/>
  <w16cex:commentExtensible w16cex:durableId="25EBAEEF" w16cex:dateUtc="2022-06-01T18:25:21.397Z"/>
  <w16cex:commentExtensible w16cex:durableId="6A5D992A" w16cex:dateUtc="2022-06-01T18:26:42.42Z"/>
  <w16cex:commentExtensible w16cex:durableId="164AA55E" w16cex:dateUtc="2022-06-01T18:34:32.033Z"/>
  <w16cex:commentExtensible w16cex:durableId="244DE6C7" w16cex:dateUtc="2022-06-02T00:19:53.156Z"/>
  <w16cex:commentExtensible w16cex:durableId="4886B4EA" w16cex:dateUtc="2022-06-02T00:24:53.968Z"/>
  <w16cex:commentExtensible w16cex:durableId="0A5C802F" w16cex:dateUtc="2022-06-02T00:28:20.612Z"/>
  <w16cex:commentExtensible w16cex:durableId="6DB4599D" w16cex:dateUtc="2022-06-02T00:31:47.298Z"/>
  <w16cex:commentExtensible w16cex:durableId="12263DAD" w16cex:dateUtc="2022-06-02T01:03:47.38Z"/>
  <w16cex:commentExtensible w16cex:durableId="5DFFCC6B" w16cex:dateUtc="2022-06-02T13:26:39.263Z"/>
  <w16cex:commentExtensible w16cex:durableId="2EA72FF0" w16cex:dateUtc="2022-06-02T13:27:58.605Z"/>
  <w16cex:commentExtensible w16cex:durableId="46E2F046" w16cex:dateUtc="2022-06-02T13:34:35.421Z"/>
  <w16cex:commentExtensible w16cex:durableId="330D1F74" w16cex:dateUtc="2022-06-02T13:39:11.498Z"/>
  <w16cex:commentExtensible w16cex:durableId="615D6E30" w16cex:dateUtc="2022-06-02T13:40:18.215Z"/>
  <w16cex:commentExtensible w16cex:durableId="11F536B1" w16cex:dateUtc="2022-06-02T13:42:38.823Z"/>
  <w16cex:commentExtensible w16cex:durableId="3151F783" w16cex:dateUtc="2022-06-02T13:43:06.769Z"/>
  <w16cex:commentExtensible w16cex:durableId="070BC334" w16cex:dateUtc="2022-06-02T13:48:02.766Z"/>
  <w16cex:commentExtensible w16cex:durableId="36554F8E" w16cex:dateUtc="2022-06-02T13:52:05.352Z"/>
  <w16cex:commentExtensible w16cex:durableId="77F97AE9" w16cex:dateUtc="2022-06-02T13:52:36.502Z"/>
  <w16cex:commentExtensible w16cex:durableId="01BD139D" w16cex:dateUtc="2022-06-02T13:53:30.891Z"/>
  <w16cex:commentExtensible w16cex:durableId="650CB96A" w16cex:dateUtc="2022-06-02T14:20:52.497Z"/>
  <w16cex:commentExtensible w16cex:durableId="34022803" w16cex:dateUtc="2022-06-02T14:43:21.354Z"/>
  <w16cex:commentExtensible w16cex:durableId="40115663" w16cex:dateUtc="2022-06-02T14:44:50.978Z"/>
  <w16cex:commentExtensible w16cex:durableId="13BB199D" w16cex:dateUtc="2022-06-02T14:49:54.658Z"/>
  <w16cex:commentExtensible w16cex:durableId="49FE9EDC" w16cex:dateUtc="2022-06-02T14:51:05.682Z"/>
  <w16cex:commentExtensible w16cex:durableId="439FE2AC" w16cex:dateUtc="2022-06-02T14:54:50.011Z"/>
</w16cex:commentsExtensible>
</file>

<file path=word/commentsIds.xml><?xml version="1.0" encoding="utf-8"?>
<w16cid:commentsIds xmlns:mc="http://schemas.openxmlformats.org/markup-compatibility/2006" xmlns:w16cid="http://schemas.microsoft.com/office/word/2016/wordml/cid" mc:Ignorable="w16cid">
  <w16cid:commentId w16cid:paraId="49FA1EA2" w16cid:durableId="53E39707"/>
  <w16cid:commentId w16cid:paraId="351B1ECC" w16cid:durableId="7594FB2E"/>
  <w16cid:commentId w16cid:paraId="09F75669" w16cid:durableId="3AB336B2"/>
  <w16cid:commentId w16cid:paraId="2EF85DC5" w16cid:durableId="21FFDBE1"/>
  <w16cid:commentId w16cid:paraId="04989D95" w16cid:durableId="13352835"/>
  <w16cid:commentId w16cid:paraId="4E4FDFA3" w16cid:durableId="3EF59B06"/>
  <w16cid:commentId w16cid:paraId="43A84B1E" w16cid:durableId="3992CA45"/>
  <w16cid:commentId w16cid:paraId="61784480" w16cid:durableId="1BF986D6"/>
  <w16cid:commentId w16cid:paraId="05DC48F2" w16cid:durableId="19BC6D7D"/>
  <w16cid:commentId w16cid:paraId="734A9614" w16cid:durableId="7C2004F9"/>
  <w16cid:commentId w16cid:paraId="78CD1789" w16cid:durableId="5D4635A8"/>
  <w16cid:commentId w16cid:paraId="2EBBADF8" w16cid:durableId="3CB87BFD"/>
  <w16cid:commentId w16cid:paraId="4498BC5F" w16cid:durableId="50534516"/>
  <w16cid:commentId w16cid:paraId="0505B7B7" w16cid:durableId="09EB91C0"/>
  <w16cid:commentId w16cid:paraId="36545A8C" w16cid:durableId="0795DD78"/>
  <w16cid:commentId w16cid:paraId="3707D503" w16cid:durableId="7DC1D8F6"/>
  <w16cid:commentId w16cid:paraId="0278A116" w16cid:durableId="4D44E9E9"/>
  <w16cid:commentId w16cid:paraId="2FBBE2FE" w16cid:durableId="213943A7"/>
  <w16cid:commentId w16cid:paraId="56DBD83B" w16cid:durableId="7554B874"/>
  <w16cid:commentId w16cid:paraId="15C7912A" w16cid:durableId="3552A4BB"/>
  <w16cid:commentId w16cid:paraId="12483537" w16cid:durableId="1A6671ED"/>
  <w16cid:commentId w16cid:paraId="4411F511" w16cid:durableId="4D3199C7"/>
  <w16cid:commentId w16cid:paraId="30DA91CA" w16cid:durableId="05E7595C"/>
  <w16cid:commentId w16cid:paraId="11BBE324" w16cid:durableId="3A938FCD"/>
  <w16cid:commentId w16cid:paraId="792E3C7A" w16cid:durableId="25EC8674"/>
  <w16cid:commentId w16cid:paraId="03F7EE8A" w16cid:durableId="6967A10A"/>
  <w16cid:commentId w16cid:paraId="5BA7821D" w16cid:durableId="51C13E25"/>
  <w16cid:commentId w16cid:paraId="3093561D" w16cid:durableId="4D28C212"/>
  <w16cid:commentId w16cid:paraId="681BB37E" w16cid:durableId="6EFA984D"/>
  <w16cid:commentId w16cid:paraId="09BB84B1" w16cid:durableId="2507B514"/>
  <w16cid:commentId w16cid:paraId="2D6C003D" w16cid:durableId="25BB5DF6"/>
  <w16cid:commentId w16cid:paraId="7BD2B712" w16cid:durableId="31453D86"/>
  <w16cid:commentId w16cid:paraId="7638A746" w16cid:durableId="20D69EF3"/>
  <w16cid:commentId w16cid:paraId="7245AF63" w16cid:durableId="72BB34E5"/>
  <w16cid:commentId w16cid:paraId="5344DFBC" w16cid:durableId="282D530C"/>
  <w16cid:commentId w16cid:paraId="2A5DD049" w16cid:durableId="47675FF7"/>
  <w16cid:commentId w16cid:paraId="7DA90E25" w16cid:durableId="36894526"/>
  <w16cid:commentId w16cid:paraId="1F8191F2" w16cid:durableId="65673D07"/>
  <w16cid:commentId w16cid:paraId="0F7D7CC3" w16cid:durableId="599B243F"/>
  <w16cid:commentId w16cid:paraId="30DD206E" w16cid:durableId="78122060"/>
  <w16cid:commentId w16cid:paraId="2CC80449" w16cid:durableId="2CB84916"/>
  <w16cid:commentId w16cid:paraId="374BEEB8" w16cid:durableId="1669668E"/>
  <w16cid:commentId w16cid:paraId="7D111DD4" w16cid:durableId="06807F82"/>
  <w16cid:commentId w16cid:paraId="72A8F202" w16cid:durableId="0C9D2508"/>
  <w16cid:commentId w16cid:paraId="7DFE506A" w16cid:durableId="5E2A626D"/>
  <w16cid:commentId w16cid:paraId="0AE0ED29" w16cid:durableId="266952DD"/>
  <w16cid:commentId w16cid:paraId="5BAD597E" w16cid:durableId="60559233"/>
  <w16cid:commentId w16cid:paraId="177CF425" w16cid:durableId="025A67E1"/>
  <w16cid:commentId w16cid:paraId="27A85D8C" w16cid:durableId="3E5829C0"/>
  <w16cid:commentId w16cid:paraId="0DC8ABAB" w16cid:durableId="7DB80A97"/>
  <w16cid:commentId w16cid:paraId="5C0E8512" w16cid:durableId="78505973"/>
  <w16cid:commentId w16cid:paraId="117E551D" w16cid:durableId="2BB35738"/>
  <w16cid:commentId w16cid:paraId="3CB33F99" w16cid:durableId="7A7642F1"/>
  <w16cid:commentId w16cid:paraId="4B32D399" w16cid:durableId="445846F4"/>
  <w16cid:commentId w16cid:paraId="51A5D169" w16cid:durableId="76254F10"/>
  <w16cid:commentId w16cid:paraId="1D7083A7" w16cid:durableId="5411B1EB"/>
  <w16cid:commentId w16cid:paraId="5CA97220" w16cid:durableId="55832A0B"/>
  <w16cid:commentId w16cid:paraId="37D6D944" w16cid:durableId="2C3DE8B5"/>
  <w16cid:commentId w16cid:paraId="709F11DE" w16cid:durableId="166693DF"/>
  <w16cid:commentId w16cid:paraId="770BD39A" w16cid:durableId="55CECBCF"/>
  <w16cid:commentId w16cid:paraId="1F31DAA5" w16cid:durableId="49107062"/>
  <w16cid:commentId w16cid:paraId="4C9308F8" w16cid:durableId="2624B61D"/>
  <w16cid:commentId w16cid:paraId="15F37E8F" w16cid:durableId="023D975F"/>
  <w16cid:commentId w16cid:paraId="02F3D109" w16cid:durableId="2D6445F8"/>
  <w16cid:commentId w16cid:paraId="293B5CA5" w16cid:durableId="6493CC93"/>
  <w16cid:commentId w16cid:paraId="2A5D1622" w16cid:durableId="4642B6ED"/>
  <w16cid:commentId w16cid:paraId="31B4C66C" w16cid:durableId="660CA583"/>
  <w16cid:commentId w16cid:paraId="699DEFA3" w16cid:durableId="341EC3F1"/>
  <w16cid:commentId w16cid:paraId="67514FA8" w16cid:durableId="5355530C"/>
  <w16cid:commentId w16cid:paraId="0708FB70" w16cid:durableId="33820D35"/>
  <w16cid:commentId w16cid:paraId="1AD5A30D" w16cid:durableId="5482A4F7"/>
  <w16cid:commentId w16cid:paraId="1507B60B" w16cid:durableId="53F08798"/>
  <w16cid:commentId w16cid:paraId="3AF9D8C3" w16cid:durableId="295E5730"/>
  <w16cid:commentId w16cid:paraId="6CBB5567" w16cid:durableId="120F69C1"/>
  <w16cid:commentId w16cid:paraId="41718D96" w16cid:durableId="0AE89DE6"/>
  <w16cid:commentId w16cid:paraId="5121057D" w16cid:durableId="5696324D"/>
  <w16cid:commentId w16cid:paraId="30CDEE66" w16cid:durableId="046E2FDE"/>
  <w16cid:commentId w16cid:paraId="49E74FFD" w16cid:durableId="6A2372EA"/>
  <w16cid:commentId w16cid:paraId="7AEFC457" w16cid:durableId="58CAA3FC"/>
  <w16cid:commentId w16cid:paraId="6293BA0E" w16cid:durableId="1D888D1F"/>
  <w16cid:commentId w16cid:paraId="7BD16036" w16cid:durableId="68C2D762"/>
  <w16cid:commentId w16cid:paraId="67B7B0F7" w16cid:durableId="2ACF74C6"/>
  <w16cid:commentId w16cid:paraId="2A74682F" w16cid:durableId="0737F817"/>
  <w16cid:commentId w16cid:paraId="1523D25C" w16cid:durableId="68A6C4D6"/>
  <w16cid:commentId w16cid:paraId="14988FE7" w16cid:durableId="666BB938"/>
  <w16cid:commentId w16cid:paraId="124C0BC8" w16cid:durableId="3389FAD3"/>
  <w16cid:commentId w16cid:paraId="53FEF179" w16cid:durableId="207CA66F"/>
  <w16cid:commentId w16cid:paraId="229EB67C" w16cid:durableId="739E3E74"/>
  <w16cid:commentId w16cid:paraId="1D25C619" w16cid:durableId="1EAB1F2D"/>
  <w16cid:commentId w16cid:paraId="2D06EB98" w16cid:durableId="5EE9D851"/>
  <w16cid:commentId w16cid:paraId="7F5513C5" w16cid:durableId="7AB35D4A"/>
  <w16cid:commentId w16cid:paraId="77354CD5" w16cid:durableId="25C03182"/>
  <w16cid:commentId w16cid:paraId="3736663C" w16cid:durableId="5EACD288"/>
  <w16cid:commentId w16cid:paraId="1AFE7E69" w16cid:durableId="5A9F94D5"/>
  <w16cid:commentId w16cid:paraId="6065CF96" w16cid:durableId="4B896907"/>
  <w16cid:commentId w16cid:paraId="1831784A" w16cid:durableId="672FE891"/>
  <w16cid:commentId w16cid:paraId="335278DA" w16cid:durableId="25EBAEEF"/>
  <w16cid:commentId w16cid:paraId="290DCAEE" w16cid:durableId="6A5D992A"/>
  <w16cid:commentId w16cid:paraId="397EF9B9" w16cid:durableId="164AA55E"/>
  <w16cid:commentId w16cid:paraId="5B9AA547" w16cid:durableId="244DE6C7"/>
  <w16cid:commentId w16cid:paraId="0B67BB89" w16cid:durableId="4886B4EA"/>
  <w16cid:commentId w16cid:paraId="6D32141C" w16cid:durableId="0A5C802F"/>
  <w16cid:commentId w16cid:paraId="6FA6DC7B" w16cid:durableId="6DB4599D"/>
  <w16cid:commentId w16cid:paraId="465A3B62" w16cid:durableId="12263DAD"/>
  <w16cid:commentId w16cid:paraId="520BA349" w16cid:durableId="5DFFCC6B"/>
  <w16cid:commentId w16cid:paraId="1445B169" w16cid:durableId="2EA72FF0"/>
  <w16cid:commentId w16cid:paraId="133824A7" w16cid:durableId="46E2F046"/>
  <w16cid:commentId w16cid:paraId="45EB2ADD" w16cid:durableId="330D1F74"/>
  <w16cid:commentId w16cid:paraId="7EA398D6" w16cid:durableId="615D6E30"/>
  <w16cid:commentId w16cid:paraId="0C30E5F9" w16cid:durableId="11F536B1"/>
  <w16cid:commentId w16cid:paraId="763921BC" w16cid:durableId="3151F783"/>
  <w16cid:commentId w16cid:paraId="285A839F" w16cid:durableId="070BC334"/>
  <w16cid:commentId w16cid:paraId="1F56A4CF" w16cid:durableId="36554F8E"/>
  <w16cid:commentId w16cid:paraId="37A0CBDD" w16cid:durableId="77F97AE9"/>
  <w16cid:commentId w16cid:paraId="7F61A58C" w16cid:durableId="01BD139D"/>
  <w16cid:commentId w16cid:paraId="5DA18836" w16cid:durableId="650CB96A"/>
  <w16cid:commentId w16cid:paraId="44C2C06F" w16cid:durableId="34022803"/>
  <w16cid:commentId w16cid:paraId="6705997A" w16cid:durableId="40115663"/>
  <w16cid:commentId w16cid:paraId="42A996FD" w16cid:durableId="13BB199D"/>
  <w16cid:commentId w16cid:paraId="72190B26" w16cid:durableId="49FE9EDC"/>
  <w16cid:commentId w16cid:paraId="772C87E2" w16cid:durableId="439FE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C1C"/>
    <w:multiLevelType w:val="hybridMultilevel"/>
    <w:tmpl w:val="73E2439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8A71BF6"/>
    <w:multiLevelType w:val="hybridMultilevel"/>
    <w:tmpl w:val="59D6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4025"/>
    <w:multiLevelType w:val="hybridMultilevel"/>
    <w:tmpl w:val="C63EDD0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1C0353AE"/>
    <w:multiLevelType w:val="hybridMultilevel"/>
    <w:tmpl w:val="1E2492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1D771C77"/>
    <w:multiLevelType w:val="hybridMultilevel"/>
    <w:tmpl w:val="8970193C"/>
    <w:lvl w:ilvl="0" w:tplc="9BD0145C">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235119BA"/>
    <w:multiLevelType w:val="hybridMultilevel"/>
    <w:tmpl w:val="62E8E914"/>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6" w15:restartNumberingAfterBreak="0">
    <w:nsid w:val="2A4D7C27"/>
    <w:multiLevelType w:val="hybridMultilevel"/>
    <w:tmpl w:val="885E1254"/>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325766E3"/>
    <w:multiLevelType w:val="hybridMultilevel"/>
    <w:tmpl w:val="C49C188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32B20CAE"/>
    <w:multiLevelType w:val="hybridMultilevel"/>
    <w:tmpl w:val="30A4948E"/>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3607678A"/>
    <w:multiLevelType w:val="hybridMultilevel"/>
    <w:tmpl w:val="EE364FE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3A2F5EF5"/>
    <w:multiLevelType w:val="hybridMultilevel"/>
    <w:tmpl w:val="106C7C1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3AEB7C3D"/>
    <w:multiLevelType w:val="hybridMultilevel"/>
    <w:tmpl w:val="0E0E8B0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3B9744E6"/>
    <w:multiLevelType w:val="hybridMultilevel"/>
    <w:tmpl w:val="EA0EE12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3F684C68"/>
    <w:multiLevelType w:val="hybridMultilevel"/>
    <w:tmpl w:val="DD9E9F44"/>
    <w:lvl w:ilvl="0" w:tplc="08560E5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40B52045"/>
    <w:multiLevelType w:val="hybridMultilevel"/>
    <w:tmpl w:val="74B4A3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A808BB"/>
    <w:multiLevelType w:val="hybridMultilevel"/>
    <w:tmpl w:val="1DAC9158"/>
    <w:lvl w:ilvl="0" w:tplc="AFBA20BC">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5FDE0885"/>
    <w:multiLevelType w:val="hybridMultilevel"/>
    <w:tmpl w:val="F124AAC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14"/>
  </w:num>
  <w:num w:numId="2">
    <w:abstractNumId w:val="5"/>
  </w:num>
  <w:num w:numId="3">
    <w:abstractNumId w:val="4"/>
  </w:num>
  <w:num w:numId="4">
    <w:abstractNumId w:val="1"/>
  </w:num>
  <w:num w:numId="5">
    <w:abstractNumId w:val="15"/>
  </w:num>
  <w:num w:numId="6">
    <w:abstractNumId w:val="13"/>
  </w:num>
  <w:num w:numId="7">
    <w:abstractNumId w:val="9"/>
  </w:num>
  <w:num w:numId="8">
    <w:abstractNumId w:val="11"/>
  </w:num>
  <w:num w:numId="9">
    <w:abstractNumId w:val="0"/>
  </w:num>
  <w:num w:numId="10">
    <w:abstractNumId w:val="12"/>
  </w:num>
  <w:num w:numId="11">
    <w:abstractNumId w:val="6"/>
  </w:num>
  <w:num w:numId="12">
    <w:abstractNumId w:val="2"/>
  </w:num>
  <w:num w:numId="13">
    <w:abstractNumId w:val="16"/>
  </w:num>
  <w:num w:numId="14">
    <w:abstractNumId w:val="10"/>
  </w:num>
  <w:num w:numId="15">
    <w:abstractNumId w:val="3"/>
  </w:num>
  <w:num w:numId="16">
    <w:abstractNumId w:val="7"/>
  </w:num>
  <w:num w:numId="17">
    <w:abstractNumId w:val="8"/>
  </w:num>
</w:numbering>
</file>

<file path=word/people.xml><?xml version="1.0" encoding="utf-8"?>
<w15:people xmlns:mc="http://schemas.openxmlformats.org/markup-compatibility/2006" xmlns:w15="http://schemas.microsoft.com/office/word/2012/wordml" mc:Ignorable="w15">
  <w15:person w15:author="Thomas F. K. Jorna">
    <w15:presenceInfo w15:providerId="AD" w15:userId="S::jorna@centeroftrialanderror.com::5bd4ab5e-27d7-44a5-8af4-756f1ac5217f"/>
  </w15:person>
  <w15:person w15:author="Meike Robaard">
    <w15:presenceInfo w15:providerId="AD" w15:userId="S::robaard@centeroftrialanderror.com::e4426b46-e5a1-4b74-8874-9e5d2075f04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9F"/>
    <w:rsid w:val="00002659"/>
    <w:rsid w:val="000122F9"/>
    <w:rsid w:val="000147E7"/>
    <w:rsid w:val="000152FA"/>
    <w:rsid w:val="00016C13"/>
    <w:rsid w:val="000224E6"/>
    <w:rsid w:val="00023AE4"/>
    <w:rsid w:val="000272DC"/>
    <w:rsid w:val="00030077"/>
    <w:rsid w:val="00030C5A"/>
    <w:rsid w:val="00054A4D"/>
    <w:rsid w:val="00056893"/>
    <w:rsid w:val="0006247E"/>
    <w:rsid w:val="000770FF"/>
    <w:rsid w:val="00091433"/>
    <w:rsid w:val="000D0318"/>
    <w:rsid w:val="000F5C10"/>
    <w:rsid w:val="00106A0A"/>
    <w:rsid w:val="00110BA1"/>
    <w:rsid w:val="00155698"/>
    <w:rsid w:val="0015697F"/>
    <w:rsid w:val="0015716F"/>
    <w:rsid w:val="0016256E"/>
    <w:rsid w:val="0018134A"/>
    <w:rsid w:val="001860AF"/>
    <w:rsid w:val="0019253D"/>
    <w:rsid w:val="00194E5A"/>
    <w:rsid w:val="001B740D"/>
    <w:rsid w:val="001D0CDA"/>
    <w:rsid w:val="001E536E"/>
    <w:rsid w:val="001E6076"/>
    <w:rsid w:val="00203B89"/>
    <w:rsid w:val="002057BF"/>
    <w:rsid w:val="002115A7"/>
    <w:rsid w:val="002130CB"/>
    <w:rsid w:val="00231569"/>
    <w:rsid w:val="00290067"/>
    <w:rsid w:val="002B311E"/>
    <w:rsid w:val="002D0D87"/>
    <w:rsid w:val="002F6172"/>
    <w:rsid w:val="00305EAE"/>
    <w:rsid w:val="003075E1"/>
    <w:rsid w:val="003112E5"/>
    <w:rsid w:val="003210D7"/>
    <w:rsid w:val="00337106"/>
    <w:rsid w:val="0034111E"/>
    <w:rsid w:val="003772B9"/>
    <w:rsid w:val="00377F8E"/>
    <w:rsid w:val="003B0427"/>
    <w:rsid w:val="003C4EB1"/>
    <w:rsid w:val="003C7D73"/>
    <w:rsid w:val="003D07BD"/>
    <w:rsid w:val="003F03D7"/>
    <w:rsid w:val="00432BBA"/>
    <w:rsid w:val="00446457"/>
    <w:rsid w:val="00451EF7"/>
    <w:rsid w:val="00461679"/>
    <w:rsid w:val="00473B3F"/>
    <w:rsid w:val="0049041F"/>
    <w:rsid w:val="004A704A"/>
    <w:rsid w:val="004B4843"/>
    <w:rsid w:val="004E0254"/>
    <w:rsid w:val="004E5C6C"/>
    <w:rsid w:val="004E6DFE"/>
    <w:rsid w:val="0050574C"/>
    <w:rsid w:val="00513337"/>
    <w:rsid w:val="005334D9"/>
    <w:rsid w:val="005374DE"/>
    <w:rsid w:val="005D0932"/>
    <w:rsid w:val="005D148F"/>
    <w:rsid w:val="005E487A"/>
    <w:rsid w:val="005E4C7C"/>
    <w:rsid w:val="005EDC7C"/>
    <w:rsid w:val="00625276"/>
    <w:rsid w:val="00635621"/>
    <w:rsid w:val="0065031B"/>
    <w:rsid w:val="00653CB8"/>
    <w:rsid w:val="00655DAB"/>
    <w:rsid w:val="0066421F"/>
    <w:rsid w:val="0066CA02"/>
    <w:rsid w:val="00671349"/>
    <w:rsid w:val="00675988"/>
    <w:rsid w:val="00680045"/>
    <w:rsid w:val="00687320"/>
    <w:rsid w:val="006D0A14"/>
    <w:rsid w:val="0070188E"/>
    <w:rsid w:val="00711E6D"/>
    <w:rsid w:val="007171A2"/>
    <w:rsid w:val="00734CC1"/>
    <w:rsid w:val="0073589A"/>
    <w:rsid w:val="007561B1"/>
    <w:rsid w:val="007727C4"/>
    <w:rsid w:val="0077309F"/>
    <w:rsid w:val="00781D89"/>
    <w:rsid w:val="007A3EB7"/>
    <w:rsid w:val="007D193D"/>
    <w:rsid w:val="007D3B39"/>
    <w:rsid w:val="007D5FDA"/>
    <w:rsid w:val="007D65D1"/>
    <w:rsid w:val="007D7C06"/>
    <w:rsid w:val="008023E9"/>
    <w:rsid w:val="00807061"/>
    <w:rsid w:val="00820665"/>
    <w:rsid w:val="0084688F"/>
    <w:rsid w:val="0085535A"/>
    <w:rsid w:val="0089797F"/>
    <w:rsid w:val="008A741D"/>
    <w:rsid w:val="008B5A89"/>
    <w:rsid w:val="008D581B"/>
    <w:rsid w:val="00911B43"/>
    <w:rsid w:val="00921B30"/>
    <w:rsid w:val="009420AF"/>
    <w:rsid w:val="009652CB"/>
    <w:rsid w:val="009A299A"/>
    <w:rsid w:val="009B13DA"/>
    <w:rsid w:val="009B46CB"/>
    <w:rsid w:val="009C15D6"/>
    <w:rsid w:val="009F6335"/>
    <w:rsid w:val="00A10DCA"/>
    <w:rsid w:val="00A26CFA"/>
    <w:rsid w:val="00A426F8"/>
    <w:rsid w:val="00A531DB"/>
    <w:rsid w:val="00AB503B"/>
    <w:rsid w:val="00AD57DF"/>
    <w:rsid w:val="00AE695E"/>
    <w:rsid w:val="00AE6FBB"/>
    <w:rsid w:val="00B10921"/>
    <w:rsid w:val="00B122DE"/>
    <w:rsid w:val="00B16481"/>
    <w:rsid w:val="00B27B8C"/>
    <w:rsid w:val="00B65A61"/>
    <w:rsid w:val="00BADABD"/>
    <w:rsid w:val="00BD064C"/>
    <w:rsid w:val="00BD6F95"/>
    <w:rsid w:val="00BE2CBA"/>
    <w:rsid w:val="00C02FA1"/>
    <w:rsid w:val="00C15B08"/>
    <w:rsid w:val="00C24953"/>
    <w:rsid w:val="00C40333"/>
    <w:rsid w:val="00C742EE"/>
    <w:rsid w:val="00C83822"/>
    <w:rsid w:val="00C844DA"/>
    <w:rsid w:val="00CC54BC"/>
    <w:rsid w:val="00CE4A4F"/>
    <w:rsid w:val="00D05040"/>
    <w:rsid w:val="00D2513C"/>
    <w:rsid w:val="00D2630D"/>
    <w:rsid w:val="00D41552"/>
    <w:rsid w:val="00D4459C"/>
    <w:rsid w:val="00D453C5"/>
    <w:rsid w:val="00D45587"/>
    <w:rsid w:val="00D752BB"/>
    <w:rsid w:val="00D974F0"/>
    <w:rsid w:val="00DA7F53"/>
    <w:rsid w:val="00DCB177"/>
    <w:rsid w:val="00DD1A99"/>
    <w:rsid w:val="00DE213C"/>
    <w:rsid w:val="00DE7B75"/>
    <w:rsid w:val="00E0179F"/>
    <w:rsid w:val="00E1620E"/>
    <w:rsid w:val="00E23A68"/>
    <w:rsid w:val="00E35273"/>
    <w:rsid w:val="00E41207"/>
    <w:rsid w:val="00E46064"/>
    <w:rsid w:val="00E46498"/>
    <w:rsid w:val="00E4AE54"/>
    <w:rsid w:val="00E66DEE"/>
    <w:rsid w:val="00E87A46"/>
    <w:rsid w:val="00EB186F"/>
    <w:rsid w:val="00EE4524"/>
    <w:rsid w:val="00EF31C5"/>
    <w:rsid w:val="00F0149C"/>
    <w:rsid w:val="00F1097B"/>
    <w:rsid w:val="00F14188"/>
    <w:rsid w:val="00F17946"/>
    <w:rsid w:val="00F27642"/>
    <w:rsid w:val="00F519B7"/>
    <w:rsid w:val="00F630EB"/>
    <w:rsid w:val="00F70149"/>
    <w:rsid w:val="00F95FDF"/>
    <w:rsid w:val="00FB1707"/>
    <w:rsid w:val="00FC022F"/>
    <w:rsid w:val="00FD3220"/>
    <w:rsid w:val="00FD74AF"/>
    <w:rsid w:val="00FF69FC"/>
    <w:rsid w:val="0105BB13"/>
    <w:rsid w:val="010A84FF"/>
    <w:rsid w:val="010B265B"/>
    <w:rsid w:val="010D8BF3"/>
    <w:rsid w:val="0120F543"/>
    <w:rsid w:val="012146B9"/>
    <w:rsid w:val="0126DDFD"/>
    <w:rsid w:val="012ECB83"/>
    <w:rsid w:val="013321CB"/>
    <w:rsid w:val="014A1CFE"/>
    <w:rsid w:val="01532A1E"/>
    <w:rsid w:val="016361FC"/>
    <w:rsid w:val="016B045A"/>
    <w:rsid w:val="016B045A"/>
    <w:rsid w:val="0170F917"/>
    <w:rsid w:val="018623FA"/>
    <w:rsid w:val="01921169"/>
    <w:rsid w:val="019DF547"/>
    <w:rsid w:val="01A2E38D"/>
    <w:rsid w:val="01A5D4C8"/>
    <w:rsid w:val="01C902B1"/>
    <w:rsid w:val="01CA7D0E"/>
    <w:rsid w:val="01D3A95A"/>
    <w:rsid w:val="0207299E"/>
    <w:rsid w:val="02119BA0"/>
    <w:rsid w:val="022B006B"/>
    <w:rsid w:val="0250DD38"/>
    <w:rsid w:val="026CABFF"/>
    <w:rsid w:val="027B12B3"/>
    <w:rsid w:val="02A95C54"/>
    <w:rsid w:val="02C100DE"/>
    <w:rsid w:val="02CA36FD"/>
    <w:rsid w:val="02D54773"/>
    <w:rsid w:val="02E5F17F"/>
    <w:rsid w:val="02EC3636"/>
    <w:rsid w:val="030DD9C0"/>
    <w:rsid w:val="031850BC"/>
    <w:rsid w:val="03325082"/>
    <w:rsid w:val="0340631A"/>
    <w:rsid w:val="035AE700"/>
    <w:rsid w:val="0362D400"/>
    <w:rsid w:val="038D15CF"/>
    <w:rsid w:val="03908B79"/>
    <w:rsid w:val="03967D3E"/>
    <w:rsid w:val="03B3A45C"/>
    <w:rsid w:val="03D39F56"/>
    <w:rsid w:val="03E24B76"/>
    <w:rsid w:val="03E4D69A"/>
    <w:rsid w:val="0432DF94"/>
    <w:rsid w:val="0439DA98"/>
    <w:rsid w:val="0441CD4A"/>
    <w:rsid w:val="04452CB5"/>
    <w:rsid w:val="044FCC73"/>
    <w:rsid w:val="0459C4E9"/>
    <w:rsid w:val="046AC28D"/>
    <w:rsid w:val="047D80D8"/>
    <w:rsid w:val="047E947A"/>
    <w:rsid w:val="0483B38A"/>
    <w:rsid w:val="04880697"/>
    <w:rsid w:val="04890775"/>
    <w:rsid w:val="04D59609"/>
    <w:rsid w:val="04EABEA7"/>
    <w:rsid w:val="04ED56C9"/>
    <w:rsid w:val="04EFD90D"/>
    <w:rsid w:val="04F38E53"/>
    <w:rsid w:val="04FEA461"/>
    <w:rsid w:val="050E79B3"/>
    <w:rsid w:val="051A217A"/>
    <w:rsid w:val="051CE0F0"/>
    <w:rsid w:val="05324D9F"/>
    <w:rsid w:val="055EBB97"/>
    <w:rsid w:val="0564260F"/>
    <w:rsid w:val="057D446E"/>
    <w:rsid w:val="058B1992"/>
    <w:rsid w:val="0594C227"/>
    <w:rsid w:val="059C6ACE"/>
    <w:rsid w:val="05A5C71C"/>
    <w:rsid w:val="05C452F3"/>
    <w:rsid w:val="05D41DDD"/>
    <w:rsid w:val="05D925DA"/>
    <w:rsid w:val="05DC0B63"/>
    <w:rsid w:val="05EAE2C1"/>
    <w:rsid w:val="062A4E5F"/>
    <w:rsid w:val="063559D0"/>
    <w:rsid w:val="06357E16"/>
    <w:rsid w:val="0644783C"/>
    <w:rsid w:val="06488640"/>
    <w:rsid w:val="065D9506"/>
    <w:rsid w:val="06601D8E"/>
    <w:rsid w:val="0697AD7C"/>
    <w:rsid w:val="069A74C2"/>
    <w:rsid w:val="06A80D99"/>
    <w:rsid w:val="06B4BF2A"/>
    <w:rsid w:val="06B8B151"/>
    <w:rsid w:val="06CD188D"/>
    <w:rsid w:val="06EE5CD1"/>
    <w:rsid w:val="06EF248F"/>
    <w:rsid w:val="07264119"/>
    <w:rsid w:val="074D6413"/>
    <w:rsid w:val="0761299E"/>
    <w:rsid w:val="07838288"/>
    <w:rsid w:val="078604A8"/>
    <w:rsid w:val="07A09497"/>
    <w:rsid w:val="07A5281A"/>
    <w:rsid w:val="07A8B896"/>
    <w:rsid w:val="07D2A380"/>
    <w:rsid w:val="07D687A8"/>
    <w:rsid w:val="080152ED"/>
    <w:rsid w:val="08045A32"/>
    <w:rsid w:val="083935E6"/>
    <w:rsid w:val="0840F786"/>
    <w:rsid w:val="0860E4C5"/>
    <w:rsid w:val="0867BC57"/>
    <w:rsid w:val="0868B119"/>
    <w:rsid w:val="086EC453"/>
    <w:rsid w:val="08766B22"/>
    <w:rsid w:val="08A612FF"/>
    <w:rsid w:val="08EC913E"/>
    <w:rsid w:val="08EFC039"/>
    <w:rsid w:val="08FC6E87"/>
    <w:rsid w:val="09307C6F"/>
    <w:rsid w:val="09334E20"/>
    <w:rsid w:val="0938DD40"/>
    <w:rsid w:val="094C767D"/>
    <w:rsid w:val="0954924F"/>
    <w:rsid w:val="095753A4"/>
    <w:rsid w:val="096D1ED8"/>
    <w:rsid w:val="0980E0AC"/>
    <w:rsid w:val="0983F476"/>
    <w:rsid w:val="0987C511"/>
    <w:rsid w:val="09914F75"/>
    <w:rsid w:val="099CBA9B"/>
    <w:rsid w:val="09A9072C"/>
    <w:rsid w:val="09B52E81"/>
    <w:rsid w:val="09B5E2F8"/>
    <w:rsid w:val="09C9FA0D"/>
    <w:rsid w:val="09CDE503"/>
    <w:rsid w:val="0A16F999"/>
    <w:rsid w:val="0A315698"/>
    <w:rsid w:val="0A4C55B4"/>
    <w:rsid w:val="0A74E9C1"/>
    <w:rsid w:val="0A7718C3"/>
    <w:rsid w:val="0A79383F"/>
    <w:rsid w:val="0A9B45DC"/>
    <w:rsid w:val="0AA5E83C"/>
    <w:rsid w:val="0AB52833"/>
    <w:rsid w:val="0AC9EC97"/>
    <w:rsid w:val="0ACF1E81"/>
    <w:rsid w:val="0AD508B1"/>
    <w:rsid w:val="0B0ABC8C"/>
    <w:rsid w:val="0B284CE6"/>
    <w:rsid w:val="0B44C7CC"/>
    <w:rsid w:val="0B46659E"/>
    <w:rsid w:val="0B4FDAD2"/>
    <w:rsid w:val="0B50FEE2"/>
    <w:rsid w:val="0B609EA5"/>
    <w:rsid w:val="0B7E9AB0"/>
    <w:rsid w:val="0B8FA28C"/>
    <w:rsid w:val="0BA4AF66"/>
    <w:rsid w:val="0BB2C9FA"/>
    <w:rsid w:val="0C0595F3"/>
    <w:rsid w:val="0C0FF46E"/>
    <w:rsid w:val="0C1A9CB9"/>
    <w:rsid w:val="0C2CB6A2"/>
    <w:rsid w:val="0C34270C"/>
    <w:rsid w:val="0C356DD5"/>
    <w:rsid w:val="0C4007D6"/>
    <w:rsid w:val="0C4DC31E"/>
    <w:rsid w:val="0C7405BA"/>
    <w:rsid w:val="0C76D1B5"/>
    <w:rsid w:val="0C7EA20E"/>
    <w:rsid w:val="0CD45B5D"/>
    <w:rsid w:val="0CDF4051"/>
    <w:rsid w:val="0CEB54B8"/>
    <w:rsid w:val="0CF86770"/>
    <w:rsid w:val="0D165C01"/>
    <w:rsid w:val="0D1DC6D2"/>
    <w:rsid w:val="0D55FEAE"/>
    <w:rsid w:val="0D7B36E3"/>
    <w:rsid w:val="0D892DBC"/>
    <w:rsid w:val="0D8A588E"/>
    <w:rsid w:val="0D8E4654"/>
    <w:rsid w:val="0DABC4CF"/>
    <w:rsid w:val="0DADAAA4"/>
    <w:rsid w:val="0DE1A17D"/>
    <w:rsid w:val="0E06BF43"/>
    <w:rsid w:val="0E2B61AE"/>
    <w:rsid w:val="0E313C19"/>
    <w:rsid w:val="0E702BBE"/>
    <w:rsid w:val="0E70AC24"/>
    <w:rsid w:val="0E767D44"/>
    <w:rsid w:val="0E89541B"/>
    <w:rsid w:val="0E998E73"/>
    <w:rsid w:val="0EA9A4F2"/>
    <w:rsid w:val="0EB0390A"/>
    <w:rsid w:val="0EBA19E8"/>
    <w:rsid w:val="0ED2255B"/>
    <w:rsid w:val="0ED92FE5"/>
    <w:rsid w:val="0F27F906"/>
    <w:rsid w:val="0F2FD46D"/>
    <w:rsid w:val="0F312D06"/>
    <w:rsid w:val="0F472F1E"/>
    <w:rsid w:val="0F479530"/>
    <w:rsid w:val="0F68FBE5"/>
    <w:rsid w:val="0F6BC7CE"/>
    <w:rsid w:val="0F82EDA9"/>
    <w:rsid w:val="0F8B5D58"/>
    <w:rsid w:val="0F969EB7"/>
    <w:rsid w:val="0FB5C5F9"/>
    <w:rsid w:val="0FC1C6F3"/>
    <w:rsid w:val="0FCB7BE7"/>
    <w:rsid w:val="0FD640C3"/>
    <w:rsid w:val="0FF9EAAA"/>
    <w:rsid w:val="0FFCA456"/>
    <w:rsid w:val="100C64D2"/>
    <w:rsid w:val="1014A3A4"/>
    <w:rsid w:val="10343051"/>
    <w:rsid w:val="103A62E6"/>
    <w:rsid w:val="10666A6E"/>
    <w:rsid w:val="1075B79F"/>
    <w:rsid w:val="10801AEF"/>
    <w:rsid w:val="108C370A"/>
    <w:rsid w:val="10965297"/>
    <w:rsid w:val="10AD3DF0"/>
    <w:rsid w:val="10C835C9"/>
    <w:rsid w:val="110100C5"/>
    <w:rsid w:val="1107982F"/>
    <w:rsid w:val="11213441"/>
    <w:rsid w:val="1143584E"/>
    <w:rsid w:val="11559821"/>
    <w:rsid w:val="117AED66"/>
    <w:rsid w:val="118B0CED"/>
    <w:rsid w:val="118C13BD"/>
    <w:rsid w:val="11A83533"/>
    <w:rsid w:val="11C2AA44"/>
    <w:rsid w:val="11D000B2"/>
    <w:rsid w:val="11D0518D"/>
    <w:rsid w:val="11F18145"/>
    <w:rsid w:val="11FAF65C"/>
    <w:rsid w:val="12023ACF"/>
    <w:rsid w:val="120B7AA9"/>
    <w:rsid w:val="1210D0A7"/>
    <w:rsid w:val="1212CC68"/>
    <w:rsid w:val="122F5B8B"/>
    <w:rsid w:val="123D46B8"/>
    <w:rsid w:val="125AB52C"/>
    <w:rsid w:val="126DCF62"/>
    <w:rsid w:val="12A58170"/>
    <w:rsid w:val="12BA8E6B"/>
    <w:rsid w:val="12C08E32"/>
    <w:rsid w:val="12CBED99"/>
    <w:rsid w:val="12FAD8C1"/>
    <w:rsid w:val="12FE566A"/>
    <w:rsid w:val="12FEA2FA"/>
    <w:rsid w:val="1303D028"/>
    <w:rsid w:val="1326DD4E"/>
    <w:rsid w:val="13586EC7"/>
    <w:rsid w:val="137E3A6D"/>
    <w:rsid w:val="13ACA108"/>
    <w:rsid w:val="13AFC14B"/>
    <w:rsid w:val="13B0FE89"/>
    <w:rsid w:val="13B7BBB1"/>
    <w:rsid w:val="13B929DF"/>
    <w:rsid w:val="13D1BC11"/>
    <w:rsid w:val="13EFD83C"/>
    <w:rsid w:val="13F634A0"/>
    <w:rsid w:val="13F6858D"/>
    <w:rsid w:val="14180F66"/>
    <w:rsid w:val="14184E0D"/>
    <w:rsid w:val="14254F29"/>
    <w:rsid w:val="1453AF93"/>
    <w:rsid w:val="146EB9CF"/>
    <w:rsid w:val="148192AB"/>
    <w:rsid w:val="1484F872"/>
    <w:rsid w:val="14AFD907"/>
    <w:rsid w:val="14B19ED2"/>
    <w:rsid w:val="14C37F09"/>
    <w:rsid w:val="14C6167C"/>
    <w:rsid w:val="14C91D5C"/>
    <w:rsid w:val="14DBD60C"/>
    <w:rsid w:val="151A0ACE"/>
    <w:rsid w:val="151A3302"/>
    <w:rsid w:val="15C7DC22"/>
    <w:rsid w:val="15E36A8D"/>
    <w:rsid w:val="15E99465"/>
    <w:rsid w:val="15F1C481"/>
    <w:rsid w:val="15F22F2D"/>
    <w:rsid w:val="15F3BC49"/>
    <w:rsid w:val="16037F70"/>
    <w:rsid w:val="1609AD29"/>
    <w:rsid w:val="16376719"/>
    <w:rsid w:val="1645FD7A"/>
    <w:rsid w:val="1661E6DD"/>
    <w:rsid w:val="168B931F"/>
    <w:rsid w:val="169924B8"/>
    <w:rsid w:val="16A8B363"/>
    <w:rsid w:val="1702A2A7"/>
    <w:rsid w:val="1702CCAE"/>
    <w:rsid w:val="171EE3D3"/>
    <w:rsid w:val="1747E136"/>
    <w:rsid w:val="174FB028"/>
    <w:rsid w:val="176927CA"/>
    <w:rsid w:val="1799F49F"/>
    <w:rsid w:val="17B405FB"/>
    <w:rsid w:val="17B7AD55"/>
    <w:rsid w:val="17D2798C"/>
    <w:rsid w:val="17D9659C"/>
    <w:rsid w:val="181376CE"/>
    <w:rsid w:val="18444CE2"/>
    <w:rsid w:val="184F59B0"/>
    <w:rsid w:val="18717C53"/>
    <w:rsid w:val="18ADCFA3"/>
    <w:rsid w:val="18BA1B5E"/>
    <w:rsid w:val="18C397D1"/>
    <w:rsid w:val="18C586EE"/>
    <w:rsid w:val="18E2FA81"/>
    <w:rsid w:val="18EB8089"/>
    <w:rsid w:val="1907F381"/>
    <w:rsid w:val="190AD0F7"/>
    <w:rsid w:val="190B39AA"/>
    <w:rsid w:val="1915DE3F"/>
    <w:rsid w:val="1916A759"/>
    <w:rsid w:val="19204364"/>
    <w:rsid w:val="19290295"/>
    <w:rsid w:val="192E4D90"/>
    <w:rsid w:val="19414DEB"/>
    <w:rsid w:val="19514552"/>
    <w:rsid w:val="1959E1F6"/>
    <w:rsid w:val="196060AD"/>
    <w:rsid w:val="197A68DE"/>
    <w:rsid w:val="198E1EA7"/>
    <w:rsid w:val="19E3001D"/>
    <w:rsid w:val="1A1F02CF"/>
    <w:rsid w:val="1A5709E2"/>
    <w:rsid w:val="1A831163"/>
    <w:rsid w:val="1AB277BA"/>
    <w:rsid w:val="1AC81687"/>
    <w:rsid w:val="1ADA74B9"/>
    <w:rsid w:val="1AF5F884"/>
    <w:rsid w:val="1B03D32D"/>
    <w:rsid w:val="1B06CC25"/>
    <w:rsid w:val="1B2EF703"/>
    <w:rsid w:val="1B2F7CEC"/>
    <w:rsid w:val="1B4173F1"/>
    <w:rsid w:val="1B6F03D5"/>
    <w:rsid w:val="1B6F1032"/>
    <w:rsid w:val="1B79B71B"/>
    <w:rsid w:val="1B989CF0"/>
    <w:rsid w:val="1B993492"/>
    <w:rsid w:val="1BA7744E"/>
    <w:rsid w:val="1BB0207A"/>
    <w:rsid w:val="1BB895E9"/>
    <w:rsid w:val="1BB9AEAE"/>
    <w:rsid w:val="1BC66C29"/>
    <w:rsid w:val="1BE86F15"/>
    <w:rsid w:val="1C186477"/>
    <w:rsid w:val="1C187738"/>
    <w:rsid w:val="1C4042B7"/>
    <w:rsid w:val="1C575241"/>
    <w:rsid w:val="1C6C56A5"/>
    <w:rsid w:val="1C6FD7D5"/>
    <w:rsid w:val="1C78EEAD"/>
    <w:rsid w:val="1C98016F"/>
    <w:rsid w:val="1CB80004"/>
    <w:rsid w:val="1CB89B0B"/>
    <w:rsid w:val="1CC2A111"/>
    <w:rsid w:val="1CC4B3BD"/>
    <w:rsid w:val="1CCB4D4D"/>
    <w:rsid w:val="1CDC57D2"/>
    <w:rsid w:val="1CE6E7F1"/>
    <w:rsid w:val="1CEA7F27"/>
    <w:rsid w:val="1CFC5CB0"/>
    <w:rsid w:val="1D0CC5DF"/>
    <w:rsid w:val="1D28408C"/>
    <w:rsid w:val="1D613C62"/>
    <w:rsid w:val="1D6CABAB"/>
    <w:rsid w:val="1D8BC462"/>
    <w:rsid w:val="1DAB1316"/>
    <w:rsid w:val="1DE61B37"/>
    <w:rsid w:val="1DF09C31"/>
    <w:rsid w:val="1DFC8736"/>
    <w:rsid w:val="1E25F9E5"/>
    <w:rsid w:val="1E3BAC3C"/>
    <w:rsid w:val="1E4278FE"/>
    <w:rsid w:val="1E4DF551"/>
    <w:rsid w:val="1E4E9803"/>
    <w:rsid w:val="1E864F88"/>
    <w:rsid w:val="1EC0D0B1"/>
    <w:rsid w:val="1ECBDA68"/>
    <w:rsid w:val="1ECE4A5A"/>
    <w:rsid w:val="1ED03DB2"/>
    <w:rsid w:val="1ED44647"/>
    <w:rsid w:val="1ED94F88"/>
    <w:rsid w:val="1EE74BB8"/>
    <w:rsid w:val="1EF06B4B"/>
    <w:rsid w:val="1EF14F70"/>
    <w:rsid w:val="1EF273F2"/>
    <w:rsid w:val="1EFD0CC3"/>
    <w:rsid w:val="1EFE0CEB"/>
    <w:rsid w:val="1F2E5D98"/>
    <w:rsid w:val="1F38CF9A"/>
    <w:rsid w:val="1F3A45C2"/>
    <w:rsid w:val="1F6C5197"/>
    <w:rsid w:val="1F7166FA"/>
    <w:rsid w:val="1F7657C8"/>
    <w:rsid w:val="1F81EB98"/>
    <w:rsid w:val="1F84F76F"/>
    <w:rsid w:val="1F9B87AA"/>
    <w:rsid w:val="1FB61D56"/>
    <w:rsid w:val="1FD3B763"/>
    <w:rsid w:val="1FF4D9D0"/>
    <w:rsid w:val="20305EDC"/>
    <w:rsid w:val="20480521"/>
    <w:rsid w:val="204FC01D"/>
    <w:rsid w:val="2050A39B"/>
    <w:rsid w:val="20551525"/>
    <w:rsid w:val="205F1FCE"/>
    <w:rsid w:val="2073AC09"/>
    <w:rsid w:val="2073C234"/>
    <w:rsid w:val="209F535D"/>
    <w:rsid w:val="20BAE7DA"/>
    <w:rsid w:val="20BB779E"/>
    <w:rsid w:val="20EC4687"/>
    <w:rsid w:val="20ED62B6"/>
    <w:rsid w:val="21122829"/>
    <w:rsid w:val="2115E2DC"/>
    <w:rsid w:val="211F021C"/>
    <w:rsid w:val="212F52E1"/>
    <w:rsid w:val="2134147A"/>
    <w:rsid w:val="21369DF9"/>
    <w:rsid w:val="213FAE3F"/>
    <w:rsid w:val="2145673E"/>
    <w:rsid w:val="215C5737"/>
    <w:rsid w:val="217BA85D"/>
    <w:rsid w:val="219021DA"/>
    <w:rsid w:val="21A50E58"/>
    <w:rsid w:val="21A91E3D"/>
    <w:rsid w:val="21D4E9A5"/>
    <w:rsid w:val="21DE51B6"/>
    <w:rsid w:val="21DF85E9"/>
    <w:rsid w:val="220E8E4D"/>
    <w:rsid w:val="220F9295"/>
    <w:rsid w:val="22155E0B"/>
    <w:rsid w:val="221B707E"/>
    <w:rsid w:val="2228A4C7"/>
    <w:rsid w:val="2238353D"/>
    <w:rsid w:val="22815852"/>
    <w:rsid w:val="22893317"/>
    <w:rsid w:val="22950922"/>
    <w:rsid w:val="229D1F11"/>
    <w:rsid w:val="22AA1690"/>
    <w:rsid w:val="22AF843B"/>
    <w:rsid w:val="22D2998F"/>
    <w:rsid w:val="22FF5F5B"/>
    <w:rsid w:val="2300CC54"/>
    <w:rsid w:val="23274188"/>
    <w:rsid w:val="2327E437"/>
    <w:rsid w:val="232981B3"/>
    <w:rsid w:val="232E131F"/>
    <w:rsid w:val="23341C2F"/>
    <w:rsid w:val="2367FF9E"/>
    <w:rsid w:val="23852F2D"/>
    <w:rsid w:val="2399CDF7"/>
    <w:rsid w:val="23A8805F"/>
    <w:rsid w:val="23AA5EAE"/>
    <w:rsid w:val="23AB62F6"/>
    <w:rsid w:val="23C5E515"/>
    <w:rsid w:val="23DE7A88"/>
    <w:rsid w:val="240F6FCA"/>
    <w:rsid w:val="2431DDFA"/>
    <w:rsid w:val="245765BE"/>
    <w:rsid w:val="246BB53C"/>
    <w:rsid w:val="247BBF63"/>
    <w:rsid w:val="24898E79"/>
    <w:rsid w:val="24989632"/>
    <w:rsid w:val="249F5B29"/>
    <w:rsid w:val="24B60F7B"/>
    <w:rsid w:val="24D59D12"/>
    <w:rsid w:val="24E0BEFF"/>
    <w:rsid w:val="24E6DB53"/>
    <w:rsid w:val="24F25B15"/>
    <w:rsid w:val="2534F881"/>
    <w:rsid w:val="258518D9"/>
    <w:rsid w:val="2588A40A"/>
    <w:rsid w:val="25A3ED08"/>
    <w:rsid w:val="25AA4AB8"/>
    <w:rsid w:val="25B76989"/>
    <w:rsid w:val="25B82495"/>
    <w:rsid w:val="25BF597E"/>
    <w:rsid w:val="25C5E079"/>
    <w:rsid w:val="25D6F9B6"/>
    <w:rsid w:val="25E37B33"/>
    <w:rsid w:val="25F98E57"/>
    <w:rsid w:val="26012E36"/>
    <w:rsid w:val="262FC85A"/>
    <w:rsid w:val="26411D4F"/>
    <w:rsid w:val="26444A72"/>
    <w:rsid w:val="2674168F"/>
    <w:rsid w:val="2691616D"/>
    <w:rsid w:val="26AA89CA"/>
    <w:rsid w:val="26AB8590"/>
    <w:rsid w:val="26B0484E"/>
    <w:rsid w:val="26B496CC"/>
    <w:rsid w:val="26D81AA7"/>
    <w:rsid w:val="26DBE739"/>
    <w:rsid w:val="26E1067B"/>
    <w:rsid w:val="26E8993A"/>
    <w:rsid w:val="26EEE1A1"/>
    <w:rsid w:val="27197E4B"/>
    <w:rsid w:val="271C7565"/>
    <w:rsid w:val="2727A56E"/>
    <w:rsid w:val="272C6E1E"/>
    <w:rsid w:val="27339C17"/>
    <w:rsid w:val="2745FF57"/>
    <w:rsid w:val="274F3C70"/>
    <w:rsid w:val="275B29DF"/>
    <w:rsid w:val="275BBDED"/>
    <w:rsid w:val="2765F286"/>
    <w:rsid w:val="278200AE"/>
    <w:rsid w:val="27A3146D"/>
    <w:rsid w:val="27A447AF"/>
    <w:rsid w:val="27D38641"/>
    <w:rsid w:val="27D4C9B1"/>
    <w:rsid w:val="27D673CA"/>
    <w:rsid w:val="27D69000"/>
    <w:rsid w:val="27DCEDB0"/>
    <w:rsid w:val="27F23320"/>
    <w:rsid w:val="2807016D"/>
    <w:rsid w:val="280E2AB8"/>
    <w:rsid w:val="28110712"/>
    <w:rsid w:val="2852661C"/>
    <w:rsid w:val="28663AC3"/>
    <w:rsid w:val="28752CA0"/>
    <w:rsid w:val="288861FB"/>
    <w:rsid w:val="288AB202"/>
    <w:rsid w:val="288F8DA3"/>
    <w:rsid w:val="28BD30C0"/>
    <w:rsid w:val="28C7FFAB"/>
    <w:rsid w:val="290ACF63"/>
    <w:rsid w:val="29312F19"/>
    <w:rsid w:val="2955C99E"/>
    <w:rsid w:val="29593804"/>
    <w:rsid w:val="296B3037"/>
    <w:rsid w:val="29C9022F"/>
    <w:rsid w:val="29E7E910"/>
    <w:rsid w:val="2A0CBC7F"/>
    <w:rsid w:val="2A166B30"/>
    <w:rsid w:val="2A19C0F5"/>
    <w:rsid w:val="2A1A8E4F"/>
    <w:rsid w:val="2A23EBC2"/>
    <w:rsid w:val="2A5E35CE"/>
    <w:rsid w:val="2A7C44EA"/>
    <w:rsid w:val="2AA5FA4C"/>
    <w:rsid w:val="2AAF7A17"/>
    <w:rsid w:val="2ABBC4A3"/>
    <w:rsid w:val="2AC9BBE9"/>
    <w:rsid w:val="2AED8AEF"/>
    <w:rsid w:val="2AF0BA86"/>
    <w:rsid w:val="2B0B2703"/>
    <w:rsid w:val="2B0DFDDB"/>
    <w:rsid w:val="2B102229"/>
    <w:rsid w:val="2B17BB95"/>
    <w:rsid w:val="2B23D7B0"/>
    <w:rsid w:val="2B29FB64"/>
    <w:rsid w:val="2B3FE0FC"/>
    <w:rsid w:val="2B5ACEC6"/>
    <w:rsid w:val="2B6F0BA2"/>
    <w:rsid w:val="2B9F38D5"/>
    <w:rsid w:val="2BC36796"/>
    <w:rsid w:val="2BC72E65"/>
    <w:rsid w:val="2BCEB9B3"/>
    <w:rsid w:val="2BE64A14"/>
    <w:rsid w:val="2BEF2908"/>
    <w:rsid w:val="2C0D17F6"/>
    <w:rsid w:val="2C1400CC"/>
    <w:rsid w:val="2C17BEE9"/>
    <w:rsid w:val="2C26AB0D"/>
    <w:rsid w:val="2C33078A"/>
    <w:rsid w:val="2C3BD5F0"/>
    <w:rsid w:val="2C51EACC"/>
    <w:rsid w:val="2C6F7E68"/>
    <w:rsid w:val="2C89F2F2"/>
    <w:rsid w:val="2CABA390"/>
    <w:rsid w:val="2CBFCC57"/>
    <w:rsid w:val="2CCEC67D"/>
    <w:rsid w:val="2CE2EBFB"/>
    <w:rsid w:val="2CE3D0B9"/>
    <w:rsid w:val="2CF104AD"/>
    <w:rsid w:val="2D0AAFF3"/>
    <w:rsid w:val="2D167086"/>
    <w:rsid w:val="2D1F89D2"/>
    <w:rsid w:val="2D205870"/>
    <w:rsid w:val="2D30C4A9"/>
    <w:rsid w:val="2D4AA471"/>
    <w:rsid w:val="2D88BFCF"/>
    <w:rsid w:val="2D99D5E7"/>
    <w:rsid w:val="2D9ABD4F"/>
    <w:rsid w:val="2D9B70CE"/>
    <w:rsid w:val="2DC27B6E"/>
    <w:rsid w:val="2DCD4267"/>
    <w:rsid w:val="2E174862"/>
    <w:rsid w:val="2E181451"/>
    <w:rsid w:val="2E245865"/>
    <w:rsid w:val="2E2EB466"/>
    <w:rsid w:val="2E4727F7"/>
    <w:rsid w:val="2E48B3A8"/>
    <w:rsid w:val="2E4F5C57"/>
    <w:rsid w:val="2E58ABF5"/>
    <w:rsid w:val="2E5FECF8"/>
    <w:rsid w:val="2E6E0236"/>
    <w:rsid w:val="2E972EB5"/>
    <w:rsid w:val="2E9767E1"/>
    <w:rsid w:val="2EA72A04"/>
    <w:rsid w:val="2ECC950A"/>
    <w:rsid w:val="2ED7917D"/>
    <w:rsid w:val="2EDBA3AD"/>
    <w:rsid w:val="2EF9F386"/>
    <w:rsid w:val="2F35CB07"/>
    <w:rsid w:val="2F362F11"/>
    <w:rsid w:val="2F584372"/>
    <w:rsid w:val="2F6A7FD4"/>
    <w:rsid w:val="2F803103"/>
    <w:rsid w:val="2F895AF8"/>
    <w:rsid w:val="2F8E0743"/>
    <w:rsid w:val="2F909EF8"/>
    <w:rsid w:val="2FC028C6"/>
    <w:rsid w:val="2FD6C4BE"/>
    <w:rsid w:val="2FE0120F"/>
    <w:rsid w:val="2FE04F4C"/>
    <w:rsid w:val="2FE33252"/>
    <w:rsid w:val="2FF9F3F2"/>
    <w:rsid w:val="2FFD6C87"/>
    <w:rsid w:val="30030679"/>
    <w:rsid w:val="30139BA6"/>
    <w:rsid w:val="303F97D3"/>
    <w:rsid w:val="3064A8CA"/>
    <w:rsid w:val="3072A9F8"/>
    <w:rsid w:val="30803E85"/>
    <w:rsid w:val="308B5CEF"/>
    <w:rsid w:val="3090EC95"/>
    <w:rsid w:val="30A0232F"/>
    <w:rsid w:val="30EC8515"/>
    <w:rsid w:val="314D7BD5"/>
    <w:rsid w:val="315CCC73"/>
    <w:rsid w:val="319A6D54"/>
    <w:rsid w:val="31AA2526"/>
    <w:rsid w:val="31B29D22"/>
    <w:rsid w:val="32030A06"/>
    <w:rsid w:val="320B78A7"/>
    <w:rsid w:val="322FACD8"/>
    <w:rsid w:val="32319448"/>
    <w:rsid w:val="3232A91A"/>
    <w:rsid w:val="324518A7"/>
    <w:rsid w:val="325079F3"/>
    <w:rsid w:val="327AC429"/>
    <w:rsid w:val="3286DC27"/>
    <w:rsid w:val="328E1C0A"/>
    <w:rsid w:val="32925998"/>
    <w:rsid w:val="32AF175D"/>
    <w:rsid w:val="32CFF80B"/>
    <w:rsid w:val="32D00A81"/>
    <w:rsid w:val="32D2CEBC"/>
    <w:rsid w:val="32D41CC1"/>
    <w:rsid w:val="32F93476"/>
    <w:rsid w:val="33089FB8"/>
    <w:rsid w:val="33197952"/>
    <w:rsid w:val="3330DB2E"/>
    <w:rsid w:val="334FF3E5"/>
    <w:rsid w:val="337861D3"/>
    <w:rsid w:val="3379F177"/>
    <w:rsid w:val="339EDA67"/>
    <w:rsid w:val="33AA4ABA"/>
    <w:rsid w:val="33B7DF47"/>
    <w:rsid w:val="33C2FDB1"/>
    <w:rsid w:val="33E88151"/>
    <w:rsid w:val="33ECC269"/>
    <w:rsid w:val="33F63C71"/>
    <w:rsid w:val="33F80153"/>
    <w:rsid w:val="3409FED3"/>
    <w:rsid w:val="341129B0"/>
    <w:rsid w:val="3413EDF9"/>
    <w:rsid w:val="3453D4F7"/>
    <w:rsid w:val="3455EAD2"/>
    <w:rsid w:val="34667BB2"/>
    <w:rsid w:val="3467CAB5"/>
    <w:rsid w:val="346E9F1D"/>
    <w:rsid w:val="347B44D8"/>
    <w:rsid w:val="348504F3"/>
    <w:rsid w:val="348B1B7C"/>
    <w:rsid w:val="349279DD"/>
    <w:rsid w:val="34987C45"/>
    <w:rsid w:val="3498E0EC"/>
    <w:rsid w:val="349A245C"/>
    <w:rsid w:val="34AEC51C"/>
    <w:rsid w:val="34B0E512"/>
    <w:rsid w:val="34B6A375"/>
    <w:rsid w:val="34C7ED79"/>
    <w:rsid w:val="34C8AAF0"/>
    <w:rsid w:val="34DCC309"/>
    <w:rsid w:val="34E6105A"/>
    <w:rsid w:val="34E85C45"/>
    <w:rsid w:val="350EA63B"/>
    <w:rsid w:val="353945B3"/>
    <w:rsid w:val="353CCF05"/>
    <w:rsid w:val="35437DE6"/>
    <w:rsid w:val="354E08A1"/>
    <w:rsid w:val="3553AFA8"/>
    <w:rsid w:val="355F4378"/>
    <w:rsid w:val="356878DC"/>
    <w:rsid w:val="3582090A"/>
    <w:rsid w:val="3584D077"/>
    <w:rsid w:val="358A5F97"/>
    <w:rsid w:val="35B10F43"/>
    <w:rsid w:val="35B264EB"/>
    <w:rsid w:val="35FA8983"/>
    <w:rsid w:val="36138E4A"/>
    <w:rsid w:val="3613DD89"/>
    <w:rsid w:val="3621D6DD"/>
    <w:rsid w:val="36303D96"/>
    <w:rsid w:val="3635B363"/>
    <w:rsid w:val="36394B79"/>
    <w:rsid w:val="36563426"/>
    <w:rsid w:val="3657E72F"/>
    <w:rsid w:val="36647E5B"/>
    <w:rsid w:val="3691A1A9"/>
    <w:rsid w:val="36AED957"/>
    <w:rsid w:val="36B3713E"/>
    <w:rsid w:val="37108F53"/>
    <w:rsid w:val="372D627F"/>
    <w:rsid w:val="375C3EE3"/>
    <w:rsid w:val="3773948C"/>
    <w:rsid w:val="37905EC0"/>
    <w:rsid w:val="37991928"/>
    <w:rsid w:val="37A63FDF"/>
    <w:rsid w:val="37B24185"/>
    <w:rsid w:val="37BC8612"/>
    <w:rsid w:val="37D01D07"/>
    <w:rsid w:val="37D1C51E"/>
    <w:rsid w:val="384BE83F"/>
    <w:rsid w:val="38527C2D"/>
    <w:rsid w:val="38568EBB"/>
    <w:rsid w:val="385D2316"/>
    <w:rsid w:val="38724B8A"/>
    <w:rsid w:val="3874E241"/>
    <w:rsid w:val="388591A0"/>
    <w:rsid w:val="38BA2485"/>
    <w:rsid w:val="38CDAC10"/>
    <w:rsid w:val="38D080FF"/>
    <w:rsid w:val="38DF11D2"/>
    <w:rsid w:val="38E49AD3"/>
    <w:rsid w:val="38EF0917"/>
    <w:rsid w:val="3934E989"/>
    <w:rsid w:val="396875FA"/>
    <w:rsid w:val="397E53AC"/>
    <w:rsid w:val="398EE1DB"/>
    <w:rsid w:val="39C0B04D"/>
    <w:rsid w:val="39CBD614"/>
    <w:rsid w:val="39D83223"/>
    <w:rsid w:val="39DFC8AB"/>
    <w:rsid w:val="3A1497E7"/>
    <w:rsid w:val="3A15E5F4"/>
    <w:rsid w:val="3A55F4E6"/>
    <w:rsid w:val="3A6742D7"/>
    <w:rsid w:val="3A6B77EF"/>
    <w:rsid w:val="3A78E9F5"/>
    <w:rsid w:val="3A80439D"/>
    <w:rsid w:val="3A87E41B"/>
    <w:rsid w:val="3A9811C0"/>
    <w:rsid w:val="3ACDFAA6"/>
    <w:rsid w:val="3AD2E8EC"/>
    <w:rsid w:val="3AEA6197"/>
    <w:rsid w:val="3AED3089"/>
    <w:rsid w:val="3AF0BC67"/>
    <w:rsid w:val="3B059B5C"/>
    <w:rsid w:val="3B0965E0"/>
    <w:rsid w:val="3B2BCA06"/>
    <w:rsid w:val="3B347B5A"/>
    <w:rsid w:val="3B409503"/>
    <w:rsid w:val="3B43624F"/>
    <w:rsid w:val="3B531844"/>
    <w:rsid w:val="3B902368"/>
    <w:rsid w:val="3B90C3EF"/>
    <w:rsid w:val="3B975BB7"/>
    <w:rsid w:val="3B99DD3B"/>
    <w:rsid w:val="3BAC8303"/>
    <w:rsid w:val="3BB55C9F"/>
    <w:rsid w:val="3BBCB790"/>
    <w:rsid w:val="3BDB5211"/>
    <w:rsid w:val="3BF1C547"/>
    <w:rsid w:val="3BFEEF22"/>
    <w:rsid w:val="3C14BA56"/>
    <w:rsid w:val="3C1C3B95"/>
    <w:rsid w:val="3C279686"/>
    <w:rsid w:val="3C359CF6"/>
    <w:rsid w:val="3C50132A"/>
    <w:rsid w:val="3C72EED2"/>
    <w:rsid w:val="3C75F25C"/>
    <w:rsid w:val="3C9AA177"/>
    <w:rsid w:val="3CA38E2A"/>
    <w:rsid w:val="3CA53641"/>
    <w:rsid w:val="3CCDD45F"/>
    <w:rsid w:val="3CECD7CD"/>
    <w:rsid w:val="3CF8510F"/>
    <w:rsid w:val="3D40FA07"/>
    <w:rsid w:val="3D71D5BF"/>
    <w:rsid w:val="3D97AB67"/>
    <w:rsid w:val="3D9ABF83"/>
    <w:rsid w:val="3D9C5DCD"/>
    <w:rsid w:val="3DA1A7E2"/>
    <w:rsid w:val="3DA44A56"/>
    <w:rsid w:val="3DA9379D"/>
    <w:rsid w:val="3DBA5E43"/>
    <w:rsid w:val="3DF88530"/>
    <w:rsid w:val="3E11C2BD"/>
    <w:rsid w:val="3E19F01B"/>
    <w:rsid w:val="3E3AE7D4"/>
    <w:rsid w:val="3E42A778"/>
    <w:rsid w:val="3EAEE8EF"/>
    <w:rsid w:val="3EB5ECFE"/>
    <w:rsid w:val="3EBBBDD1"/>
    <w:rsid w:val="3ED284CD"/>
    <w:rsid w:val="3ED45220"/>
    <w:rsid w:val="3F069973"/>
    <w:rsid w:val="3F1D6787"/>
    <w:rsid w:val="3F2E3F22"/>
    <w:rsid w:val="3F3F65E9"/>
    <w:rsid w:val="3F504D9C"/>
    <w:rsid w:val="3F778CE9"/>
    <w:rsid w:val="3F92F036"/>
    <w:rsid w:val="3FC42ACA"/>
    <w:rsid w:val="3FF8EE46"/>
    <w:rsid w:val="3FFE2497"/>
    <w:rsid w:val="4007EC7D"/>
    <w:rsid w:val="4015E776"/>
    <w:rsid w:val="401FD708"/>
    <w:rsid w:val="4030C93A"/>
    <w:rsid w:val="403CD339"/>
    <w:rsid w:val="40534D29"/>
    <w:rsid w:val="407A1958"/>
    <w:rsid w:val="407AF6AD"/>
    <w:rsid w:val="407FF426"/>
    <w:rsid w:val="40B3D537"/>
    <w:rsid w:val="40C5366A"/>
    <w:rsid w:val="40C7831E"/>
    <w:rsid w:val="40CD123E"/>
    <w:rsid w:val="40E53AB6"/>
    <w:rsid w:val="4126C7E7"/>
    <w:rsid w:val="4156CB0B"/>
    <w:rsid w:val="416B5EB4"/>
    <w:rsid w:val="416BB559"/>
    <w:rsid w:val="4179A016"/>
    <w:rsid w:val="417AA45E"/>
    <w:rsid w:val="41C259C8"/>
    <w:rsid w:val="41D400E6"/>
    <w:rsid w:val="41F2CA85"/>
    <w:rsid w:val="42029C2A"/>
    <w:rsid w:val="42182D62"/>
    <w:rsid w:val="42486D09"/>
    <w:rsid w:val="424CB787"/>
    <w:rsid w:val="4250BA6A"/>
    <w:rsid w:val="426E9C91"/>
    <w:rsid w:val="42748E56"/>
    <w:rsid w:val="4284EDB3"/>
    <w:rsid w:val="428DB6B3"/>
    <w:rsid w:val="4292F600"/>
    <w:rsid w:val="4296D80A"/>
    <w:rsid w:val="429AE386"/>
    <w:rsid w:val="42A67690"/>
    <w:rsid w:val="42D5E315"/>
    <w:rsid w:val="42F4F42C"/>
    <w:rsid w:val="431674BF"/>
    <w:rsid w:val="432252A8"/>
    <w:rsid w:val="43272E49"/>
    <w:rsid w:val="43291885"/>
    <w:rsid w:val="43321806"/>
    <w:rsid w:val="434FE66C"/>
    <w:rsid w:val="437100C0"/>
    <w:rsid w:val="438EF18B"/>
    <w:rsid w:val="439802C7"/>
    <w:rsid w:val="43A1327F"/>
    <w:rsid w:val="43A38AA4"/>
    <w:rsid w:val="43C082ED"/>
    <w:rsid w:val="43E887E8"/>
    <w:rsid w:val="43F4D551"/>
    <w:rsid w:val="43FDF2CA"/>
    <w:rsid w:val="4407E066"/>
    <w:rsid w:val="441FCC3B"/>
    <w:rsid w:val="4436B3E7"/>
    <w:rsid w:val="44447819"/>
    <w:rsid w:val="4451AF1B"/>
    <w:rsid w:val="44542D7A"/>
    <w:rsid w:val="44779C30"/>
    <w:rsid w:val="447AEA72"/>
    <w:rsid w:val="448E33B2"/>
    <w:rsid w:val="44BA9685"/>
    <w:rsid w:val="44D9BE76"/>
    <w:rsid w:val="44E311A1"/>
    <w:rsid w:val="44E8BFB3"/>
    <w:rsid w:val="44F5D674"/>
    <w:rsid w:val="450BA1A8"/>
    <w:rsid w:val="4513E590"/>
    <w:rsid w:val="453E6C0F"/>
    <w:rsid w:val="4551AAB7"/>
    <w:rsid w:val="455F5D7D"/>
    <w:rsid w:val="45613F96"/>
    <w:rsid w:val="45813A1D"/>
    <w:rsid w:val="45819C96"/>
    <w:rsid w:val="458CA90B"/>
    <w:rsid w:val="4592D042"/>
    <w:rsid w:val="45B97219"/>
    <w:rsid w:val="45D1E199"/>
    <w:rsid w:val="45D8938E"/>
    <w:rsid w:val="460D83D7"/>
    <w:rsid w:val="46136C91"/>
    <w:rsid w:val="4618620D"/>
    <w:rsid w:val="46281772"/>
    <w:rsid w:val="462B45AB"/>
    <w:rsid w:val="464F8C72"/>
    <w:rsid w:val="4653E4B3"/>
    <w:rsid w:val="46928736"/>
    <w:rsid w:val="46959C26"/>
    <w:rsid w:val="46A77209"/>
    <w:rsid w:val="46C23BBF"/>
    <w:rsid w:val="46C39C5B"/>
    <w:rsid w:val="46CA5921"/>
    <w:rsid w:val="46D00F29"/>
    <w:rsid w:val="46D4FCF4"/>
    <w:rsid w:val="46D7767F"/>
    <w:rsid w:val="46F24AE3"/>
    <w:rsid w:val="46FB2DDE"/>
    <w:rsid w:val="47173665"/>
    <w:rsid w:val="471E7BD7"/>
    <w:rsid w:val="47250B06"/>
    <w:rsid w:val="47289745"/>
    <w:rsid w:val="472A7859"/>
    <w:rsid w:val="47306C65"/>
    <w:rsid w:val="4734ABF5"/>
    <w:rsid w:val="473A2453"/>
    <w:rsid w:val="473B53DD"/>
    <w:rsid w:val="4758B6F1"/>
    <w:rsid w:val="475A1D4C"/>
    <w:rsid w:val="475D6C6B"/>
    <w:rsid w:val="476DB1FA"/>
    <w:rsid w:val="476E54A9"/>
    <w:rsid w:val="47B305C3"/>
    <w:rsid w:val="47F1BD3D"/>
    <w:rsid w:val="4800949B"/>
    <w:rsid w:val="48091E70"/>
    <w:rsid w:val="48093544"/>
    <w:rsid w:val="48124962"/>
    <w:rsid w:val="48206075"/>
    <w:rsid w:val="48284A91"/>
    <w:rsid w:val="482A8795"/>
    <w:rsid w:val="4853AC53"/>
    <w:rsid w:val="4871DDAE"/>
    <w:rsid w:val="48848A2F"/>
    <w:rsid w:val="4893FC7D"/>
    <w:rsid w:val="48B1A500"/>
    <w:rsid w:val="48BEE71C"/>
    <w:rsid w:val="48BFFBEE"/>
    <w:rsid w:val="48C57043"/>
    <w:rsid w:val="48DDDE15"/>
    <w:rsid w:val="4909825B"/>
    <w:rsid w:val="490A250A"/>
    <w:rsid w:val="49161A4B"/>
    <w:rsid w:val="493ECAAA"/>
    <w:rsid w:val="4944D75D"/>
    <w:rsid w:val="494ED624"/>
    <w:rsid w:val="4977C9B3"/>
    <w:rsid w:val="497C2BDD"/>
    <w:rsid w:val="4985CC52"/>
    <w:rsid w:val="499981B2"/>
    <w:rsid w:val="49A89402"/>
    <w:rsid w:val="49B2BEB9"/>
    <w:rsid w:val="49B6407C"/>
    <w:rsid w:val="49C84DC4"/>
    <w:rsid w:val="49EE3180"/>
    <w:rsid w:val="4A048B69"/>
    <w:rsid w:val="4A0A29B4"/>
    <w:rsid w:val="4A1704C7"/>
    <w:rsid w:val="4A18047A"/>
    <w:rsid w:val="4A18C2FE"/>
    <w:rsid w:val="4A3B9AD3"/>
    <w:rsid w:val="4A5CABC8"/>
    <w:rsid w:val="4A601A2E"/>
    <w:rsid w:val="4A950D2D"/>
    <w:rsid w:val="4A97CA16"/>
    <w:rsid w:val="4ACB92A3"/>
    <w:rsid w:val="4ADA5A0E"/>
    <w:rsid w:val="4ADAF7DA"/>
    <w:rsid w:val="4AEAA685"/>
    <w:rsid w:val="4AF4F8BD"/>
    <w:rsid w:val="4AFC4970"/>
    <w:rsid w:val="4AFEE64E"/>
    <w:rsid w:val="4B101D8B"/>
    <w:rsid w:val="4B15C112"/>
    <w:rsid w:val="4B17DF2B"/>
    <w:rsid w:val="4B48D2B6"/>
    <w:rsid w:val="4B52416F"/>
    <w:rsid w:val="4B69FEB7"/>
    <w:rsid w:val="4B6AE4DD"/>
    <w:rsid w:val="4B7B47A9"/>
    <w:rsid w:val="4B99ACCB"/>
    <w:rsid w:val="4BA19A51"/>
    <w:rsid w:val="4BA314AC"/>
    <w:rsid w:val="4BA9B2A9"/>
    <w:rsid w:val="4BBBFACD"/>
    <w:rsid w:val="4BBD5169"/>
    <w:rsid w:val="4BBFEC99"/>
    <w:rsid w:val="4BC19F5E"/>
    <w:rsid w:val="4BC2A6CD"/>
    <w:rsid w:val="4BC7DA1F"/>
    <w:rsid w:val="4BD006B3"/>
    <w:rsid w:val="4BE51C7B"/>
    <w:rsid w:val="4BED0A01"/>
    <w:rsid w:val="4BEE7A61"/>
    <w:rsid w:val="4BF87C29"/>
    <w:rsid w:val="4C18A14C"/>
    <w:rsid w:val="4C6A23A1"/>
    <w:rsid w:val="4CAFF571"/>
    <w:rsid w:val="4CC579CB"/>
    <w:rsid w:val="4CC6FF47"/>
    <w:rsid w:val="4CE1C49D"/>
    <w:rsid w:val="4D019CAD"/>
    <w:rsid w:val="4D03983B"/>
    <w:rsid w:val="4D10AED0"/>
    <w:rsid w:val="4D1D1951"/>
    <w:rsid w:val="4D29FAF6"/>
    <w:rsid w:val="4D34866C"/>
    <w:rsid w:val="4D4814C5"/>
    <w:rsid w:val="4D5A8967"/>
    <w:rsid w:val="4D6FB205"/>
    <w:rsid w:val="4D80ECDC"/>
    <w:rsid w:val="4DA7727F"/>
    <w:rsid w:val="4DADD98E"/>
    <w:rsid w:val="4DCAFEC1"/>
    <w:rsid w:val="4DF4AB4C"/>
    <w:rsid w:val="4E11921D"/>
    <w:rsid w:val="4E3CB17F"/>
    <w:rsid w:val="4E40D010"/>
    <w:rsid w:val="4E80797E"/>
    <w:rsid w:val="4E84630F"/>
    <w:rsid w:val="4E8891AF"/>
    <w:rsid w:val="4E89696F"/>
    <w:rsid w:val="4E8B7DE3"/>
    <w:rsid w:val="4E8D08CD"/>
    <w:rsid w:val="4E921876"/>
    <w:rsid w:val="4EB0353B"/>
    <w:rsid w:val="4EC2257E"/>
    <w:rsid w:val="4ECD4DA4"/>
    <w:rsid w:val="4EF78D5B"/>
    <w:rsid w:val="4F0B8266"/>
    <w:rsid w:val="4F301CEB"/>
    <w:rsid w:val="4F341D14"/>
    <w:rsid w:val="4F3DE4EE"/>
    <w:rsid w:val="4F469250"/>
    <w:rsid w:val="4F4AED1C"/>
    <w:rsid w:val="4F706A28"/>
    <w:rsid w:val="4F7FDE29"/>
    <w:rsid w:val="4FAE0C2E"/>
    <w:rsid w:val="4FB50AC9"/>
    <w:rsid w:val="4FCA3FAC"/>
    <w:rsid w:val="4FCA898E"/>
    <w:rsid w:val="4FD25771"/>
    <w:rsid w:val="4FDCA071"/>
    <w:rsid w:val="4FF5C8CE"/>
    <w:rsid w:val="5027E73C"/>
    <w:rsid w:val="504BD876"/>
    <w:rsid w:val="505D5D72"/>
    <w:rsid w:val="5073CCED"/>
    <w:rsid w:val="50750F9A"/>
    <w:rsid w:val="5080E14D"/>
    <w:rsid w:val="5090C28C"/>
    <w:rsid w:val="50A752C7"/>
    <w:rsid w:val="50AED77C"/>
    <w:rsid w:val="50C39F2A"/>
    <w:rsid w:val="50C64AA9"/>
    <w:rsid w:val="50CB0DD3"/>
    <w:rsid w:val="50E48E6D"/>
    <w:rsid w:val="50EA7670"/>
    <w:rsid w:val="50ECA825"/>
    <w:rsid w:val="50F8AADD"/>
    <w:rsid w:val="51022512"/>
    <w:rsid w:val="51188FF3"/>
    <w:rsid w:val="5134B0B1"/>
    <w:rsid w:val="5160E0E1"/>
    <w:rsid w:val="516CB6BA"/>
    <w:rsid w:val="516DF5F3"/>
    <w:rsid w:val="516E27D2"/>
    <w:rsid w:val="5174B397"/>
    <w:rsid w:val="518179A8"/>
    <w:rsid w:val="5181ED5D"/>
    <w:rsid w:val="51BDD09E"/>
    <w:rsid w:val="51D8E9D9"/>
    <w:rsid w:val="51D9403B"/>
    <w:rsid w:val="51DACEAB"/>
    <w:rsid w:val="51DD0DB2"/>
    <w:rsid w:val="51F187FD"/>
    <w:rsid w:val="51F79E1A"/>
    <w:rsid w:val="5208EE4F"/>
    <w:rsid w:val="520CB86F"/>
    <w:rsid w:val="5210DBD5"/>
    <w:rsid w:val="522C92ED"/>
    <w:rsid w:val="522DFA8A"/>
    <w:rsid w:val="5235E810"/>
    <w:rsid w:val="5238A754"/>
    <w:rsid w:val="5246CD7B"/>
    <w:rsid w:val="526965C4"/>
    <w:rsid w:val="526A5AB8"/>
    <w:rsid w:val="5277AD20"/>
    <w:rsid w:val="527F181B"/>
    <w:rsid w:val="52947B3E"/>
    <w:rsid w:val="52A9B66E"/>
    <w:rsid w:val="52B4E95A"/>
    <w:rsid w:val="52D86241"/>
    <w:rsid w:val="52E0B4C2"/>
    <w:rsid w:val="52E8A248"/>
    <w:rsid w:val="531CB774"/>
    <w:rsid w:val="5322F110"/>
    <w:rsid w:val="533DEDC5"/>
    <w:rsid w:val="53495B70"/>
    <w:rsid w:val="53498E41"/>
    <w:rsid w:val="53899711"/>
    <w:rsid w:val="53959CDA"/>
    <w:rsid w:val="53B1F99E"/>
    <w:rsid w:val="53B28E75"/>
    <w:rsid w:val="53B53767"/>
    <w:rsid w:val="53C3CFC7"/>
    <w:rsid w:val="53CDB8B2"/>
    <w:rsid w:val="53D9B0E6"/>
    <w:rsid w:val="53E29DDC"/>
    <w:rsid w:val="53F4D5D8"/>
    <w:rsid w:val="541180B1"/>
    <w:rsid w:val="54160BA8"/>
    <w:rsid w:val="5429DFD5"/>
    <w:rsid w:val="542F0E7C"/>
    <w:rsid w:val="544316BC"/>
    <w:rsid w:val="54567342"/>
    <w:rsid w:val="545EC02B"/>
    <w:rsid w:val="547C8523"/>
    <w:rsid w:val="547FED54"/>
    <w:rsid w:val="5484115E"/>
    <w:rsid w:val="549FF20D"/>
    <w:rsid w:val="54B902A7"/>
    <w:rsid w:val="54F5D1EA"/>
    <w:rsid w:val="54FC6BBF"/>
    <w:rsid w:val="54FE6541"/>
    <w:rsid w:val="5501A7C6"/>
    <w:rsid w:val="55031895"/>
    <w:rsid w:val="55044A3A"/>
    <w:rsid w:val="55386ADC"/>
    <w:rsid w:val="5549F6F2"/>
    <w:rsid w:val="556433AF"/>
    <w:rsid w:val="55704816"/>
    <w:rsid w:val="55812AA2"/>
    <w:rsid w:val="558182ED"/>
    <w:rsid w:val="5584D12F"/>
    <w:rsid w:val="5593EC47"/>
    <w:rsid w:val="55BEBD13"/>
    <w:rsid w:val="55CD204B"/>
    <w:rsid w:val="55D372FD"/>
    <w:rsid w:val="55DF18F3"/>
    <w:rsid w:val="55F2D429"/>
    <w:rsid w:val="56182FB4"/>
    <w:rsid w:val="56185584"/>
    <w:rsid w:val="56249188"/>
    <w:rsid w:val="563BC26E"/>
    <w:rsid w:val="563BDD52"/>
    <w:rsid w:val="5643DA44"/>
    <w:rsid w:val="564CFD45"/>
    <w:rsid w:val="56517D9E"/>
    <w:rsid w:val="5655B679"/>
    <w:rsid w:val="56AC5AFC"/>
    <w:rsid w:val="56AFB825"/>
    <w:rsid w:val="56C84002"/>
    <w:rsid w:val="56F022D1"/>
    <w:rsid w:val="56F029FA"/>
    <w:rsid w:val="5717ED19"/>
    <w:rsid w:val="571A169B"/>
    <w:rsid w:val="571B3E40"/>
    <w:rsid w:val="572D6AC8"/>
    <w:rsid w:val="573129F7"/>
    <w:rsid w:val="573139D8"/>
    <w:rsid w:val="575E2343"/>
    <w:rsid w:val="577B7DBB"/>
    <w:rsid w:val="577D15E0"/>
    <w:rsid w:val="57C061E9"/>
    <w:rsid w:val="57E45DBA"/>
    <w:rsid w:val="57FE9E35"/>
    <w:rsid w:val="57FF3593"/>
    <w:rsid w:val="5805F6CB"/>
    <w:rsid w:val="582D1222"/>
    <w:rsid w:val="582E124A"/>
    <w:rsid w:val="5844402E"/>
    <w:rsid w:val="58506F45"/>
    <w:rsid w:val="5851FEE9"/>
    <w:rsid w:val="586153BA"/>
    <w:rsid w:val="5863210D"/>
    <w:rsid w:val="58711CAC"/>
    <w:rsid w:val="5897493C"/>
    <w:rsid w:val="58A34994"/>
    <w:rsid w:val="58CD2760"/>
    <w:rsid w:val="58DB7549"/>
    <w:rsid w:val="58E342CF"/>
    <w:rsid w:val="58EAB44B"/>
    <w:rsid w:val="58F92811"/>
    <w:rsid w:val="59017B10"/>
    <w:rsid w:val="5908DDCB"/>
    <w:rsid w:val="590B2E7B"/>
    <w:rsid w:val="5922B281"/>
    <w:rsid w:val="594ADA74"/>
    <w:rsid w:val="594C19AD"/>
    <w:rsid w:val="59597968"/>
    <w:rsid w:val="5980F7BD"/>
    <w:rsid w:val="598F7ABE"/>
    <w:rsid w:val="59967D1F"/>
    <w:rsid w:val="59CA6F81"/>
    <w:rsid w:val="59D518E9"/>
    <w:rsid w:val="59D7068F"/>
    <w:rsid w:val="59E92746"/>
    <w:rsid w:val="59EDCF4A"/>
    <w:rsid w:val="59EEFDA8"/>
    <w:rsid w:val="5A1BEDBA"/>
    <w:rsid w:val="5A2906E9"/>
    <w:rsid w:val="5A2D2891"/>
    <w:rsid w:val="5A3547F1"/>
    <w:rsid w:val="5A3CFA36"/>
    <w:rsid w:val="5A3F19F5"/>
    <w:rsid w:val="5A4586CF"/>
    <w:rsid w:val="5A5B2B30"/>
    <w:rsid w:val="5A769B6F"/>
    <w:rsid w:val="5A84C1F4"/>
    <w:rsid w:val="5A9105EF"/>
    <w:rsid w:val="5A9DEDF9"/>
    <w:rsid w:val="5AA8C0F8"/>
    <w:rsid w:val="5ABEFEBE"/>
    <w:rsid w:val="5ADF4048"/>
    <w:rsid w:val="5AE4AACA"/>
    <w:rsid w:val="5AE7CDC8"/>
    <w:rsid w:val="5AF2BBE1"/>
    <w:rsid w:val="5AF57D34"/>
    <w:rsid w:val="5AFDD989"/>
    <w:rsid w:val="5B06F504"/>
    <w:rsid w:val="5B14DA98"/>
    <w:rsid w:val="5B1794CC"/>
    <w:rsid w:val="5B1AAA05"/>
    <w:rsid w:val="5B2B4B1F"/>
    <w:rsid w:val="5B56F9D0"/>
    <w:rsid w:val="5B65B30C"/>
    <w:rsid w:val="5B67E04A"/>
    <w:rsid w:val="5BA6DFC2"/>
    <w:rsid w:val="5BAC74DF"/>
    <w:rsid w:val="5BB7BE1B"/>
    <w:rsid w:val="5BBC5078"/>
    <w:rsid w:val="5BCBDD1E"/>
    <w:rsid w:val="5BD8CA97"/>
    <w:rsid w:val="5BDAEA56"/>
    <w:rsid w:val="5BDDFDE9"/>
    <w:rsid w:val="5BDEADF1"/>
    <w:rsid w:val="5BE7B38E"/>
    <w:rsid w:val="5BFA815A"/>
    <w:rsid w:val="5C00DBEB"/>
    <w:rsid w:val="5C5F0EFC"/>
    <w:rsid w:val="5C8FC367"/>
    <w:rsid w:val="5C9BF9D1"/>
    <w:rsid w:val="5CAF7766"/>
    <w:rsid w:val="5CBB2379"/>
    <w:rsid w:val="5CC73826"/>
    <w:rsid w:val="5CE93A89"/>
    <w:rsid w:val="5D02E1AB"/>
    <w:rsid w:val="5D141C82"/>
    <w:rsid w:val="5D1F6594"/>
    <w:rsid w:val="5D538E7C"/>
    <w:rsid w:val="5D792749"/>
    <w:rsid w:val="5D81B24C"/>
    <w:rsid w:val="5D8383EF"/>
    <w:rsid w:val="5D85D5CF"/>
    <w:rsid w:val="5DABCEAB"/>
    <w:rsid w:val="5DB862F7"/>
    <w:rsid w:val="5DC4C41E"/>
    <w:rsid w:val="5DE68D24"/>
    <w:rsid w:val="5DF02B12"/>
    <w:rsid w:val="5E002ED2"/>
    <w:rsid w:val="5E167B10"/>
    <w:rsid w:val="5E1932FF"/>
    <w:rsid w:val="5E269231"/>
    <w:rsid w:val="5E4B47C7"/>
    <w:rsid w:val="5E63A5DB"/>
    <w:rsid w:val="5E685DEB"/>
    <w:rsid w:val="5E69EE42"/>
    <w:rsid w:val="5E70A259"/>
    <w:rsid w:val="5E77228B"/>
    <w:rsid w:val="5E83169F"/>
    <w:rsid w:val="5E96C486"/>
    <w:rsid w:val="5EB7C04B"/>
    <w:rsid w:val="5EF5EA34"/>
    <w:rsid w:val="5EFF3082"/>
    <w:rsid w:val="5F1C228A"/>
    <w:rsid w:val="5F1E6AA5"/>
    <w:rsid w:val="5F4E92E2"/>
    <w:rsid w:val="5F602A5F"/>
    <w:rsid w:val="5F693528"/>
    <w:rsid w:val="5F9E3AA5"/>
    <w:rsid w:val="5FC4FDDB"/>
    <w:rsid w:val="5FE2A4B4"/>
    <w:rsid w:val="5FEB05EF"/>
    <w:rsid w:val="5FF9CA8F"/>
    <w:rsid w:val="5FFC40C6"/>
    <w:rsid w:val="6012F2EC"/>
    <w:rsid w:val="60226885"/>
    <w:rsid w:val="6022A573"/>
    <w:rsid w:val="604BFA27"/>
    <w:rsid w:val="60569A6B"/>
    <w:rsid w:val="6075EBCF"/>
    <w:rsid w:val="607F41CF"/>
    <w:rsid w:val="6090B840"/>
    <w:rsid w:val="60A49C2A"/>
    <w:rsid w:val="60A5574E"/>
    <w:rsid w:val="60B529BF"/>
    <w:rsid w:val="60BB40FE"/>
    <w:rsid w:val="60BC62CE"/>
    <w:rsid w:val="60C6246A"/>
    <w:rsid w:val="60ED86C7"/>
    <w:rsid w:val="60EDD8ED"/>
    <w:rsid w:val="6107014A"/>
    <w:rsid w:val="6120B0D3"/>
    <w:rsid w:val="6135C1B1"/>
    <w:rsid w:val="61551F71"/>
    <w:rsid w:val="6162F5B1"/>
    <w:rsid w:val="6169AAA3"/>
    <w:rsid w:val="61841C1C"/>
    <w:rsid w:val="6194BDF5"/>
    <w:rsid w:val="61981127"/>
    <w:rsid w:val="61C64149"/>
    <w:rsid w:val="61DB6571"/>
    <w:rsid w:val="61E7CA88"/>
    <w:rsid w:val="61F26ACC"/>
    <w:rsid w:val="621B1230"/>
    <w:rsid w:val="6229DD21"/>
    <w:rsid w:val="6232E37D"/>
    <w:rsid w:val="6237D1C3"/>
    <w:rsid w:val="624EB0B7"/>
    <w:rsid w:val="626510A1"/>
    <w:rsid w:val="627CBAB0"/>
    <w:rsid w:val="628F0F20"/>
    <w:rsid w:val="629176AB"/>
    <w:rsid w:val="62C7D742"/>
    <w:rsid w:val="62D69452"/>
    <w:rsid w:val="62DBFD40"/>
    <w:rsid w:val="62DD935F"/>
    <w:rsid w:val="62FE4612"/>
    <w:rsid w:val="631FEC7D"/>
    <w:rsid w:val="6322A6B1"/>
    <w:rsid w:val="6325BBEA"/>
    <w:rsid w:val="6327DA03"/>
    <w:rsid w:val="633B8E9F"/>
    <w:rsid w:val="63457DC5"/>
    <w:rsid w:val="634CB36D"/>
    <w:rsid w:val="634FCD33"/>
    <w:rsid w:val="637735D2"/>
    <w:rsid w:val="63812764"/>
    <w:rsid w:val="63ABCFA1"/>
    <w:rsid w:val="63AC5E09"/>
    <w:rsid w:val="63D40AD7"/>
    <w:rsid w:val="64014258"/>
    <w:rsid w:val="64234775"/>
    <w:rsid w:val="6437E835"/>
    <w:rsid w:val="6444D03F"/>
    <w:rsid w:val="64489292"/>
    <w:rsid w:val="64689522"/>
    <w:rsid w:val="64866644"/>
    <w:rsid w:val="64C76517"/>
    <w:rsid w:val="64C9004A"/>
    <w:rsid w:val="64F03D5E"/>
    <w:rsid w:val="650DD972"/>
    <w:rsid w:val="65150747"/>
    <w:rsid w:val="6519D837"/>
    <w:rsid w:val="651FB916"/>
    <w:rsid w:val="6523BDA2"/>
    <w:rsid w:val="65309429"/>
    <w:rsid w:val="653CF362"/>
    <w:rsid w:val="653D9611"/>
    <w:rsid w:val="654C55C4"/>
    <w:rsid w:val="658F9EEF"/>
    <w:rsid w:val="65A03852"/>
    <w:rsid w:val="65A7BE31"/>
    <w:rsid w:val="65A8E528"/>
    <w:rsid w:val="65B9F851"/>
    <w:rsid w:val="65CBAE02"/>
    <w:rsid w:val="65D876AC"/>
    <w:rsid w:val="660DC7B7"/>
    <w:rsid w:val="6610697A"/>
    <w:rsid w:val="661721C7"/>
    <w:rsid w:val="661ED413"/>
    <w:rsid w:val="662236A5"/>
    <w:rsid w:val="663AB552"/>
    <w:rsid w:val="664D0DAD"/>
    <w:rsid w:val="664DF058"/>
    <w:rsid w:val="664F7FA9"/>
    <w:rsid w:val="665DFEE4"/>
    <w:rsid w:val="66655800"/>
    <w:rsid w:val="66683EB9"/>
    <w:rsid w:val="668BD7B1"/>
    <w:rsid w:val="66909B94"/>
    <w:rsid w:val="66B15AE6"/>
    <w:rsid w:val="66BB8977"/>
    <w:rsid w:val="66CDA017"/>
    <w:rsid w:val="66D2E8AF"/>
    <w:rsid w:val="66D96672"/>
    <w:rsid w:val="670BAB99"/>
    <w:rsid w:val="671585CA"/>
    <w:rsid w:val="672D23B1"/>
    <w:rsid w:val="673C08B3"/>
    <w:rsid w:val="673C2F27"/>
    <w:rsid w:val="675E3EF3"/>
    <w:rsid w:val="67652E03"/>
    <w:rsid w:val="676E3034"/>
    <w:rsid w:val="678173E0"/>
    <w:rsid w:val="67856324"/>
    <w:rsid w:val="678E5EC0"/>
    <w:rsid w:val="679E55E4"/>
    <w:rsid w:val="67A6ECE8"/>
    <w:rsid w:val="67BFBF29"/>
    <w:rsid w:val="67D50B58"/>
    <w:rsid w:val="67D864B8"/>
    <w:rsid w:val="67F92D0D"/>
    <w:rsid w:val="6806DEF6"/>
    <w:rsid w:val="6809EE0A"/>
    <w:rsid w:val="681347E8"/>
    <w:rsid w:val="68188D82"/>
    <w:rsid w:val="68312810"/>
    <w:rsid w:val="683582CD"/>
    <w:rsid w:val="684D6AB2"/>
    <w:rsid w:val="684EE1A3"/>
    <w:rsid w:val="68504F5F"/>
    <w:rsid w:val="685BF635"/>
    <w:rsid w:val="6866930F"/>
    <w:rsid w:val="68759EBA"/>
    <w:rsid w:val="687A7979"/>
    <w:rsid w:val="687CEB80"/>
    <w:rsid w:val="687F40C4"/>
    <w:rsid w:val="6880BA13"/>
    <w:rsid w:val="68ACD1CB"/>
    <w:rsid w:val="68E1798C"/>
    <w:rsid w:val="68F0D14F"/>
    <w:rsid w:val="68FEDC97"/>
    <w:rsid w:val="691337B1"/>
    <w:rsid w:val="692A2F21"/>
    <w:rsid w:val="693D598F"/>
    <w:rsid w:val="69451CEB"/>
    <w:rsid w:val="6962188C"/>
    <w:rsid w:val="69743519"/>
    <w:rsid w:val="69762921"/>
    <w:rsid w:val="699D9F66"/>
    <w:rsid w:val="69A4812D"/>
    <w:rsid w:val="69A89A5B"/>
    <w:rsid w:val="69B45A4D"/>
    <w:rsid w:val="69B45DE3"/>
    <w:rsid w:val="69F517DF"/>
    <w:rsid w:val="6A026370"/>
    <w:rsid w:val="6A0A8971"/>
    <w:rsid w:val="6A10F932"/>
    <w:rsid w:val="6A225C87"/>
    <w:rsid w:val="6A2A23FE"/>
    <w:rsid w:val="6A328E36"/>
    <w:rsid w:val="6A3DF562"/>
    <w:rsid w:val="6A5D2B45"/>
    <w:rsid w:val="6A6FB8D9"/>
    <w:rsid w:val="6A739C4C"/>
    <w:rsid w:val="6A744117"/>
    <w:rsid w:val="6A850CAF"/>
    <w:rsid w:val="6A8A1EC9"/>
    <w:rsid w:val="6A8CD1D2"/>
    <w:rsid w:val="6A989642"/>
    <w:rsid w:val="6AA729B9"/>
    <w:rsid w:val="6AD83B31"/>
    <w:rsid w:val="6AFBF067"/>
    <w:rsid w:val="6B00BEAB"/>
    <w:rsid w:val="6B12D5A7"/>
    <w:rsid w:val="6B25575B"/>
    <w:rsid w:val="6B2DB896"/>
    <w:rsid w:val="6B36A69B"/>
    <w:rsid w:val="6B39B0CA"/>
    <w:rsid w:val="6B4A9501"/>
    <w:rsid w:val="6B505ED0"/>
    <w:rsid w:val="6B66E9B3"/>
    <w:rsid w:val="6B7D1AF6"/>
    <w:rsid w:val="6B8448CB"/>
    <w:rsid w:val="6BACD795"/>
    <w:rsid w:val="6BB39B57"/>
    <w:rsid w:val="6BBB560C"/>
    <w:rsid w:val="6BCDE1E5"/>
    <w:rsid w:val="6C08532C"/>
    <w:rsid w:val="6C3E5CBD"/>
    <w:rsid w:val="6C3F17AC"/>
    <w:rsid w:val="6C3F1E7F"/>
    <w:rsid w:val="6C4D1AB7"/>
    <w:rsid w:val="6C557C7B"/>
    <w:rsid w:val="6C56716C"/>
    <w:rsid w:val="6C571F1C"/>
    <w:rsid w:val="6C60E08D"/>
    <w:rsid w:val="6C64D853"/>
    <w:rsid w:val="6C780BBE"/>
    <w:rsid w:val="6C7A5E0B"/>
    <w:rsid w:val="6C824B91"/>
    <w:rsid w:val="6C8E1597"/>
    <w:rsid w:val="6C933DB8"/>
    <w:rsid w:val="6CA175E4"/>
    <w:rsid w:val="6CC58B6F"/>
    <w:rsid w:val="6CEC2F31"/>
    <w:rsid w:val="6CFFDD18"/>
    <w:rsid w:val="6D08F3F0"/>
    <w:rsid w:val="6D1117EF"/>
    <w:rsid w:val="6D11EABD"/>
    <w:rsid w:val="6D23C666"/>
    <w:rsid w:val="6D2CCC83"/>
    <w:rsid w:val="6D3C99D6"/>
    <w:rsid w:val="6D43BFDF"/>
    <w:rsid w:val="6D874542"/>
    <w:rsid w:val="6D8F7CB9"/>
    <w:rsid w:val="6D99A7B9"/>
    <w:rsid w:val="6DAE9B74"/>
    <w:rsid w:val="6DCAE504"/>
    <w:rsid w:val="6DD1BD19"/>
    <w:rsid w:val="6E13B488"/>
    <w:rsid w:val="6E162E6C"/>
    <w:rsid w:val="6E3CC0A7"/>
    <w:rsid w:val="6E499A44"/>
    <w:rsid w:val="6E54F097"/>
    <w:rsid w:val="6E695917"/>
    <w:rsid w:val="6E7569D7"/>
    <w:rsid w:val="6E76942F"/>
    <w:rsid w:val="6E8D884F"/>
    <w:rsid w:val="6E8F8E1B"/>
    <w:rsid w:val="6E9178D0"/>
    <w:rsid w:val="6EC1FB3E"/>
    <w:rsid w:val="6EF16337"/>
    <w:rsid w:val="6F0DB77C"/>
    <w:rsid w:val="6F1654CB"/>
    <w:rsid w:val="6F1A7818"/>
    <w:rsid w:val="6F1C134F"/>
    <w:rsid w:val="6F1D8DDA"/>
    <w:rsid w:val="6F2D4E26"/>
    <w:rsid w:val="6F3A74DD"/>
    <w:rsid w:val="6F4EB88E"/>
    <w:rsid w:val="6F60DA97"/>
    <w:rsid w:val="6F9610C7"/>
    <w:rsid w:val="6FA168C3"/>
    <w:rsid w:val="6FAFC48B"/>
    <w:rsid w:val="6FB31D42"/>
    <w:rsid w:val="6FE073E2"/>
    <w:rsid w:val="6FE0B14B"/>
    <w:rsid w:val="702B8CED"/>
    <w:rsid w:val="7048B8B1"/>
    <w:rsid w:val="705B6728"/>
    <w:rsid w:val="70626BBD"/>
    <w:rsid w:val="707292B2"/>
    <w:rsid w:val="708CBD93"/>
    <w:rsid w:val="708D3398"/>
    <w:rsid w:val="7095FA70"/>
    <w:rsid w:val="70C609D7"/>
    <w:rsid w:val="7105B3CE"/>
    <w:rsid w:val="716C2D22"/>
    <w:rsid w:val="716F5939"/>
    <w:rsid w:val="718043A3"/>
    <w:rsid w:val="718AAEEA"/>
    <w:rsid w:val="71B62277"/>
    <w:rsid w:val="71DE2B62"/>
    <w:rsid w:val="71F20D7C"/>
    <w:rsid w:val="72064B9D"/>
    <w:rsid w:val="720E73FC"/>
    <w:rsid w:val="720F4806"/>
    <w:rsid w:val="723135FA"/>
    <w:rsid w:val="72417F97"/>
    <w:rsid w:val="728B1F8F"/>
    <w:rsid w:val="72943A8A"/>
    <w:rsid w:val="72A2EF8D"/>
    <w:rsid w:val="72D02211"/>
    <w:rsid w:val="72F18D15"/>
    <w:rsid w:val="72FD571B"/>
    <w:rsid w:val="731D6AFE"/>
    <w:rsid w:val="733A1852"/>
    <w:rsid w:val="7340B801"/>
    <w:rsid w:val="734A0552"/>
    <w:rsid w:val="734FEFE6"/>
    <w:rsid w:val="7351FE66"/>
    <w:rsid w:val="736EF75E"/>
    <w:rsid w:val="73805973"/>
    <w:rsid w:val="7391BF35"/>
    <w:rsid w:val="73932420"/>
    <w:rsid w:val="739A8F69"/>
    <w:rsid w:val="73C43A25"/>
    <w:rsid w:val="73C47815"/>
    <w:rsid w:val="74038CF1"/>
    <w:rsid w:val="740EDA52"/>
    <w:rsid w:val="74186F40"/>
    <w:rsid w:val="74403454"/>
    <w:rsid w:val="74438AFF"/>
    <w:rsid w:val="74474622"/>
    <w:rsid w:val="744CADA8"/>
    <w:rsid w:val="74665C2E"/>
    <w:rsid w:val="749BD788"/>
    <w:rsid w:val="74A3CDE4"/>
    <w:rsid w:val="74A63AA0"/>
    <w:rsid w:val="74AECED5"/>
    <w:rsid w:val="74B5D5CF"/>
    <w:rsid w:val="74E09310"/>
    <w:rsid w:val="74E29222"/>
    <w:rsid w:val="74E5D5B3"/>
    <w:rsid w:val="74FADD78"/>
    <w:rsid w:val="74FECF9F"/>
    <w:rsid w:val="7503570C"/>
    <w:rsid w:val="751405D5"/>
    <w:rsid w:val="7524175A"/>
    <w:rsid w:val="752D64AB"/>
    <w:rsid w:val="75348EBF"/>
    <w:rsid w:val="754614BE"/>
    <w:rsid w:val="75468D08"/>
    <w:rsid w:val="758CEA6F"/>
    <w:rsid w:val="759F63CD"/>
    <w:rsid w:val="75AD7AE0"/>
    <w:rsid w:val="75B1FB66"/>
    <w:rsid w:val="75C836A4"/>
    <w:rsid w:val="75E5D2D9"/>
    <w:rsid w:val="75E87E09"/>
    <w:rsid w:val="75EE9A76"/>
    <w:rsid w:val="7601A191"/>
    <w:rsid w:val="7607C2D3"/>
    <w:rsid w:val="760A7796"/>
    <w:rsid w:val="76265D4E"/>
    <w:rsid w:val="76309522"/>
    <w:rsid w:val="7632FE23"/>
    <w:rsid w:val="76706B3D"/>
    <w:rsid w:val="767858C3"/>
    <w:rsid w:val="768210B3"/>
    <w:rsid w:val="76865009"/>
    <w:rsid w:val="76876D7E"/>
    <w:rsid w:val="76886517"/>
    <w:rsid w:val="76942649"/>
    <w:rsid w:val="7696ADD9"/>
    <w:rsid w:val="76AE2E1F"/>
    <w:rsid w:val="76B7FA35"/>
    <w:rsid w:val="76C476F6"/>
    <w:rsid w:val="76CD194E"/>
    <w:rsid w:val="770F8EF1"/>
    <w:rsid w:val="77161C09"/>
    <w:rsid w:val="7718E294"/>
    <w:rsid w:val="772166B0"/>
    <w:rsid w:val="77272534"/>
    <w:rsid w:val="77503925"/>
    <w:rsid w:val="7752C41F"/>
    <w:rsid w:val="7760B932"/>
    <w:rsid w:val="77722576"/>
    <w:rsid w:val="779A6833"/>
    <w:rsid w:val="77A9838E"/>
    <w:rsid w:val="77BB810E"/>
    <w:rsid w:val="77C4FE38"/>
    <w:rsid w:val="77E3419C"/>
    <w:rsid w:val="77E406E6"/>
    <w:rsid w:val="77E89E64"/>
    <w:rsid w:val="7803DA63"/>
    <w:rsid w:val="7808F80D"/>
    <w:rsid w:val="781529A3"/>
    <w:rsid w:val="78202158"/>
    <w:rsid w:val="7826A667"/>
    <w:rsid w:val="782CC713"/>
    <w:rsid w:val="78380C21"/>
    <w:rsid w:val="7855C614"/>
    <w:rsid w:val="786825B0"/>
    <w:rsid w:val="789558FB"/>
    <w:rsid w:val="78AA81DF"/>
    <w:rsid w:val="78ABFC3A"/>
    <w:rsid w:val="78E06C70"/>
    <w:rsid w:val="78E447E6"/>
    <w:rsid w:val="793B5591"/>
    <w:rsid w:val="793EA3C7"/>
    <w:rsid w:val="794A2AB2"/>
    <w:rsid w:val="797F11FD"/>
    <w:rsid w:val="797FD747"/>
    <w:rsid w:val="79943A71"/>
    <w:rsid w:val="7999971C"/>
    <w:rsid w:val="79E0EC85"/>
    <w:rsid w:val="79F2C81A"/>
    <w:rsid w:val="7A24B484"/>
    <w:rsid w:val="7A2AE4A5"/>
    <w:rsid w:val="7A337BA9"/>
    <w:rsid w:val="7A45229D"/>
    <w:rsid w:val="7A475011"/>
    <w:rsid w:val="7A63BE24"/>
    <w:rsid w:val="7A6AADFA"/>
    <w:rsid w:val="7A6C442C"/>
    <w:rsid w:val="7A6D04C5"/>
    <w:rsid w:val="7A7000CD"/>
    <w:rsid w:val="7A85BBCE"/>
    <w:rsid w:val="7ACF5BA6"/>
    <w:rsid w:val="7AFC9EFA"/>
    <w:rsid w:val="7B01B792"/>
    <w:rsid w:val="7B1EAC7E"/>
    <w:rsid w:val="7B22CFE4"/>
    <w:rsid w:val="7B235D4C"/>
    <w:rsid w:val="7B300AD2"/>
    <w:rsid w:val="7B467482"/>
    <w:rsid w:val="7B490FB2"/>
    <w:rsid w:val="7B4EDF1F"/>
    <w:rsid w:val="7B8490D5"/>
    <w:rsid w:val="7B91F3CC"/>
    <w:rsid w:val="7B940586"/>
    <w:rsid w:val="7B9650E8"/>
    <w:rsid w:val="7BA25A1B"/>
    <w:rsid w:val="7BB70EF6"/>
    <w:rsid w:val="7BFCC559"/>
    <w:rsid w:val="7BFF8E85"/>
    <w:rsid w:val="7BFF9CB7"/>
    <w:rsid w:val="7C08148D"/>
    <w:rsid w:val="7C263542"/>
    <w:rsid w:val="7C4D841F"/>
    <w:rsid w:val="7C4E9CE4"/>
    <w:rsid w:val="7C5DDBFA"/>
    <w:rsid w:val="7C63CC54"/>
    <w:rsid w:val="7C6BA6C0"/>
    <w:rsid w:val="7C7FCEE9"/>
    <w:rsid w:val="7C8A0B72"/>
    <w:rsid w:val="7C90940D"/>
    <w:rsid w:val="7C998820"/>
    <w:rsid w:val="7CD18723"/>
    <w:rsid w:val="7CD769CA"/>
    <w:rsid w:val="7CDA6449"/>
    <w:rsid w:val="7CED1062"/>
    <w:rsid w:val="7CF0E798"/>
    <w:rsid w:val="7CF3927B"/>
    <w:rsid w:val="7D05EF5D"/>
    <w:rsid w:val="7D27C668"/>
    <w:rsid w:val="7D3D94C6"/>
    <w:rsid w:val="7D49B167"/>
    <w:rsid w:val="7D877AC1"/>
    <w:rsid w:val="7DD0F97D"/>
    <w:rsid w:val="7DD5EB30"/>
    <w:rsid w:val="7E119A35"/>
    <w:rsid w:val="7E25DBD3"/>
    <w:rsid w:val="7E414CD7"/>
    <w:rsid w:val="7E6BAB7D"/>
    <w:rsid w:val="7E867FE1"/>
    <w:rsid w:val="7E925739"/>
    <w:rsid w:val="7E98E2FE"/>
    <w:rsid w:val="7EA017A7"/>
    <w:rsid w:val="7EC1C09D"/>
    <w:rsid w:val="7ECF88DB"/>
    <w:rsid w:val="7EE8763E"/>
    <w:rsid w:val="7F449BA1"/>
    <w:rsid w:val="7F632E85"/>
    <w:rsid w:val="7F6CC9DE"/>
    <w:rsid w:val="7F6E39CB"/>
    <w:rsid w:val="7F85FB28"/>
    <w:rsid w:val="7F89601B"/>
    <w:rsid w:val="7F9DA6B0"/>
    <w:rsid w:val="7F9FED2F"/>
    <w:rsid w:val="7FA883D7"/>
    <w:rsid w:val="7FB41737"/>
    <w:rsid w:val="7FD0101D"/>
    <w:rsid w:val="7FE3C7A9"/>
    <w:rsid w:val="7FFA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018B"/>
  <w15:chartTrackingRefBased/>
  <w15:docId w15:val="{60252F0F-D28B-4E74-A9CC-27DF29E78B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F5C1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5C1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F0149C"/>
    <w:pPr>
      <w:ind w:left="720"/>
      <w:contextualSpacing/>
    </w:pPr>
  </w:style>
  <w:style w:type="paragraph" w:styleId="Revision">
    <w:name w:val="Revision"/>
    <w:hidden/>
    <w:uiPriority w:val="99"/>
    <w:semiHidden/>
    <w:rsid w:val="0066421F"/>
    <w:pPr>
      <w:spacing w:after="0" w:line="240" w:lineRule="auto"/>
    </w:pPr>
  </w:style>
  <w:style w:type="character" w:styleId="Hyperlink">
    <w:name w:val="Hyperlink"/>
    <w:basedOn w:val="DefaultParagraphFont"/>
    <w:uiPriority w:val="99"/>
    <w:unhideWhenUsed/>
    <w:rsid w:val="0049041F"/>
    <w:rPr>
      <w:color w:val="0563C1" w:themeColor="hyperlink"/>
      <w:u w:val="single"/>
    </w:rPr>
  </w:style>
  <w:style w:type="character" w:styleId="UnresolvedMention">
    <w:name w:val="Unresolved Mention"/>
    <w:basedOn w:val="DefaultParagraphFont"/>
    <w:uiPriority w:val="99"/>
    <w:semiHidden/>
    <w:unhideWhenUsed/>
    <w:rsid w:val="0049041F"/>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comments.xml" Id="R29c6f9b3bf864e0c" /><Relationship Type="http://schemas.microsoft.com/office/2011/relationships/people" Target="people.xml" Id="R193fc704833d497a" /><Relationship Type="http://schemas.microsoft.com/office/2011/relationships/commentsExtended" Target="commentsExtended.xml" Id="R7d9ef2e9b26c4429" /><Relationship Type="http://schemas.microsoft.com/office/2016/09/relationships/commentsIds" Target="commentsIds.xml" Id="R5bbb502ddd5e4057" /><Relationship Type="http://schemas.microsoft.com/office/2018/08/relationships/commentsExtensible" Target="commentsExtensible.xml" Id="R5f6cee1d5acb4f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3" ma:contentTypeDescription="Create a new document." ma:contentTypeScope="" ma:versionID="73121b92a4ec7b4e873519556545858a">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1b82ca412ccee786379e0fea4f4c4991"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F063AD-5413-4DDE-B3DB-40EAA69D30FA}"/>
</file>

<file path=customXml/itemProps2.xml><?xml version="1.0" encoding="utf-8"?>
<ds:datastoreItem xmlns:ds="http://schemas.openxmlformats.org/officeDocument/2006/customXml" ds:itemID="{853D2F80-5B6F-485A-9E25-1D5B4A4BEB96}"/>
</file>

<file path=customXml/itemProps3.xml><?xml version="1.0" encoding="utf-8"?>
<ds:datastoreItem xmlns:ds="http://schemas.openxmlformats.org/officeDocument/2006/customXml" ds:itemID="{81376C06-9924-4CAE-9BCF-5EB1569E03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Tilburg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Vlerick</dc:creator>
  <keywords/>
  <dc:description/>
  <lastModifiedBy>Guest User</lastModifiedBy>
  <revision>4</revision>
  <dcterms:created xsi:type="dcterms:W3CDTF">2022-03-23T10:06:00.0000000Z</dcterms:created>
  <dcterms:modified xsi:type="dcterms:W3CDTF">2022-06-03T14:07:09.9667001Z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0x010100930A8019B152BA439D52346B604B2835</vt:lpwstr>
  </property>
</Properties>
</file>